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7C06D" w14:textId="77777777" w:rsidR="002047C6" w:rsidRPr="00D548A1" w:rsidRDefault="002047C6" w:rsidP="00FB2673">
      <w:pPr>
        <w:pStyle w:val="1112"/>
      </w:pPr>
      <w:bookmarkStart w:id="0" w:name="_Hlk510443446"/>
    </w:p>
    <w:tbl>
      <w:tblPr>
        <w:tblW w:w="9497" w:type="dxa"/>
        <w:tblInd w:w="392" w:type="dxa"/>
        <w:tblLayout w:type="fixed"/>
        <w:tblLook w:val="0000" w:firstRow="0" w:lastRow="0" w:firstColumn="0" w:lastColumn="0" w:noHBand="0" w:noVBand="0"/>
      </w:tblPr>
      <w:tblGrid>
        <w:gridCol w:w="4536"/>
        <w:gridCol w:w="4961"/>
      </w:tblGrid>
      <w:tr w:rsidR="002047C6" w:rsidRPr="00D548A1" w14:paraId="6AFFAD47" w14:textId="77777777" w:rsidTr="007B6331">
        <w:trPr>
          <w:trHeight w:val="2220"/>
        </w:trPr>
        <w:tc>
          <w:tcPr>
            <w:tcW w:w="4536" w:type="dxa"/>
          </w:tcPr>
          <w:p w14:paraId="308DDB48" w14:textId="77777777" w:rsidR="002047C6" w:rsidRPr="00D548A1" w:rsidRDefault="002047C6" w:rsidP="007B6331">
            <w:pPr>
              <w:ind w:firstLine="709"/>
              <w:jc w:val="both"/>
              <w:rPr>
                <w:rFonts w:eastAsia="Batang"/>
                <w:noProof w:val="0"/>
                <w:szCs w:val="28"/>
                <w:lang w:eastAsia="en-US"/>
              </w:rPr>
            </w:pPr>
            <w:bookmarkStart w:id="1" w:name="_Hlk523488744"/>
          </w:p>
        </w:tc>
        <w:tc>
          <w:tcPr>
            <w:tcW w:w="4961" w:type="dxa"/>
          </w:tcPr>
          <w:p w14:paraId="4D223026" w14:textId="77777777" w:rsidR="002047C6" w:rsidRPr="00D548A1" w:rsidRDefault="002047C6" w:rsidP="00652E43">
            <w:pPr>
              <w:spacing w:line="360" w:lineRule="auto"/>
              <w:rPr>
                <w:rFonts w:eastAsia="Batang"/>
                <w:noProof w:val="0"/>
                <w:szCs w:val="28"/>
                <w:lang w:eastAsia="en-US"/>
              </w:rPr>
            </w:pPr>
            <w:commentRangeStart w:id="2"/>
            <w:r w:rsidRPr="00D548A1">
              <w:rPr>
                <w:rFonts w:eastAsia="Batang"/>
                <w:noProof w:val="0"/>
                <w:szCs w:val="28"/>
                <w:lang w:eastAsia="en-US"/>
              </w:rPr>
              <w:t>УТВЕРЖДАЮ</w:t>
            </w:r>
            <w:commentRangeEnd w:id="2"/>
            <w:r w:rsidR="008750E1" w:rsidRPr="00D548A1">
              <w:rPr>
                <w:rStyle w:val="affe"/>
              </w:rPr>
              <w:commentReference w:id="2"/>
            </w:r>
          </w:p>
          <w:p w14:paraId="339DF739" w14:textId="77777777" w:rsidR="002047C6" w:rsidRPr="00D548A1" w:rsidRDefault="002047C6" w:rsidP="00652E43">
            <w:pPr>
              <w:tabs>
                <w:tab w:val="left" w:pos="0"/>
                <w:tab w:val="left" w:pos="4783"/>
              </w:tabs>
              <w:spacing w:line="360" w:lineRule="auto"/>
              <w:ind w:hanging="34"/>
              <w:rPr>
                <w:rFonts w:eastAsia="Batang"/>
                <w:noProof w:val="0"/>
                <w:szCs w:val="28"/>
                <w:lang w:eastAsia="en-US"/>
              </w:rPr>
            </w:pPr>
            <w:r w:rsidRPr="00D548A1">
              <w:rPr>
                <w:rFonts w:eastAsia="Batang"/>
                <w:noProof w:val="0"/>
                <w:szCs w:val="22"/>
                <w:lang w:eastAsia="en-US"/>
              </w:rPr>
              <w:t>Главный инженер</w:t>
            </w:r>
          </w:p>
          <w:p w14:paraId="4E22223E" w14:textId="77777777" w:rsidR="002047C6" w:rsidRPr="00D548A1" w:rsidRDefault="002047C6" w:rsidP="00652E43">
            <w:pPr>
              <w:tabs>
                <w:tab w:val="left" w:pos="0"/>
                <w:tab w:val="left" w:pos="4783"/>
              </w:tabs>
              <w:spacing w:line="360" w:lineRule="auto"/>
              <w:ind w:hanging="34"/>
              <w:rPr>
                <w:rFonts w:eastAsia="Batang"/>
                <w:noProof w:val="0"/>
                <w:szCs w:val="28"/>
                <w:lang w:eastAsia="en-US"/>
              </w:rPr>
            </w:pPr>
            <w:r w:rsidRPr="00D548A1">
              <w:rPr>
                <w:rFonts w:eastAsia="Batang"/>
                <w:noProof w:val="0"/>
                <w:szCs w:val="28"/>
                <w:lang w:eastAsia="en-US"/>
              </w:rPr>
              <w:t>ООО «Компания «Стальэнерго»</w:t>
            </w:r>
          </w:p>
          <w:p w14:paraId="0E888AE1" w14:textId="77777777" w:rsidR="002047C6" w:rsidRPr="00D548A1" w:rsidRDefault="002047C6" w:rsidP="00652E43">
            <w:pPr>
              <w:tabs>
                <w:tab w:val="left" w:pos="4783"/>
              </w:tabs>
              <w:spacing w:line="360" w:lineRule="auto"/>
              <w:ind w:hanging="34"/>
              <w:rPr>
                <w:rFonts w:eastAsia="Batang"/>
                <w:noProof w:val="0"/>
                <w:szCs w:val="28"/>
                <w:lang w:eastAsia="en-US"/>
              </w:rPr>
            </w:pPr>
          </w:p>
          <w:p w14:paraId="274491DD" w14:textId="77777777" w:rsidR="002047C6" w:rsidRPr="00D548A1" w:rsidRDefault="002047C6" w:rsidP="00652E43">
            <w:pPr>
              <w:tabs>
                <w:tab w:val="left" w:pos="4783"/>
              </w:tabs>
              <w:spacing w:line="360" w:lineRule="auto"/>
              <w:ind w:hanging="34"/>
              <w:rPr>
                <w:rFonts w:eastAsia="Batang"/>
                <w:noProof w:val="0"/>
                <w:szCs w:val="28"/>
                <w:lang w:eastAsia="en-US"/>
              </w:rPr>
            </w:pPr>
            <w:r w:rsidRPr="00D548A1">
              <w:rPr>
                <w:rFonts w:eastAsia="Batang"/>
                <w:noProof w:val="0"/>
                <w:szCs w:val="28"/>
                <w:lang w:eastAsia="en-US"/>
              </w:rPr>
              <w:t xml:space="preserve">_______________ </w:t>
            </w:r>
            <w:r w:rsidRPr="00D548A1">
              <w:rPr>
                <w:rFonts w:eastAsia="Batang"/>
                <w:noProof w:val="0"/>
                <w:szCs w:val="22"/>
                <w:lang w:eastAsia="en-US"/>
              </w:rPr>
              <w:t xml:space="preserve">Ю.А. </w:t>
            </w:r>
            <w:proofErr w:type="spellStart"/>
            <w:r w:rsidRPr="00D548A1">
              <w:rPr>
                <w:rFonts w:eastAsia="Batang"/>
                <w:noProof w:val="0"/>
                <w:szCs w:val="22"/>
                <w:lang w:eastAsia="en-US"/>
              </w:rPr>
              <w:t>Федоркин</w:t>
            </w:r>
            <w:proofErr w:type="spellEnd"/>
          </w:p>
          <w:p w14:paraId="0C9C80A3" w14:textId="77777777" w:rsidR="002047C6" w:rsidRPr="00D548A1" w:rsidRDefault="002047C6" w:rsidP="00652E43">
            <w:pPr>
              <w:rPr>
                <w:rFonts w:eastAsia="Batang"/>
                <w:noProof w:val="0"/>
                <w:szCs w:val="28"/>
                <w:lang w:eastAsia="en-US"/>
              </w:rPr>
            </w:pPr>
            <w:r w:rsidRPr="00D548A1">
              <w:rPr>
                <w:rFonts w:eastAsia="Batang"/>
                <w:noProof w:val="0"/>
                <w:szCs w:val="28"/>
                <w:lang w:eastAsia="en-US"/>
              </w:rPr>
              <w:t>«</w:t>
            </w:r>
            <w:r w:rsidRPr="00D548A1">
              <w:rPr>
                <w:rFonts w:eastAsia="Batang"/>
                <w:noProof w:val="0"/>
                <w:szCs w:val="28"/>
                <w:u w:val="single"/>
                <w:lang w:eastAsia="en-US"/>
              </w:rPr>
              <w:t xml:space="preserve">      </w:t>
            </w:r>
            <w:r w:rsidRPr="00D548A1">
              <w:rPr>
                <w:rFonts w:eastAsia="Batang"/>
                <w:noProof w:val="0"/>
                <w:szCs w:val="28"/>
                <w:lang w:eastAsia="en-US"/>
              </w:rPr>
              <w:t>»</w:t>
            </w:r>
            <w:r w:rsidRPr="00D548A1">
              <w:rPr>
                <w:rFonts w:eastAsia="Batang"/>
                <w:noProof w:val="0"/>
                <w:szCs w:val="28"/>
                <w:u w:val="single"/>
                <w:lang w:eastAsia="en-US"/>
              </w:rPr>
              <w:t xml:space="preserve">                      </w:t>
            </w:r>
            <w:r w:rsidRPr="00D548A1">
              <w:rPr>
                <w:rFonts w:eastAsia="Batang"/>
                <w:noProof w:val="0"/>
                <w:szCs w:val="28"/>
                <w:lang w:eastAsia="en-US"/>
              </w:rPr>
              <w:t>20   г.</w:t>
            </w:r>
          </w:p>
        </w:tc>
      </w:tr>
      <w:bookmarkEnd w:id="1"/>
    </w:tbl>
    <w:p w14:paraId="6DA7623E" w14:textId="77777777" w:rsidR="002047C6" w:rsidRPr="00D548A1" w:rsidRDefault="002047C6" w:rsidP="002047C6">
      <w:pPr>
        <w:rPr>
          <w:szCs w:val="28"/>
        </w:rPr>
      </w:pPr>
    </w:p>
    <w:p w14:paraId="4970E2A1" w14:textId="77777777" w:rsidR="002047C6" w:rsidRPr="00D548A1" w:rsidRDefault="002047C6" w:rsidP="002047C6">
      <w:pPr>
        <w:rPr>
          <w:szCs w:val="28"/>
        </w:rPr>
      </w:pPr>
    </w:p>
    <w:p w14:paraId="0AB308F1" w14:textId="77777777" w:rsidR="002047C6" w:rsidRPr="00D548A1" w:rsidRDefault="002047C6" w:rsidP="002047C6">
      <w:pPr>
        <w:rPr>
          <w:szCs w:val="28"/>
        </w:rPr>
      </w:pPr>
    </w:p>
    <w:p w14:paraId="116ABFD9" w14:textId="77777777" w:rsidR="002047C6" w:rsidRPr="00D548A1" w:rsidRDefault="002047C6" w:rsidP="002047C6">
      <w:pPr>
        <w:spacing w:after="100" w:afterAutospacing="1" w:line="276" w:lineRule="auto"/>
        <w:jc w:val="center"/>
        <w:rPr>
          <w:b/>
          <w:sz w:val="32"/>
          <w:szCs w:val="32"/>
        </w:rPr>
      </w:pPr>
      <w:r w:rsidRPr="00D548A1">
        <w:rPr>
          <w:b/>
          <w:sz w:val="32"/>
          <w:szCs w:val="32"/>
        </w:rPr>
        <w:t>ОБ</w:t>
      </w:r>
      <w:r w:rsidR="00AB5A4C" w:rsidRPr="00D548A1">
        <w:rPr>
          <w:b/>
          <w:sz w:val="32"/>
          <w:szCs w:val="32"/>
        </w:rPr>
        <w:t>Ъ</w:t>
      </w:r>
      <w:r w:rsidRPr="00D548A1">
        <w:rPr>
          <w:b/>
          <w:sz w:val="32"/>
          <w:szCs w:val="32"/>
        </w:rPr>
        <w:t>ЕКТНЫЙ КОНТРОЛЛЕР ПРИВОДА СТРЕЛКИ</w:t>
      </w:r>
    </w:p>
    <w:p w14:paraId="474EA772" w14:textId="77777777" w:rsidR="002047C6" w:rsidRPr="00D548A1" w:rsidRDefault="002047C6" w:rsidP="002047C6">
      <w:pPr>
        <w:spacing w:after="100" w:afterAutospacing="1" w:line="276" w:lineRule="auto"/>
        <w:jc w:val="center"/>
        <w:rPr>
          <w:rFonts w:eastAsia="Batang"/>
          <w:b/>
          <w:bCs/>
          <w:noProof w:val="0"/>
          <w:sz w:val="32"/>
          <w:szCs w:val="22"/>
          <w:lang w:eastAsia="en-US"/>
        </w:rPr>
      </w:pPr>
      <w:r w:rsidRPr="00D548A1">
        <w:rPr>
          <w:b/>
          <w:color w:val="000000" w:themeColor="text1"/>
          <w:sz w:val="32"/>
          <w:szCs w:val="32"/>
        </w:rPr>
        <w:t>ОКПС-Е-К</w:t>
      </w:r>
    </w:p>
    <w:p w14:paraId="2F7AA26C" w14:textId="77777777" w:rsidR="002047C6" w:rsidRPr="00D548A1" w:rsidRDefault="002047C6" w:rsidP="002047C6">
      <w:pPr>
        <w:jc w:val="center"/>
        <w:rPr>
          <w:b/>
          <w:szCs w:val="28"/>
        </w:rPr>
      </w:pPr>
    </w:p>
    <w:p w14:paraId="0EB5D331" w14:textId="77777777" w:rsidR="002047C6" w:rsidRPr="00D548A1" w:rsidRDefault="002047C6" w:rsidP="002047C6">
      <w:pPr>
        <w:spacing w:line="300" w:lineRule="auto"/>
        <w:jc w:val="center"/>
        <w:rPr>
          <w:szCs w:val="28"/>
        </w:rPr>
      </w:pPr>
      <w:r w:rsidRPr="00D548A1">
        <w:rPr>
          <w:szCs w:val="28"/>
        </w:rPr>
        <w:t>Функциональные требования к программному обеспечению</w:t>
      </w:r>
    </w:p>
    <w:p w14:paraId="7073BCFD" w14:textId="77777777" w:rsidR="002047C6" w:rsidRPr="00D548A1" w:rsidRDefault="002047C6" w:rsidP="002047C6">
      <w:pPr>
        <w:spacing w:line="300" w:lineRule="auto"/>
        <w:jc w:val="center"/>
        <w:rPr>
          <w:szCs w:val="28"/>
        </w:rPr>
      </w:pPr>
      <w:commentRangeStart w:id="3"/>
      <w:r w:rsidRPr="00D548A1">
        <w:rPr>
          <w:rFonts w:eastAsia="MS Mincho"/>
          <w:szCs w:val="28"/>
        </w:rPr>
        <w:t>ЕИУС.хххххх.ххх</w:t>
      </w:r>
      <w:r w:rsidRPr="00D548A1">
        <w:rPr>
          <w:rFonts w:eastAsia="Batang"/>
          <w:noProof w:val="0"/>
          <w:szCs w:val="28"/>
          <w:lang w:eastAsia="en-US"/>
        </w:rPr>
        <w:t> </w:t>
      </w:r>
      <w:r w:rsidR="00303248" w:rsidRPr="00D548A1">
        <w:rPr>
          <w:rFonts w:eastAsia="Batang"/>
          <w:noProof w:val="0"/>
          <w:szCs w:val="28"/>
          <w:lang w:eastAsia="en-US"/>
        </w:rPr>
        <w:t>01 </w:t>
      </w:r>
      <w:r w:rsidRPr="00D548A1">
        <w:rPr>
          <w:rFonts w:eastAsia="Batang"/>
          <w:noProof w:val="0"/>
          <w:szCs w:val="28"/>
          <w:lang w:eastAsia="en-US"/>
        </w:rPr>
        <w:t>9</w:t>
      </w:r>
      <w:r w:rsidR="00303248" w:rsidRPr="00D548A1">
        <w:rPr>
          <w:rFonts w:eastAsia="Batang"/>
          <w:noProof w:val="0"/>
          <w:szCs w:val="28"/>
          <w:lang w:eastAsia="en-US"/>
        </w:rPr>
        <w:t>0 01 </w:t>
      </w:r>
      <w:r w:rsidRPr="00D548A1">
        <w:rPr>
          <w:rFonts w:eastAsia="Batang"/>
          <w:noProof w:val="0"/>
          <w:szCs w:val="28"/>
          <w:lang w:eastAsia="en-US"/>
        </w:rPr>
        <w:t>01</w:t>
      </w:r>
      <w:commentRangeEnd w:id="3"/>
      <w:r w:rsidRPr="00D548A1">
        <w:rPr>
          <w:rStyle w:val="affe"/>
        </w:rPr>
        <w:commentReference w:id="3"/>
      </w:r>
    </w:p>
    <w:p w14:paraId="23262CF9" w14:textId="77777777" w:rsidR="002047C6" w:rsidRPr="00D548A1" w:rsidRDefault="002047C6" w:rsidP="002047C6">
      <w:pPr>
        <w:jc w:val="center"/>
        <w:rPr>
          <w:szCs w:val="28"/>
        </w:rPr>
      </w:pPr>
    </w:p>
    <w:p w14:paraId="0A981810" w14:textId="77777777" w:rsidR="002047C6" w:rsidRPr="00D548A1" w:rsidRDefault="002047C6" w:rsidP="002047C6">
      <w:pPr>
        <w:jc w:val="center"/>
        <w:rPr>
          <w:szCs w:val="28"/>
        </w:rPr>
      </w:pPr>
    </w:p>
    <w:p w14:paraId="07DFDBDB" w14:textId="77777777" w:rsidR="002047C6" w:rsidRPr="00D548A1" w:rsidRDefault="002047C6" w:rsidP="002047C6">
      <w:pPr>
        <w:rPr>
          <w:szCs w:val="28"/>
        </w:rPr>
      </w:pPr>
    </w:p>
    <w:p w14:paraId="32022352" w14:textId="77777777" w:rsidR="002047C6" w:rsidRPr="00D548A1" w:rsidRDefault="002047C6" w:rsidP="002047C6">
      <w:pPr>
        <w:rPr>
          <w:szCs w:val="28"/>
        </w:rPr>
      </w:pPr>
    </w:p>
    <w:p w14:paraId="1711D490" w14:textId="77777777" w:rsidR="002047C6" w:rsidRPr="00D548A1" w:rsidRDefault="002047C6" w:rsidP="002047C6">
      <w:pPr>
        <w:rPr>
          <w:szCs w:val="28"/>
        </w:rPr>
      </w:pPr>
    </w:p>
    <w:tbl>
      <w:tblPr>
        <w:tblW w:w="0" w:type="auto"/>
        <w:tblLayout w:type="fixed"/>
        <w:tblLook w:val="0000" w:firstRow="0" w:lastRow="0" w:firstColumn="0" w:lastColumn="0" w:noHBand="0" w:noVBand="0"/>
      </w:tblPr>
      <w:tblGrid>
        <w:gridCol w:w="5353"/>
        <w:gridCol w:w="4253"/>
      </w:tblGrid>
      <w:tr w:rsidR="002047C6" w:rsidRPr="00D548A1" w14:paraId="6FE1E851" w14:textId="77777777" w:rsidTr="007B6331">
        <w:trPr>
          <w:trHeight w:val="450"/>
        </w:trPr>
        <w:tc>
          <w:tcPr>
            <w:tcW w:w="5353" w:type="dxa"/>
          </w:tcPr>
          <w:p w14:paraId="22144EA3" w14:textId="2F8B48A7" w:rsidR="002047C6" w:rsidRPr="00D548A1" w:rsidRDefault="002047C6" w:rsidP="007B6331">
            <w:pPr>
              <w:spacing w:line="360" w:lineRule="auto"/>
              <w:jc w:val="center"/>
              <w:rPr>
                <w:rFonts w:eastAsia="Batang"/>
                <w:noProof w:val="0"/>
                <w:szCs w:val="28"/>
                <w:lang w:eastAsia="en-US"/>
              </w:rPr>
            </w:pPr>
            <w:bookmarkStart w:id="4" w:name="_Hlk523488770"/>
          </w:p>
        </w:tc>
        <w:tc>
          <w:tcPr>
            <w:tcW w:w="4253" w:type="dxa"/>
          </w:tcPr>
          <w:p w14:paraId="00199125" w14:textId="77D432D3" w:rsidR="002047C6" w:rsidRPr="00D548A1" w:rsidRDefault="002047C6" w:rsidP="007B6331">
            <w:pPr>
              <w:ind w:firstLine="34"/>
              <w:jc w:val="center"/>
              <w:rPr>
                <w:rFonts w:eastAsia="Batang"/>
                <w:noProof w:val="0"/>
                <w:szCs w:val="28"/>
                <w:lang w:eastAsia="en-US"/>
              </w:rPr>
            </w:pPr>
          </w:p>
        </w:tc>
      </w:tr>
      <w:tr w:rsidR="002047C6" w:rsidRPr="00D548A1" w14:paraId="58BB6590" w14:textId="77777777" w:rsidTr="007B6331">
        <w:trPr>
          <w:trHeight w:val="350"/>
        </w:trPr>
        <w:tc>
          <w:tcPr>
            <w:tcW w:w="5353" w:type="dxa"/>
          </w:tcPr>
          <w:p w14:paraId="2B2B0B5D" w14:textId="0D6F09B6" w:rsidR="002047C6" w:rsidRPr="00D548A1" w:rsidRDefault="002047C6" w:rsidP="00981E74">
            <w:pPr>
              <w:spacing w:line="360" w:lineRule="auto"/>
              <w:rPr>
                <w:rFonts w:eastAsia="Batang"/>
                <w:noProof w:val="0"/>
                <w:szCs w:val="28"/>
                <w:lang w:eastAsia="en-US"/>
              </w:rPr>
            </w:pPr>
          </w:p>
        </w:tc>
        <w:tc>
          <w:tcPr>
            <w:tcW w:w="4253" w:type="dxa"/>
          </w:tcPr>
          <w:p w14:paraId="2D5FC6AD" w14:textId="77777777" w:rsidR="002047C6" w:rsidRPr="00D548A1" w:rsidRDefault="002047C6" w:rsidP="00981E74">
            <w:pPr>
              <w:spacing w:line="360" w:lineRule="auto"/>
              <w:ind w:right="-18" w:firstLine="35"/>
              <w:rPr>
                <w:rFonts w:eastAsia="Batang"/>
                <w:noProof w:val="0"/>
                <w:szCs w:val="28"/>
                <w:lang w:eastAsia="en-US"/>
              </w:rPr>
            </w:pPr>
            <w:r w:rsidRPr="00D548A1">
              <w:rPr>
                <w:rFonts w:eastAsia="Batang"/>
                <w:noProof w:val="0"/>
                <w:szCs w:val="22"/>
                <w:lang w:eastAsia="en-US"/>
              </w:rPr>
              <w:t xml:space="preserve">Начальник </w:t>
            </w:r>
            <w:proofErr w:type="gramStart"/>
            <w:r w:rsidRPr="00D548A1">
              <w:rPr>
                <w:rFonts w:eastAsia="Batang"/>
                <w:noProof w:val="0"/>
                <w:szCs w:val="22"/>
                <w:lang w:eastAsia="en-US"/>
              </w:rPr>
              <w:t>отдела разработок новых видов продукции</w:t>
            </w:r>
            <w:proofErr w:type="gramEnd"/>
          </w:p>
          <w:p w14:paraId="4E55B729" w14:textId="77777777" w:rsidR="002047C6" w:rsidRPr="00D548A1" w:rsidRDefault="002047C6" w:rsidP="00981E74">
            <w:pPr>
              <w:spacing w:line="360" w:lineRule="auto"/>
              <w:ind w:right="-18" w:firstLine="35"/>
              <w:rPr>
                <w:rFonts w:eastAsia="Batang"/>
                <w:noProof w:val="0"/>
                <w:szCs w:val="28"/>
                <w:lang w:eastAsia="en-US"/>
              </w:rPr>
            </w:pPr>
            <w:r w:rsidRPr="00D548A1">
              <w:rPr>
                <w:rFonts w:eastAsia="Batang"/>
                <w:noProof w:val="0"/>
                <w:szCs w:val="28"/>
                <w:lang w:eastAsia="en-US"/>
              </w:rPr>
              <w:t>ООО «Компания «Стальэнерго»</w:t>
            </w:r>
          </w:p>
          <w:p w14:paraId="49607157" w14:textId="77777777" w:rsidR="002047C6" w:rsidRPr="00D548A1" w:rsidRDefault="002047C6" w:rsidP="00981E74">
            <w:pPr>
              <w:spacing w:line="360" w:lineRule="auto"/>
              <w:ind w:right="-18" w:firstLine="35"/>
              <w:rPr>
                <w:rFonts w:eastAsia="Batang"/>
                <w:noProof w:val="0"/>
                <w:szCs w:val="28"/>
                <w:lang w:eastAsia="en-US"/>
              </w:rPr>
            </w:pPr>
          </w:p>
          <w:p w14:paraId="13E90175" w14:textId="77777777" w:rsidR="002047C6" w:rsidRPr="00D548A1" w:rsidRDefault="002047C6" w:rsidP="00981E74">
            <w:pPr>
              <w:spacing w:line="360" w:lineRule="auto"/>
              <w:ind w:right="459" w:firstLine="35"/>
              <w:rPr>
                <w:rFonts w:eastAsia="Batang"/>
                <w:noProof w:val="0"/>
                <w:szCs w:val="28"/>
                <w:lang w:eastAsia="en-US"/>
              </w:rPr>
            </w:pPr>
            <w:r w:rsidRPr="00D548A1">
              <w:rPr>
                <w:rFonts w:eastAsia="Batang"/>
                <w:noProof w:val="0"/>
                <w:szCs w:val="28"/>
                <w:lang w:eastAsia="en-US"/>
              </w:rPr>
              <w:t xml:space="preserve">__________ </w:t>
            </w:r>
            <w:r w:rsidRPr="00D548A1">
              <w:rPr>
                <w:rFonts w:eastAsia="Batang"/>
                <w:noProof w:val="0"/>
                <w:szCs w:val="22"/>
                <w:lang w:eastAsia="en-US"/>
              </w:rPr>
              <w:t>И.В. Солодовник</w:t>
            </w:r>
          </w:p>
          <w:p w14:paraId="6CE999BA" w14:textId="7B867150" w:rsidR="002047C6" w:rsidRPr="00D548A1" w:rsidRDefault="002047C6" w:rsidP="00981E74">
            <w:pPr>
              <w:spacing w:after="200" w:line="276" w:lineRule="auto"/>
              <w:rPr>
                <w:rFonts w:eastAsia="Batang"/>
                <w:noProof w:val="0"/>
                <w:szCs w:val="28"/>
                <w:lang w:eastAsia="en-US"/>
              </w:rPr>
            </w:pPr>
            <w:r w:rsidRPr="00D548A1">
              <w:rPr>
                <w:rFonts w:eastAsia="Batang"/>
                <w:noProof w:val="0"/>
                <w:szCs w:val="28"/>
                <w:lang w:eastAsia="en-US"/>
              </w:rPr>
              <w:t>«</w:t>
            </w:r>
            <w:r w:rsidRPr="00D548A1">
              <w:rPr>
                <w:rFonts w:eastAsia="Batang"/>
                <w:noProof w:val="0"/>
                <w:szCs w:val="28"/>
                <w:u w:val="single"/>
                <w:lang w:eastAsia="en-US"/>
              </w:rPr>
              <w:t xml:space="preserve">      </w:t>
            </w:r>
            <w:r w:rsidRPr="00D548A1">
              <w:rPr>
                <w:rFonts w:eastAsia="Batang"/>
                <w:noProof w:val="0"/>
                <w:szCs w:val="28"/>
                <w:lang w:eastAsia="en-US"/>
              </w:rPr>
              <w:t>»</w:t>
            </w:r>
            <w:r w:rsidRPr="00D548A1">
              <w:rPr>
                <w:rFonts w:eastAsia="Batang"/>
                <w:noProof w:val="0"/>
                <w:szCs w:val="28"/>
                <w:u w:val="single"/>
                <w:lang w:eastAsia="en-US"/>
              </w:rPr>
              <w:t xml:space="preserve">                        </w:t>
            </w:r>
            <w:r w:rsidRPr="00D548A1">
              <w:rPr>
                <w:rFonts w:eastAsia="Batang"/>
                <w:noProof w:val="0"/>
                <w:szCs w:val="28"/>
                <w:lang w:eastAsia="en-US"/>
              </w:rPr>
              <w:t>20</w:t>
            </w:r>
            <w:r w:rsidR="00981E74" w:rsidRPr="00D548A1">
              <w:rPr>
                <w:rFonts w:eastAsia="Batang"/>
                <w:noProof w:val="0"/>
                <w:szCs w:val="28"/>
                <w:lang w:eastAsia="en-US"/>
              </w:rPr>
              <w:t xml:space="preserve">  </w:t>
            </w:r>
            <w:r w:rsidRPr="00D548A1">
              <w:rPr>
                <w:rFonts w:eastAsia="Batang"/>
                <w:noProof w:val="0"/>
                <w:szCs w:val="28"/>
                <w:lang w:eastAsia="en-US"/>
              </w:rPr>
              <w:t xml:space="preserve"> г.</w:t>
            </w:r>
          </w:p>
        </w:tc>
      </w:tr>
      <w:bookmarkEnd w:id="0"/>
      <w:bookmarkEnd w:id="4"/>
    </w:tbl>
    <w:p w14:paraId="28341BDB" w14:textId="77777777" w:rsidR="00C6256F" w:rsidRPr="00D548A1" w:rsidRDefault="00687AFB" w:rsidP="00C6256F">
      <w:pPr>
        <w:spacing w:after="120"/>
        <w:rPr>
          <w:b/>
          <w:szCs w:val="28"/>
        </w:rPr>
      </w:pPr>
      <w:r w:rsidRPr="00D548A1">
        <w:rPr>
          <w:lang w:eastAsia="en-US"/>
        </w:rPr>
        <w:br w:type="page"/>
      </w:r>
      <w:bookmarkStart w:id="5" w:name="_Hlk510443375"/>
      <w:r w:rsidR="00C6256F" w:rsidRPr="00D548A1">
        <w:rPr>
          <w:b/>
          <w:szCs w:val="28"/>
        </w:rPr>
        <w:lastRenderedPageBreak/>
        <w:t>История изменений</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
        <w:gridCol w:w="1298"/>
        <w:gridCol w:w="851"/>
        <w:gridCol w:w="1559"/>
        <w:gridCol w:w="1985"/>
        <w:gridCol w:w="1701"/>
        <w:gridCol w:w="1559"/>
      </w:tblGrid>
      <w:tr w:rsidR="00B3659F" w:rsidRPr="00D548A1" w14:paraId="5DBCBF11" w14:textId="77777777" w:rsidTr="00B3659F">
        <w:trPr>
          <w:jc w:val="center"/>
        </w:trPr>
        <w:tc>
          <w:tcPr>
            <w:tcW w:w="511" w:type="dxa"/>
            <w:shd w:val="clear" w:color="auto" w:fill="auto"/>
            <w:vAlign w:val="center"/>
          </w:tcPr>
          <w:p w14:paraId="721D7287" w14:textId="77777777" w:rsidR="00B3659F" w:rsidRPr="00D548A1" w:rsidRDefault="00B3659F" w:rsidP="001B3A34">
            <w:pPr>
              <w:shd w:val="clear" w:color="auto" w:fill="FFFFFF"/>
              <w:ind w:left="-142" w:right="-131"/>
              <w:jc w:val="center"/>
              <w:rPr>
                <w:noProof w:val="0"/>
                <w:sz w:val="24"/>
                <w:szCs w:val="24"/>
              </w:rPr>
            </w:pPr>
            <w:proofErr w:type="gramStart"/>
            <w:r w:rsidRPr="00D548A1">
              <w:rPr>
                <w:noProof w:val="0"/>
                <w:sz w:val="24"/>
                <w:szCs w:val="24"/>
              </w:rPr>
              <w:t>п</w:t>
            </w:r>
            <w:proofErr w:type="gramEnd"/>
            <w:r w:rsidRPr="00D548A1">
              <w:rPr>
                <w:noProof w:val="0"/>
                <w:sz w:val="24"/>
                <w:szCs w:val="24"/>
              </w:rPr>
              <w:t>/п</w:t>
            </w:r>
          </w:p>
        </w:tc>
        <w:tc>
          <w:tcPr>
            <w:tcW w:w="1298" w:type="dxa"/>
            <w:shd w:val="clear" w:color="auto" w:fill="auto"/>
            <w:vAlign w:val="center"/>
          </w:tcPr>
          <w:p w14:paraId="6EBF9A4E" w14:textId="77777777" w:rsidR="00B3659F" w:rsidRPr="00D548A1" w:rsidRDefault="00B3659F" w:rsidP="001B3A34">
            <w:pPr>
              <w:shd w:val="clear" w:color="auto" w:fill="FFFFFF"/>
              <w:jc w:val="center"/>
              <w:rPr>
                <w:noProof w:val="0"/>
                <w:sz w:val="24"/>
                <w:szCs w:val="24"/>
              </w:rPr>
            </w:pPr>
            <w:r w:rsidRPr="00D548A1">
              <w:rPr>
                <w:noProof w:val="0"/>
                <w:sz w:val="24"/>
                <w:szCs w:val="24"/>
              </w:rPr>
              <w:t>Дата</w:t>
            </w:r>
          </w:p>
        </w:tc>
        <w:tc>
          <w:tcPr>
            <w:tcW w:w="851" w:type="dxa"/>
            <w:shd w:val="clear" w:color="auto" w:fill="auto"/>
            <w:vAlign w:val="center"/>
          </w:tcPr>
          <w:p w14:paraId="478F8684" w14:textId="77777777" w:rsidR="00B3659F" w:rsidRPr="00D548A1" w:rsidRDefault="00B3659F" w:rsidP="001B3A34">
            <w:pPr>
              <w:shd w:val="clear" w:color="auto" w:fill="FFFFFF"/>
              <w:ind w:left="-108" w:right="-108"/>
              <w:jc w:val="center"/>
              <w:rPr>
                <w:noProof w:val="0"/>
                <w:sz w:val="24"/>
                <w:szCs w:val="24"/>
              </w:rPr>
            </w:pPr>
            <w:r w:rsidRPr="00D548A1">
              <w:rPr>
                <w:noProof w:val="0"/>
                <w:sz w:val="24"/>
                <w:szCs w:val="24"/>
              </w:rPr>
              <w:t>Номер версии</w:t>
            </w:r>
          </w:p>
        </w:tc>
        <w:tc>
          <w:tcPr>
            <w:tcW w:w="1559" w:type="dxa"/>
            <w:shd w:val="clear" w:color="auto" w:fill="auto"/>
            <w:vAlign w:val="center"/>
          </w:tcPr>
          <w:p w14:paraId="68284A3F" w14:textId="77777777" w:rsidR="00B3659F" w:rsidRPr="00D548A1" w:rsidRDefault="00B3659F" w:rsidP="001B3A34">
            <w:pPr>
              <w:shd w:val="clear" w:color="auto" w:fill="FFFFFF"/>
              <w:jc w:val="center"/>
              <w:rPr>
                <w:noProof w:val="0"/>
                <w:sz w:val="24"/>
                <w:szCs w:val="24"/>
              </w:rPr>
            </w:pPr>
            <w:r w:rsidRPr="00D548A1">
              <w:rPr>
                <w:noProof w:val="0"/>
                <w:sz w:val="24"/>
                <w:szCs w:val="24"/>
              </w:rPr>
              <w:t>Статус</w:t>
            </w:r>
          </w:p>
        </w:tc>
        <w:tc>
          <w:tcPr>
            <w:tcW w:w="1985" w:type="dxa"/>
            <w:shd w:val="clear" w:color="auto" w:fill="auto"/>
            <w:vAlign w:val="center"/>
          </w:tcPr>
          <w:p w14:paraId="6CB539FC" w14:textId="77777777" w:rsidR="00B3659F" w:rsidRPr="00D548A1" w:rsidRDefault="00B3659F" w:rsidP="001B3A34">
            <w:pPr>
              <w:shd w:val="clear" w:color="auto" w:fill="FFFFFF"/>
              <w:jc w:val="center"/>
              <w:rPr>
                <w:noProof w:val="0"/>
                <w:sz w:val="24"/>
                <w:szCs w:val="24"/>
              </w:rPr>
            </w:pPr>
            <w:r w:rsidRPr="00D548A1">
              <w:rPr>
                <w:noProof w:val="0"/>
                <w:sz w:val="24"/>
                <w:szCs w:val="24"/>
              </w:rPr>
              <w:t>Автор</w:t>
            </w:r>
          </w:p>
        </w:tc>
        <w:tc>
          <w:tcPr>
            <w:tcW w:w="1701" w:type="dxa"/>
            <w:shd w:val="clear" w:color="auto" w:fill="auto"/>
            <w:vAlign w:val="center"/>
          </w:tcPr>
          <w:p w14:paraId="7F7E7659" w14:textId="77777777" w:rsidR="00B3659F" w:rsidRPr="00D548A1" w:rsidRDefault="00B3659F" w:rsidP="001B3A34">
            <w:pPr>
              <w:shd w:val="clear" w:color="auto" w:fill="FFFFFF"/>
              <w:jc w:val="center"/>
              <w:rPr>
                <w:noProof w:val="0"/>
                <w:sz w:val="24"/>
                <w:szCs w:val="24"/>
              </w:rPr>
            </w:pPr>
            <w:r w:rsidRPr="00D548A1">
              <w:rPr>
                <w:noProof w:val="0"/>
                <w:sz w:val="24"/>
                <w:szCs w:val="24"/>
              </w:rPr>
              <w:t>Причина и</w:t>
            </w:r>
            <w:r w:rsidRPr="00D548A1">
              <w:rPr>
                <w:noProof w:val="0"/>
                <w:sz w:val="24"/>
                <w:szCs w:val="24"/>
              </w:rPr>
              <w:t>з</w:t>
            </w:r>
            <w:r w:rsidRPr="00D548A1">
              <w:rPr>
                <w:noProof w:val="0"/>
                <w:sz w:val="24"/>
                <w:szCs w:val="24"/>
              </w:rPr>
              <w:t>менения, № извещения</w:t>
            </w:r>
          </w:p>
        </w:tc>
        <w:tc>
          <w:tcPr>
            <w:tcW w:w="1559" w:type="dxa"/>
            <w:shd w:val="clear" w:color="auto" w:fill="auto"/>
            <w:vAlign w:val="center"/>
          </w:tcPr>
          <w:p w14:paraId="318F33A3" w14:textId="77777777" w:rsidR="00B3659F" w:rsidRPr="00D548A1" w:rsidRDefault="00B3659F" w:rsidP="001B3A34">
            <w:pPr>
              <w:shd w:val="clear" w:color="auto" w:fill="FFFFFF"/>
              <w:ind w:left="-108" w:right="-108"/>
              <w:jc w:val="center"/>
              <w:rPr>
                <w:noProof w:val="0"/>
                <w:sz w:val="24"/>
                <w:szCs w:val="24"/>
              </w:rPr>
            </w:pPr>
            <w:r w:rsidRPr="00D548A1">
              <w:rPr>
                <w:noProof w:val="0"/>
                <w:sz w:val="24"/>
                <w:szCs w:val="24"/>
              </w:rPr>
              <w:t>Комментарии</w:t>
            </w:r>
          </w:p>
        </w:tc>
      </w:tr>
      <w:tr w:rsidR="00B3659F" w:rsidRPr="00D548A1" w14:paraId="7BEEA3A9" w14:textId="77777777" w:rsidTr="00B3659F">
        <w:trPr>
          <w:jc w:val="center"/>
        </w:trPr>
        <w:tc>
          <w:tcPr>
            <w:tcW w:w="511" w:type="dxa"/>
            <w:shd w:val="clear" w:color="auto" w:fill="auto"/>
          </w:tcPr>
          <w:p w14:paraId="2CFADAA0" w14:textId="77777777" w:rsidR="00B3659F" w:rsidRPr="00D548A1" w:rsidRDefault="00B3659F" w:rsidP="00B3659F">
            <w:pPr>
              <w:shd w:val="clear" w:color="auto" w:fill="FFFFFF"/>
              <w:spacing w:line="360" w:lineRule="auto"/>
              <w:jc w:val="both"/>
              <w:rPr>
                <w:noProof w:val="0"/>
                <w:sz w:val="24"/>
                <w:szCs w:val="24"/>
              </w:rPr>
            </w:pPr>
            <w:r w:rsidRPr="00D548A1">
              <w:rPr>
                <w:noProof w:val="0"/>
                <w:sz w:val="24"/>
                <w:szCs w:val="24"/>
              </w:rPr>
              <w:t>1</w:t>
            </w:r>
          </w:p>
        </w:tc>
        <w:tc>
          <w:tcPr>
            <w:tcW w:w="1298" w:type="dxa"/>
            <w:shd w:val="clear" w:color="auto" w:fill="auto"/>
          </w:tcPr>
          <w:p w14:paraId="2EA1F1BC" w14:textId="77777777" w:rsidR="00B3659F" w:rsidRPr="00D548A1" w:rsidRDefault="00606DFC" w:rsidP="00B3659F">
            <w:pPr>
              <w:shd w:val="clear" w:color="auto" w:fill="FFFFFF"/>
              <w:spacing w:line="360" w:lineRule="auto"/>
              <w:jc w:val="both"/>
              <w:rPr>
                <w:noProof w:val="0"/>
                <w:sz w:val="24"/>
                <w:szCs w:val="24"/>
              </w:rPr>
            </w:pPr>
            <w:r w:rsidRPr="00D548A1">
              <w:rPr>
                <w:noProof w:val="0"/>
                <w:sz w:val="24"/>
                <w:szCs w:val="24"/>
              </w:rPr>
              <w:t>1</w:t>
            </w:r>
            <w:r w:rsidR="00B3659F" w:rsidRPr="00D548A1">
              <w:rPr>
                <w:noProof w:val="0"/>
                <w:sz w:val="24"/>
                <w:szCs w:val="24"/>
              </w:rPr>
              <w:t>2.04.2018</w:t>
            </w:r>
          </w:p>
        </w:tc>
        <w:tc>
          <w:tcPr>
            <w:tcW w:w="851" w:type="dxa"/>
            <w:shd w:val="clear" w:color="auto" w:fill="auto"/>
          </w:tcPr>
          <w:p w14:paraId="15C38953" w14:textId="77777777" w:rsidR="00B3659F" w:rsidRPr="00D548A1" w:rsidRDefault="00B3659F" w:rsidP="00B3659F">
            <w:pPr>
              <w:shd w:val="clear" w:color="auto" w:fill="FFFFFF"/>
              <w:spacing w:line="360" w:lineRule="auto"/>
              <w:jc w:val="center"/>
              <w:rPr>
                <w:noProof w:val="0"/>
                <w:sz w:val="24"/>
                <w:szCs w:val="24"/>
              </w:rPr>
            </w:pPr>
            <w:r w:rsidRPr="00D548A1">
              <w:rPr>
                <w:noProof w:val="0"/>
                <w:sz w:val="24"/>
                <w:szCs w:val="24"/>
              </w:rPr>
              <w:t>1</w:t>
            </w:r>
          </w:p>
        </w:tc>
        <w:tc>
          <w:tcPr>
            <w:tcW w:w="1559" w:type="dxa"/>
            <w:shd w:val="clear" w:color="auto" w:fill="auto"/>
          </w:tcPr>
          <w:p w14:paraId="0977E855" w14:textId="77777777" w:rsidR="00B3659F" w:rsidRPr="00D548A1" w:rsidRDefault="00B3659F" w:rsidP="00B3659F">
            <w:pPr>
              <w:shd w:val="clear" w:color="auto" w:fill="FFFFFF"/>
              <w:spacing w:line="360" w:lineRule="auto"/>
              <w:jc w:val="both"/>
              <w:rPr>
                <w:noProof w:val="0"/>
                <w:sz w:val="24"/>
                <w:szCs w:val="24"/>
              </w:rPr>
            </w:pPr>
          </w:p>
        </w:tc>
        <w:tc>
          <w:tcPr>
            <w:tcW w:w="1985" w:type="dxa"/>
            <w:shd w:val="clear" w:color="auto" w:fill="auto"/>
          </w:tcPr>
          <w:p w14:paraId="5818BAAD" w14:textId="77777777" w:rsidR="00B3659F" w:rsidRPr="00D548A1" w:rsidRDefault="002E0222" w:rsidP="002E0222">
            <w:pPr>
              <w:shd w:val="clear" w:color="auto" w:fill="FFFFFF"/>
              <w:spacing w:line="360" w:lineRule="auto"/>
              <w:jc w:val="both"/>
              <w:rPr>
                <w:noProof w:val="0"/>
                <w:sz w:val="24"/>
                <w:szCs w:val="24"/>
              </w:rPr>
            </w:pPr>
            <w:r w:rsidRPr="00D548A1">
              <w:rPr>
                <w:sz w:val="24"/>
                <w:szCs w:val="24"/>
              </w:rPr>
              <w:t>Кругликов В.П</w:t>
            </w:r>
            <w:r w:rsidR="007B6331" w:rsidRPr="00D548A1">
              <w:rPr>
                <w:sz w:val="24"/>
                <w:szCs w:val="24"/>
              </w:rPr>
              <w:t>.</w:t>
            </w:r>
          </w:p>
        </w:tc>
        <w:tc>
          <w:tcPr>
            <w:tcW w:w="1701" w:type="dxa"/>
            <w:shd w:val="clear" w:color="auto" w:fill="auto"/>
          </w:tcPr>
          <w:p w14:paraId="47BE68B9" w14:textId="77777777" w:rsidR="00B3659F" w:rsidRPr="00D548A1" w:rsidRDefault="00B3659F" w:rsidP="00B3659F">
            <w:pPr>
              <w:shd w:val="clear" w:color="auto" w:fill="FFFFFF"/>
              <w:spacing w:line="360" w:lineRule="auto"/>
              <w:jc w:val="both"/>
              <w:rPr>
                <w:noProof w:val="0"/>
                <w:sz w:val="24"/>
                <w:szCs w:val="24"/>
              </w:rPr>
            </w:pPr>
          </w:p>
        </w:tc>
        <w:tc>
          <w:tcPr>
            <w:tcW w:w="1559" w:type="dxa"/>
            <w:shd w:val="clear" w:color="auto" w:fill="auto"/>
          </w:tcPr>
          <w:p w14:paraId="6EC44DEE" w14:textId="77777777" w:rsidR="00B3659F" w:rsidRPr="00D548A1" w:rsidRDefault="00B3659F" w:rsidP="00B3659F">
            <w:pPr>
              <w:shd w:val="clear" w:color="auto" w:fill="FFFFFF"/>
              <w:spacing w:line="360" w:lineRule="auto"/>
              <w:jc w:val="both"/>
              <w:rPr>
                <w:noProof w:val="0"/>
                <w:sz w:val="24"/>
                <w:szCs w:val="24"/>
              </w:rPr>
            </w:pPr>
            <w:r w:rsidRPr="00D548A1">
              <w:rPr>
                <w:noProof w:val="0"/>
                <w:sz w:val="24"/>
                <w:szCs w:val="24"/>
              </w:rPr>
              <w:t>Создание документа</w:t>
            </w:r>
          </w:p>
        </w:tc>
      </w:tr>
      <w:tr w:rsidR="00B3659F" w:rsidRPr="00D548A1" w14:paraId="6D084982" w14:textId="77777777" w:rsidTr="00B3659F">
        <w:trPr>
          <w:jc w:val="center"/>
        </w:trPr>
        <w:tc>
          <w:tcPr>
            <w:tcW w:w="511" w:type="dxa"/>
            <w:shd w:val="clear" w:color="auto" w:fill="auto"/>
          </w:tcPr>
          <w:p w14:paraId="0D098282" w14:textId="77777777" w:rsidR="00B3659F" w:rsidRPr="00D548A1" w:rsidRDefault="00B3659F" w:rsidP="00B3659F">
            <w:pPr>
              <w:shd w:val="clear" w:color="auto" w:fill="FFFFFF"/>
              <w:spacing w:line="360" w:lineRule="auto"/>
              <w:jc w:val="both"/>
              <w:rPr>
                <w:noProof w:val="0"/>
                <w:sz w:val="24"/>
                <w:szCs w:val="24"/>
              </w:rPr>
            </w:pPr>
          </w:p>
        </w:tc>
        <w:tc>
          <w:tcPr>
            <w:tcW w:w="1298" w:type="dxa"/>
            <w:shd w:val="clear" w:color="auto" w:fill="auto"/>
          </w:tcPr>
          <w:p w14:paraId="40E06F4C" w14:textId="77777777" w:rsidR="00B3659F" w:rsidRPr="00D548A1" w:rsidRDefault="00B3659F" w:rsidP="00B3659F">
            <w:pPr>
              <w:shd w:val="clear" w:color="auto" w:fill="FFFFFF"/>
              <w:spacing w:line="360" w:lineRule="auto"/>
              <w:jc w:val="both"/>
              <w:rPr>
                <w:noProof w:val="0"/>
                <w:sz w:val="24"/>
                <w:szCs w:val="24"/>
              </w:rPr>
            </w:pPr>
          </w:p>
        </w:tc>
        <w:tc>
          <w:tcPr>
            <w:tcW w:w="851" w:type="dxa"/>
            <w:shd w:val="clear" w:color="auto" w:fill="auto"/>
          </w:tcPr>
          <w:p w14:paraId="7D1A87AE" w14:textId="77777777" w:rsidR="00B3659F" w:rsidRPr="00D548A1" w:rsidRDefault="00B3659F" w:rsidP="00B3659F">
            <w:pPr>
              <w:shd w:val="clear" w:color="auto" w:fill="FFFFFF"/>
              <w:spacing w:line="360" w:lineRule="auto"/>
              <w:jc w:val="center"/>
              <w:rPr>
                <w:noProof w:val="0"/>
                <w:sz w:val="24"/>
                <w:szCs w:val="24"/>
              </w:rPr>
            </w:pPr>
          </w:p>
        </w:tc>
        <w:tc>
          <w:tcPr>
            <w:tcW w:w="1559" w:type="dxa"/>
            <w:shd w:val="clear" w:color="auto" w:fill="auto"/>
          </w:tcPr>
          <w:p w14:paraId="7DD40C94" w14:textId="77777777" w:rsidR="00B3659F" w:rsidRPr="00D548A1" w:rsidRDefault="00B3659F" w:rsidP="00B3659F">
            <w:pPr>
              <w:shd w:val="clear" w:color="auto" w:fill="FFFFFF"/>
              <w:spacing w:line="360" w:lineRule="auto"/>
              <w:jc w:val="both"/>
              <w:rPr>
                <w:noProof w:val="0"/>
                <w:sz w:val="24"/>
                <w:szCs w:val="24"/>
              </w:rPr>
            </w:pPr>
          </w:p>
        </w:tc>
        <w:tc>
          <w:tcPr>
            <w:tcW w:w="1985" w:type="dxa"/>
            <w:shd w:val="clear" w:color="auto" w:fill="auto"/>
          </w:tcPr>
          <w:p w14:paraId="4AF37909" w14:textId="77777777" w:rsidR="00B3659F" w:rsidRPr="00D548A1" w:rsidRDefault="00B3659F" w:rsidP="00B3659F">
            <w:pPr>
              <w:shd w:val="clear" w:color="auto" w:fill="FFFFFF"/>
              <w:spacing w:line="360" w:lineRule="auto"/>
              <w:jc w:val="both"/>
              <w:rPr>
                <w:noProof w:val="0"/>
                <w:sz w:val="24"/>
                <w:szCs w:val="24"/>
              </w:rPr>
            </w:pPr>
          </w:p>
        </w:tc>
        <w:tc>
          <w:tcPr>
            <w:tcW w:w="1701" w:type="dxa"/>
            <w:shd w:val="clear" w:color="auto" w:fill="auto"/>
          </w:tcPr>
          <w:p w14:paraId="79771E11" w14:textId="77777777" w:rsidR="00B3659F" w:rsidRPr="00D548A1" w:rsidRDefault="00B3659F" w:rsidP="00B3659F">
            <w:pPr>
              <w:shd w:val="clear" w:color="auto" w:fill="FFFFFF"/>
              <w:spacing w:line="360" w:lineRule="auto"/>
              <w:jc w:val="both"/>
              <w:rPr>
                <w:noProof w:val="0"/>
                <w:sz w:val="24"/>
                <w:szCs w:val="24"/>
              </w:rPr>
            </w:pPr>
          </w:p>
        </w:tc>
        <w:tc>
          <w:tcPr>
            <w:tcW w:w="1559" w:type="dxa"/>
            <w:shd w:val="clear" w:color="auto" w:fill="auto"/>
          </w:tcPr>
          <w:p w14:paraId="69C95D2C" w14:textId="77777777" w:rsidR="00B3659F" w:rsidRPr="00D548A1" w:rsidRDefault="00B3659F" w:rsidP="00B3659F">
            <w:pPr>
              <w:shd w:val="clear" w:color="auto" w:fill="FFFFFF"/>
              <w:spacing w:line="360" w:lineRule="auto"/>
              <w:jc w:val="both"/>
              <w:rPr>
                <w:noProof w:val="0"/>
                <w:sz w:val="24"/>
                <w:szCs w:val="24"/>
              </w:rPr>
            </w:pPr>
          </w:p>
        </w:tc>
      </w:tr>
      <w:bookmarkEnd w:id="5"/>
    </w:tbl>
    <w:p w14:paraId="71F8E8F9" w14:textId="77777777" w:rsidR="00C6256F" w:rsidRPr="00D548A1" w:rsidRDefault="00C6256F">
      <w:pPr>
        <w:rPr>
          <w:lang w:eastAsia="en-US"/>
        </w:rPr>
      </w:pPr>
      <w:r w:rsidRPr="00D548A1">
        <w:rPr>
          <w:lang w:eastAsia="en-US"/>
        </w:rPr>
        <w:br w:type="page"/>
      </w:r>
    </w:p>
    <w:p w14:paraId="750E9642" w14:textId="77777777" w:rsidR="00687AFB" w:rsidRPr="00D548A1" w:rsidRDefault="00687AFB" w:rsidP="00687AFB">
      <w:pPr>
        <w:spacing w:line="360" w:lineRule="auto"/>
        <w:ind w:right="-1"/>
        <w:jc w:val="center"/>
        <w:rPr>
          <w:b/>
          <w:szCs w:val="28"/>
          <w:lang w:eastAsia="en-US"/>
        </w:rPr>
      </w:pPr>
      <w:r w:rsidRPr="00D548A1">
        <w:rPr>
          <w:b/>
          <w:szCs w:val="28"/>
          <w:lang w:eastAsia="en-US"/>
        </w:rPr>
        <w:lastRenderedPageBreak/>
        <w:t>Содержание</w:t>
      </w:r>
    </w:p>
    <w:p w14:paraId="4432BFD7" w14:textId="355C9A51" w:rsidR="009C0901" w:rsidRPr="00D548A1" w:rsidRDefault="009C0901">
      <w:pPr>
        <w:pStyle w:val="18"/>
        <w:rPr>
          <w:rFonts w:asciiTheme="minorHAnsi" w:eastAsiaTheme="minorEastAsia" w:hAnsiTheme="minorHAnsi" w:cstheme="minorBidi"/>
          <w:bCs w:val="0"/>
          <w:noProof/>
          <w:sz w:val="22"/>
          <w:szCs w:val="22"/>
        </w:rPr>
      </w:pPr>
      <w:r w:rsidRPr="00D548A1">
        <w:fldChar w:fldCharType="begin"/>
      </w:r>
      <w:r w:rsidRPr="00D548A1">
        <w:instrText xml:space="preserve"> TOC \o "1-4" \h \z \u </w:instrText>
      </w:r>
      <w:r w:rsidRPr="00D548A1">
        <w:fldChar w:fldCharType="separate"/>
      </w:r>
      <w:hyperlink w:anchor="_Toc44926797" w:history="1">
        <w:r w:rsidRPr="00D548A1">
          <w:rPr>
            <w:rStyle w:val="afff5"/>
            <w:noProof/>
          </w:rPr>
          <w:t>1</w:t>
        </w:r>
        <w:r w:rsidRPr="00D548A1">
          <w:rPr>
            <w:rFonts w:asciiTheme="minorHAnsi" w:eastAsiaTheme="minorEastAsia" w:hAnsiTheme="minorHAnsi" w:cstheme="minorBidi"/>
            <w:bCs w:val="0"/>
            <w:noProof/>
            <w:sz w:val="22"/>
            <w:szCs w:val="22"/>
          </w:rPr>
          <w:tab/>
        </w:r>
        <w:r w:rsidRPr="00D548A1">
          <w:rPr>
            <w:rStyle w:val="afff5"/>
            <w:noProof/>
          </w:rPr>
          <w:t>Введение</w:t>
        </w:r>
        <w:r w:rsidRPr="00D548A1">
          <w:rPr>
            <w:noProof/>
            <w:webHidden/>
          </w:rPr>
          <w:tab/>
        </w:r>
        <w:r w:rsidRPr="00D548A1">
          <w:rPr>
            <w:noProof/>
            <w:webHidden/>
          </w:rPr>
          <w:fldChar w:fldCharType="begin"/>
        </w:r>
        <w:r w:rsidRPr="00D548A1">
          <w:rPr>
            <w:noProof/>
            <w:webHidden/>
          </w:rPr>
          <w:instrText xml:space="preserve"> PAGEREF _Toc44926797 \h </w:instrText>
        </w:r>
        <w:r w:rsidRPr="00D548A1">
          <w:rPr>
            <w:noProof/>
            <w:webHidden/>
          </w:rPr>
        </w:r>
        <w:r w:rsidRPr="00D548A1">
          <w:rPr>
            <w:noProof/>
            <w:webHidden/>
          </w:rPr>
          <w:fldChar w:fldCharType="separate"/>
        </w:r>
        <w:r w:rsidRPr="00D548A1">
          <w:rPr>
            <w:noProof/>
            <w:webHidden/>
          </w:rPr>
          <w:t>6</w:t>
        </w:r>
        <w:r w:rsidRPr="00D548A1">
          <w:rPr>
            <w:noProof/>
            <w:webHidden/>
          </w:rPr>
          <w:fldChar w:fldCharType="end"/>
        </w:r>
      </w:hyperlink>
    </w:p>
    <w:p w14:paraId="69F67A1D" w14:textId="56A31F42" w:rsidR="009C0901" w:rsidRPr="00D548A1" w:rsidRDefault="00207160">
      <w:pPr>
        <w:pStyle w:val="29"/>
        <w:rPr>
          <w:rFonts w:asciiTheme="minorHAnsi" w:eastAsiaTheme="minorEastAsia" w:hAnsiTheme="minorHAnsi" w:cstheme="minorBidi"/>
          <w:iCs w:val="0"/>
          <w:noProof/>
          <w:sz w:val="22"/>
          <w:szCs w:val="22"/>
        </w:rPr>
      </w:pPr>
      <w:hyperlink w:anchor="_Toc44926798" w:history="1">
        <w:r w:rsidR="009C0901" w:rsidRPr="00D548A1">
          <w:rPr>
            <w:rStyle w:val="afff5"/>
            <w:noProof/>
          </w:rPr>
          <w:t>1.1</w:t>
        </w:r>
        <w:r w:rsidR="009C0901" w:rsidRPr="00D548A1">
          <w:rPr>
            <w:rFonts w:asciiTheme="minorHAnsi" w:eastAsiaTheme="minorEastAsia" w:hAnsiTheme="minorHAnsi" w:cstheme="minorBidi"/>
            <w:iCs w:val="0"/>
            <w:noProof/>
            <w:sz w:val="22"/>
            <w:szCs w:val="22"/>
          </w:rPr>
          <w:tab/>
        </w:r>
        <w:r w:rsidR="009C0901" w:rsidRPr="00D548A1">
          <w:rPr>
            <w:rStyle w:val="afff5"/>
            <w:noProof/>
          </w:rPr>
          <w:t>Назначение документа</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_Toc44926798 \h </w:instrText>
        </w:r>
        <w:r w:rsidR="009C0901" w:rsidRPr="00D548A1">
          <w:rPr>
            <w:noProof/>
            <w:webHidden/>
          </w:rPr>
        </w:r>
        <w:r w:rsidR="009C0901" w:rsidRPr="00D548A1">
          <w:rPr>
            <w:noProof/>
            <w:webHidden/>
          </w:rPr>
          <w:fldChar w:fldCharType="separate"/>
        </w:r>
        <w:r w:rsidR="009C0901" w:rsidRPr="00D548A1">
          <w:rPr>
            <w:noProof/>
            <w:webHidden/>
          </w:rPr>
          <w:t>6</w:t>
        </w:r>
        <w:r w:rsidR="009C0901" w:rsidRPr="00D548A1">
          <w:rPr>
            <w:noProof/>
            <w:webHidden/>
          </w:rPr>
          <w:fldChar w:fldCharType="end"/>
        </w:r>
      </w:hyperlink>
    </w:p>
    <w:p w14:paraId="2FB790AA" w14:textId="7B587F10" w:rsidR="009C0901" w:rsidRPr="00D548A1" w:rsidRDefault="00207160">
      <w:pPr>
        <w:pStyle w:val="29"/>
        <w:rPr>
          <w:rFonts w:asciiTheme="minorHAnsi" w:eastAsiaTheme="minorEastAsia" w:hAnsiTheme="minorHAnsi" w:cstheme="minorBidi"/>
          <w:iCs w:val="0"/>
          <w:noProof/>
          <w:sz w:val="22"/>
          <w:szCs w:val="22"/>
        </w:rPr>
      </w:pPr>
      <w:hyperlink w:anchor="_Toc44926799" w:history="1">
        <w:r w:rsidR="009C0901" w:rsidRPr="00D548A1">
          <w:rPr>
            <w:rStyle w:val="afff5"/>
            <w:noProof/>
          </w:rPr>
          <w:t>1.2</w:t>
        </w:r>
        <w:r w:rsidR="009C0901" w:rsidRPr="00D548A1">
          <w:rPr>
            <w:rFonts w:asciiTheme="minorHAnsi" w:eastAsiaTheme="minorEastAsia" w:hAnsiTheme="minorHAnsi" w:cstheme="minorBidi"/>
            <w:iCs w:val="0"/>
            <w:noProof/>
            <w:sz w:val="22"/>
            <w:szCs w:val="22"/>
          </w:rPr>
          <w:tab/>
        </w:r>
        <w:r w:rsidR="009C0901" w:rsidRPr="00D548A1">
          <w:rPr>
            <w:rStyle w:val="afff5"/>
            <w:noProof/>
          </w:rPr>
          <w:t>Термины, определения и сокращения</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_Toc44926799 \h </w:instrText>
        </w:r>
        <w:r w:rsidR="009C0901" w:rsidRPr="00D548A1">
          <w:rPr>
            <w:noProof/>
            <w:webHidden/>
          </w:rPr>
        </w:r>
        <w:r w:rsidR="009C0901" w:rsidRPr="00D548A1">
          <w:rPr>
            <w:noProof/>
            <w:webHidden/>
          </w:rPr>
          <w:fldChar w:fldCharType="separate"/>
        </w:r>
        <w:r w:rsidR="009C0901" w:rsidRPr="00D548A1">
          <w:rPr>
            <w:noProof/>
            <w:webHidden/>
          </w:rPr>
          <w:t>6</w:t>
        </w:r>
        <w:r w:rsidR="009C0901" w:rsidRPr="00D548A1">
          <w:rPr>
            <w:noProof/>
            <w:webHidden/>
          </w:rPr>
          <w:fldChar w:fldCharType="end"/>
        </w:r>
      </w:hyperlink>
    </w:p>
    <w:p w14:paraId="30359357" w14:textId="169ECD91" w:rsidR="009C0901" w:rsidRPr="00D548A1" w:rsidRDefault="00207160">
      <w:pPr>
        <w:pStyle w:val="29"/>
        <w:rPr>
          <w:rFonts w:asciiTheme="minorHAnsi" w:eastAsiaTheme="minorEastAsia" w:hAnsiTheme="minorHAnsi" w:cstheme="minorBidi"/>
          <w:iCs w:val="0"/>
          <w:noProof/>
          <w:sz w:val="22"/>
          <w:szCs w:val="22"/>
        </w:rPr>
      </w:pPr>
      <w:hyperlink w:anchor="_Toc44926800" w:history="1">
        <w:r w:rsidR="009C0901" w:rsidRPr="00D548A1">
          <w:rPr>
            <w:rStyle w:val="afff5"/>
            <w:noProof/>
          </w:rPr>
          <w:t>1.3</w:t>
        </w:r>
        <w:r w:rsidR="009C0901" w:rsidRPr="00D548A1">
          <w:rPr>
            <w:rFonts w:asciiTheme="minorHAnsi" w:eastAsiaTheme="minorEastAsia" w:hAnsiTheme="minorHAnsi" w:cstheme="minorBidi"/>
            <w:iCs w:val="0"/>
            <w:noProof/>
            <w:sz w:val="22"/>
            <w:szCs w:val="22"/>
          </w:rPr>
          <w:tab/>
        </w:r>
        <w:r w:rsidR="009C0901" w:rsidRPr="00D548A1">
          <w:rPr>
            <w:rStyle w:val="afff5"/>
            <w:noProof/>
          </w:rPr>
          <w:t>Рекомендации к ознакомлению</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_Toc44926800 \h </w:instrText>
        </w:r>
        <w:r w:rsidR="009C0901" w:rsidRPr="00D548A1">
          <w:rPr>
            <w:noProof/>
            <w:webHidden/>
          </w:rPr>
        </w:r>
        <w:r w:rsidR="009C0901" w:rsidRPr="00D548A1">
          <w:rPr>
            <w:noProof/>
            <w:webHidden/>
          </w:rPr>
          <w:fldChar w:fldCharType="separate"/>
        </w:r>
        <w:r w:rsidR="009C0901" w:rsidRPr="00D548A1">
          <w:rPr>
            <w:noProof/>
            <w:webHidden/>
          </w:rPr>
          <w:t>6</w:t>
        </w:r>
        <w:r w:rsidR="009C0901" w:rsidRPr="00D548A1">
          <w:rPr>
            <w:noProof/>
            <w:webHidden/>
          </w:rPr>
          <w:fldChar w:fldCharType="end"/>
        </w:r>
      </w:hyperlink>
    </w:p>
    <w:p w14:paraId="12623252" w14:textId="390934EA" w:rsidR="009C0901" w:rsidRPr="00D548A1" w:rsidRDefault="00207160">
      <w:pPr>
        <w:pStyle w:val="29"/>
        <w:rPr>
          <w:rFonts w:asciiTheme="minorHAnsi" w:eastAsiaTheme="minorEastAsia" w:hAnsiTheme="minorHAnsi" w:cstheme="minorBidi"/>
          <w:iCs w:val="0"/>
          <w:noProof/>
          <w:sz w:val="22"/>
          <w:szCs w:val="22"/>
        </w:rPr>
      </w:pPr>
      <w:hyperlink w:anchor="_Toc44926801" w:history="1">
        <w:r w:rsidR="009C0901" w:rsidRPr="00D548A1">
          <w:rPr>
            <w:rStyle w:val="afff5"/>
            <w:noProof/>
          </w:rPr>
          <w:t>1.4</w:t>
        </w:r>
        <w:r w:rsidR="009C0901" w:rsidRPr="00D548A1">
          <w:rPr>
            <w:rFonts w:asciiTheme="minorHAnsi" w:eastAsiaTheme="minorEastAsia" w:hAnsiTheme="minorHAnsi" w:cstheme="minorBidi"/>
            <w:iCs w:val="0"/>
            <w:noProof/>
            <w:sz w:val="22"/>
            <w:szCs w:val="22"/>
          </w:rPr>
          <w:tab/>
        </w:r>
        <w:r w:rsidR="009C0901" w:rsidRPr="00D548A1">
          <w:rPr>
            <w:rStyle w:val="afff5"/>
            <w:noProof/>
          </w:rPr>
          <w:t>Назначение разработки</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_Toc44926801 \h </w:instrText>
        </w:r>
        <w:r w:rsidR="009C0901" w:rsidRPr="00D548A1">
          <w:rPr>
            <w:noProof/>
            <w:webHidden/>
          </w:rPr>
        </w:r>
        <w:r w:rsidR="009C0901" w:rsidRPr="00D548A1">
          <w:rPr>
            <w:noProof/>
            <w:webHidden/>
          </w:rPr>
          <w:fldChar w:fldCharType="separate"/>
        </w:r>
        <w:r w:rsidR="009C0901" w:rsidRPr="00D548A1">
          <w:rPr>
            <w:noProof/>
            <w:webHidden/>
          </w:rPr>
          <w:t>8</w:t>
        </w:r>
        <w:r w:rsidR="009C0901" w:rsidRPr="00D548A1">
          <w:rPr>
            <w:noProof/>
            <w:webHidden/>
          </w:rPr>
          <w:fldChar w:fldCharType="end"/>
        </w:r>
      </w:hyperlink>
    </w:p>
    <w:p w14:paraId="5C3132BA" w14:textId="34466C2A" w:rsidR="009C0901" w:rsidRPr="00D548A1" w:rsidRDefault="00207160">
      <w:pPr>
        <w:pStyle w:val="29"/>
        <w:rPr>
          <w:rFonts w:asciiTheme="minorHAnsi" w:eastAsiaTheme="minorEastAsia" w:hAnsiTheme="minorHAnsi" w:cstheme="minorBidi"/>
          <w:iCs w:val="0"/>
          <w:noProof/>
          <w:sz w:val="22"/>
          <w:szCs w:val="22"/>
        </w:rPr>
      </w:pPr>
      <w:hyperlink w:anchor="_Toc44926802" w:history="1">
        <w:r w:rsidR="009C0901" w:rsidRPr="00D548A1">
          <w:rPr>
            <w:rStyle w:val="afff5"/>
            <w:noProof/>
          </w:rPr>
          <w:t>1.5</w:t>
        </w:r>
        <w:r w:rsidR="009C0901" w:rsidRPr="00D548A1">
          <w:rPr>
            <w:rFonts w:asciiTheme="minorHAnsi" w:eastAsiaTheme="minorEastAsia" w:hAnsiTheme="minorHAnsi" w:cstheme="minorBidi"/>
            <w:iCs w:val="0"/>
            <w:noProof/>
            <w:sz w:val="22"/>
            <w:szCs w:val="22"/>
          </w:rPr>
          <w:tab/>
        </w:r>
        <w:r w:rsidR="009C0901" w:rsidRPr="00D548A1">
          <w:rPr>
            <w:rStyle w:val="afff5"/>
            <w:noProof/>
          </w:rPr>
          <w:t>Ссылки</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_Toc44926802 \h </w:instrText>
        </w:r>
        <w:r w:rsidR="009C0901" w:rsidRPr="00D548A1">
          <w:rPr>
            <w:noProof/>
            <w:webHidden/>
          </w:rPr>
        </w:r>
        <w:r w:rsidR="009C0901" w:rsidRPr="00D548A1">
          <w:rPr>
            <w:noProof/>
            <w:webHidden/>
          </w:rPr>
          <w:fldChar w:fldCharType="separate"/>
        </w:r>
        <w:r w:rsidR="009C0901" w:rsidRPr="00D548A1">
          <w:rPr>
            <w:noProof/>
            <w:webHidden/>
          </w:rPr>
          <w:t>8</w:t>
        </w:r>
        <w:r w:rsidR="009C0901" w:rsidRPr="00D548A1">
          <w:rPr>
            <w:noProof/>
            <w:webHidden/>
          </w:rPr>
          <w:fldChar w:fldCharType="end"/>
        </w:r>
      </w:hyperlink>
    </w:p>
    <w:p w14:paraId="6673F996" w14:textId="1645A25F" w:rsidR="009C0901" w:rsidRPr="00D548A1" w:rsidRDefault="00207160">
      <w:pPr>
        <w:pStyle w:val="18"/>
        <w:rPr>
          <w:rFonts w:asciiTheme="minorHAnsi" w:eastAsiaTheme="minorEastAsia" w:hAnsiTheme="minorHAnsi" w:cstheme="minorBidi"/>
          <w:bCs w:val="0"/>
          <w:noProof/>
          <w:sz w:val="22"/>
          <w:szCs w:val="22"/>
        </w:rPr>
      </w:pPr>
      <w:hyperlink w:anchor="_Toc44926803" w:history="1">
        <w:r w:rsidR="009C0901" w:rsidRPr="00D548A1">
          <w:rPr>
            <w:rStyle w:val="afff5"/>
            <w:noProof/>
            <w:snapToGrid w:val="0"/>
          </w:rPr>
          <w:t>2</w:t>
        </w:r>
        <w:r w:rsidR="009C0901" w:rsidRPr="00D548A1">
          <w:rPr>
            <w:rFonts w:asciiTheme="minorHAnsi" w:eastAsiaTheme="minorEastAsia" w:hAnsiTheme="minorHAnsi" w:cstheme="minorBidi"/>
            <w:bCs w:val="0"/>
            <w:noProof/>
            <w:sz w:val="22"/>
            <w:szCs w:val="22"/>
          </w:rPr>
          <w:tab/>
        </w:r>
        <w:r w:rsidR="009C0901" w:rsidRPr="00D548A1">
          <w:rPr>
            <w:rStyle w:val="afff5"/>
            <w:noProof/>
          </w:rPr>
          <w:t>Общие характеристики устройства</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_Toc44926803 \h </w:instrText>
        </w:r>
        <w:r w:rsidR="009C0901" w:rsidRPr="00D548A1">
          <w:rPr>
            <w:noProof/>
            <w:webHidden/>
          </w:rPr>
        </w:r>
        <w:r w:rsidR="009C0901" w:rsidRPr="00D548A1">
          <w:rPr>
            <w:noProof/>
            <w:webHidden/>
          </w:rPr>
          <w:fldChar w:fldCharType="separate"/>
        </w:r>
        <w:r w:rsidR="009C0901" w:rsidRPr="00D548A1">
          <w:rPr>
            <w:noProof/>
            <w:webHidden/>
          </w:rPr>
          <w:t>9</w:t>
        </w:r>
        <w:r w:rsidR="009C0901" w:rsidRPr="00D548A1">
          <w:rPr>
            <w:noProof/>
            <w:webHidden/>
          </w:rPr>
          <w:fldChar w:fldCharType="end"/>
        </w:r>
      </w:hyperlink>
    </w:p>
    <w:p w14:paraId="0A3ADE8A" w14:textId="3071A02E" w:rsidR="009C0901" w:rsidRPr="00D548A1" w:rsidRDefault="00207160">
      <w:pPr>
        <w:pStyle w:val="29"/>
        <w:rPr>
          <w:rFonts w:asciiTheme="minorHAnsi" w:eastAsiaTheme="minorEastAsia" w:hAnsiTheme="minorHAnsi" w:cstheme="minorBidi"/>
          <w:iCs w:val="0"/>
          <w:noProof/>
          <w:sz w:val="22"/>
          <w:szCs w:val="22"/>
        </w:rPr>
      </w:pPr>
      <w:hyperlink w:anchor="_Toc44926804" w:history="1">
        <w:r w:rsidR="009C0901" w:rsidRPr="00D548A1">
          <w:rPr>
            <w:rStyle w:val="afff5"/>
            <w:noProof/>
            <w:snapToGrid w:val="0"/>
          </w:rPr>
          <w:t>2.1</w:t>
        </w:r>
        <w:r w:rsidR="009C0901" w:rsidRPr="00D548A1">
          <w:rPr>
            <w:rFonts w:asciiTheme="minorHAnsi" w:eastAsiaTheme="minorEastAsia" w:hAnsiTheme="minorHAnsi" w:cstheme="minorBidi"/>
            <w:iCs w:val="0"/>
            <w:noProof/>
            <w:sz w:val="22"/>
            <w:szCs w:val="22"/>
          </w:rPr>
          <w:tab/>
        </w:r>
        <w:r w:rsidR="009C0901" w:rsidRPr="00D548A1">
          <w:rPr>
            <w:rStyle w:val="afff5"/>
            <w:noProof/>
          </w:rPr>
          <w:t>Общее описание устройства</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_Toc44926804 \h </w:instrText>
        </w:r>
        <w:r w:rsidR="009C0901" w:rsidRPr="00D548A1">
          <w:rPr>
            <w:noProof/>
            <w:webHidden/>
          </w:rPr>
        </w:r>
        <w:r w:rsidR="009C0901" w:rsidRPr="00D548A1">
          <w:rPr>
            <w:noProof/>
            <w:webHidden/>
          </w:rPr>
          <w:fldChar w:fldCharType="separate"/>
        </w:r>
        <w:r w:rsidR="009C0901" w:rsidRPr="00D548A1">
          <w:rPr>
            <w:noProof/>
            <w:webHidden/>
          </w:rPr>
          <w:t>9</w:t>
        </w:r>
        <w:r w:rsidR="009C0901" w:rsidRPr="00D548A1">
          <w:rPr>
            <w:noProof/>
            <w:webHidden/>
          </w:rPr>
          <w:fldChar w:fldCharType="end"/>
        </w:r>
      </w:hyperlink>
    </w:p>
    <w:p w14:paraId="0F780EF4" w14:textId="747D001A" w:rsidR="009C0901" w:rsidRPr="00D548A1" w:rsidRDefault="00207160">
      <w:pPr>
        <w:pStyle w:val="36"/>
        <w:rPr>
          <w:rFonts w:asciiTheme="minorHAnsi" w:eastAsiaTheme="minorEastAsia" w:hAnsiTheme="minorHAnsi" w:cstheme="minorBidi"/>
          <w:sz w:val="22"/>
          <w:szCs w:val="22"/>
        </w:rPr>
      </w:pPr>
      <w:hyperlink w:anchor="_Toc44926805" w:history="1">
        <w:r w:rsidR="009C0901" w:rsidRPr="00D548A1">
          <w:rPr>
            <w:rStyle w:val="afff5"/>
          </w:rPr>
          <w:t>2.1.1</w:t>
        </w:r>
        <w:r w:rsidR="009C0901" w:rsidRPr="00D548A1">
          <w:rPr>
            <w:rFonts w:asciiTheme="minorHAnsi" w:eastAsiaTheme="minorEastAsia" w:hAnsiTheme="minorHAnsi" w:cstheme="minorBidi"/>
            <w:sz w:val="22"/>
            <w:szCs w:val="22"/>
          </w:rPr>
          <w:tab/>
        </w:r>
        <w:r w:rsidR="009C0901" w:rsidRPr="00D548A1">
          <w:rPr>
            <w:rStyle w:val="afff5"/>
          </w:rPr>
          <w:t>Функциональная схема ТЭЗ ОКПС-Е-К</w:t>
        </w:r>
        <w:r w:rsidR="009C0901" w:rsidRPr="00D548A1">
          <w:rPr>
            <w:webHidden/>
          </w:rPr>
          <w:tab/>
        </w:r>
        <w:r w:rsidR="009C0901" w:rsidRPr="00D548A1">
          <w:rPr>
            <w:webHidden/>
          </w:rPr>
          <w:fldChar w:fldCharType="begin"/>
        </w:r>
        <w:r w:rsidR="009C0901" w:rsidRPr="00D548A1">
          <w:rPr>
            <w:webHidden/>
          </w:rPr>
          <w:instrText xml:space="preserve"> PAGEREF _Toc44926805 \h </w:instrText>
        </w:r>
        <w:r w:rsidR="009C0901" w:rsidRPr="00D548A1">
          <w:rPr>
            <w:webHidden/>
          </w:rPr>
        </w:r>
        <w:r w:rsidR="009C0901" w:rsidRPr="00D548A1">
          <w:rPr>
            <w:webHidden/>
          </w:rPr>
          <w:fldChar w:fldCharType="separate"/>
        </w:r>
        <w:r w:rsidR="009C0901" w:rsidRPr="00D548A1">
          <w:rPr>
            <w:webHidden/>
          </w:rPr>
          <w:t>17</w:t>
        </w:r>
        <w:r w:rsidR="009C0901" w:rsidRPr="00D548A1">
          <w:rPr>
            <w:webHidden/>
          </w:rPr>
          <w:fldChar w:fldCharType="end"/>
        </w:r>
      </w:hyperlink>
    </w:p>
    <w:p w14:paraId="0BE270AC" w14:textId="0B3D0EA8" w:rsidR="009C0901" w:rsidRPr="00D548A1" w:rsidRDefault="00207160">
      <w:pPr>
        <w:pStyle w:val="48"/>
        <w:rPr>
          <w:rFonts w:asciiTheme="minorHAnsi" w:eastAsiaTheme="minorEastAsia" w:hAnsiTheme="minorHAnsi" w:cstheme="minorBidi"/>
          <w:noProof/>
          <w:spacing w:val="0"/>
          <w:sz w:val="22"/>
          <w:szCs w:val="22"/>
        </w:rPr>
      </w:pPr>
      <w:hyperlink w:anchor="_Toc44926806" w:history="1">
        <w:r w:rsidR="009C0901" w:rsidRPr="00D548A1">
          <w:rPr>
            <w:rStyle w:val="afff5"/>
            <w:noProof/>
            <w:lang w:bidi="x-none"/>
            <w14:scene3d>
              <w14:camera w14:prst="orthographicFront"/>
              <w14:lightRig w14:rig="threePt" w14:dir="t">
                <w14:rot w14:lat="0" w14:lon="0" w14:rev="0"/>
              </w14:lightRig>
            </w14:scene3d>
          </w:rPr>
          <w:t>2.1.1.1</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Блок питания цифровой части</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_Toc44926806 \h </w:instrText>
        </w:r>
        <w:r w:rsidR="009C0901" w:rsidRPr="00D548A1">
          <w:rPr>
            <w:noProof/>
            <w:webHidden/>
          </w:rPr>
        </w:r>
        <w:r w:rsidR="009C0901" w:rsidRPr="00D548A1">
          <w:rPr>
            <w:noProof/>
            <w:webHidden/>
          </w:rPr>
          <w:fldChar w:fldCharType="separate"/>
        </w:r>
        <w:r w:rsidR="009C0901" w:rsidRPr="00D548A1">
          <w:rPr>
            <w:noProof/>
            <w:webHidden/>
          </w:rPr>
          <w:t>18</w:t>
        </w:r>
        <w:r w:rsidR="009C0901" w:rsidRPr="00D548A1">
          <w:rPr>
            <w:noProof/>
            <w:webHidden/>
          </w:rPr>
          <w:fldChar w:fldCharType="end"/>
        </w:r>
      </w:hyperlink>
    </w:p>
    <w:p w14:paraId="09093BA6" w14:textId="297EA810" w:rsidR="009C0901" w:rsidRPr="00D548A1" w:rsidRDefault="00207160">
      <w:pPr>
        <w:pStyle w:val="48"/>
        <w:rPr>
          <w:rFonts w:asciiTheme="minorHAnsi" w:eastAsiaTheme="minorEastAsia" w:hAnsiTheme="minorHAnsi" w:cstheme="minorBidi"/>
          <w:noProof/>
          <w:spacing w:val="0"/>
          <w:sz w:val="22"/>
          <w:szCs w:val="22"/>
        </w:rPr>
      </w:pPr>
      <w:hyperlink w:anchor="_Toc44926807" w:history="1">
        <w:r w:rsidR="009C0901" w:rsidRPr="00D548A1">
          <w:rPr>
            <w:rStyle w:val="afff5"/>
            <w:noProof/>
            <w:lang w:bidi="x-none"/>
            <w14:scene3d>
              <w14:camera w14:prst="orthographicFront"/>
              <w14:lightRig w14:rig="threePt" w14:dir="t">
                <w14:rot w14:lat="0" w14:lon="0" w14:rev="0"/>
              </w14:lightRig>
            </w14:scene3d>
          </w:rPr>
          <w:t>2.1.1.2</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Блок RS-422</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_Toc44926807 \h </w:instrText>
        </w:r>
        <w:r w:rsidR="009C0901" w:rsidRPr="00D548A1">
          <w:rPr>
            <w:noProof/>
            <w:webHidden/>
          </w:rPr>
        </w:r>
        <w:r w:rsidR="009C0901" w:rsidRPr="00D548A1">
          <w:rPr>
            <w:noProof/>
            <w:webHidden/>
          </w:rPr>
          <w:fldChar w:fldCharType="separate"/>
        </w:r>
        <w:r w:rsidR="009C0901" w:rsidRPr="00D548A1">
          <w:rPr>
            <w:noProof/>
            <w:webHidden/>
          </w:rPr>
          <w:t>19</w:t>
        </w:r>
        <w:r w:rsidR="009C0901" w:rsidRPr="00D548A1">
          <w:rPr>
            <w:noProof/>
            <w:webHidden/>
          </w:rPr>
          <w:fldChar w:fldCharType="end"/>
        </w:r>
      </w:hyperlink>
    </w:p>
    <w:p w14:paraId="4241F585" w14:textId="49B69092" w:rsidR="009C0901" w:rsidRPr="00D548A1" w:rsidRDefault="00207160">
      <w:pPr>
        <w:pStyle w:val="48"/>
        <w:rPr>
          <w:rFonts w:asciiTheme="minorHAnsi" w:eastAsiaTheme="minorEastAsia" w:hAnsiTheme="minorHAnsi" w:cstheme="minorBidi"/>
          <w:noProof/>
          <w:spacing w:val="0"/>
          <w:sz w:val="22"/>
          <w:szCs w:val="22"/>
        </w:rPr>
      </w:pPr>
      <w:hyperlink w:anchor="_Toc44926808" w:history="1">
        <w:r w:rsidR="009C0901" w:rsidRPr="00D548A1">
          <w:rPr>
            <w:rStyle w:val="afff5"/>
            <w:noProof/>
            <w:lang w:bidi="x-none"/>
            <w14:scene3d>
              <w14:camera w14:prst="orthographicFront"/>
              <w14:lightRig w14:rig="threePt" w14:dir="t">
                <w14:rot w14:lat="0" w14:lon="0" w14:rev="0"/>
              </w14:lightRig>
            </w14:scene3d>
          </w:rPr>
          <w:t>2.1.1.3</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Блоки управления реле</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_Toc44926808 \h </w:instrText>
        </w:r>
        <w:r w:rsidR="009C0901" w:rsidRPr="00D548A1">
          <w:rPr>
            <w:noProof/>
            <w:webHidden/>
          </w:rPr>
        </w:r>
        <w:r w:rsidR="009C0901" w:rsidRPr="00D548A1">
          <w:rPr>
            <w:noProof/>
            <w:webHidden/>
          </w:rPr>
          <w:fldChar w:fldCharType="separate"/>
        </w:r>
        <w:r w:rsidR="009C0901" w:rsidRPr="00D548A1">
          <w:rPr>
            <w:noProof/>
            <w:webHidden/>
          </w:rPr>
          <w:t>19</w:t>
        </w:r>
        <w:r w:rsidR="009C0901" w:rsidRPr="00D548A1">
          <w:rPr>
            <w:noProof/>
            <w:webHidden/>
          </w:rPr>
          <w:fldChar w:fldCharType="end"/>
        </w:r>
      </w:hyperlink>
    </w:p>
    <w:p w14:paraId="7774BB37" w14:textId="62507BC0" w:rsidR="009C0901" w:rsidRPr="00D548A1" w:rsidRDefault="00207160">
      <w:pPr>
        <w:pStyle w:val="48"/>
        <w:rPr>
          <w:rFonts w:asciiTheme="minorHAnsi" w:eastAsiaTheme="minorEastAsia" w:hAnsiTheme="minorHAnsi" w:cstheme="minorBidi"/>
          <w:noProof/>
          <w:spacing w:val="0"/>
          <w:sz w:val="22"/>
          <w:szCs w:val="22"/>
        </w:rPr>
      </w:pPr>
      <w:hyperlink w:anchor="_Toc44926809" w:history="1">
        <w:r w:rsidR="009C0901" w:rsidRPr="00D548A1">
          <w:rPr>
            <w:rStyle w:val="afff5"/>
            <w:noProof/>
            <w:lang w:bidi="x-none"/>
            <w14:scene3d>
              <w14:camera w14:prst="orthographicFront"/>
              <w14:lightRig w14:rig="threePt" w14:dir="t">
                <w14:rot w14:lat="0" w14:lon="0" w14:rev="0"/>
              </w14:lightRig>
            </w14:scene3d>
          </w:rPr>
          <w:t>2.1.1.4</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Блок чтения адреса</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_Toc44926809 \h </w:instrText>
        </w:r>
        <w:r w:rsidR="009C0901" w:rsidRPr="00D548A1">
          <w:rPr>
            <w:noProof/>
            <w:webHidden/>
          </w:rPr>
        </w:r>
        <w:r w:rsidR="009C0901" w:rsidRPr="00D548A1">
          <w:rPr>
            <w:noProof/>
            <w:webHidden/>
          </w:rPr>
          <w:fldChar w:fldCharType="separate"/>
        </w:r>
        <w:r w:rsidR="009C0901" w:rsidRPr="00D548A1">
          <w:rPr>
            <w:noProof/>
            <w:webHidden/>
          </w:rPr>
          <w:t>19</w:t>
        </w:r>
        <w:r w:rsidR="009C0901" w:rsidRPr="00D548A1">
          <w:rPr>
            <w:noProof/>
            <w:webHidden/>
          </w:rPr>
          <w:fldChar w:fldCharType="end"/>
        </w:r>
      </w:hyperlink>
    </w:p>
    <w:p w14:paraId="543F2D42" w14:textId="2D319034" w:rsidR="009C0901" w:rsidRPr="00D548A1" w:rsidRDefault="00207160">
      <w:pPr>
        <w:pStyle w:val="48"/>
        <w:rPr>
          <w:rFonts w:asciiTheme="minorHAnsi" w:eastAsiaTheme="minorEastAsia" w:hAnsiTheme="minorHAnsi" w:cstheme="minorBidi"/>
          <w:noProof/>
          <w:spacing w:val="0"/>
          <w:sz w:val="22"/>
          <w:szCs w:val="22"/>
        </w:rPr>
      </w:pPr>
      <w:hyperlink w:anchor="_Toc44926810" w:history="1">
        <w:r w:rsidR="009C0901" w:rsidRPr="00D548A1">
          <w:rPr>
            <w:rStyle w:val="afff5"/>
            <w:noProof/>
            <w:lang w:bidi="x-none"/>
            <w14:scene3d>
              <w14:camera w14:prst="orthographicFront"/>
              <w14:lightRig w14:rig="threePt" w14:dir="t">
                <w14:rot w14:lat="0" w14:lon="0" w14:rev="0"/>
              </w14:lightRig>
            </w14:scene3d>
          </w:rPr>
          <w:t>2.1.1.5</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Блок управления, обработки команд и индикации</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_Toc44926810 \h </w:instrText>
        </w:r>
        <w:r w:rsidR="009C0901" w:rsidRPr="00D548A1">
          <w:rPr>
            <w:noProof/>
            <w:webHidden/>
          </w:rPr>
        </w:r>
        <w:r w:rsidR="009C0901" w:rsidRPr="00D548A1">
          <w:rPr>
            <w:noProof/>
            <w:webHidden/>
          </w:rPr>
          <w:fldChar w:fldCharType="separate"/>
        </w:r>
        <w:r w:rsidR="009C0901" w:rsidRPr="00D548A1">
          <w:rPr>
            <w:noProof/>
            <w:webHidden/>
          </w:rPr>
          <w:t>19</w:t>
        </w:r>
        <w:r w:rsidR="009C0901" w:rsidRPr="00D548A1">
          <w:rPr>
            <w:noProof/>
            <w:webHidden/>
          </w:rPr>
          <w:fldChar w:fldCharType="end"/>
        </w:r>
      </w:hyperlink>
    </w:p>
    <w:p w14:paraId="16B8159F" w14:textId="3B663187" w:rsidR="009C0901" w:rsidRPr="00D548A1" w:rsidRDefault="00207160">
      <w:pPr>
        <w:pStyle w:val="48"/>
        <w:rPr>
          <w:rFonts w:asciiTheme="minorHAnsi" w:eastAsiaTheme="minorEastAsia" w:hAnsiTheme="minorHAnsi" w:cstheme="minorBidi"/>
          <w:noProof/>
          <w:spacing w:val="0"/>
          <w:sz w:val="22"/>
          <w:szCs w:val="22"/>
        </w:rPr>
      </w:pPr>
      <w:hyperlink w:anchor="_Toc44926811" w:history="1">
        <w:r w:rsidR="009C0901" w:rsidRPr="00D548A1">
          <w:rPr>
            <w:rStyle w:val="afff5"/>
            <w:noProof/>
            <w:lang w:bidi="x-none"/>
            <w14:scene3d>
              <w14:camera w14:prst="orthographicFront"/>
              <w14:lightRig w14:rig="threePt" w14:dir="t">
                <w14:rot w14:lat="0" w14:lon="0" w14:rev="0"/>
              </w14:lightRig>
            </w14:scene3d>
          </w:rPr>
          <w:t>2.1.1.6</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Блок управления реле резерва</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_Toc44926811 \h </w:instrText>
        </w:r>
        <w:r w:rsidR="009C0901" w:rsidRPr="00D548A1">
          <w:rPr>
            <w:noProof/>
            <w:webHidden/>
          </w:rPr>
        </w:r>
        <w:r w:rsidR="009C0901" w:rsidRPr="00D548A1">
          <w:rPr>
            <w:noProof/>
            <w:webHidden/>
          </w:rPr>
          <w:fldChar w:fldCharType="separate"/>
        </w:r>
        <w:r w:rsidR="009C0901" w:rsidRPr="00D548A1">
          <w:rPr>
            <w:noProof/>
            <w:webHidden/>
          </w:rPr>
          <w:t>21</w:t>
        </w:r>
        <w:r w:rsidR="009C0901" w:rsidRPr="00D548A1">
          <w:rPr>
            <w:noProof/>
            <w:webHidden/>
          </w:rPr>
          <w:fldChar w:fldCharType="end"/>
        </w:r>
      </w:hyperlink>
    </w:p>
    <w:p w14:paraId="2F2223AB" w14:textId="740E456B" w:rsidR="009C0901" w:rsidRPr="00D548A1" w:rsidRDefault="00207160">
      <w:pPr>
        <w:pStyle w:val="48"/>
        <w:rPr>
          <w:rFonts w:asciiTheme="minorHAnsi" w:eastAsiaTheme="minorEastAsia" w:hAnsiTheme="minorHAnsi" w:cstheme="minorBidi"/>
          <w:noProof/>
          <w:spacing w:val="0"/>
          <w:sz w:val="22"/>
          <w:szCs w:val="22"/>
        </w:rPr>
      </w:pPr>
      <w:hyperlink w:anchor="_Toc44926812" w:history="1">
        <w:r w:rsidR="009C0901" w:rsidRPr="00D548A1">
          <w:rPr>
            <w:rStyle w:val="afff5"/>
            <w:noProof/>
            <w:lang w:bidi="x-none"/>
            <w14:scene3d>
              <w14:camera w14:prst="orthographicFront"/>
              <w14:lightRig w14:rig="threePt" w14:dir="t">
                <w14:rot w14:lat="0" w14:lon="0" w14:rev="0"/>
              </w14:lightRig>
            </w14:scene3d>
          </w:rPr>
          <w:t>2.1.1.7</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Блок генератора</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_Toc44926812 \h </w:instrText>
        </w:r>
        <w:r w:rsidR="009C0901" w:rsidRPr="00D548A1">
          <w:rPr>
            <w:noProof/>
            <w:webHidden/>
          </w:rPr>
        </w:r>
        <w:r w:rsidR="009C0901" w:rsidRPr="00D548A1">
          <w:rPr>
            <w:noProof/>
            <w:webHidden/>
          </w:rPr>
          <w:fldChar w:fldCharType="separate"/>
        </w:r>
        <w:r w:rsidR="009C0901" w:rsidRPr="00D548A1">
          <w:rPr>
            <w:noProof/>
            <w:webHidden/>
          </w:rPr>
          <w:t>21</w:t>
        </w:r>
        <w:r w:rsidR="009C0901" w:rsidRPr="00D548A1">
          <w:rPr>
            <w:noProof/>
            <w:webHidden/>
          </w:rPr>
          <w:fldChar w:fldCharType="end"/>
        </w:r>
      </w:hyperlink>
    </w:p>
    <w:p w14:paraId="4BBF25B8" w14:textId="0AA25B41" w:rsidR="009C0901" w:rsidRPr="00D548A1" w:rsidRDefault="00207160">
      <w:pPr>
        <w:pStyle w:val="48"/>
        <w:rPr>
          <w:rFonts w:asciiTheme="minorHAnsi" w:eastAsiaTheme="minorEastAsia" w:hAnsiTheme="minorHAnsi" w:cstheme="minorBidi"/>
          <w:noProof/>
          <w:spacing w:val="0"/>
          <w:sz w:val="22"/>
          <w:szCs w:val="22"/>
        </w:rPr>
      </w:pPr>
      <w:hyperlink w:anchor="_Toc44926813" w:history="1">
        <w:r w:rsidR="009C0901" w:rsidRPr="00D548A1">
          <w:rPr>
            <w:rStyle w:val="afff5"/>
            <w:noProof/>
            <w:lang w:bidi="x-none"/>
            <w14:scene3d>
              <w14:camera w14:prst="orthographicFront"/>
              <w14:lightRig w14:rig="threePt" w14:dir="t">
                <w14:rot w14:lat="0" w14:lon="0" w14:rev="0"/>
              </w14:lightRig>
            </w14:scene3d>
          </w:rPr>
          <w:t>2.1.1.8</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Блок ККМ</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_Toc44926813 \h </w:instrText>
        </w:r>
        <w:r w:rsidR="009C0901" w:rsidRPr="00D548A1">
          <w:rPr>
            <w:noProof/>
            <w:webHidden/>
          </w:rPr>
        </w:r>
        <w:r w:rsidR="009C0901" w:rsidRPr="00D548A1">
          <w:rPr>
            <w:noProof/>
            <w:webHidden/>
          </w:rPr>
          <w:fldChar w:fldCharType="separate"/>
        </w:r>
        <w:r w:rsidR="009C0901" w:rsidRPr="00D548A1">
          <w:rPr>
            <w:noProof/>
            <w:webHidden/>
          </w:rPr>
          <w:t>21</w:t>
        </w:r>
        <w:r w:rsidR="009C0901" w:rsidRPr="00D548A1">
          <w:rPr>
            <w:noProof/>
            <w:webHidden/>
          </w:rPr>
          <w:fldChar w:fldCharType="end"/>
        </w:r>
      </w:hyperlink>
    </w:p>
    <w:p w14:paraId="7F16F26F" w14:textId="7BD83F23" w:rsidR="009C0901" w:rsidRPr="00D548A1" w:rsidRDefault="00207160">
      <w:pPr>
        <w:pStyle w:val="48"/>
        <w:rPr>
          <w:rFonts w:asciiTheme="minorHAnsi" w:eastAsiaTheme="minorEastAsia" w:hAnsiTheme="minorHAnsi" w:cstheme="minorBidi"/>
          <w:noProof/>
          <w:spacing w:val="0"/>
          <w:sz w:val="22"/>
          <w:szCs w:val="22"/>
        </w:rPr>
      </w:pPr>
      <w:hyperlink w:anchor="_Toc44926814" w:history="1">
        <w:r w:rsidR="009C0901" w:rsidRPr="00D548A1">
          <w:rPr>
            <w:rStyle w:val="afff5"/>
            <w:noProof/>
            <w:lang w:bidi="x-none"/>
            <w14:scene3d>
              <w14:camera w14:prst="orthographicFront"/>
              <w14:lightRig w14:rig="threePt" w14:dir="t">
                <w14:rot w14:lat="0" w14:lon="0" w14:rev="0"/>
              </w14:lightRig>
            </w14:scene3d>
          </w:rPr>
          <w:t>2.1.1.9</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Блок питания драйверов и ККМ</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_Toc44926814 \h </w:instrText>
        </w:r>
        <w:r w:rsidR="009C0901" w:rsidRPr="00D548A1">
          <w:rPr>
            <w:noProof/>
            <w:webHidden/>
          </w:rPr>
        </w:r>
        <w:r w:rsidR="009C0901" w:rsidRPr="00D548A1">
          <w:rPr>
            <w:noProof/>
            <w:webHidden/>
          </w:rPr>
          <w:fldChar w:fldCharType="separate"/>
        </w:r>
        <w:r w:rsidR="009C0901" w:rsidRPr="00D548A1">
          <w:rPr>
            <w:noProof/>
            <w:webHidden/>
          </w:rPr>
          <w:t>22</w:t>
        </w:r>
        <w:r w:rsidR="009C0901" w:rsidRPr="00D548A1">
          <w:rPr>
            <w:noProof/>
            <w:webHidden/>
          </w:rPr>
          <w:fldChar w:fldCharType="end"/>
        </w:r>
      </w:hyperlink>
    </w:p>
    <w:p w14:paraId="2E5F906D" w14:textId="671BE302" w:rsidR="009C0901" w:rsidRPr="00D548A1" w:rsidRDefault="00207160">
      <w:pPr>
        <w:pStyle w:val="48"/>
        <w:rPr>
          <w:rFonts w:asciiTheme="minorHAnsi" w:eastAsiaTheme="minorEastAsia" w:hAnsiTheme="minorHAnsi" w:cstheme="minorBidi"/>
          <w:noProof/>
          <w:spacing w:val="0"/>
          <w:sz w:val="22"/>
          <w:szCs w:val="22"/>
        </w:rPr>
      </w:pPr>
      <w:hyperlink w:anchor="_Toc44926815" w:history="1">
        <w:r w:rsidR="009C0901" w:rsidRPr="00D548A1">
          <w:rPr>
            <w:rStyle w:val="afff5"/>
            <w:noProof/>
            <w:lang w:bidi="x-none"/>
            <w14:scene3d>
              <w14:camera w14:prst="orthographicFront"/>
              <w14:lightRig w14:rig="threePt" w14:dir="t">
                <w14:rot w14:lat="0" w14:lon="0" w14:rev="0"/>
              </w14:lightRig>
            </w14:scene3d>
          </w:rPr>
          <w:t>2.1.1.10</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Блок 3-х фазного формирователя</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_Toc44926815 \h </w:instrText>
        </w:r>
        <w:r w:rsidR="009C0901" w:rsidRPr="00D548A1">
          <w:rPr>
            <w:noProof/>
            <w:webHidden/>
          </w:rPr>
        </w:r>
        <w:r w:rsidR="009C0901" w:rsidRPr="00D548A1">
          <w:rPr>
            <w:noProof/>
            <w:webHidden/>
          </w:rPr>
          <w:fldChar w:fldCharType="separate"/>
        </w:r>
        <w:r w:rsidR="009C0901" w:rsidRPr="00D548A1">
          <w:rPr>
            <w:noProof/>
            <w:webHidden/>
          </w:rPr>
          <w:t>22</w:t>
        </w:r>
        <w:r w:rsidR="009C0901" w:rsidRPr="00D548A1">
          <w:rPr>
            <w:noProof/>
            <w:webHidden/>
          </w:rPr>
          <w:fldChar w:fldCharType="end"/>
        </w:r>
      </w:hyperlink>
    </w:p>
    <w:p w14:paraId="23346211" w14:textId="65CC9B79" w:rsidR="009C0901" w:rsidRPr="00D548A1" w:rsidRDefault="00207160">
      <w:pPr>
        <w:pStyle w:val="48"/>
        <w:rPr>
          <w:rFonts w:asciiTheme="minorHAnsi" w:eastAsiaTheme="minorEastAsia" w:hAnsiTheme="minorHAnsi" w:cstheme="minorBidi"/>
          <w:noProof/>
          <w:spacing w:val="0"/>
          <w:sz w:val="22"/>
          <w:szCs w:val="22"/>
        </w:rPr>
      </w:pPr>
      <w:hyperlink w:anchor="_Toc44926816" w:history="1">
        <w:r w:rsidR="009C0901" w:rsidRPr="00D548A1">
          <w:rPr>
            <w:rStyle w:val="afff5"/>
            <w:noProof/>
            <w:lang w:bidi="x-none"/>
            <w14:scene3d>
              <w14:camera w14:prst="orthographicFront"/>
              <w14:lightRig w14:rig="threePt" w14:dir="t">
                <w14:rot w14:lat="0" w14:lon="0" w14:rev="0"/>
              </w14:lightRig>
            </w14:scene3d>
          </w:rPr>
          <w:t>2.1.1.11</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Блок датчика тока</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_Toc44926816 \h </w:instrText>
        </w:r>
        <w:r w:rsidR="009C0901" w:rsidRPr="00D548A1">
          <w:rPr>
            <w:noProof/>
            <w:webHidden/>
          </w:rPr>
        </w:r>
        <w:r w:rsidR="009C0901" w:rsidRPr="00D548A1">
          <w:rPr>
            <w:noProof/>
            <w:webHidden/>
          </w:rPr>
          <w:fldChar w:fldCharType="separate"/>
        </w:r>
        <w:r w:rsidR="009C0901" w:rsidRPr="00D548A1">
          <w:rPr>
            <w:noProof/>
            <w:webHidden/>
          </w:rPr>
          <w:t>22</w:t>
        </w:r>
        <w:r w:rsidR="009C0901" w:rsidRPr="00D548A1">
          <w:rPr>
            <w:noProof/>
            <w:webHidden/>
          </w:rPr>
          <w:fldChar w:fldCharType="end"/>
        </w:r>
      </w:hyperlink>
    </w:p>
    <w:p w14:paraId="2BA2F00F" w14:textId="1F0CFB09" w:rsidR="009C0901" w:rsidRPr="00D548A1" w:rsidRDefault="00207160">
      <w:pPr>
        <w:pStyle w:val="48"/>
        <w:rPr>
          <w:rFonts w:asciiTheme="minorHAnsi" w:eastAsiaTheme="minorEastAsia" w:hAnsiTheme="minorHAnsi" w:cstheme="minorBidi"/>
          <w:noProof/>
          <w:spacing w:val="0"/>
          <w:sz w:val="22"/>
          <w:szCs w:val="22"/>
        </w:rPr>
      </w:pPr>
      <w:hyperlink w:anchor="_Toc44926817" w:history="1">
        <w:r w:rsidR="009C0901" w:rsidRPr="00D548A1">
          <w:rPr>
            <w:rStyle w:val="afff5"/>
            <w:noProof/>
            <w:lang w:bidi="x-none"/>
            <w14:scene3d>
              <w14:camera w14:prst="orthographicFront"/>
              <w14:lightRig w14:rig="threePt" w14:dir="t">
                <w14:rot w14:lat="0" w14:lon="0" w14:rev="0"/>
              </w14:lightRig>
            </w14:scene3d>
          </w:rPr>
          <w:t>2.1.1.12</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Блок преобразователей напряжений</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_Toc44926817 \h </w:instrText>
        </w:r>
        <w:r w:rsidR="009C0901" w:rsidRPr="00D548A1">
          <w:rPr>
            <w:noProof/>
            <w:webHidden/>
          </w:rPr>
        </w:r>
        <w:r w:rsidR="009C0901" w:rsidRPr="00D548A1">
          <w:rPr>
            <w:noProof/>
            <w:webHidden/>
          </w:rPr>
          <w:fldChar w:fldCharType="separate"/>
        </w:r>
        <w:r w:rsidR="009C0901" w:rsidRPr="00D548A1">
          <w:rPr>
            <w:noProof/>
            <w:webHidden/>
          </w:rPr>
          <w:t>22</w:t>
        </w:r>
        <w:r w:rsidR="009C0901" w:rsidRPr="00D548A1">
          <w:rPr>
            <w:noProof/>
            <w:webHidden/>
          </w:rPr>
          <w:fldChar w:fldCharType="end"/>
        </w:r>
      </w:hyperlink>
    </w:p>
    <w:p w14:paraId="24E026AC" w14:textId="2B29FB96" w:rsidR="009C0901" w:rsidRPr="00D548A1" w:rsidRDefault="00207160">
      <w:pPr>
        <w:pStyle w:val="48"/>
        <w:rPr>
          <w:rFonts w:asciiTheme="minorHAnsi" w:eastAsiaTheme="minorEastAsia" w:hAnsiTheme="minorHAnsi" w:cstheme="minorBidi"/>
          <w:noProof/>
          <w:spacing w:val="0"/>
          <w:sz w:val="22"/>
          <w:szCs w:val="22"/>
        </w:rPr>
      </w:pPr>
      <w:hyperlink w:anchor="_Toc44926818" w:history="1">
        <w:r w:rsidR="009C0901" w:rsidRPr="00D548A1">
          <w:rPr>
            <w:rStyle w:val="afff5"/>
            <w:noProof/>
            <w:lang w:bidi="x-none"/>
            <w14:scene3d>
              <w14:camera w14:prst="orthographicFront"/>
              <w14:lightRig w14:rig="threePt" w14:dir="t">
                <w14:rot w14:lat="0" w14:lon="0" w14:rev="0"/>
              </w14:lightRig>
            </w14:scene3d>
          </w:rPr>
          <w:t>2.1.1.13</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Блок фильтров</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_Toc44926818 \h </w:instrText>
        </w:r>
        <w:r w:rsidR="009C0901" w:rsidRPr="00D548A1">
          <w:rPr>
            <w:noProof/>
            <w:webHidden/>
          </w:rPr>
        </w:r>
        <w:r w:rsidR="009C0901" w:rsidRPr="00D548A1">
          <w:rPr>
            <w:noProof/>
            <w:webHidden/>
          </w:rPr>
          <w:fldChar w:fldCharType="separate"/>
        </w:r>
        <w:r w:rsidR="009C0901" w:rsidRPr="00D548A1">
          <w:rPr>
            <w:noProof/>
            <w:webHidden/>
          </w:rPr>
          <w:t>23</w:t>
        </w:r>
        <w:r w:rsidR="009C0901" w:rsidRPr="00D548A1">
          <w:rPr>
            <w:noProof/>
            <w:webHidden/>
          </w:rPr>
          <w:fldChar w:fldCharType="end"/>
        </w:r>
      </w:hyperlink>
    </w:p>
    <w:p w14:paraId="4638694E" w14:textId="4501A9A5" w:rsidR="009C0901" w:rsidRPr="00D548A1" w:rsidRDefault="00207160">
      <w:pPr>
        <w:pStyle w:val="29"/>
        <w:rPr>
          <w:rFonts w:asciiTheme="minorHAnsi" w:eastAsiaTheme="minorEastAsia" w:hAnsiTheme="minorHAnsi" w:cstheme="minorBidi"/>
          <w:iCs w:val="0"/>
          <w:noProof/>
          <w:sz w:val="22"/>
          <w:szCs w:val="22"/>
        </w:rPr>
      </w:pPr>
      <w:hyperlink w:anchor="_Toc44926819" w:history="1">
        <w:r w:rsidR="009C0901" w:rsidRPr="00D548A1">
          <w:rPr>
            <w:rStyle w:val="afff5"/>
            <w:noProof/>
          </w:rPr>
          <w:t>2.2</w:t>
        </w:r>
        <w:r w:rsidR="009C0901" w:rsidRPr="00D548A1">
          <w:rPr>
            <w:rFonts w:asciiTheme="minorHAnsi" w:eastAsiaTheme="minorEastAsia" w:hAnsiTheme="minorHAnsi" w:cstheme="minorBidi"/>
            <w:iCs w:val="0"/>
            <w:noProof/>
            <w:sz w:val="22"/>
            <w:szCs w:val="22"/>
          </w:rPr>
          <w:tab/>
        </w:r>
        <w:r w:rsidR="009C0901" w:rsidRPr="00D548A1">
          <w:rPr>
            <w:rStyle w:val="afff5"/>
            <w:noProof/>
          </w:rPr>
          <w:t>Функции, выполняемые прибором</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_Toc44926819 \h </w:instrText>
        </w:r>
        <w:r w:rsidR="009C0901" w:rsidRPr="00D548A1">
          <w:rPr>
            <w:noProof/>
            <w:webHidden/>
          </w:rPr>
        </w:r>
        <w:r w:rsidR="009C0901" w:rsidRPr="00D548A1">
          <w:rPr>
            <w:noProof/>
            <w:webHidden/>
          </w:rPr>
          <w:fldChar w:fldCharType="separate"/>
        </w:r>
        <w:r w:rsidR="009C0901" w:rsidRPr="00D548A1">
          <w:rPr>
            <w:noProof/>
            <w:webHidden/>
          </w:rPr>
          <w:t>23</w:t>
        </w:r>
        <w:r w:rsidR="009C0901" w:rsidRPr="00D548A1">
          <w:rPr>
            <w:noProof/>
            <w:webHidden/>
          </w:rPr>
          <w:fldChar w:fldCharType="end"/>
        </w:r>
      </w:hyperlink>
    </w:p>
    <w:p w14:paraId="7D2CA07C" w14:textId="37A96773" w:rsidR="009C0901" w:rsidRPr="00D548A1" w:rsidRDefault="00207160">
      <w:pPr>
        <w:pStyle w:val="29"/>
        <w:rPr>
          <w:rFonts w:asciiTheme="minorHAnsi" w:eastAsiaTheme="minorEastAsia" w:hAnsiTheme="minorHAnsi" w:cstheme="minorBidi"/>
          <w:iCs w:val="0"/>
          <w:noProof/>
          <w:sz w:val="22"/>
          <w:szCs w:val="22"/>
        </w:rPr>
      </w:pPr>
      <w:hyperlink w:anchor="_Toc44926820" w:history="1">
        <w:r w:rsidR="009C0901" w:rsidRPr="00D548A1">
          <w:rPr>
            <w:rStyle w:val="afff5"/>
            <w:noProof/>
          </w:rPr>
          <w:t>2.3</w:t>
        </w:r>
        <w:r w:rsidR="009C0901" w:rsidRPr="00D548A1">
          <w:rPr>
            <w:rFonts w:asciiTheme="minorHAnsi" w:eastAsiaTheme="minorEastAsia" w:hAnsiTheme="minorHAnsi" w:cstheme="minorBidi"/>
            <w:iCs w:val="0"/>
            <w:noProof/>
            <w:sz w:val="22"/>
            <w:szCs w:val="22"/>
          </w:rPr>
          <w:tab/>
        </w:r>
        <w:r w:rsidR="009C0901" w:rsidRPr="00D548A1">
          <w:rPr>
            <w:rStyle w:val="afff5"/>
            <w:noProof/>
          </w:rPr>
          <w:t>Основные ограничения</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_Toc44926820 \h </w:instrText>
        </w:r>
        <w:r w:rsidR="009C0901" w:rsidRPr="00D548A1">
          <w:rPr>
            <w:noProof/>
            <w:webHidden/>
          </w:rPr>
        </w:r>
        <w:r w:rsidR="009C0901" w:rsidRPr="00D548A1">
          <w:rPr>
            <w:noProof/>
            <w:webHidden/>
          </w:rPr>
          <w:fldChar w:fldCharType="separate"/>
        </w:r>
        <w:r w:rsidR="009C0901" w:rsidRPr="00D548A1">
          <w:rPr>
            <w:noProof/>
            <w:webHidden/>
          </w:rPr>
          <w:t>24</w:t>
        </w:r>
        <w:r w:rsidR="009C0901" w:rsidRPr="00D548A1">
          <w:rPr>
            <w:noProof/>
            <w:webHidden/>
          </w:rPr>
          <w:fldChar w:fldCharType="end"/>
        </w:r>
      </w:hyperlink>
    </w:p>
    <w:p w14:paraId="3415BC5E" w14:textId="32AA4BD4" w:rsidR="009C0901" w:rsidRPr="00D548A1" w:rsidRDefault="00207160">
      <w:pPr>
        <w:pStyle w:val="18"/>
        <w:rPr>
          <w:rFonts w:asciiTheme="minorHAnsi" w:eastAsiaTheme="minorEastAsia" w:hAnsiTheme="minorHAnsi" w:cstheme="minorBidi"/>
          <w:bCs w:val="0"/>
          <w:noProof/>
          <w:sz w:val="22"/>
          <w:szCs w:val="22"/>
        </w:rPr>
      </w:pPr>
      <w:hyperlink w:anchor="_Toc44926821" w:history="1">
        <w:r w:rsidR="009C0901" w:rsidRPr="00D548A1">
          <w:rPr>
            <w:rStyle w:val="afff5"/>
            <w:noProof/>
          </w:rPr>
          <w:t>3</w:t>
        </w:r>
        <w:r w:rsidR="009C0901" w:rsidRPr="00D548A1">
          <w:rPr>
            <w:rFonts w:asciiTheme="minorHAnsi" w:eastAsiaTheme="minorEastAsia" w:hAnsiTheme="minorHAnsi" w:cstheme="minorBidi"/>
            <w:bCs w:val="0"/>
            <w:noProof/>
            <w:sz w:val="22"/>
            <w:szCs w:val="22"/>
          </w:rPr>
          <w:tab/>
        </w:r>
        <w:r w:rsidR="009C0901" w:rsidRPr="00D548A1">
          <w:rPr>
            <w:rStyle w:val="afff5"/>
            <w:noProof/>
          </w:rPr>
          <w:t>Определение требований к ПО</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_Toc44926821 \h </w:instrText>
        </w:r>
        <w:r w:rsidR="009C0901" w:rsidRPr="00D548A1">
          <w:rPr>
            <w:noProof/>
            <w:webHidden/>
          </w:rPr>
        </w:r>
        <w:r w:rsidR="009C0901" w:rsidRPr="00D548A1">
          <w:rPr>
            <w:noProof/>
            <w:webHidden/>
          </w:rPr>
          <w:fldChar w:fldCharType="separate"/>
        </w:r>
        <w:r w:rsidR="009C0901" w:rsidRPr="00D548A1">
          <w:rPr>
            <w:noProof/>
            <w:webHidden/>
          </w:rPr>
          <w:t>26</w:t>
        </w:r>
        <w:r w:rsidR="009C0901" w:rsidRPr="00D548A1">
          <w:rPr>
            <w:noProof/>
            <w:webHidden/>
          </w:rPr>
          <w:fldChar w:fldCharType="end"/>
        </w:r>
      </w:hyperlink>
    </w:p>
    <w:p w14:paraId="40E83DC9" w14:textId="0255F0C7" w:rsidR="009C0901" w:rsidRPr="00D548A1" w:rsidRDefault="00207160">
      <w:pPr>
        <w:pStyle w:val="29"/>
        <w:rPr>
          <w:rFonts w:asciiTheme="minorHAnsi" w:eastAsiaTheme="minorEastAsia" w:hAnsiTheme="minorHAnsi" w:cstheme="minorBidi"/>
          <w:iCs w:val="0"/>
          <w:noProof/>
          <w:sz w:val="22"/>
          <w:szCs w:val="22"/>
        </w:rPr>
      </w:pPr>
      <w:hyperlink w:anchor="_Toc44926822" w:history="1">
        <w:r w:rsidR="009C0901" w:rsidRPr="00D548A1">
          <w:rPr>
            <w:rStyle w:val="afff5"/>
            <w:noProof/>
          </w:rPr>
          <w:t>3.1</w:t>
        </w:r>
        <w:r w:rsidR="009C0901" w:rsidRPr="00D548A1">
          <w:rPr>
            <w:rFonts w:asciiTheme="minorHAnsi" w:eastAsiaTheme="minorEastAsia" w:hAnsiTheme="minorHAnsi" w:cstheme="minorBidi"/>
            <w:iCs w:val="0"/>
            <w:noProof/>
            <w:sz w:val="22"/>
            <w:szCs w:val="22"/>
          </w:rPr>
          <w:tab/>
        </w:r>
        <w:r w:rsidR="009C0901" w:rsidRPr="00D548A1">
          <w:rPr>
            <w:rStyle w:val="afff5"/>
            <w:noProof/>
          </w:rPr>
          <w:t>Требования к функционированию</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_Toc44926822 \h </w:instrText>
        </w:r>
        <w:r w:rsidR="009C0901" w:rsidRPr="00D548A1">
          <w:rPr>
            <w:noProof/>
            <w:webHidden/>
          </w:rPr>
        </w:r>
        <w:r w:rsidR="009C0901" w:rsidRPr="00D548A1">
          <w:rPr>
            <w:noProof/>
            <w:webHidden/>
          </w:rPr>
          <w:fldChar w:fldCharType="separate"/>
        </w:r>
        <w:r w:rsidR="009C0901" w:rsidRPr="00D548A1">
          <w:rPr>
            <w:noProof/>
            <w:webHidden/>
          </w:rPr>
          <w:t>26</w:t>
        </w:r>
        <w:r w:rsidR="009C0901" w:rsidRPr="00D548A1">
          <w:rPr>
            <w:noProof/>
            <w:webHidden/>
          </w:rPr>
          <w:fldChar w:fldCharType="end"/>
        </w:r>
      </w:hyperlink>
    </w:p>
    <w:p w14:paraId="2897277B" w14:textId="181C4D48" w:rsidR="009C0901" w:rsidRPr="00D548A1" w:rsidRDefault="00207160">
      <w:pPr>
        <w:pStyle w:val="36"/>
        <w:rPr>
          <w:rFonts w:asciiTheme="minorHAnsi" w:eastAsiaTheme="minorEastAsia" w:hAnsiTheme="minorHAnsi" w:cstheme="minorBidi"/>
          <w:sz w:val="22"/>
          <w:szCs w:val="22"/>
        </w:rPr>
      </w:pPr>
      <w:hyperlink w:anchor="_Toc44926823" w:history="1">
        <w:r w:rsidR="009C0901" w:rsidRPr="00D548A1">
          <w:rPr>
            <w:rStyle w:val="afff5"/>
          </w:rPr>
          <w:t>3.1.1</w:t>
        </w:r>
        <w:r w:rsidR="009C0901" w:rsidRPr="00D548A1">
          <w:rPr>
            <w:rFonts w:asciiTheme="minorHAnsi" w:eastAsiaTheme="minorEastAsia" w:hAnsiTheme="minorHAnsi" w:cstheme="minorBidi"/>
            <w:sz w:val="22"/>
            <w:szCs w:val="22"/>
          </w:rPr>
          <w:tab/>
        </w:r>
        <w:r w:rsidR="009C0901" w:rsidRPr="00D548A1">
          <w:rPr>
            <w:rStyle w:val="afff5"/>
          </w:rPr>
          <w:t>Требования к режимам</w:t>
        </w:r>
        <w:r w:rsidR="009C0901" w:rsidRPr="00D548A1">
          <w:rPr>
            <w:webHidden/>
          </w:rPr>
          <w:tab/>
        </w:r>
        <w:r w:rsidR="009C0901" w:rsidRPr="00D548A1">
          <w:rPr>
            <w:webHidden/>
          </w:rPr>
          <w:fldChar w:fldCharType="begin"/>
        </w:r>
        <w:r w:rsidR="009C0901" w:rsidRPr="00D548A1">
          <w:rPr>
            <w:webHidden/>
          </w:rPr>
          <w:instrText xml:space="preserve"> PAGEREF _Toc44926823 \h </w:instrText>
        </w:r>
        <w:r w:rsidR="009C0901" w:rsidRPr="00D548A1">
          <w:rPr>
            <w:webHidden/>
          </w:rPr>
        </w:r>
        <w:r w:rsidR="009C0901" w:rsidRPr="00D548A1">
          <w:rPr>
            <w:webHidden/>
          </w:rPr>
          <w:fldChar w:fldCharType="separate"/>
        </w:r>
        <w:r w:rsidR="009C0901" w:rsidRPr="00D548A1">
          <w:rPr>
            <w:webHidden/>
          </w:rPr>
          <w:t>26</w:t>
        </w:r>
        <w:r w:rsidR="009C0901" w:rsidRPr="00D548A1">
          <w:rPr>
            <w:webHidden/>
          </w:rPr>
          <w:fldChar w:fldCharType="end"/>
        </w:r>
      </w:hyperlink>
    </w:p>
    <w:p w14:paraId="49D25CE5" w14:textId="5B6FBD26" w:rsidR="009C0901" w:rsidRPr="00D548A1" w:rsidRDefault="00207160">
      <w:pPr>
        <w:pStyle w:val="48"/>
        <w:rPr>
          <w:rFonts w:asciiTheme="minorHAnsi" w:eastAsiaTheme="minorEastAsia" w:hAnsiTheme="minorHAnsi" w:cstheme="minorBidi"/>
          <w:noProof/>
          <w:spacing w:val="0"/>
          <w:sz w:val="22"/>
          <w:szCs w:val="22"/>
        </w:rPr>
      </w:pPr>
      <w:hyperlink w:anchor="_Toc44926824" w:history="1">
        <w:r w:rsidR="009C0901" w:rsidRPr="00D548A1">
          <w:rPr>
            <w:rStyle w:val="afff5"/>
            <w:noProof/>
            <w:lang w:bidi="x-none"/>
            <w14:scene3d>
              <w14:camera w14:prst="orthographicFront"/>
              <w14:lightRig w14:rig="threePt" w14:dir="t">
                <w14:rot w14:lat="0" w14:lon="0" w14:rev="0"/>
              </w14:lightRig>
            </w14:scene3d>
          </w:rPr>
          <w:t>3.1.1.1</w:t>
        </w:r>
        <w:r w:rsidR="009C0901" w:rsidRPr="00D548A1">
          <w:rPr>
            <w:rFonts w:asciiTheme="minorHAnsi" w:eastAsiaTheme="minorEastAsia" w:hAnsiTheme="minorHAnsi" w:cstheme="minorBidi"/>
            <w:noProof/>
            <w:spacing w:val="0"/>
            <w:sz w:val="22"/>
            <w:szCs w:val="22"/>
          </w:rPr>
          <w:tab/>
        </w:r>
        <w:r w:rsidR="009C0901" w:rsidRPr="00D548A1">
          <w:rPr>
            <w:rStyle w:val="afff5"/>
            <w:noProof/>
          </w:rPr>
          <w:t>Режимы работы ОКПС-Е-К</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_Toc44926824 \h </w:instrText>
        </w:r>
        <w:r w:rsidR="009C0901" w:rsidRPr="00D548A1">
          <w:rPr>
            <w:noProof/>
            <w:webHidden/>
          </w:rPr>
        </w:r>
        <w:r w:rsidR="009C0901" w:rsidRPr="00D548A1">
          <w:rPr>
            <w:noProof/>
            <w:webHidden/>
          </w:rPr>
          <w:fldChar w:fldCharType="separate"/>
        </w:r>
        <w:r w:rsidR="009C0901" w:rsidRPr="00D548A1">
          <w:rPr>
            <w:noProof/>
            <w:webHidden/>
          </w:rPr>
          <w:t>26</w:t>
        </w:r>
        <w:r w:rsidR="009C0901" w:rsidRPr="00D548A1">
          <w:rPr>
            <w:noProof/>
            <w:webHidden/>
          </w:rPr>
          <w:fldChar w:fldCharType="end"/>
        </w:r>
      </w:hyperlink>
    </w:p>
    <w:p w14:paraId="26429469" w14:textId="3B6C4D54" w:rsidR="009C0901" w:rsidRPr="00D548A1" w:rsidRDefault="00207160">
      <w:pPr>
        <w:pStyle w:val="48"/>
        <w:rPr>
          <w:rFonts w:asciiTheme="minorHAnsi" w:eastAsiaTheme="minorEastAsia" w:hAnsiTheme="minorHAnsi" w:cstheme="minorBidi"/>
          <w:noProof/>
          <w:spacing w:val="0"/>
          <w:sz w:val="22"/>
          <w:szCs w:val="22"/>
        </w:rPr>
      </w:pPr>
      <w:hyperlink w:anchor="_Toc44926825" w:history="1">
        <w:r w:rsidR="009C0901" w:rsidRPr="00D548A1">
          <w:rPr>
            <w:rStyle w:val="afff5"/>
            <w:noProof/>
            <w:lang w:bidi="x-none"/>
            <w14:scene3d>
              <w14:camera w14:prst="orthographicFront"/>
              <w14:lightRig w14:rig="threePt" w14:dir="t">
                <w14:rot w14:lat="0" w14:lon="0" w14:rev="0"/>
              </w14:lightRig>
            </w14:scene3d>
          </w:rPr>
          <w:t>3.1.1.2</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Динамическая модель</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_Toc44926825 \h </w:instrText>
        </w:r>
        <w:r w:rsidR="009C0901" w:rsidRPr="00D548A1">
          <w:rPr>
            <w:noProof/>
            <w:webHidden/>
          </w:rPr>
        </w:r>
        <w:r w:rsidR="009C0901" w:rsidRPr="00D548A1">
          <w:rPr>
            <w:noProof/>
            <w:webHidden/>
          </w:rPr>
          <w:fldChar w:fldCharType="separate"/>
        </w:r>
        <w:r w:rsidR="009C0901" w:rsidRPr="00D548A1">
          <w:rPr>
            <w:noProof/>
            <w:webHidden/>
          </w:rPr>
          <w:t>32</w:t>
        </w:r>
        <w:r w:rsidR="009C0901" w:rsidRPr="00D548A1">
          <w:rPr>
            <w:noProof/>
            <w:webHidden/>
          </w:rPr>
          <w:fldChar w:fldCharType="end"/>
        </w:r>
      </w:hyperlink>
    </w:p>
    <w:p w14:paraId="6344441A" w14:textId="46512FCE" w:rsidR="009C0901" w:rsidRPr="00D548A1" w:rsidRDefault="00207160">
      <w:pPr>
        <w:pStyle w:val="36"/>
        <w:rPr>
          <w:rFonts w:asciiTheme="minorHAnsi" w:eastAsiaTheme="minorEastAsia" w:hAnsiTheme="minorHAnsi" w:cstheme="minorBidi"/>
          <w:sz w:val="22"/>
          <w:szCs w:val="22"/>
        </w:rPr>
      </w:pPr>
      <w:hyperlink w:anchor="_Toc44926826" w:history="1">
        <w:r w:rsidR="009C0901" w:rsidRPr="00D548A1">
          <w:rPr>
            <w:rStyle w:val="afff5"/>
          </w:rPr>
          <w:t>3.1.2</w:t>
        </w:r>
        <w:r w:rsidR="009C0901" w:rsidRPr="00D548A1">
          <w:rPr>
            <w:rFonts w:asciiTheme="minorHAnsi" w:eastAsiaTheme="minorEastAsia" w:hAnsiTheme="minorHAnsi" w:cstheme="minorBidi"/>
            <w:sz w:val="22"/>
            <w:szCs w:val="22"/>
          </w:rPr>
          <w:tab/>
        </w:r>
        <w:r w:rsidR="009C0901" w:rsidRPr="00D548A1">
          <w:rPr>
            <w:rStyle w:val="afff5"/>
          </w:rPr>
          <w:t>Требования к ВИ</w:t>
        </w:r>
        <w:r w:rsidR="009C0901" w:rsidRPr="00D548A1">
          <w:rPr>
            <w:webHidden/>
          </w:rPr>
          <w:tab/>
        </w:r>
        <w:r w:rsidR="009C0901" w:rsidRPr="00D548A1">
          <w:rPr>
            <w:webHidden/>
          </w:rPr>
          <w:fldChar w:fldCharType="begin"/>
        </w:r>
        <w:r w:rsidR="009C0901" w:rsidRPr="00D548A1">
          <w:rPr>
            <w:webHidden/>
          </w:rPr>
          <w:instrText xml:space="preserve"> PAGEREF _Toc44926826 \h </w:instrText>
        </w:r>
        <w:r w:rsidR="009C0901" w:rsidRPr="00D548A1">
          <w:rPr>
            <w:webHidden/>
          </w:rPr>
        </w:r>
        <w:r w:rsidR="009C0901" w:rsidRPr="00D548A1">
          <w:rPr>
            <w:webHidden/>
          </w:rPr>
          <w:fldChar w:fldCharType="separate"/>
        </w:r>
        <w:r w:rsidR="009C0901" w:rsidRPr="00D548A1">
          <w:rPr>
            <w:webHidden/>
          </w:rPr>
          <w:t>33</w:t>
        </w:r>
        <w:r w:rsidR="009C0901" w:rsidRPr="00D548A1">
          <w:rPr>
            <w:webHidden/>
          </w:rPr>
          <w:fldChar w:fldCharType="end"/>
        </w:r>
      </w:hyperlink>
    </w:p>
    <w:p w14:paraId="4CF58FFB" w14:textId="7B464576" w:rsidR="009C0901" w:rsidRPr="00D548A1" w:rsidRDefault="00207160">
      <w:pPr>
        <w:pStyle w:val="48"/>
        <w:rPr>
          <w:rFonts w:asciiTheme="minorHAnsi" w:eastAsiaTheme="minorEastAsia" w:hAnsiTheme="minorHAnsi" w:cstheme="minorBidi"/>
          <w:noProof/>
          <w:spacing w:val="0"/>
          <w:sz w:val="22"/>
          <w:szCs w:val="22"/>
        </w:rPr>
      </w:pPr>
      <w:hyperlink w:anchor="_Toc44926827" w:history="1">
        <w:r w:rsidR="009C0901" w:rsidRPr="00D548A1">
          <w:rPr>
            <w:rStyle w:val="afff5"/>
            <w:noProof/>
            <w:lang w:bidi="x-none"/>
            <w14:scene3d>
              <w14:camera w14:prst="orthographicFront"/>
              <w14:lightRig w14:rig="threePt" w14:dir="t">
                <w14:rot w14:lat="0" w14:lon="0" w14:rev="0"/>
              </w14:lightRig>
            </w14:scene3d>
          </w:rPr>
          <w:t>3.1.2.1</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«Бесконечный цикл ожидания»</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_Toc44926827 \h </w:instrText>
        </w:r>
        <w:r w:rsidR="009C0901" w:rsidRPr="00D548A1">
          <w:rPr>
            <w:noProof/>
            <w:webHidden/>
          </w:rPr>
        </w:r>
        <w:r w:rsidR="009C0901" w:rsidRPr="00D548A1">
          <w:rPr>
            <w:noProof/>
            <w:webHidden/>
          </w:rPr>
          <w:fldChar w:fldCharType="separate"/>
        </w:r>
        <w:r w:rsidR="009C0901" w:rsidRPr="00D548A1">
          <w:rPr>
            <w:noProof/>
            <w:webHidden/>
          </w:rPr>
          <w:t>33</w:t>
        </w:r>
        <w:r w:rsidR="009C0901" w:rsidRPr="00D548A1">
          <w:rPr>
            <w:noProof/>
            <w:webHidden/>
          </w:rPr>
          <w:fldChar w:fldCharType="end"/>
        </w:r>
      </w:hyperlink>
    </w:p>
    <w:p w14:paraId="03A177AA" w14:textId="0ACA6591" w:rsidR="009C0901" w:rsidRPr="00D548A1" w:rsidRDefault="00207160">
      <w:pPr>
        <w:pStyle w:val="48"/>
        <w:rPr>
          <w:rFonts w:asciiTheme="minorHAnsi" w:eastAsiaTheme="minorEastAsia" w:hAnsiTheme="minorHAnsi" w:cstheme="minorBidi"/>
          <w:noProof/>
          <w:spacing w:val="0"/>
          <w:sz w:val="22"/>
          <w:szCs w:val="22"/>
        </w:rPr>
      </w:pPr>
      <w:hyperlink w:anchor="_Toc44926828" w:history="1">
        <w:r w:rsidR="009C0901" w:rsidRPr="00D548A1">
          <w:rPr>
            <w:rStyle w:val="afff5"/>
            <w:noProof/>
            <w:lang w:bidi="x-none"/>
            <w14:scene3d>
              <w14:camera w14:prst="orthographicFront"/>
              <w14:lightRig w14:rig="threePt" w14:dir="t">
                <w14:rot w14:lat="0" w14:lon="0" w14:rev="0"/>
              </w14:lightRig>
            </w14:scene3d>
          </w:rPr>
          <w:t>3.1.2.2</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«Индикация»</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_Toc44926828 \h </w:instrText>
        </w:r>
        <w:r w:rsidR="009C0901" w:rsidRPr="00D548A1">
          <w:rPr>
            <w:noProof/>
            <w:webHidden/>
          </w:rPr>
        </w:r>
        <w:r w:rsidR="009C0901" w:rsidRPr="00D548A1">
          <w:rPr>
            <w:noProof/>
            <w:webHidden/>
          </w:rPr>
          <w:fldChar w:fldCharType="separate"/>
        </w:r>
        <w:r w:rsidR="009C0901" w:rsidRPr="00D548A1">
          <w:rPr>
            <w:noProof/>
            <w:webHidden/>
          </w:rPr>
          <w:t>34</w:t>
        </w:r>
        <w:r w:rsidR="009C0901" w:rsidRPr="00D548A1">
          <w:rPr>
            <w:noProof/>
            <w:webHidden/>
          </w:rPr>
          <w:fldChar w:fldCharType="end"/>
        </w:r>
      </w:hyperlink>
    </w:p>
    <w:p w14:paraId="64786250" w14:textId="1F81CF44" w:rsidR="009C0901" w:rsidRPr="00D548A1" w:rsidRDefault="00207160">
      <w:pPr>
        <w:pStyle w:val="48"/>
        <w:rPr>
          <w:rFonts w:asciiTheme="minorHAnsi" w:eastAsiaTheme="minorEastAsia" w:hAnsiTheme="minorHAnsi" w:cstheme="minorBidi"/>
          <w:noProof/>
          <w:spacing w:val="0"/>
          <w:sz w:val="22"/>
          <w:szCs w:val="22"/>
        </w:rPr>
      </w:pPr>
      <w:hyperlink w:anchor="_Toc44926829" w:history="1">
        <w:r w:rsidR="009C0901" w:rsidRPr="00D548A1">
          <w:rPr>
            <w:rStyle w:val="afff5"/>
            <w:noProof/>
            <w:lang w:bidi="x-none"/>
            <w14:scene3d>
              <w14:camera w14:prst="orthographicFront"/>
              <w14:lightRig w14:rig="threePt" w14:dir="t">
                <w14:rot w14:lat="0" w14:lon="0" w14:rev="0"/>
              </w14:lightRig>
            </w14:scene3d>
          </w:rPr>
          <w:t>3.1.2.3</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«Контроль источников питания»</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_Toc44926829 \h </w:instrText>
        </w:r>
        <w:r w:rsidR="009C0901" w:rsidRPr="00D548A1">
          <w:rPr>
            <w:noProof/>
            <w:webHidden/>
          </w:rPr>
        </w:r>
        <w:r w:rsidR="009C0901" w:rsidRPr="00D548A1">
          <w:rPr>
            <w:noProof/>
            <w:webHidden/>
          </w:rPr>
          <w:fldChar w:fldCharType="separate"/>
        </w:r>
        <w:r w:rsidR="009C0901" w:rsidRPr="00D548A1">
          <w:rPr>
            <w:noProof/>
            <w:webHidden/>
          </w:rPr>
          <w:t>42</w:t>
        </w:r>
        <w:r w:rsidR="009C0901" w:rsidRPr="00D548A1">
          <w:rPr>
            <w:noProof/>
            <w:webHidden/>
          </w:rPr>
          <w:fldChar w:fldCharType="end"/>
        </w:r>
      </w:hyperlink>
    </w:p>
    <w:p w14:paraId="796081AF" w14:textId="56FDC1BC" w:rsidR="009C0901" w:rsidRPr="00D548A1" w:rsidRDefault="00207160">
      <w:pPr>
        <w:pStyle w:val="48"/>
        <w:rPr>
          <w:rFonts w:asciiTheme="minorHAnsi" w:eastAsiaTheme="minorEastAsia" w:hAnsiTheme="minorHAnsi" w:cstheme="minorBidi"/>
          <w:noProof/>
          <w:spacing w:val="0"/>
          <w:sz w:val="22"/>
          <w:szCs w:val="22"/>
        </w:rPr>
      </w:pPr>
      <w:hyperlink w:anchor="_Toc44926830" w:history="1">
        <w:r w:rsidR="009C0901" w:rsidRPr="00D548A1">
          <w:rPr>
            <w:rStyle w:val="afff5"/>
            <w:noProof/>
            <w:lang w:bidi="x-none"/>
            <w14:scene3d>
              <w14:camera w14:prst="orthographicFront"/>
              <w14:lightRig w14:rig="threePt" w14:dir="t">
                <w14:rot w14:lat="0" w14:lon="0" w14:rev="0"/>
              </w14:lightRig>
            </w14:scene3d>
          </w:rPr>
          <w:t>3.1.2.4</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«Определение положения стрелки»</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_Toc44926830 \h </w:instrText>
        </w:r>
        <w:r w:rsidR="009C0901" w:rsidRPr="00D548A1">
          <w:rPr>
            <w:noProof/>
            <w:webHidden/>
          </w:rPr>
        </w:r>
        <w:r w:rsidR="009C0901" w:rsidRPr="00D548A1">
          <w:rPr>
            <w:noProof/>
            <w:webHidden/>
          </w:rPr>
          <w:fldChar w:fldCharType="separate"/>
        </w:r>
        <w:r w:rsidR="009C0901" w:rsidRPr="00D548A1">
          <w:rPr>
            <w:noProof/>
            <w:webHidden/>
          </w:rPr>
          <w:t>43</w:t>
        </w:r>
        <w:r w:rsidR="009C0901" w:rsidRPr="00D548A1">
          <w:rPr>
            <w:noProof/>
            <w:webHidden/>
          </w:rPr>
          <w:fldChar w:fldCharType="end"/>
        </w:r>
      </w:hyperlink>
    </w:p>
    <w:p w14:paraId="065C02A0" w14:textId="36DA6D02" w:rsidR="009C0901" w:rsidRPr="00D548A1" w:rsidRDefault="00207160">
      <w:pPr>
        <w:pStyle w:val="48"/>
        <w:rPr>
          <w:rFonts w:asciiTheme="minorHAnsi" w:eastAsiaTheme="minorEastAsia" w:hAnsiTheme="minorHAnsi" w:cstheme="minorBidi"/>
          <w:noProof/>
          <w:spacing w:val="0"/>
          <w:sz w:val="22"/>
          <w:szCs w:val="22"/>
        </w:rPr>
      </w:pPr>
      <w:hyperlink w:anchor="_Toc44926831" w:history="1">
        <w:r w:rsidR="009C0901" w:rsidRPr="00D548A1">
          <w:rPr>
            <w:rStyle w:val="afff5"/>
            <w:noProof/>
            <w:lang w:bidi="x-none"/>
            <w14:scene3d>
              <w14:camera w14:prst="orthographicFront"/>
              <w14:lightRig w14:rig="threePt" w14:dir="t">
                <w14:rot w14:lat="0" w14:lon="0" w14:rev="0"/>
              </w14:lightRig>
            </w14:scene3d>
          </w:rPr>
          <w:t>3.1.2.5</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«Управление и контроль состояния РПВ»</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_Toc44926831 \h </w:instrText>
        </w:r>
        <w:r w:rsidR="009C0901" w:rsidRPr="00D548A1">
          <w:rPr>
            <w:noProof/>
            <w:webHidden/>
          </w:rPr>
        </w:r>
        <w:r w:rsidR="009C0901" w:rsidRPr="00D548A1">
          <w:rPr>
            <w:noProof/>
            <w:webHidden/>
          </w:rPr>
          <w:fldChar w:fldCharType="separate"/>
        </w:r>
        <w:r w:rsidR="009C0901" w:rsidRPr="00D548A1">
          <w:rPr>
            <w:noProof/>
            <w:webHidden/>
          </w:rPr>
          <w:t>44</w:t>
        </w:r>
        <w:r w:rsidR="009C0901" w:rsidRPr="00D548A1">
          <w:rPr>
            <w:noProof/>
            <w:webHidden/>
          </w:rPr>
          <w:fldChar w:fldCharType="end"/>
        </w:r>
      </w:hyperlink>
    </w:p>
    <w:p w14:paraId="12DD64E8" w14:textId="2C4ACD2C" w:rsidR="009C0901" w:rsidRPr="00D548A1" w:rsidRDefault="00207160">
      <w:pPr>
        <w:pStyle w:val="48"/>
        <w:rPr>
          <w:rFonts w:asciiTheme="minorHAnsi" w:eastAsiaTheme="minorEastAsia" w:hAnsiTheme="minorHAnsi" w:cstheme="minorBidi"/>
          <w:noProof/>
          <w:spacing w:val="0"/>
          <w:sz w:val="22"/>
          <w:szCs w:val="22"/>
        </w:rPr>
      </w:pPr>
      <w:hyperlink w:anchor="_Toc44926832" w:history="1">
        <w:r w:rsidR="009C0901" w:rsidRPr="00D548A1">
          <w:rPr>
            <w:rStyle w:val="afff5"/>
            <w:noProof/>
            <w:lang w:bidi="x-none"/>
            <w14:scene3d>
              <w14:camera w14:prst="orthographicFront"/>
              <w14:lightRig w14:rig="threePt" w14:dir="t">
                <w14:rot w14:lat="0" w14:lon="0" w14:rev="0"/>
              </w14:lightRig>
            </w14:scene3d>
          </w:rPr>
          <w:t>3.1.2.6</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«Определение состояния контрольных и рабочих цепей»</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_Toc44926832 \h </w:instrText>
        </w:r>
        <w:r w:rsidR="009C0901" w:rsidRPr="00D548A1">
          <w:rPr>
            <w:noProof/>
            <w:webHidden/>
          </w:rPr>
        </w:r>
        <w:r w:rsidR="009C0901" w:rsidRPr="00D548A1">
          <w:rPr>
            <w:noProof/>
            <w:webHidden/>
          </w:rPr>
          <w:fldChar w:fldCharType="separate"/>
        </w:r>
        <w:r w:rsidR="009C0901" w:rsidRPr="00D548A1">
          <w:rPr>
            <w:noProof/>
            <w:webHidden/>
          </w:rPr>
          <w:t>46</w:t>
        </w:r>
        <w:r w:rsidR="009C0901" w:rsidRPr="00D548A1">
          <w:rPr>
            <w:noProof/>
            <w:webHidden/>
          </w:rPr>
          <w:fldChar w:fldCharType="end"/>
        </w:r>
      </w:hyperlink>
    </w:p>
    <w:p w14:paraId="5274D546" w14:textId="2E263E3A" w:rsidR="009C0901" w:rsidRPr="00D548A1" w:rsidRDefault="00207160">
      <w:pPr>
        <w:pStyle w:val="48"/>
        <w:rPr>
          <w:rFonts w:asciiTheme="minorHAnsi" w:eastAsiaTheme="minorEastAsia" w:hAnsiTheme="minorHAnsi" w:cstheme="minorBidi"/>
          <w:noProof/>
          <w:spacing w:val="0"/>
          <w:sz w:val="22"/>
          <w:szCs w:val="22"/>
        </w:rPr>
      </w:pPr>
      <w:hyperlink w:anchor="_Toc44926833" w:history="1">
        <w:r w:rsidR="009C0901" w:rsidRPr="00D548A1">
          <w:rPr>
            <w:rStyle w:val="afff5"/>
            <w:noProof/>
            <w:lang w:bidi="x-none"/>
            <w14:scene3d>
              <w14:camera w14:prst="orthographicFront"/>
              <w14:lightRig w14:rig="threePt" w14:dir="t">
                <w14:rot w14:lat="0" w14:lon="0" w14:rev="0"/>
              </w14:lightRig>
            </w14:scene3d>
          </w:rPr>
          <w:t>3.1.2.7</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«Межприборный обмен»</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_Toc44926833 \h </w:instrText>
        </w:r>
        <w:r w:rsidR="009C0901" w:rsidRPr="00D548A1">
          <w:rPr>
            <w:noProof/>
            <w:webHidden/>
          </w:rPr>
        </w:r>
        <w:r w:rsidR="009C0901" w:rsidRPr="00D548A1">
          <w:rPr>
            <w:noProof/>
            <w:webHidden/>
          </w:rPr>
          <w:fldChar w:fldCharType="separate"/>
        </w:r>
        <w:r w:rsidR="009C0901" w:rsidRPr="00D548A1">
          <w:rPr>
            <w:noProof/>
            <w:webHidden/>
          </w:rPr>
          <w:t>49</w:t>
        </w:r>
        <w:r w:rsidR="009C0901" w:rsidRPr="00D548A1">
          <w:rPr>
            <w:noProof/>
            <w:webHidden/>
          </w:rPr>
          <w:fldChar w:fldCharType="end"/>
        </w:r>
      </w:hyperlink>
    </w:p>
    <w:p w14:paraId="6726B2B9" w14:textId="55633811" w:rsidR="009C0901" w:rsidRPr="00D548A1" w:rsidRDefault="00207160">
      <w:pPr>
        <w:pStyle w:val="48"/>
        <w:rPr>
          <w:rFonts w:asciiTheme="minorHAnsi" w:eastAsiaTheme="minorEastAsia" w:hAnsiTheme="minorHAnsi" w:cstheme="minorBidi"/>
          <w:noProof/>
          <w:spacing w:val="0"/>
          <w:sz w:val="22"/>
          <w:szCs w:val="22"/>
        </w:rPr>
      </w:pPr>
      <w:hyperlink w:anchor="_Toc44926834" w:history="1">
        <w:r w:rsidR="009C0901" w:rsidRPr="00D548A1">
          <w:rPr>
            <w:rStyle w:val="afff5"/>
            <w:noProof/>
            <w:lang w:bidi="x-none"/>
            <w14:scene3d>
              <w14:camera w14:prst="orthographicFront"/>
              <w14:lightRig w14:rig="threePt" w14:dir="t">
                <w14:rot w14:lat="0" w14:lon="0" w14:rev="0"/>
              </w14:lightRig>
            </w14:scene3d>
          </w:rPr>
          <w:t>3.1.2.8</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«Обмен с УС»</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_Toc44926834 \h </w:instrText>
        </w:r>
        <w:r w:rsidR="009C0901" w:rsidRPr="00D548A1">
          <w:rPr>
            <w:noProof/>
            <w:webHidden/>
          </w:rPr>
        </w:r>
        <w:r w:rsidR="009C0901" w:rsidRPr="00D548A1">
          <w:rPr>
            <w:noProof/>
            <w:webHidden/>
          </w:rPr>
          <w:fldChar w:fldCharType="separate"/>
        </w:r>
        <w:r w:rsidR="009C0901" w:rsidRPr="00D548A1">
          <w:rPr>
            <w:noProof/>
            <w:webHidden/>
          </w:rPr>
          <w:t>50</w:t>
        </w:r>
        <w:r w:rsidR="009C0901" w:rsidRPr="00D548A1">
          <w:rPr>
            <w:noProof/>
            <w:webHidden/>
          </w:rPr>
          <w:fldChar w:fldCharType="end"/>
        </w:r>
      </w:hyperlink>
    </w:p>
    <w:p w14:paraId="52A34A4F" w14:textId="7219BA74" w:rsidR="009C0901" w:rsidRPr="00D548A1" w:rsidRDefault="00207160">
      <w:pPr>
        <w:pStyle w:val="48"/>
        <w:rPr>
          <w:rFonts w:asciiTheme="minorHAnsi" w:eastAsiaTheme="minorEastAsia" w:hAnsiTheme="minorHAnsi" w:cstheme="minorBidi"/>
          <w:noProof/>
          <w:spacing w:val="0"/>
          <w:sz w:val="22"/>
          <w:szCs w:val="22"/>
        </w:rPr>
      </w:pPr>
      <w:hyperlink w:anchor="_Toc44926835" w:history="1">
        <w:r w:rsidR="009C0901" w:rsidRPr="00D548A1">
          <w:rPr>
            <w:rStyle w:val="afff5"/>
            <w:noProof/>
            <w:lang w:bidi="x-none"/>
            <w14:scene3d>
              <w14:camera w14:prst="orthographicFront"/>
              <w14:lightRig w14:rig="threePt" w14:dir="t">
                <w14:rot w14:lat="0" w14:lon="0" w14:rev="0"/>
              </w14:lightRig>
            </w14:scene3d>
          </w:rPr>
          <w:t>3.1.2.9</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«Обработка аналоговых сигналов»</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_Toc44926835 \h </w:instrText>
        </w:r>
        <w:r w:rsidR="009C0901" w:rsidRPr="00D548A1">
          <w:rPr>
            <w:noProof/>
            <w:webHidden/>
          </w:rPr>
        </w:r>
        <w:r w:rsidR="009C0901" w:rsidRPr="00D548A1">
          <w:rPr>
            <w:noProof/>
            <w:webHidden/>
          </w:rPr>
          <w:fldChar w:fldCharType="separate"/>
        </w:r>
        <w:r w:rsidR="009C0901" w:rsidRPr="00D548A1">
          <w:rPr>
            <w:noProof/>
            <w:webHidden/>
          </w:rPr>
          <w:t>51</w:t>
        </w:r>
        <w:r w:rsidR="009C0901" w:rsidRPr="00D548A1">
          <w:rPr>
            <w:noProof/>
            <w:webHidden/>
          </w:rPr>
          <w:fldChar w:fldCharType="end"/>
        </w:r>
      </w:hyperlink>
    </w:p>
    <w:p w14:paraId="5D669024" w14:textId="2F5FF1F4" w:rsidR="009C0901" w:rsidRPr="00D548A1" w:rsidRDefault="00207160">
      <w:pPr>
        <w:pStyle w:val="48"/>
        <w:rPr>
          <w:rFonts w:asciiTheme="minorHAnsi" w:eastAsiaTheme="minorEastAsia" w:hAnsiTheme="minorHAnsi" w:cstheme="minorBidi"/>
          <w:noProof/>
          <w:spacing w:val="0"/>
          <w:sz w:val="22"/>
          <w:szCs w:val="22"/>
        </w:rPr>
      </w:pPr>
      <w:hyperlink w:anchor="_Toc44926836" w:history="1">
        <w:r w:rsidR="009C0901" w:rsidRPr="00D548A1">
          <w:rPr>
            <w:rStyle w:val="afff5"/>
            <w:noProof/>
            <w:lang w:bidi="x-none"/>
            <w14:scene3d>
              <w14:camera w14:prst="orthographicFront"/>
              <w14:lightRig w14:rig="threePt" w14:dir="t">
                <w14:rot w14:lat="0" w14:lon="0" w14:rev="0"/>
              </w14:lightRig>
            </w14:scene3d>
          </w:rPr>
          <w:t>3.1.2.10</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«Чтение входных дискретных сигналов»</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_Toc44926836 \h </w:instrText>
        </w:r>
        <w:r w:rsidR="009C0901" w:rsidRPr="00D548A1">
          <w:rPr>
            <w:noProof/>
            <w:webHidden/>
          </w:rPr>
        </w:r>
        <w:r w:rsidR="009C0901" w:rsidRPr="00D548A1">
          <w:rPr>
            <w:noProof/>
            <w:webHidden/>
          </w:rPr>
          <w:fldChar w:fldCharType="separate"/>
        </w:r>
        <w:r w:rsidR="009C0901" w:rsidRPr="00D548A1">
          <w:rPr>
            <w:noProof/>
            <w:webHidden/>
          </w:rPr>
          <w:t>52</w:t>
        </w:r>
        <w:r w:rsidR="009C0901" w:rsidRPr="00D548A1">
          <w:rPr>
            <w:noProof/>
            <w:webHidden/>
          </w:rPr>
          <w:fldChar w:fldCharType="end"/>
        </w:r>
      </w:hyperlink>
    </w:p>
    <w:p w14:paraId="42B48DF1" w14:textId="554F5102" w:rsidR="009C0901" w:rsidRPr="00D548A1" w:rsidRDefault="00207160">
      <w:pPr>
        <w:pStyle w:val="48"/>
        <w:rPr>
          <w:rFonts w:asciiTheme="minorHAnsi" w:eastAsiaTheme="minorEastAsia" w:hAnsiTheme="minorHAnsi" w:cstheme="minorBidi"/>
          <w:noProof/>
          <w:spacing w:val="0"/>
          <w:sz w:val="22"/>
          <w:szCs w:val="22"/>
        </w:rPr>
      </w:pPr>
      <w:hyperlink w:anchor="_Toc44926837" w:history="1">
        <w:r w:rsidR="009C0901" w:rsidRPr="00D548A1">
          <w:rPr>
            <w:rStyle w:val="afff5"/>
            <w:noProof/>
            <w:lang w:bidi="x-none"/>
            <w14:scene3d>
              <w14:camera w14:prst="orthographicFront"/>
              <w14:lightRig w14:rig="threePt" w14:dir="t">
                <w14:rot w14:lat="0" w14:lon="0" w14:rev="0"/>
              </w14:lightRig>
            </w14:scene3d>
          </w:rPr>
          <w:t>3.1.2.11</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«Запись ЧЯ»</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_Toc44926837 \h </w:instrText>
        </w:r>
        <w:r w:rsidR="009C0901" w:rsidRPr="00D548A1">
          <w:rPr>
            <w:noProof/>
            <w:webHidden/>
          </w:rPr>
        </w:r>
        <w:r w:rsidR="009C0901" w:rsidRPr="00D548A1">
          <w:rPr>
            <w:noProof/>
            <w:webHidden/>
          </w:rPr>
          <w:fldChar w:fldCharType="separate"/>
        </w:r>
        <w:r w:rsidR="009C0901" w:rsidRPr="00D548A1">
          <w:rPr>
            <w:noProof/>
            <w:webHidden/>
          </w:rPr>
          <w:t>54</w:t>
        </w:r>
        <w:r w:rsidR="009C0901" w:rsidRPr="00D548A1">
          <w:rPr>
            <w:noProof/>
            <w:webHidden/>
          </w:rPr>
          <w:fldChar w:fldCharType="end"/>
        </w:r>
      </w:hyperlink>
    </w:p>
    <w:p w14:paraId="23B640BA" w14:textId="4B8ACE4F" w:rsidR="009C0901" w:rsidRPr="00D548A1" w:rsidRDefault="00207160">
      <w:pPr>
        <w:pStyle w:val="48"/>
        <w:rPr>
          <w:rFonts w:asciiTheme="minorHAnsi" w:eastAsiaTheme="minorEastAsia" w:hAnsiTheme="minorHAnsi" w:cstheme="minorBidi"/>
          <w:noProof/>
          <w:spacing w:val="0"/>
          <w:sz w:val="22"/>
          <w:szCs w:val="22"/>
        </w:rPr>
      </w:pPr>
      <w:hyperlink w:anchor="_Toc44926838" w:history="1">
        <w:r w:rsidR="009C0901" w:rsidRPr="00D548A1">
          <w:rPr>
            <w:rStyle w:val="afff5"/>
            <w:noProof/>
            <w:lang w:bidi="x-none"/>
            <w14:scene3d>
              <w14:camera w14:prst="orthographicFront"/>
              <w14:lightRig w14:rig="threePt" w14:dir="t">
                <w14:rot w14:lat="0" w14:lon="0" w14:rev="0"/>
              </w14:lightRig>
            </w14:scene3d>
          </w:rPr>
          <w:t>3.1.2.12</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«Управление активностью»</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_Toc44926838 \h </w:instrText>
        </w:r>
        <w:r w:rsidR="009C0901" w:rsidRPr="00D548A1">
          <w:rPr>
            <w:noProof/>
            <w:webHidden/>
          </w:rPr>
        </w:r>
        <w:r w:rsidR="009C0901" w:rsidRPr="00D548A1">
          <w:rPr>
            <w:noProof/>
            <w:webHidden/>
          </w:rPr>
          <w:fldChar w:fldCharType="separate"/>
        </w:r>
        <w:r w:rsidR="009C0901" w:rsidRPr="00D548A1">
          <w:rPr>
            <w:noProof/>
            <w:webHidden/>
          </w:rPr>
          <w:t>55</w:t>
        </w:r>
        <w:r w:rsidR="009C0901" w:rsidRPr="00D548A1">
          <w:rPr>
            <w:noProof/>
            <w:webHidden/>
          </w:rPr>
          <w:fldChar w:fldCharType="end"/>
        </w:r>
      </w:hyperlink>
    </w:p>
    <w:p w14:paraId="21DDE1CF" w14:textId="5DBCB754" w:rsidR="009C0901" w:rsidRPr="00D548A1" w:rsidRDefault="00207160">
      <w:pPr>
        <w:pStyle w:val="48"/>
        <w:rPr>
          <w:rFonts w:asciiTheme="minorHAnsi" w:eastAsiaTheme="minorEastAsia" w:hAnsiTheme="minorHAnsi" w:cstheme="minorBidi"/>
          <w:noProof/>
          <w:spacing w:val="0"/>
          <w:sz w:val="22"/>
          <w:szCs w:val="22"/>
        </w:rPr>
      </w:pPr>
      <w:hyperlink w:anchor="_Toc44926839" w:history="1">
        <w:r w:rsidR="009C0901" w:rsidRPr="00D548A1">
          <w:rPr>
            <w:rStyle w:val="afff5"/>
            <w:noProof/>
            <w:lang w:bidi="x-none"/>
            <w14:scene3d>
              <w14:camera w14:prst="orthographicFront"/>
              <w14:lightRig w14:rig="threePt" w14:dir="t">
                <w14:rot w14:lat="0" w14:lon="0" w14:rev="0"/>
              </w14:lightRig>
            </w14:scene3d>
          </w:rPr>
          <w:t>3.1.2.13</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«Переход в ЗС»</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_Toc44926839 \h </w:instrText>
        </w:r>
        <w:r w:rsidR="009C0901" w:rsidRPr="00D548A1">
          <w:rPr>
            <w:noProof/>
            <w:webHidden/>
          </w:rPr>
        </w:r>
        <w:r w:rsidR="009C0901" w:rsidRPr="00D548A1">
          <w:rPr>
            <w:noProof/>
            <w:webHidden/>
          </w:rPr>
          <w:fldChar w:fldCharType="separate"/>
        </w:r>
        <w:r w:rsidR="009C0901" w:rsidRPr="00D548A1">
          <w:rPr>
            <w:noProof/>
            <w:webHidden/>
          </w:rPr>
          <w:t>57</w:t>
        </w:r>
        <w:r w:rsidR="009C0901" w:rsidRPr="00D548A1">
          <w:rPr>
            <w:noProof/>
            <w:webHidden/>
          </w:rPr>
          <w:fldChar w:fldCharType="end"/>
        </w:r>
      </w:hyperlink>
    </w:p>
    <w:p w14:paraId="582C8B8E" w14:textId="5AF46EF5" w:rsidR="009C0901" w:rsidRPr="00D548A1" w:rsidRDefault="00207160">
      <w:pPr>
        <w:pStyle w:val="48"/>
        <w:rPr>
          <w:rFonts w:asciiTheme="minorHAnsi" w:eastAsiaTheme="minorEastAsia" w:hAnsiTheme="minorHAnsi" w:cstheme="minorBidi"/>
          <w:noProof/>
          <w:spacing w:val="-12"/>
          <w:sz w:val="22"/>
          <w:szCs w:val="22"/>
        </w:rPr>
      </w:pPr>
      <w:hyperlink w:anchor="_Toc44926840" w:history="1">
        <w:r w:rsidR="009C0901" w:rsidRPr="00D548A1">
          <w:rPr>
            <w:rStyle w:val="afff5"/>
            <w:noProof/>
            <w:spacing w:val="-12"/>
            <w:lang w:bidi="x-none"/>
            <w14:scene3d>
              <w14:camera w14:prst="orthographicFront"/>
              <w14:lightRig w14:rig="threePt" w14:dir="t">
                <w14:rot w14:lat="0" w14:lon="0" w14:rev="0"/>
              </w14:lightRig>
            </w14:scene3d>
          </w:rPr>
          <w:t>3.1.2.14</w:t>
        </w:r>
        <w:r w:rsidR="009C0901" w:rsidRPr="00D548A1">
          <w:rPr>
            <w:rFonts w:asciiTheme="minorHAnsi" w:eastAsiaTheme="minorEastAsia" w:hAnsiTheme="minorHAnsi" w:cstheme="minorBidi"/>
            <w:noProof/>
            <w:spacing w:val="-12"/>
            <w:sz w:val="22"/>
            <w:szCs w:val="22"/>
          </w:rPr>
          <w:tab/>
        </w:r>
        <w:r w:rsidR="009C0901" w:rsidRPr="00D548A1">
          <w:rPr>
            <w:rStyle w:val="afff5"/>
            <w:noProof/>
            <w:spacing w:val="-12"/>
          </w:rPr>
          <w:t>ВИ «Определение и проверка адреса и конфигурации прибора»</w:t>
        </w:r>
        <w:r w:rsidR="009C0901" w:rsidRPr="00D548A1">
          <w:rPr>
            <w:noProof/>
            <w:webHidden/>
            <w:spacing w:val="-12"/>
          </w:rPr>
          <w:tab/>
        </w:r>
        <w:r w:rsidR="009C0901" w:rsidRPr="00D548A1">
          <w:rPr>
            <w:noProof/>
            <w:webHidden/>
            <w:spacing w:val="-12"/>
          </w:rPr>
          <w:fldChar w:fldCharType="begin"/>
        </w:r>
        <w:r w:rsidR="009C0901" w:rsidRPr="00D548A1">
          <w:rPr>
            <w:noProof/>
            <w:webHidden/>
            <w:spacing w:val="-12"/>
          </w:rPr>
          <w:instrText xml:space="preserve"> PAGEREF _Toc44926840 \h </w:instrText>
        </w:r>
        <w:r w:rsidR="009C0901" w:rsidRPr="00D548A1">
          <w:rPr>
            <w:noProof/>
            <w:webHidden/>
            <w:spacing w:val="-12"/>
          </w:rPr>
        </w:r>
        <w:r w:rsidR="009C0901" w:rsidRPr="00D548A1">
          <w:rPr>
            <w:noProof/>
            <w:webHidden/>
            <w:spacing w:val="-12"/>
          </w:rPr>
          <w:fldChar w:fldCharType="separate"/>
        </w:r>
        <w:r w:rsidR="009C0901" w:rsidRPr="00D548A1">
          <w:rPr>
            <w:noProof/>
            <w:webHidden/>
            <w:spacing w:val="-12"/>
          </w:rPr>
          <w:t>58</w:t>
        </w:r>
        <w:r w:rsidR="009C0901" w:rsidRPr="00D548A1">
          <w:rPr>
            <w:noProof/>
            <w:webHidden/>
            <w:spacing w:val="-12"/>
          </w:rPr>
          <w:fldChar w:fldCharType="end"/>
        </w:r>
      </w:hyperlink>
    </w:p>
    <w:p w14:paraId="3FF299C2" w14:textId="3F6987CE" w:rsidR="009C0901" w:rsidRPr="00D548A1" w:rsidRDefault="00207160">
      <w:pPr>
        <w:pStyle w:val="48"/>
        <w:rPr>
          <w:rFonts w:asciiTheme="minorHAnsi" w:eastAsiaTheme="minorEastAsia" w:hAnsiTheme="minorHAnsi" w:cstheme="minorBidi"/>
          <w:noProof/>
          <w:spacing w:val="-12"/>
          <w:sz w:val="22"/>
          <w:szCs w:val="22"/>
        </w:rPr>
      </w:pPr>
      <w:hyperlink w:anchor="_Toc44926841" w:history="1">
        <w:r w:rsidR="009C0901" w:rsidRPr="00D548A1">
          <w:rPr>
            <w:rStyle w:val="afff5"/>
            <w:noProof/>
            <w:spacing w:val="-12"/>
            <w:lang w:bidi="x-none"/>
            <w14:scene3d>
              <w14:camera w14:prst="orthographicFront"/>
              <w14:lightRig w14:rig="threePt" w14:dir="t">
                <w14:rot w14:lat="0" w14:lon="0" w14:rev="0"/>
              </w14:lightRig>
            </w14:scene3d>
          </w:rPr>
          <w:t>3.1.2.15</w:t>
        </w:r>
        <w:r w:rsidR="009C0901" w:rsidRPr="00D548A1">
          <w:rPr>
            <w:rFonts w:asciiTheme="minorHAnsi" w:eastAsiaTheme="minorEastAsia" w:hAnsiTheme="minorHAnsi" w:cstheme="minorBidi"/>
            <w:noProof/>
            <w:spacing w:val="-12"/>
            <w:sz w:val="22"/>
            <w:szCs w:val="22"/>
          </w:rPr>
          <w:tab/>
        </w:r>
        <w:r w:rsidR="009C0901" w:rsidRPr="00D548A1">
          <w:rPr>
            <w:rStyle w:val="afff5"/>
            <w:noProof/>
            <w:spacing w:val="-12"/>
          </w:rPr>
          <w:t>ВИ «Инициализация периферии и программных компонентов»</w:t>
        </w:r>
        <w:r w:rsidR="009C0901" w:rsidRPr="00D548A1">
          <w:rPr>
            <w:noProof/>
            <w:webHidden/>
            <w:spacing w:val="-12"/>
          </w:rPr>
          <w:tab/>
        </w:r>
        <w:r w:rsidR="009C0901" w:rsidRPr="00D548A1">
          <w:rPr>
            <w:noProof/>
            <w:webHidden/>
            <w:spacing w:val="-12"/>
          </w:rPr>
          <w:fldChar w:fldCharType="begin"/>
        </w:r>
        <w:r w:rsidR="009C0901" w:rsidRPr="00D548A1">
          <w:rPr>
            <w:noProof/>
            <w:webHidden/>
            <w:spacing w:val="-12"/>
          </w:rPr>
          <w:instrText xml:space="preserve"> PAGEREF _Toc44926841 \h </w:instrText>
        </w:r>
        <w:r w:rsidR="009C0901" w:rsidRPr="00D548A1">
          <w:rPr>
            <w:noProof/>
            <w:webHidden/>
            <w:spacing w:val="-12"/>
          </w:rPr>
        </w:r>
        <w:r w:rsidR="009C0901" w:rsidRPr="00D548A1">
          <w:rPr>
            <w:noProof/>
            <w:webHidden/>
            <w:spacing w:val="-12"/>
          </w:rPr>
          <w:fldChar w:fldCharType="separate"/>
        </w:r>
        <w:r w:rsidR="009C0901" w:rsidRPr="00D548A1">
          <w:rPr>
            <w:noProof/>
            <w:webHidden/>
            <w:spacing w:val="-12"/>
          </w:rPr>
          <w:t>59</w:t>
        </w:r>
        <w:r w:rsidR="009C0901" w:rsidRPr="00D548A1">
          <w:rPr>
            <w:noProof/>
            <w:webHidden/>
            <w:spacing w:val="-12"/>
          </w:rPr>
          <w:fldChar w:fldCharType="end"/>
        </w:r>
      </w:hyperlink>
    </w:p>
    <w:p w14:paraId="590172C7" w14:textId="2D5D2B51" w:rsidR="009C0901" w:rsidRPr="00D548A1" w:rsidRDefault="00207160">
      <w:pPr>
        <w:pStyle w:val="48"/>
        <w:rPr>
          <w:rFonts w:asciiTheme="minorHAnsi" w:eastAsiaTheme="minorEastAsia" w:hAnsiTheme="minorHAnsi" w:cstheme="minorBidi"/>
          <w:noProof/>
          <w:spacing w:val="0"/>
          <w:sz w:val="22"/>
          <w:szCs w:val="22"/>
        </w:rPr>
      </w:pPr>
      <w:hyperlink w:anchor="_Toc44926842" w:history="1">
        <w:r w:rsidR="009C0901" w:rsidRPr="00D548A1">
          <w:rPr>
            <w:rStyle w:val="afff5"/>
            <w:noProof/>
            <w:lang w:bidi="x-none"/>
            <w14:scene3d>
              <w14:camera w14:prst="orthographicFront"/>
              <w14:lightRig w14:rig="threePt" w14:dir="t">
                <w14:rot w14:lat="0" w14:lon="0" w14:rev="0"/>
              </w14:lightRig>
            </w14:scene3d>
          </w:rPr>
          <w:t>3.1.2.16</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«Самодиагностика»</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_Toc44926842 \h </w:instrText>
        </w:r>
        <w:r w:rsidR="009C0901" w:rsidRPr="00D548A1">
          <w:rPr>
            <w:noProof/>
            <w:webHidden/>
          </w:rPr>
        </w:r>
        <w:r w:rsidR="009C0901" w:rsidRPr="00D548A1">
          <w:rPr>
            <w:noProof/>
            <w:webHidden/>
          </w:rPr>
          <w:fldChar w:fldCharType="separate"/>
        </w:r>
        <w:r w:rsidR="009C0901" w:rsidRPr="00D548A1">
          <w:rPr>
            <w:noProof/>
            <w:webHidden/>
          </w:rPr>
          <w:t>60</w:t>
        </w:r>
        <w:r w:rsidR="009C0901" w:rsidRPr="00D548A1">
          <w:rPr>
            <w:noProof/>
            <w:webHidden/>
          </w:rPr>
          <w:fldChar w:fldCharType="end"/>
        </w:r>
      </w:hyperlink>
    </w:p>
    <w:p w14:paraId="279D2B30" w14:textId="4F5834C1" w:rsidR="009C0901" w:rsidRPr="00D548A1" w:rsidRDefault="00207160">
      <w:pPr>
        <w:pStyle w:val="48"/>
        <w:rPr>
          <w:rFonts w:asciiTheme="minorHAnsi" w:eastAsiaTheme="minorEastAsia" w:hAnsiTheme="minorHAnsi" w:cstheme="minorBidi"/>
          <w:noProof/>
          <w:spacing w:val="0"/>
          <w:sz w:val="22"/>
          <w:szCs w:val="22"/>
        </w:rPr>
      </w:pPr>
      <w:hyperlink w:anchor="_Toc44926843" w:history="1">
        <w:r w:rsidR="009C0901" w:rsidRPr="00D548A1">
          <w:rPr>
            <w:rStyle w:val="afff5"/>
            <w:noProof/>
            <w:lang w:bidi="x-none"/>
            <w14:scene3d>
              <w14:camera w14:prst="orthographicFront"/>
              <w14:lightRig w14:rig="threePt" w14:dir="t">
                <w14:rot w14:lat="0" w14:lon="0" w14:rev="0"/>
              </w14:lightRig>
            </w14:scene3d>
          </w:rPr>
          <w:t>3.1.2.17</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«Межканальная синхронизация по данным»</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_Toc44926843 \h </w:instrText>
        </w:r>
        <w:r w:rsidR="009C0901" w:rsidRPr="00D548A1">
          <w:rPr>
            <w:noProof/>
            <w:webHidden/>
          </w:rPr>
        </w:r>
        <w:r w:rsidR="009C0901" w:rsidRPr="00D548A1">
          <w:rPr>
            <w:noProof/>
            <w:webHidden/>
          </w:rPr>
          <w:fldChar w:fldCharType="separate"/>
        </w:r>
        <w:r w:rsidR="009C0901" w:rsidRPr="00D548A1">
          <w:rPr>
            <w:noProof/>
            <w:webHidden/>
          </w:rPr>
          <w:t>62</w:t>
        </w:r>
        <w:r w:rsidR="009C0901" w:rsidRPr="00D548A1">
          <w:rPr>
            <w:noProof/>
            <w:webHidden/>
          </w:rPr>
          <w:fldChar w:fldCharType="end"/>
        </w:r>
      </w:hyperlink>
    </w:p>
    <w:p w14:paraId="538EA3AF" w14:textId="21DB27B3" w:rsidR="009C0901" w:rsidRPr="00D548A1" w:rsidRDefault="00207160">
      <w:pPr>
        <w:pStyle w:val="48"/>
        <w:rPr>
          <w:rFonts w:asciiTheme="minorHAnsi" w:eastAsiaTheme="minorEastAsia" w:hAnsiTheme="minorHAnsi" w:cstheme="minorBidi"/>
          <w:noProof/>
          <w:spacing w:val="0"/>
          <w:sz w:val="22"/>
          <w:szCs w:val="22"/>
        </w:rPr>
      </w:pPr>
      <w:hyperlink w:anchor="_Toc44926844" w:history="1">
        <w:r w:rsidR="009C0901" w:rsidRPr="00D548A1">
          <w:rPr>
            <w:rStyle w:val="afff5"/>
            <w:noProof/>
            <w:lang w:bidi="x-none"/>
            <w14:scene3d>
              <w14:camera w14:prst="orthographicFront"/>
              <w14:lightRig w14:rig="threePt" w14:dir="t">
                <w14:rot w14:lat="0" w14:lon="0" w14:rev="0"/>
              </w14:lightRig>
            </w14:scene3d>
          </w:rPr>
          <w:t>3.1.2.18</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«Снятие ЗС»</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_Toc44926844 \h </w:instrText>
        </w:r>
        <w:r w:rsidR="009C0901" w:rsidRPr="00D548A1">
          <w:rPr>
            <w:noProof/>
            <w:webHidden/>
          </w:rPr>
        </w:r>
        <w:r w:rsidR="009C0901" w:rsidRPr="00D548A1">
          <w:rPr>
            <w:noProof/>
            <w:webHidden/>
          </w:rPr>
          <w:fldChar w:fldCharType="separate"/>
        </w:r>
        <w:r w:rsidR="009C0901" w:rsidRPr="00D548A1">
          <w:rPr>
            <w:noProof/>
            <w:webHidden/>
          </w:rPr>
          <w:t>64</w:t>
        </w:r>
        <w:r w:rsidR="009C0901" w:rsidRPr="00D548A1">
          <w:rPr>
            <w:noProof/>
            <w:webHidden/>
          </w:rPr>
          <w:fldChar w:fldCharType="end"/>
        </w:r>
      </w:hyperlink>
    </w:p>
    <w:p w14:paraId="222A42D9" w14:textId="662F71B9" w:rsidR="009C0901" w:rsidRPr="00D548A1" w:rsidRDefault="00207160">
      <w:pPr>
        <w:pStyle w:val="48"/>
        <w:rPr>
          <w:rFonts w:asciiTheme="minorHAnsi" w:eastAsiaTheme="minorEastAsia" w:hAnsiTheme="minorHAnsi" w:cstheme="minorBidi"/>
          <w:noProof/>
          <w:spacing w:val="0"/>
          <w:sz w:val="22"/>
          <w:szCs w:val="22"/>
        </w:rPr>
      </w:pPr>
      <w:hyperlink w:anchor="_Toc44926845" w:history="1">
        <w:r w:rsidR="009C0901" w:rsidRPr="00D548A1">
          <w:rPr>
            <w:rStyle w:val="afff5"/>
            <w:noProof/>
            <w:lang w:bidi="x-none"/>
            <w14:scene3d>
              <w14:camera w14:prst="orthographicFront"/>
              <w14:lightRig w14:rig="threePt" w14:dir="t">
                <w14:rot w14:lat="0" w14:lon="0" w14:rev="0"/>
              </w14:lightRig>
            </w14:scene3d>
          </w:rPr>
          <w:t>3.1.2.19</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«Чтение ЧЯ»</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_Toc44926845 \h </w:instrText>
        </w:r>
        <w:r w:rsidR="009C0901" w:rsidRPr="00D548A1">
          <w:rPr>
            <w:noProof/>
            <w:webHidden/>
          </w:rPr>
        </w:r>
        <w:r w:rsidR="009C0901" w:rsidRPr="00D548A1">
          <w:rPr>
            <w:noProof/>
            <w:webHidden/>
          </w:rPr>
          <w:fldChar w:fldCharType="separate"/>
        </w:r>
        <w:r w:rsidR="009C0901" w:rsidRPr="00D548A1">
          <w:rPr>
            <w:noProof/>
            <w:webHidden/>
          </w:rPr>
          <w:t>65</w:t>
        </w:r>
        <w:r w:rsidR="009C0901" w:rsidRPr="00D548A1">
          <w:rPr>
            <w:noProof/>
            <w:webHidden/>
          </w:rPr>
          <w:fldChar w:fldCharType="end"/>
        </w:r>
      </w:hyperlink>
    </w:p>
    <w:p w14:paraId="4A53433E" w14:textId="439028C4" w:rsidR="009C0901" w:rsidRPr="00D548A1" w:rsidRDefault="00207160">
      <w:pPr>
        <w:pStyle w:val="48"/>
        <w:rPr>
          <w:rFonts w:asciiTheme="minorHAnsi" w:eastAsiaTheme="minorEastAsia" w:hAnsiTheme="minorHAnsi" w:cstheme="minorBidi"/>
          <w:noProof/>
          <w:spacing w:val="0"/>
          <w:sz w:val="22"/>
          <w:szCs w:val="22"/>
        </w:rPr>
      </w:pPr>
      <w:hyperlink w:anchor="_Toc44926846" w:history="1">
        <w:r w:rsidR="009C0901" w:rsidRPr="00D548A1">
          <w:rPr>
            <w:rStyle w:val="afff5"/>
            <w:noProof/>
            <w:lang w:bidi="x-none"/>
            <w14:scene3d>
              <w14:camera w14:prst="orthographicFront"/>
              <w14:lightRig w14:rig="threePt" w14:dir="t">
                <w14:rot w14:lat="0" w14:lon="0" w14:rev="0"/>
              </w14:lightRig>
            </w14:scene3d>
          </w:rPr>
          <w:t>3.1.2.20</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«Управление питанием силовых драйверов»</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_Toc44926846 \h </w:instrText>
        </w:r>
        <w:r w:rsidR="009C0901" w:rsidRPr="00D548A1">
          <w:rPr>
            <w:noProof/>
            <w:webHidden/>
          </w:rPr>
        </w:r>
        <w:r w:rsidR="009C0901" w:rsidRPr="00D548A1">
          <w:rPr>
            <w:noProof/>
            <w:webHidden/>
          </w:rPr>
          <w:fldChar w:fldCharType="separate"/>
        </w:r>
        <w:r w:rsidR="009C0901" w:rsidRPr="00D548A1">
          <w:rPr>
            <w:noProof/>
            <w:webHidden/>
          </w:rPr>
          <w:t>65</w:t>
        </w:r>
        <w:r w:rsidR="009C0901" w:rsidRPr="00D548A1">
          <w:rPr>
            <w:noProof/>
            <w:webHidden/>
          </w:rPr>
          <w:fldChar w:fldCharType="end"/>
        </w:r>
      </w:hyperlink>
    </w:p>
    <w:p w14:paraId="77477524" w14:textId="779F95FE" w:rsidR="009C0901" w:rsidRPr="00D548A1" w:rsidRDefault="00207160">
      <w:pPr>
        <w:pStyle w:val="48"/>
        <w:rPr>
          <w:rFonts w:asciiTheme="minorHAnsi" w:eastAsiaTheme="minorEastAsia" w:hAnsiTheme="minorHAnsi" w:cstheme="minorBidi"/>
          <w:noProof/>
          <w:spacing w:val="0"/>
          <w:sz w:val="22"/>
          <w:szCs w:val="22"/>
        </w:rPr>
      </w:pPr>
      <w:hyperlink w:anchor="_Toc44926847" w:history="1">
        <w:r w:rsidR="009C0901" w:rsidRPr="00D548A1">
          <w:rPr>
            <w:rStyle w:val="afff5"/>
            <w:noProof/>
            <w:lang w:bidi="x-none"/>
            <w14:scene3d>
              <w14:camera w14:prst="orthographicFront"/>
              <w14:lightRig w14:rig="threePt" w14:dir="t">
                <w14:rot w14:lat="0" w14:lon="0" w14:rev="0"/>
              </w14:lightRig>
            </w14:scene3d>
          </w:rPr>
          <w:t>3.1.2.21</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«Перевод стрелки»</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_Toc44926847 \h </w:instrText>
        </w:r>
        <w:r w:rsidR="009C0901" w:rsidRPr="00D548A1">
          <w:rPr>
            <w:noProof/>
            <w:webHidden/>
          </w:rPr>
        </w:r>
        <w:r w:rsidR="009C0901" w:rsidRPr="00D548A1">
          <w:rPr>
            <w:noProof/>
            <w:webHidden/>
          </w:rPr>
          <w:fldChar w:fldCharType="separate"/>
        </w:r>
        <w:r w:rsidR="009C0901" w:rsidRPr="00D548A1">
          <w:rPr>
            <w:noProof/>
            <w:webHidden/>
          </w:rPr>
          <w:t>66</w:t>
        </w:r>
        <w:r w:rsidR="009C0901" w:rsidRPr="00D548A1">
          <w:rPr>
            <w:noProof/>
            <w:webHidden/>
          </w:rPr>
          <w:fldChar w:fldCharType="end"/>
        </w:r>
      </w:hyperlink>
    </w:p>
    <w:p w14:paraId="0B65DB32" w14:textId="0F9DB22B" w:rsidR="009C0901" w:rsidRPr="00D548A1" w:rsidRDefault="00207160">
      <w:pPr>
        <w:pStyle w:val="48"/>
        <w:rPr>
          <w:rFonts w:asciiTheme="minorHAnsi" w:eastAsiaTheme="minorEastAsia" w:hAnsiTheme="minorHAnsi" w:cstheme="minorBidi"/>
          <w:noProof/>
          <w:spacing w:val="0"/>
          <w:sz w:val="22"/>
          <w:szCs w:val="22"/>
        </w:rPr>
      </w:pPr>
      <w:hyperlink w:anchor="_Toc44926848" w:history="1">
        <w:r w:rsidR="009C0901" w:rsidRPr="00D548A1">
          <w:rPr>
            <w:rStyle w:val="afff5"/>
            <w:noProof/>
            <w:lang w:bidi="x-none"/>
            <w14:scene3d>
              <w14:camera w14:prst="orthographicFront"/>
              <w14:lightRig w14:rig="threePt" w14:dir="t">
                <w14:rot w14:lat="0" w14:lon="0" w14:rev="0"/>
              </w14:lightRig>
            </w14:scene3d>
          </w:rPr>
          <w:t>3.1.2.22</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«Начальная синхронизация МК по времени»</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_Toc44926848 \h </w:instrText>
        </w:r>
        <w:r w:rsidR="009C0901" w:rsidRPr="00D548A1">
          <w:rPr>
            <w:noProof/>
            <w:webHidden/>
          </w:rPr>
        </w:r>
        <w:r w:rsidR="009C0901" w:rsidRPr="00D548A1">
          <w:rPr>
            <w:noProof/>
            <w:webHidden/>
          </w:rPr>
          <w:fldChar w:fldCharType="separate"/>
        </w:r>
        <w:r w:rsidR="009C0901" w:rsidRPr="00D548A1">
          <w:rPr>
            <w:noProof/>
            <w:webHidden/>
          </w:rPr>
          <w:t>68</w:t>
        </w:r>
        <w:r w:rsidR="009C0901" w:rsidRPr="00D548A1">
          <w:rPr>
            <w:noProof/>
            <w:webHidden/>
          </w:rPr>
          <w:fldChar w:fldCharType="end"/>
        </w:r>
      </w:hyperlink>
    </w:p>
    <w:p w14:paraId="5D96BD0B" w14:textId="7DF344FB" w:rsidR="009C0901" w:rsidRPr="00D548A1" w:rsidRDefault="00207160">
      <w:pPr>
        <w:pStyle w:val="48"/>
        <w:rPr>
          <w:rFonts w:asciiTheme="minorHAnsi" w:eastAsiaTheme="minorEastAsia" w:hAnsiTheme="minorHAnsi" w:cstheme="minorBidi"/>
          <w:noProof/>
          <w:spacing w:val="0"/>
          <w:sz w:val="22"/>
          <w:szCs w:val="22"/>
        </w:rPr>
      </w:pPr>
      <w:hyperlink w:anchor="_Toc44926849" w:history="1">
        <w:r w:rsidR="009C0901" w:rsidRPr="00D548A1">
          <w:rPr>
            <w:rStyle w:val="afff5"/>
            <w:noProof/>
            <w:lang w:bidi="x-none"/>
            <w14:scene3d>
              <w14:camera w14:prst="orthographicFront"/>
              <w14:lightRig w14:rig="threePt" w14:dir="t">
                <w14:rot w14:lat="0" w14:lon="0" w14:rev="0"/>
              </w14:lightRig>
            </w14:scene3d>
          </w:rPr>
          <w:t>3.1.2.23</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«Межканальная синхронизация по времени»</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_Toc44926849 \h </w:instrText>
        </w:r>
        <w:r w:rsidR="009C0901" w:rsidRPr="00D548A1">
          <w:rPr>
            <w:noProof/>
            <w:webHidden/>
          </w:rPr>
        </w:r>
        <w:r w:rsidR="009C0901" w:rsidRPr="00D548A1">
          <w:rPr>
            <w:noProof/>
            <w:webHidden/>
          </w:rPr>
          <w:fldChar w:fldCharType="separate"/>
        </w:r>
        <w:r w:rsidR="009C0901" w:rsidRPr="00D548A1">
          <w:rPr>
            <w:noProof/>
            <w:webHidden/>
          </w:rPr>
          <w:t>69</w:t>
        </w:r>
        <w:r w:rsidR="009C0901" w:rsidRPr="00D548A1">
          <w:rPr>
            <w:noProof/>
            <w:webHidden/>
          </w:rPr>
          <w:fldChar w:fldCharType="end"/>
        </w:r>
      </w:hyperlink>
    </w:p>
    <w:p w14:paraId="7ADF2B74" w14:textId="6237DA07" w:rsidR="009C0901" w:rsidRPr="00D548A1" w:rsidRDefault="00207160">
      <w:pPr>
        <w:pStyle w:val="48"/>
        <w:rPr>
          <w:rFonts w:asciiTheme="minorHAnsi" w:eastAsiaTheme="minorEastAsia" w:hAnsiTheme="minorHAnsi" w:cstheme="minorBidi"/>
          <w:noProof/>
          <w:spacing w:val="0"/>
          <w:sz w:val="22"/>
          <w:szCs w:val="22"/>
        </w:rPr>
      </w:pPr>
      <w:hyperlink w:anchor="_Toc44926850" w:history="1">
        <w:r w:rsidR="009C0901" w:rsidRPr="00D548A1">
          <w:rPr>
            <w:rStyle w:val="afff5"/>
            <w:noProof/>
            <w:lang w:bidi="x-none"/>
            <w14:scene3d>
              <w14:camera w14:prst="orthographicFront"/>
              <w14:lightRig w14:rig="threePt" w14:dir="t">
                <w14:rot w14:lat="0" w14:lon="0" w14:rev="0"/>
              </w14:lightRig>
            </w14:scene3d>
          </w:rPr>
          <w:t>3.1.2.24</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«Формирование контрольного напряжения»</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_Toc44926850 \h </w:instrText>
        </w:r>
        <w:r w:rsidR="009C0901" w:rsidRPr="00D548A1">
          <w:rPr>
            <w:noProof/>
            <w:webHidden/>
          </w:rPr>
        </w:r>
        <w:r w:rsidR="009C0901" w:rsidRPr="00D548A1">
          <w:rPr>
            <w:noProof/>
            <w:webHidden/>
          </w:rPr>
          <w:fldChar w:fldCharType="separate"/>
        </w:r>
        <w:r w:rsidR="009C0901" w:rsidRPr="00D548A1">
          <w:rPr>
            <w:noProof/>
            <w:webHidden/>
          </w:rPr>
          <w:t>69</w:t>
        </w:r>
        <w:r w:rsidR="009C0901" w:rsidRPr="00D548A1">
          <w:rPr>
            <w:noProof/>
            <w:webHidden/>
          </w:rPr>
          <w:fldChar w:fldCharType="end"/>
        </w:r>
      </w:hyperlink>
    </w:p>
    <w:p w14:paraId="5E9306E3" w14:textId="1A71309B" w:rsidR="009C0901" w:rsidRPr="00D548A1" w:rsidRDefault="00207160">
      <w:pPr>
        <w:pStyle w:val="48"/>
        <w:rPr>
          <w:rFonts w:asciiTheme="minorHAnsi" w:eastAsiaTheme="minorEastAsia" w:hAnsiTheme="minorHAnsi" w:cstheme="minorBidi"/>
          <w:noProof/>
          <w:spacing w:val="0"/>
          <w:sz w:val="22"/>
          <w:szCs w:val="22"/>
        </w:rPr>
      </w:pPr>
      <w:hyperlink w:anchor="_Toc44926851" w:history="1">
        <w:r w:rsidR="009C0901" w:rsidRPr="00D548A1">
          <w:rPr>
            <w:rStyle w:val="afff5"/>
            <w:noProof/>
            <w:lang w:bidi="x-none"/>
            <w14:scene3d>
              <w14:camera w14:prst="orthographicFront"/>
              <w14:lightRig w14:rig="threePt" w14:dir="t">
                <w14:rot w14:lat="0" w14:lon="0" w14:rev="0"/>
              </w14:lightRig>
            </w14:scene3d>
          </w:rPr>
          <w:t>3.1.2.25</w:t>
        </w:r>
        <w:r w:rsidR="009C0901" w:rsidRPr="00D548A1">
          <w:rPr>
            <w:rFonts w:asciiTheme="minorHAnsi" w:eastAsiaTheme="minorEastAsia" w:hAnsiTheme="minorHAnsi" w:cstheme="minorBidi"/>
            <w:noProof/>
            <w:spacing w:val="0"/>
            <w:sz w:val="22"/>
            <w:szCs w:val="22"/>
          </w:rPr>
          <w:tab/>
        </w:r>
        <w:r w:rsidR="009C0901" w:rsidRPr="00D548A1">
          <w:rPr>
            <w:rStyle w:val="afff5"/>
            <w:noProof/>
          </w:rPr>
          <w:t>ВИ «Диспетчер режимов»</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_Toc44926851 \h </w:instrText>
        </w:r>
        <w:r w:rsidR="009C0901" w:rsidRPr="00D548A1">
          <w:rPr>
            <w:noProof/>
            <w:webHidden/>
          </w:rPr>
        </w:r>
        <w:r w:rsidR="009C0901" w:rsidRPr="00D548A1">
          <w:rPr>
            <w:noProof/>
            <w:webHidden/>
          </w:rPr>
          <w:fldChar w:fldCharType="separate"/>
        </w:r>
        <w:r w:rsidR="009C0901" w:rsidRPr="00D548A1">
          <w:rPr>
            <w:noProof/>
            <w:webHidden/>
          </w:rPr>
          <w:t>70</w:t>
        </w:r>
        <w:r w:rsidR="009C0901" w:rsidRPr="00D548A1">
          <w:rPr>
            <w:noProof/>
            <w:webHidden/>
          </w:rPr>
          <w:fldChar w:fldCharType="end"/>
        </w:r>
      </w:hyperlink>
    </w:p>
    <w:p w14:paraId="497C1525" w14:textId="3390E53A" w:rsidR="009C0901" w:rsidRPr="00D548A1" w:rsidRDefault="00207160">
      <w:pPr>
        <w:pStyle w:val="29"/>
        <w:rPr>
          <w:rFonts w:asciiTheme="minorHAnsi" w:eastAsiaTheme="minorEastAsia" w:hAnsiTheme="minorHAnsi" w:cstheme="minorBidi"/>
          <w:iCs w:val="0"/>
          <w:noProof/>
          <w:sz w:val="22"/>
          <w:szCs w:val="22"/>
        </w:rPr>
      </w:pPr>
      <w:hyperlink w:anchor="_Toc44926852" w:history="1">
        <w:r w:rsidR="009C0901" w:rsidRPr="00D548A1">
          <w:rPr>
            <w:rStyle w:val="afff5"/>
            <w:noProof/>
          </w:rPr>
          <w:t>3.2</w:t>
        </w:r>
        <w:r w:rsidR="009C0901" w:rsidRPr="00D548A1">
          <w:rPr>
            <w:rFonts w:asciiTheme="minorHAnsi" w:eastAsiaTheme="minorEastAsia" w:hAnsiTheme="minorHAnsi" w:cstheme="minorBidi"/>
            <w:iCs w:val="0"/>
            <w:noProof/>
            <w:sz w:val="22"/>
            <w:szCs w:val="22"/>
          </w:rPr>
          <w:tab/>
        </w:r>
        <w:r w:rsidR="009C0901" w:rsidRPr="00D548A1">
          <w:rPr>
            <w:rStyle w:val="afff5"/>
            <w:noProof/>
          </w:rPr>
          <w:t>Требования к безопасности</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_Toc44926852 \h </w:instrText>
        </w:r>
        <w:r w:rsidR="009C0901" w:rsidRPr="00D548A1">
          <w:rPr>
            <w:noProof/>
            <w:webHidden/>
          </w:rPr>
        </w:r>
        <w:r w:rsidR="009C0901" w:rsidRPr="00D548A1">
          <w:rPr>
            <w:noProof/>
            <w:webHidden/>
          </w:rPr>
          <w:fldChar w:fldCharType="separate"/>
        </w:r>
        <w:r w:rsidR="009C0901" w:rsidRPr="00D548A1">
          <w:rPr>
            <w:noProof/>
            <w:webHidden/>
          </w:rPr>
          <w:t>72</w:t>
        </w:r>
        <w:r w:rsidR="009C0901" w:rsidRPr="00D548A1">
          <w:rPr>
            <w:noProof/>
            <w:webHidden/>
          </w:rPr>
          <w:fldChar w:fldCharType="end"/>
        </w:r>
      </w:hyperlink>
    </w:p>
    <w:p w14:paraId="38440EC0" w14:textId="2EA84998" w:rsidR="009C0901" w:rsidRPr="00D548A1" w:rsidRDefault="00207160">
      <w:pPr>
        <w:pStyle w:val="36"/>
        <w:rPr>
          <w:rFonts w:asciiTheme="minorHAnsi" w:eastAsiaTheme="minorEastAsia" w:hAnsiTheme="minorHAnsi" w:cstheme="minorBidi"/>
          <w:sz w:val="22"/>
          <w:szCs w:val="22"/>
        </w:rPr>
      </w:pPr>
      <w:hyperlink w:anchor="_Toc44926853" w:history="1">
        <w:r w:rsidR="009C0901" w:rsidRPr="00D548A1">
          <w:rPr>
            <w:rStyle w:val="afff5"/>
          </w:rPr>
          <w:t>3.2.1</w:t>
        </w:r>
        <w:r w:rsidR="009C0901" w:rsidRPr="00D548A1">
          <w:rPr>
            <w:rFonts w:asciiTheme="minorHAnsi" w:eastAsiaTheme="minorEastAsia" w:hAnsiTheme="minorHAnsi" w:cstheme="minorBidi"/>
            <w:sz w:val="22"/>
            <w:szCs w:val="22"/>
          </w:rPr>
          <w:tab/>
        </w:r>
        <w:r w:rsidR="009C0901" w:rsidRPr="00D548A1">
          <w:rPr>
            <w:rStyle w:val="afff5"/>
          </w:rPr>
          <w:t>Концепция безопасности</w:t>
        </w:r>
        <w:r w:rsidR="009C0901" w:rsidRPr="00D548A1">
          <w:rPr>
            <w:webHidden/>
          </w:rPr>
          <w:tab/>
        </w:r>
        <w:r w:rsidR="009C0901" w:rsidRPr="00D548A1">
          <w:rPr>
            <w:webHidden/>
          </w:rPr>
          <w:fldChar w:fldCharType="begin"/>
        </w:r>
        <w:r w:rsidR="009C0901" w:rsidRPr="00D548A1">
          <w:rPr>
            <w:webHidden/>
          </w:rPr>
          <w:instrText xml:space="preserve"> PAGEREF _Toc44926853 \h </w:instrText>
        </w:r>
        <w:r w:rsidR="009C0901" w:rsidRPr="00D548A1">
          <w:rPr>
            <w:webHidden/>
          </w:rPr>
        </w:r>
        <w:r w:rsidR="009C0901" w:rsidRPr="00D548A1">
          <w:rPr>
            <w:webHidden/>
          </w:rPr>
          <w:fldChar w:fldCharType="separate"/>
        </w:r>
        <w:r w:rsidR="009C0901" w:rsidRPr="00D548A1">
          <w:rPr>
            <w:webHidden/>
          </w:rPr>
          <w:t>72</w:t>
        </w:r>
        <w:r w:rsidR="009C0901" w:rsidRPr="00D548A1">
          <w:rPr>
            <w:webHidden/>
          </w:rPr>
          <w:fldChar w:fldCharType="end"/>
        </w:r>
      </w:hyperlink>
    </w:p>
    <w:p w14:paraId="25F69B37" w14:textId="2C20613A" w:rsidR="009C0901" w:rsidRPr="00D548A1" w:rsidRDefault="00207160">
      <w:pPr>
        <w:pStyle w:val="36"/>
        <w:rPr>
          <w:rFonts w:asciiTheme="minorHAnsi" w:eastAsiaTheme="minorEastAsia" w:hAnsiTheme="minorHAnsi" w:cstheme="minorBidi"/>
          <w:sz w:val="22"/>
          <w:szCs w:val="22"/>
        </w:rPr>
      </w:pPr>
      <w:hyperlink w:anchor="_Toc44926854" w:history="1">
        <w:r w:rsidR="009C0901" w:rsidRPr="00D548A1">
          <w:rPr>
            <w:rStyle w:val="afff5"/>
          </w:rPr>
          <w:t>3.2.2</w:t>
        </w:r>
        <w:r w:rsidR="009C0901" w:rsidRPr="00D548A1">
          <w:rPr>
            <w:rFonts w:asciiTheme="minorHAnsi" w:eastAsiaTheme="minorEastAsia" w:hAnsiTheme="minorHAnsi" w:cstheme="minorBidi"/>
            <w:sz w:val="22"/>
            <w:szCs w:val="22"/>
          </w:rPr>
          <w:tab/>
        </w:r>
        <w:r w:rsidR="009C0901" w:rsidRPr="00D548A1">
          <w:rPr>
            <w:rStyle w:val="afff5"/>
          </w:rPr>
          <w:t>Критерии опасного отказа</w:t>
        </w:r>
        <w:r w:rsidR="009C0901" w:rsidRPr="00D548A1">
          <w:rPr>
            <w:webHidden/>
          </w:rPr>
          <w:tab/>
        </w:r>
        <w:r w:rsidR="009C0901" w:rsidRPr="00D548A1">
          <w:rPr>
            <w:webHidden/>
          </w:rPr>
          <w:fldChar w:fldCharType="begin"/>
        </w:r>
        <w:r w:rsidR="009C0901" w:rsidRPr="00D548A1">
          <w:rPr>
            <w:webHidden/>
          </w:rPr>
          <w:instrText xml:space="preserve"> PAGEREF _Toc44926854 \h </w:instrText>
        </w:r>
        <w:r w:rsidR="009C0901" w:rsidRPr="00D548A1">
          <w:rPr>
            <w:webHidden/>
          </w:rPr>
        </w:r>
        <w:r w:rsidR="009C0901" w:rsidRPr="00D548A1">
          <w:rPr>
            <w:webHidden/>
          </w:rPr>
          <w:fldChar w:fldCharType="separate"/>
        </w:r>
        <w:r w:rsidR="009C0901" w:rsidRPr="00D548A1">
          <w:rPr>
            <w:webHidden/>
          </w:rPr>
          <w:t>72</w:t>
        </w:r>
        <w:r w:rsidR="009C0901" w:rsidRPr="00D548A1">
          <w:rPr>
            <w:webHidden/>
          </w:rPr>
          <w:fldChar w:fldCharType="end"/>
        </w:r>
      </w:hyperlink>
    </w:p>
    <w:p w14:paraId="00AD610E" w14:textId="12420A26" w:rsidR="009C0901" w:rsidRPr="00D548A1" w:rsidRDefault="00207160">
      <w:pPr>
        <w:pStyle w:val="36"/>
        <w:rPr>
          <w:rFonts w:asciiTheme="minorHAnsi" w:eastAsiaTheme="minorEastAsia" w:hAnsiTheme="minorHAnsi" w:cstheme="minorBidi"/>
          <w:sz w:val="22"/>
          <w:szCs w:val="22"/>
        </w:rPr>
      </w:pPr>
      <w:hyperlink w:anchor="_Toc44926855" w:history="1">
        <w:r w:rsidR="009C0901" w:rsidRPr="00D548A1">
          <w:rPr>
            <w:rStyle w:val="afff5"/>
          </w:rPr>
          <w:t>3.2.3</w:t>
        </w:r>
        <w:r w:rsidR="009C0901" w:rsidRPr="00D548A1">
          <w:rPr>
            <w:rFonts w:asciiTheme="minorHAnsi" w:eastAsiaTheme="minorEastAsia" w:hAnsiTheme="minorHAnsi" w:cstheme="minorBidi"/>
            <w:sz w:val="22"/>
            <w:szCs w:val="22"/>
          </w:rPr>
          <w:tab/>
        </w:r>
        <w:r w:rsidR="009C0901" w:rsidRPr="00D548A1">
          <w:rPr>
            <w:rStyle w:val="afff5"/>
          </w:rPr>
          <w:t>Функции безопасности</w:t>
        </w:r>
        <w:r w:rsidR="009C0901" w:rsidRPr="00D548A1">
          <w:rPr>
            <w:webHidden/>
          </w:rPr>
          <w:tab/>
        </w:r>
        <w:r w:rsidR="009C0901" w:rsidRPr="00D548A1">
          <w:rPr>
            <w:webHidden/>
          </w:rPr>
          <w:fldChar w:fldCharType="begin"/>
        </w:r>
        <w:r w:rsidR="009C0901" w:rsidRPr="00D548A1">
          <w:rPr>
            <w:webHidden/>
          </w:rPr>
          <w:instrText xml:space="preserve"> PAGEREF _Toc44926855 \h </w:instrText>
        </w:r>
        <w:r w:rsidR="009C0901" w:rsidRPr="00D548A1">
          <w:rPr>
            <w:webHidden/>
          </w:rPr>
        </w:r>
        <w:r w:rsidR="009C0901" w:rsidRPr="00D548A1">
          <w:rPr>
            <w:webHidden/>
          </w:rPr>
          <w:fldChar w:fldCharType="separate"/>
        </w:r>
        <w:r w:rsidR="009C0901" w:rsidRPr="00D548A1">
          <w:rPr>
            <w:webHidden/>
          </w:rPr>
          <w:t>73</w:t>
        </w:r>
        <w:r w:rsidR="009C0901" w:rsidRPr="00D548A1">
          <w:rPr>
            <w:webHidden/>
          </w:rPr>
          <w:fldChar w:fldCharType="end"/>
        </w:r>
      </w:hyperlink>
    </w:p>
    <w:p w14:paraId="167101EC" w14:textId="50D1BA59" w:rsidR="009C0901" w:rsidRPr="00D548A1" w:rsidRDefault="00207160">
      <w:pPr>
        <w:pStyle w:val="36"/>
        <w:rPr>
          <w:rFonts w:asciiTheme="minorHAnsi" w:eastAsiaTheme="minorEastAsia" w:hAnsiTheme="minorHAnsi" w:cstheme="minorBidi"/>
          <w:sz w:val="22"/>
          <w:szCs w:val="22"/>
        </w:rPr>
      </w:pPr>
      <w:hyperlink w:anchor="_Toc44926856" w:history="1">
        <w:r w:rsidR="009C0901" w:rsidRPr="00D548A1">
          <w:rPr>
            <w:rStyle w:val="afff5"/>
          </w:rPr>
          <w:t>3.2.4</w:t>
        </w:r>
        <w:r w:rsidR="009C0901" w:rsidRPr="00D548A1">
          <w:rPr>
            <w:rFonts w:asciiTheme="minorHAnsi" w:eastAsiaTheme="minorEastAsia" w:hAnsiTheme="minorHAnsi" w:cstheme="minorBidi"/>
            <w:sz w:val="22"/>
            <w:szCs w:val="22"/>
          </w:rPr>
          <w:tab/>
        </w:r>
        <w:r w:rsidR="009C0901" w:rsidRPr="00D548A1">
          <w:rPr>
            <w:rStyle w:val="afff5"/>
          </w:rPr>
          <w:t>Обработка ошибок</w:t>
        </w:r>
        <w:r w:rsidR="009C0901" w:rsidRPr="00D548A1">
          <w:rPr>
            <w:webHidden/>
          </w:rPr>
          <w:tab/>
        </w:r>
        <w:r w:rsidR="009C0901" w:rsidRPr="00D548A1">
          <w:rPr>
            <w:webHidden/>
          </w:rPr>
          <w:fldChar w:fldCharType="begin"/>
        </w:r>
        <w:r w:rsidR="009C0901" w:rsidRPr="00D548A1">
          <w:rPr>
            <w:webHidden/>
          </w:rPr>
          <w:instrText xml:space="preserve"> PAGEREF _Toc44926856 \h </w:instrText>
        </w:r>
        <w:r w:rsidR="009C0901" w:rsidRPr="00D548A1">
          <w:rPr>
            <w:webHidden/>
          </w:rPr>
        </w:r>
        <w:r w:rsidR="009C0901" w:rsidRPr="00D548A1">
          <w:rPr>
            <w:webHidden/>
          </w:rPr>
          <w:fldChar w:fldCharType="separate"/>
        </w:r>
        <w:r w:rsidR="009C0901" w:rsidRPr="00D548A1">
          <w:rPr>
            <w:webHidden/>
          </w:rPr>
          <w:t>74</w:t>
        </w:r>
        <w:r w:rsidR="009C0901" w:rsidRPr="00D548A1">
          <w:rPr>
            <w:webHidden/>
          </w:rPr>
          <w:fldChar w:fldCharType="end"/>
        </w:r>
      </w:hyperlink>
    </w:p>
    <w:p w14:paraId="0863782E" w14:textId="08B7C337" w:rsidR="009C0901" w:rsidRPr="00D548A1" w:rsidRDefault="00207160">
      <w:pPr>
        <w:pStyle w:val="29"/>
        <w:rPr>
          <w:rFonts w:asciiTheme="minorHAnsi" w:eastAsiaTheme="minorEastAsia" w:hAnsiTheme="minorHAnsi" w:cstheme="minorBidi"/>
          <w:iCs w:val="0"/>
          <w:noProof/>
          <w:sz w:val="22"/>
          <w:szCs w:val="22"/>
        </w:rPr>
      </w:pPr>
      <w:hyperlink w:anchor="_Toc44926857" w:history="1">
        <w:r w:rsidR="009C0901" w:rsidRPr="00D548A1">
          <w:rPr>
            <w:rStyle w:val="afff5"/>
            <w:noProof/>
          </w:rPr>
          <w:t>3.3</w:t>
        </w:r>
        <w:r w:rsidR="009C0901" w:rsidRPr="00D548A1">
          <w:rPr>
            <w:rFonts w:asciiTheme="minorHAnsi" w:eastAsiaTheme="minorEastAsia" w:hAnsiTheme="minorHAnsi" w:cstheme="minorBidi"/>
            <w:iCs w:val="0"/>
            <w:noProof/>
            <w:sz w:val="22"/>
            <w:szCs w:val="22"/>
          </w:rPr>
          <w:tab/>
        </w:r>
        <w:r w:rsidR="009C0901" w:rsidRPr="00D548A1">
          <w:rPr>
            <w:rStyle w:val="afff5"/>
            <w:noProof/>
          </w:rPr>
          <w:t>Требования к интерфейсам</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_Toc44926857 \h </w:instrText>
        </w:r>
        <w:r w:rsidR="009C0901" w:rsidRPr="00D548A1">
          <w:rPr>
            <w:noProof/>
            <w:webHidden/>
          </w:rPr>
        </w:r>
        <w:r w:rsidR="009C0901" w:rsidRPr="00D548A1">
          <w:rPr>
            <w:noProof/>
            <w:webHidden/>
          </w:rPr>
          <w:fldChar w:fldCharType="separate"/>
        </w:r>
        <w:r w:rsidR="009C0901" w:rsidRPr="00D548A1">
          <w:rPr>
            <w:noProof/>
            <w:webHidden/>
          </w:rPr>
          <w:t>75</w:t>
        </w:r>
        <w:r w:rsidR="009C0901" w:rsidRPr="00D548A1">
          <w:rPr>
            <w:noProof/>
            <w:webHidden/>
          </w:rPr>
          <w:fldChar w:fldCharType="end"/>
        </w:r>
      </w:hyperlink>
    </w:p>
    <w:p w14:paraId="6B063996" w14:textId="7241FD00" w:rsidR="009C0901" w:rsidRPr="00D548A1" w:rsidRDefault="00207160">
      <w:pPr>
        <w:pStyle w:val="36"/>
        <w:rPr>
          <w:rFonts w:asciiTheme="minorHAnsi" w:eastAsiaTheme="minorEastAsia" w:hAnsiTheme="minorHAnsi" w:cstheme="minorBidi"/>
          <w:sz w:val="22"/>
          <w:szCs w:val="22"/>
        </w:rPr>
      </w:pPr>
      <w:hyperlink w:anchor="_Toc44926858" w:history="1">
        <w:r w:rsidR="009C0901" w:rsidRPr="00D548A1">
          <w:rPr>
            <w:rStyle w:val="afff5"/>
          </w:rPr>
          <w:t>3.3.1</w:t>
        </w:r>
        <w:r w:rsidR="009C0901" w:rsidRPr="00D548A1">
          <w:rPr>
            <w:rFonts w:asciiTheme="minorHAnsi" w:eastAsiaTheme="minorEastAsia" w:hAnsiTheme="minorHAnsi" w:cstheme="minorBidi"/>
            <w:sz w:val="22"/>
            <w:szCs w:val="22"/>
          </w:rPr>
          <w:tab/>
        </w:r>
        <w:r w:rsidR="009C0901" w:rsidRPr="00D548A1">
          <w:rPr>
            <w:rStyle w:val="afff5"/>
          </w:rPr>
          <w:t>Требования к пользовательскому интерфейсу</w:t>
        </w:r>
        <w:r w:rsidR="009C0901" w:rsidRPr="00D548A1">
          <w:rPr>
            <w:webHidden/>
          </w:rPr>
          <w:tab/>
        </w:r>
        <w:r w:rsidR="009C0901" w:rsidRPr="00D548A1">
          <w:rPr>
            <w:webHidden/>
          </w:rPr>
          <w:fldChar w:fldCharType="begin"/>
        </w:r>
        <w:r w:rsidR="009C0901" w:rsidRPr="00D548A1">
          <w:rPr>
            <w:webHidden/>
          </w:rPr>
          <w:instrText xml:space="preserve"> PAGEREF _Toc44926858 \h </w:instrText>
        </w:r>
        <w:r w:rsidR="009C0901" w:rsidRPr="00D548A1">
          <w:rPr>
            <w:webHidden/>
          </w:rPr>
        </w:r>
        <w:r w:rsidR="009C0901" w:rsidRPr="00D548A1">
          <w:rPr>
            <w:webHidden/>
          </w:rPr>
          <w:fldChar w:fldCharType="separate"/>
        </w:r>
        <w:r w:rsidR="009C0901" w:rsidRPr="00D548A1">
          <w:rPr>
            <w:webHidden/>
          </w:rPr>
          <w:t>75</w:t>
        </w:r>
        <w:r w:rsidR="009C0901" w:rsidRPr="00D548A1">
          <w:rPr>
            <w:webHidden/>
          </w:rPr>
          <w:fldChar w:fldCharType="end"/>
        </w:r>
      </w:hyperlink>
    </w:p>
    <w:p w14:paraId="68DC32E0" w14:textId="4DCDE2F4" w:rsidR="009C0901" w:rsidRPr="00D548A1" w:rsidRDefault="00207160">
      <w:pPr>
        <w:pStyle w:val="36"/>
        <w:rPr>
          <w:rFonts w:asciiTheme="minorHAnsi" w:eastAsiaTheme="minorEastAsia" w:hAnsiTheme="minorHAnsi" w:cstheme="minorBidi"/>
          <w:sz w:val="22"/>
          <w:szCs w:val="22"/>
        </w:rPr>
      </w:pPr>
      <w:hyperlink w:anchor="_Toc44926859" w:history="1">
        <w:r w:rsidR="009C0901" w:rsidRPr="00D548A1">
          <w:rPr>
            <w:rStyle w:val="afff5"/>
          </w:rPr>
          <w:t>3.3.2</w:t>
        </w:r>
        <w:r w:rsidR="009C0901" w:rsidRPr="00D548A1">
          <w:rPr>
            <w:rFonts w:asciiTheme="minorHAnsi" w:eastAsiaTheme="minorEastAsia" w:hAnsiTheme="minorHAnsi" w:cstheme="minorBidi"/>
            <w:sz w:val="22"/>
            <w:szCs w:val="22"/>
          </w:rPr>
          <w:tab/>
        </w:r>
        <w:r w:rsidR="009C0901" w:rsidRPr="00D548A1">
          <w:rPr>
            <w:rStyle w:val="afff5"/>
          </w:rPr>
          <w:t>Требования к коммуникационным интерфейсам</w:t>
        </w:r>
        <w:r w:rsidR="009C0901" w:rsidRPr="00D548A1">
          <w:rPr>
            <w:webHidden/>
          </w:rPr>
          <w:tab/>
        </w:r>
        <w:r w:rsidR="009C0901" w:rsidRPr="00D548A1">
          <w:rPr>
            <w:webHidden/>
          </w:rPr>
          <w:fldChar w:fldCharType="begin"/>
        </w:r>
        <w:r w:rsidR="009C0901" w:rsidRPr="00D548A1">
          <w:rPr>
            <w:webHidden/>
          </w:rPr>
          <w:instrText xml:space="preserve"> PAGEREF _Toc44926859 \h </w:instrText>
        </w:r>
        <w:r w:rsidR="009C0901" w:rsidRPr="00D548A1">
          <w:rPr>
            <w:webHidden/>
          </w:rPr>
        </w:r>
        <w:r w:rsidR="009C0901" w:rsidRPr="00D548A1">
          <w:rPr>
            <w:webHidden/>
          </w:rPr>
          <w:fldChar w:fldCharType="separate"/>
        </w:r>
        <w:r w:rsidR="009C0901" w:rsidRPr="00D548A1">
          <w:rPr>
            <w:webHidden/>
          </w:rPr>
          <w:t>76</w:t>
        </w:r>
        <w:r w:rsidR="009C0901" w:rsidRPr="00D548A1">
          <w:rPr>
            <w:webHidden/>
          </w:rPr>
          <w:fldChar w:fldCharType="end"/>
        </w:r>
      </w:hyperlink>
    </w:p>
    <w:p w14:paraId="6298BBE0" w14:textId="7BA13117" w:rsidR="009C0901" w:rsidRPr="00D548A1" w:rsidRDefault="00207160">
      <w:pPr>
        <w:pStyle w:val="36"/>
        <w:rPr>
          <w:rFonts w:asciiTheme="minorHAnsi" w:eastAsiaTheme="minorEastAsia" w:hAnsiTheme="minorHAnsi" w:cstheme="minorBidi"/>
          <w:sz w:val="22"/>
          <w:szCs w:val="22"/>
        </w:rPr>
      </w:pPr>
      <w:hyperlink w:anchor="_Toc44926860" w:history="1">
        <w:r w:rsidR="009C0901" w:rsidRPr="00D548A1">
          <w:rPr>
            <w:rStyle w:val="afff5"/>
          </w:rPr>
          <w:t>3.3.3</w:t>
        </w:r>
        <w:r w:rsidR="009C0901" w:rsidRPr="00D548A1">
          <w:rPr>
            <w:rFonts w:asciiTheme="minorHAnsi" w:eastAsiaTheme="minorEastAsia" w:hAnsiTheme="minorHAnsi" w:cstheme="minorBidi"/>
            <w:sz w:val="22"/>
            <w:szCs w:val="22"/>
          </w:rPr>
          <w:tab/>
        </w:r>
        <w:r w:rsidR="009C0901" w:rsidRPr="00D548A1">
          <w:rPr>
            <w:rStyle w:val="afff5"/>
          </w:rPr>
          <w:t>Требования к аппаратным интерфейсам</w:t>
        </w:r>
        <w:r w:rsidR="009C0901" w:rsidRPr="00D548A1">
          <w:rPr>
            <w:webHidden/>
          </w:rPr>
          <w:tab/>
        </w:r>
        <w:r w:rsidR="009C0901" w:rsidRPr="00D548A1">
          <w:rPr>
            <w:webHidden/>
          </w:rPr>
          <w:fldChar w:fldCharType="begin"/>
        </w:r>
        <w:r w:rsidR="009C0901" w:rsidRPr="00D548A1">
          <w:rPr>
            <w:webHidden/>
          </w:rPr>
          <w:instrText xml:space="preserve"> PAGEREF _Toc44926860 \h </w:instrText>
        </w:r>
        <w:r w:rsidR="009C0901" w:rsidRPr="00D548A1">
          <w:rPr>
            <w:webHidden/>
          </w:rPr>
        </w:r>
        <w:r w:rsidR="009C0901" w:rsidRPr="00D548A1">
          <w:rPr>
            <w:webHidden/>
          </w:rPr>
          <w:fldChar w:fldCharType="separate"/>
        </w:r>
        <w:r w:rsidR="009C0901" w:rsidRPr="00D548A1">
          <w:rPr>
            <w:webHidden/>
          </w:rPr>
          <w:t>76</w:t>
        </w:r>
        <w:r w:rsidR="009C0901" w:rsidRPr="00D548A1">
          <w:rPr>
            <w:webHidden/>
          </w:rPr>
          <w:fldChar w:fldCharType="end"/>
        </w:r>
      </w:hyperlink>
    </w:p>
    <w:p w14:paraId="186C6DEC" w14:textId="6AC64051" w:rsidR="009C0901" w:rsidRPr="00D548A1" w:rsidRDefault="00207160">
      <w:pPr>
        <w:pStyle w:val="29"/>
        <w:rPr>
          <w:rFonts w:asciiTheme="minorHAnsi" w:eastAsiaTheme="minorEastAsia" w:hAnsiTheme="minorHAnsi" w:cstheme="minorBidi"/>
          <w:iCs w:val="0"/>
          <w:noProof/>
          <w:sz w:val="22"/>
          <w:szCs w:val="22"/>
        </w:rPr>
      </w:pPr>
      <w:hyperlink w:anchor="_Toc44926861" w:history="1">
        <w:r w:rsidR="009C0901" w:rsidRPr="00D548A1">
          <w:rPr>
            <w:rStyle w:val="afff5"/>
            <w:rFonts w:eastAsia="Calibri"/>
            <w:noProof/>
          </w:rPr>
          <w:t>3.4</w:t>
        </w:r>
        <w:r w:rsidR="009C0901" w:rsidRPr="00D548A1">
          <w:rPr>
            <w:rFonts w:asciiTheme="minorHAnsi" w:eastAsiaTheme="minorEastAsia" w:hAnsiTheme="minorHAnsi" w:cstheme="minorBidi"/>
            <w:iCs w:val="0"/>
            <w:noProof/>
            <w:sz w:val="22"/>
            <w:szCs w:val="22"/>
          </w:rPr>
          <w:tab/>
        </w:r>
        <w:r w:rsidR="009C0901" w:rsidRPr="00D548A1">
          <w:rPr>
            <w:rStyle w:val="afff5"/>
            <w:noProof/>
          </w:rPr>
          <w:t>Прочие требования</w:t>
        </w:r>
        <w:r w:rsidR="009C0901" w:rsidRPr="00D548A1">
          <w:rPr>
            <w:noProof/>
            <w:webHidden/>
          </w:rPr>
          <w:tab/>
        </w:r>
        <w:r w:rsidR="009C0901" w:rsidRPr="00D548A1">
          <w:rPr>
            <w:noProof/>
            <w:webHidden/>
          </w:rPr>
          <w:fldChar w:fldCharType="begin"/>
        </w:r>
        <w:r w:rsidR="009C0901" w:rsidRPr="00D548A1">
          <w:rPr>
            <w:noProof/>
            <w:webHidden/>
          </w:rPr>
          <w:instrText xml:space="preserve"> PAGEREF _Toc44926861 \h </w:instrText>
        </w:r>
        <w:r w:rsidR="009C0901" w:rsidRPr="00D548A1">
          <w:rPr>
            <w:noProof/>
            <w:webHidden/>
          </w:rPr>
        </w:r>
        <w:r w:rsidR="009C0901" w:rsidRPr="00D548A1">
          <w:rPr>
            <w:noProof/>
            <w:webHidden/>
          </w:rPr>
          <w:fldChar w:fldCharType="separate"/>
        </w:r>
        <w:r w:rsidR="009C0901" w:rsidRPr="00D548A1">
          <w:rPr>
            <w:noProof/>
            <w:webHidden/>
          </w:rPr>
          <w:t>90</w:t>
        </w:r>
        <w:r w:rsidR="009C0901" w:rsidRPr="00D548A1">
          <w:rPr>
            <w:noProof/>
            <w:webHidden/>
          </w:rPr>
          <w:fldChar w:fldCharType="end"/>
        </w:r>
      </w:hyperlink>
    </w:p>
    <w:p w14:paraId="16FAC1F5" w14:textId="0CD95DD6" w:rsidR="00687AFB" w:rsidRPr="00D548A1" w:rsidRDefault="009C0901" w:rsidP="006A5643">
      <w:pPr>
        <w:ind w:firstLine="426"/>
      </w:pPr>
      <w:r w:rsidRPr="00D548A1">
        <w:rPr>
          <w:rFonts w:cs="Calibri"/>
          <w:noProof w:val="0"/>
        </w:rPr>
        <w:fldChar w:fldCharType="end"/>
      </w:r>
      <w:r w:rsidR="00687AFB" w:rsidRPr="00D548A1">
        <w:br w:type="page"/>
      </w:r>
      <w:bookmarkStart w:id="6" w:name="Введение"/>
    </w:p>
    <w:p w14:paraId="2CEF915F" w14:textId="77777777" w:rsidR="00687AFB" w:rsidRPr="00D548A1" w:rsidRDefault="00D17300" w:rsidP="001405AB">
      <w:pPr>
        <w:pStyle w:val="1"/>
        <w:rPr>
          <w:lang w:val="ru-RU"/>
        </w:rPr>
      </w:pPr>
      <w:bookmarkStart w:id="7" w:name="_Toc499296442"/>
      <w:bookmarkStart w:id="8" w:name="_Toc44926797"/>
      <w:bookmarkEnd w:id="6"/>
      <w:r w:rsidRPr="00D548A1">
        <w:rPr>
          <w:lang w:val="ru-RU"/>
        </w:rPr>
        <w:lastRenderedPageBreak/>
        <w:t>Введение</w:t>
      </w:r>
      <w:bookmarkEnd w:id="7"/>
      <w:bookmarkEnd w:id="8"/>
    </w:p>
    <w:p w14:paraId="7DA8BA48" w14:textId="77777777" w:rsidR="00E66B61" w:rsidRPr="00D548A1" w:rsidRDefault="00475729" w:rsidP="008543DB">
      <w:pPr>
        <w:pStyle w:val="2"/>
      </w:pPr>
      <w:bookmarkStart w:id="9" w:name="_Toc499296443"/>
      <w:bookmarkStart w:id="10" w:name="_Toc44926798"/>
      <w:r w:rsidRPr="00D548A1">
        <w:t xml:space="preserve">Назначение </w:t>
      </w:r>
      <w:bookmarkEnd w:id="9"/>
      <w:r w:rsidR="006C4A1E" w:rsidRPr="00D548A1">
        <w:t>документа</w:t>
      </w:r>
      <w:bookmarkEnd w:id="10"/>
    </w:p>
    <w:p w14:paraId="4CFF5504" w14:textId="6EFB45CE" w:rsidR="00475729" w:rsidRPr="00D548A1" w:rsidRDefault="006C4A1E" w:rsidP="00475729">
      <w:pPr>
        <w:pStyle w:val="a7"/>
        <w:numPr>
          <w:ilvl w:val="0"/>
          <w:numId w:val="0"/>
        </w:numPr>
        <w:ind w:firstLine="709"/>
      </w:pPr>
      <w:bookmarkStart w:id="11" w:name="_Toc262502761"/>
      <w:bookmarkStart w:id="12" w:name="_Toc264728672"/>
      <w:bookmarkStart w:id="13" w:name="_Toc264837654"/>
      <w:bookmarkStart w:id="14" w:name="_Toc268182660"/>
      <w:bookmarkStart w:id="15" w:name="_Hlk499292463"/>
      <w:r w:rsidRPr="00D548A1">
        <w:t xml:space="preserve">Документ предназначен для предъявления требований </w:t>
      </w:r>
      <w:r w:rsidR="00BF2BB5" w:rsidRPr="00D548A1">
        <w:t>с</w:t>
      </w:r>
      <w:r w:rsidRPr="00D548A1">
        <w:t xml:space="preserve"> цел</w:t>
      </w:r>
      <w:r w:rsidR="00BF2BB5" w:rsidRPr="00D548A1">
        <w:t>ью</w:t>
      </w:r>
      <w:r w:rsidRPr="00D548A1">
        <w:t xml:space="preserve"> разр</w:t>
      </w:r>
      <w:r w:rsidRPr="00D548A1">
        <w:t>а</w:t>
      </w:r>
      <w:r w:rsidRPr="00D548A1">
        <w:t xml:space="preserve">ботки </w:t>
      </w:r>
      <w:r w:rsidR="009B6561" w:rsidRPr="00D548A1">
        <w:t>ПО</w:t>
      </w:r>
      <w:r w:rsidRPr="00D548A1">
        <w:t xml:space="preserve"> и сопутствующей документации.</w:t>
      </w:r>
    </w:p>
    <w:p w14:paraId="7A6D53D7" w14:textId="77777777" w:rsidR="00475729" w:rsidRPr="00D548A1" w:rsidRDefault="006C4A1E" w:rsidP="006652E2">
      <w:pPr>
        <w:pStyle w:val="affff"/>
      </w:pPr>
      <w:bookmarkStart w:id="16" w:name="_Hlk516573177"/>
      <w:bookmarkEnd w:id="11"/>
      <w:bookmarkEnd w:id="12"/>
      <w:bookmarkEnd w:id="13"/>
      <w:bookmarkEnd w:id="14"/>
      <w:r w:rsidRPr="00D548A1">
        <w:t xml:space="preserve">Документ распространяется на </w:t>
      </w:r>
      <w:r w:rsidR="006652E2" w:rsidRPr="00D548A1">
        <w:t>объектный</w:t>
      </w:r>
      <w:r w:rsidR="00FB2A16" w:rsidRPr="00D548A1">
        <w:t xml:space="preserve"> контроллер привода стрелки</w:t>
      </w:r>
      <w:r w:rsidR="006652E2" w:rsidRPr="00D548A1">
        <w:t xml:space="preserve"> </w:t>
      </w:r>
      <w:r w:rsidR="007909CE" w:rsidRPr="00D548A1">
        <w:t>ОКПС</w:t>
      </w:r>
      <w:r w:rsidR="00A60656" w:rsidRPr="00D548A1">
        <w:t>-Е-К</w:t>
      </w:r>
      <w:r w:rsidR="007909CE" w:rsidRPr="00D548A1">
        <w:t xml:space="preserve"> (далее по тексту – прибор) </w:t>
      </w:r>
      <w:r w:rsidRPr="00D548A1">
        <w:rPr>
          <w:kern w:val="36"/>
        </w:rPr>
        <w:t xml:space="preserve">для </w:t>
      </w:r>
      <w:r w:rsidR="006652E2" w:rsidRPr="00D548A1">
        <w:rPr>
          <w:kern w:val="36"/>
        </w:rPr>
        <w:t>обеспечения безопасного управл</w:t>
      </w:r>
      <w:r w:rsidR="006652E2" w:rsidRPr="00D548A1">
        <w:rPr>
          <w:kern w:val="36"/>
        </w:rPr>
        <w:t>е</w:t>
      </w:r>
      <w:r w:rsidR="006652E2" w:rsidRPr="00D548A1">
        <w:rPr>
          <w:kern w:val="36"/>
        </w:rPr>
        <w:t>ния стрелочным приводом путем формирования трехфазного напряжения для питания электродвигателей переменного тока в 9-ти проводных схемах управления.</w:t>
      </w:r>
      <w:bookmarkEnd w:id="16"/>
    </w:p>
    <w:p w14:paraId="4F3653B1" w14:textId="77777777" w:rsidR="00687AFB" w:rsidRPr="00D548A1" w:rsidRDefault="00A95464" w:rsidP="008543DB">
      <w:pPr>
        <w:pStyle w:val="2"/>
      </w:pPr>
      <w:bookmarkStart w:id="17" w:name="_Toc493079482"/>
      <w:bookmarkStart w:id="18" w:name="_Toc498608481"/>
      <w:bookmarkStart w:id="19" w:name="_Toc499296445"/>
      <w:bookmarkStart w:id="20" w:name="_Toc44926799"/>
      <w:bookmarkEnd w:id="15"/>
      <w:commentRangeStart w:id="21"/>
      <w:r w:rsidRPr="00D548A1">
        <w:t>Термины, определения и сокращения</w:t>
      </w:r>
      <w:bookmarkEnd w:id="17"/>
      <w:bookmarkEnd w:id="18"/>
      <w:bookmarkEnd w:id="19"/>
      <w:commentRangeEnd w:id="21"/>
      <w:r w:rsidR="003F46D6" w:rsidRPr="00D548A1">
        <w:rPr>
          <w:rStyle w:val="affe"/>
          <w:sz w:val="28"/>
          <w:szCs w:val="20"/>
        </w:rPr>
        <w:commentReference w:id="21"/>
      </w:r>
      <w:bookmarkEnd w:id="20"/>
    </w:p>
    <w:p w14:paraId="72359F6A" w14:textId="77777777" w:rsidR="005F507F" w:rsidRPr="00D548A1" w:rsidRDefault="00025151" w:rsidP="005F507F">
      <w:pPr>
        <w:pStyle w:val="affff"/>
        <w:keepNext/>
      </w:pPr>
      <w:r w:rsidRPr="00D548A1">
        <w:t>Для применения данного документа имеют значение термины, опред</w:t>
      </w:r>
      <w:r w:rsidRPr="00D548A1">
        <w:t>е</w:t>
      </w:r>
      <w:r w:rsidRPr="00D548A1">
        <w:t xml:space="preserve">ления и сокращения </w:t>
      </w:r>
      <w:r w:rsidR="00D7549A" w:rsidRPr="00D548A1">
        <w:t>«Об</w:t>
      </w:r>
      <w:r w:rsidR="00AB5A4C" w:rsidRPr="00D548A1">
        <w:t>ъ</w:t>
      </w:r>
      <w:r w:rsidR="00D7549A" w:rsidRPr="00D548A1">
        <w:t xml:space="preserve">ектный контроллер привода стрелки. ОКПС-Е-К. </w:t>
      </w:r>
      <w:proofErr w:type="spellStart"/>
      <w:r w:rsidR="00D7549A" w:rsidRPr="00D548A1">
        <w:t>ЕИУС</w:t>
      </w:r>
      <w:proofErr w:type="gramStart"/>
      <w:r w:rsidR="00D7549A" w:rsidRPr="00D548A1">
        <w:t>.</w:t>
      </w:r>
      <w:r w:rsidR="00D7549A" w:rsidRPr="00D548A1">
        <w:rPr>
          <w:rFonts w:eastAsia="MS Mincho"/>
        </w:rPr>
        <w:t>х</w:t>
      </w:r>
      <w:proofErr w:type="gramEnd"/>
      <w:r w:rsidR="00D7549A" w:rsidRPr="00D548A1">
        <w:rPr>
          <w:rFonts w:eastAsia="MS Mincho"/>
        </w:rPr>
        <w:t>ххххх.ххх</w:t>
      </w:r>
      <w:proofErr w:type="spellEnd"/>
      <w:r w:rsidR="00D7549A" w:rsidRPr="00D548A1">
        <w:t> 96.01»</w:t>
      </w:r>
      <w:r w:rsidRPr="00D548A1">
        <w:t>.</w:t>
      </w:r>
    </w:p>
    <w:p w14:paraId="0E3197DA" w14:textId="77777777" w:rsidR="00923566" w:rsidRPr="00D548A1" w:rsidRDefault="00923566" w:rsidP="008543DB">
      <w:pPr>
        <w:pStyle w:val="2"/>
      </w:pPr>
      <w:bookmarkStart w:id="22" w:name="_Toc500514040"/>
      <w:bookmarkStart w:id="23" w:name="_Toc44926800"/>
      <w:r w:rsidRPr="00D548A1">
        <w:t>Рекомендации к ознакомлению</w:t>
      </w:r>
      <w:bookmarkEnd w:id="22"/>
      <w:bookmarkEnd w:id="23"/>
    </w:p>
    <w:p w14:paraId="1F9B40DE" w14:textId="77777777" w:rsidR="00923566" w:rsidRPr="00D548A1" w:rsidRDefault="00923566" w:rsidP="0013024D">
      <w:pPr>
        <w:pStyle w:val="affff"/>
        <w:keepNext/>
      </w:pPr>
      <w:r w:rsidRPr="00D548A1">
        <w:t>Этот документ содержит исчерпывающую информацию</w:t>
      </w:r>
      <w:r w:rsidR="006F2F46" w:rsidRPr="00D548A1">
        <w:t xml:space="preserve"> для разрабо</w:t>
      </w:r>
      <w:r w:rsidR="006F2F46" w:rsidRPr="00D548A1">
        <w:t>т</w:t>
      </w:r>
      <w:r w:rsidR="006F2F46" w:rsidRPr="00D548A1">
        <w:t>ки</w:t>
      </w:r>
      <w:r w:rsidRPr="00D548A1">
        <w:t>:</w:t>
      </w:r>
    </w:p>
    <w:p w14:paraId="221440BE" w14:textId="77777777" w:rsidR="00923566" w:rsidRPr="00D548A1" w:rsidRDefault="00923566" w:rsidP="00EC08F1">
      <w:pPr>
        <w:pStyle w:val="a8"/>
        <w:rPr>
          <w:lang w:val="ru-RU"/>
        </w:rPr>
      </w:pPr>
      <w:proofErr w:type="gramStart"/>
      <w:r w:rsidRPr="00D548A1">
        <w:rPr>
          <w:lang w:val="ru-RU"/>
        </w:rPr>
        <w:t>ПО</w:t>
      </w:r>
      <w:proofErr w:type="gramEnd"/>
      <w:r w:rsidRPr="00D548A1">
        <w:rPr>
          <w:lang w:val="ru-RU"/>
        </w:rPr>
        <w:t xml:space="preserve"> прибора;</w:t>
      </w:r>
    </w:p>
    <w:p w14:paraId="7E04866C" w14:textId="77777777" w:rsidR="00923566" w:rsidRPr="00D548A1" w:rsidRDefault="00923566" w:rsidP="00EC08F1">
      <w:pPr>
        <w:pStyle w:val="a8"/>
        <w:rPr>
          <w:lang w:val="ru-RU"/>
        </w:rPr>
      </w:pPr>
      <w:r w:rsidRPr="00D548A1">
        <w:rPr>
          <w:lang w:val="ru-RU"/>
        </w:rPr>
        <w:t xml:space="preserve">документации </w:t>
      </w:r>
      <w:proofErr w:type="gramStart"/>
      <w:r w:rsidRPr="00D548A1">
        <w:rPr>
          <w:lang w:val="ru-RU"/>
        </w:rPr>
        <w:t>на</w:t>
      </w:r>
      <w:proofErr w:type="gramEnd"/>
      <w:r w:rsidRPr="00D548A1">
        <w:rPr>
          <w:lang w:val="ru-RU"/>
        </w:rPr>
        <w:t xml:space="preserve"> ПО;</w:t>
      </w:r>
    </w:p>
    <w:p w14:paraId="0EA5CF6E" w14:textId="77777777" w:rsidR="00923566" w:rsidRPr="00D548A1" w:rsidRDefault="00923566" w:rsidP="00EC08F1">
      <w:pPr>
        <w:pStyle w:val="a8"/>
        <w:rPr>
          <w:lang w:val="ru-RU"/>
        </w:rPr>
      </w:pPr>
      <w:r w:rsidRPr="00D548A1">
        <w:rPr>
          <w:lang w:val="ru-RU"/>
        </w:rPr>
        <w:t xml:space="preserve">методик тестирования </w:t>
      </w:r>
      <w:proofErr w:type="gramStart"/>
      <w:r w:rsidR="001C66FD" w:rsidRPr="00D548A1">
        <w:rPr>
          <w:lang w:val="ru-RU"/>
        </w:rPr>
        <w:t>ПО</w:t>
      </w:r>
      <w:proofErr w:type="gramEnd"/>
      <w:r w:rsidRPr="00D548A1">
        <w:rPr>
          <w:lang w:val="ru-RU"/>
        </w:rPr>
        <w:t>.</w:t>
      </w:r>
    </w:p>
    <w:p w14:paraId="0A135B8C" w14:textId="77777777" w:rsidR="00923566" w:rsidRPr="00D548A1" w:rsidRDefault="00923566" w:rsidP="0013024D">
      <w:pPr>
        <w:pStyle w:val="affff"/>
        <w:keepNext/>
      </w:pPr>
      <w:r w:rsidRPr="00D548A1">
        <w:t>Этот документ не предназначен</w:t>
      </w:r>
      <w:r w:rsidR="00EB42DA" w:rsidRPr="00D548A1">
        <w:t xml:space="preserve"> </w:t>
      </w:r>
      <w:proofErr w:type="gramStart"/>
      <w:r w:rsidR="00EB42DA" w:rsidRPr="00D548A1">
        <w:t>для</w:t>
      </w:r>
      <w:proofErr w:type="gramEnd"/>
      <w:r w:rsidR="001C66FD" w:rsidRPr="00D548A1">
        <w:t>:</w:t>
      </w:r>
    </w:p>
    <w:p w14:paraId="23ABC042" w14:textId="556E2BDC" w:rsidR="00923566" w:rsidRPr="00D548A1" w:rsidRDefault="00923566" w:rsidP="00EC08F1">
      <w:pPr>
        <w:pStyle w:val="a8"/>
        <w:rPr>
          <w:lang w:val="ru-RU"/>
        </w:rPr>
      </w:pPr>
      <w:r w:rsidRPr="00D548A1">
        <w:rPr>
          <w:lang w:val="ru-RU"/>
        </w:rPr>
        <w:t xml:space="preserve">разработки </w:t>
      </w:r>
      <w:proofErr w:type="gramStart"/>
      <w:r w:rsidR="00A85B61" w:rsidRPr="00D548A1">
        <w:rPr>
          <w:lang w:val="ru-RU"/>
        </w:rPr>
        <w:t>поддерживаю</w:t>
      </w:r>
      <w:r w:rsidR="006775DA" w:rsidRPr="00D548A1">
        <w:rPr>
          <w:lang w:val="ru-RU"/>
        </w:rPr>
        <w:t>щее</w:t>
      </w:r>
      <w:proofErr w:type="gramEnd"/>
      <w:r w:rsidR="006775DA" w:rsidRPr="00D548A1">
        <w:rPr>
          <w:lang w:val="ru-RU"/>
        </w:rPr>
        <w:t xml:space="preserve"> </w:t>
      </w:r>
      <w:r w:rsidRPr="00D548A1">
        <w:rPr>
          <w:lang w:val="ru-RU"/>
        </w:rPr>
        <w:t>ПО (ПО стендов регулировки, ПО стендов проверки, ПО средств отладки);</w:t>
      </w:r>
    </w:p>
    <w:p w14:paraId="0EFB78E0" w14:textId="77777777" w:rsidR="00923566" w:rsidRPr="00D548A1" w:rsidRDefault="00923566" w:rsidP="00EC08F1">
      <w:pPr>
        <w:pStyle w:val="a8"/>
        <w:rPr>
          <w:lang w:val="ru-RU"/>
        </w:rPr>
      </w:pPr>
      <w:r w:rsidRPr="00D548A1">
        <w:rPr>
          <w:lang w:val="ru-RU"/>
        </w:rPr>
        <w:t>рассмотрения коммерческих вопросов.</w:t>
      </w:r>
    </w:p>
    <w:p w14:paraId="6058D522" w14:textId="77777777" w:rsidR="00923566" w:rsidRPr="00D548A1" w:rsidRDefault="00923566" w:rsidP="00923566">
      <w:pPr>
        <w:pStyle w:val="affff"/>
      </w:pPr>
      <w:r w:rsidRPr="00D548A1">
        <w:t>Описание прибора дается в упрощенном виде. Сведения о приборе, к</w:t>
      </w:r>
      <w:r w:rsidRPr="00D548A1">
        <w:t>о</w:t>
      </w:r>
      <w:r w:rsidRPr="00D548A1">
        <w:t xml:space="preserve">торые не </w:t>
      </w:r>
      <w:r w:rsidR="0080307F" w:rsidRPr="00D548A1">
        <w:t>требуются</w:t>
      </w:r>
      <w:r w:rsidRPr="00D548A1">
        <w:t xml:space="preserve"> для разработки </w:t>
      </w:r>
      <w:proofErr w:type="gramStart"/>
      <w:r w:rsidRPr="00D548A1">
        <w:t>ПО</w:t>
      </w:r>
      <w:proofErr w:type="gramEnd"/>
      <w:r w:rsidRPr="00D548A1">
        <w:t>, здесь не приводятся.</w:t>
      </w:r>
    </w:p>
    <w:p w14:paraId="4AF55630" w14:textId="2CFDA7EF" w:rsidR="00923566" w:rsidRPr="00D548A1" w:rsidRDefault="00923566" w:rsidP="00F702B9">
      <w:pPr>
        <w:pStyle w:val="affff"/>
      </w:pPr>
      <w:r w:rsidRPr="00D548A1">
        <w:t xml:space="preserve">В </w:t>
      </w:r>
      <w:proofErr w:type="gramStart"/>
      <w:r w:rsidRPr="00D548A1">
        <w:t>разделе</w:t>
      </w:r>
      <w:proofErr w:type="gramEnd"/>
      <w:r w:rsidR="00225CA4" w:rsidRPr="00D548A1">
        <w:t> </w:t>
      </w:r>
      <w:r w:rsidR="00117C10" w:rsidRPr="00D548A1">
        <w:fldChar w:fldCharType="begin"/>
      </w:r>
      <w:r w:rsidR="00117C10" w:rsidRPr="00D548A1">
        <w:instrText xml:space="preserve"> REF _Ref45010158 \r \h </w:instrText>
      </w:r>
      <w:r w:rsidR="00117C10" w:rsidRPr="00D548A1">
        <w:fldChar w:fldCharType="separate"/>
      </w:r>
      <w:r w:rsidR="00117C10" w:rsidRPr="00D548A1">
        <w:t>3</w:t>
      </w:r>
      <w:r w:rsidR="00117C10" w:rsidRPr="00D548A1">
        <w:fldChar w:fldCharType="end"/>
      </w:r>
      <w:r w:rsidRPr="00D548A1">
        <w:t xml:space="preserve"> </w:t>
      </w:r>
      <w:r w:rsidR="002572FE" w:rsidRPr="00D548A1">
        <w:t>(</w:t>
      </w:r>
      <w:r w:rsidR="007C3D46" w:rsidRPr="00D548A1">
        <w:fldChar w:fldCharType="begin"/>
      </w:r>
      <w:r w:rsidR="002572FE" w:rsidRPr="00D548A1">
        <w:instrText xml:space="preserve"> REF __RefHeading___Toc10434_133144535 \h </w:instrText>
      </w:r>
      <w:r w:rsidR="007C3D46" w:rsidRPr="00D548A1">
        <w:fldChar w:fldCharType="separate"/>
      </w:r>
      <w:r w:rsidR="00117C10" w:rsidRPr="00D548A1">
        <w:t>Определение требований</w:t>
      </w:r>
      <w:r w:rsidR="007C3D46" w:rsidRPr="00D548A1">
        <w:fldChar w:fldCharType="end"/>
      </w:r>
      <w:r w:rsidR="002572FE" w:rsidRPr="00D548A1">
        <w:t xml:space="preserve">) </w:t>
      </w:r>
      <w:r w:rsidRPr="00D548A1">
        <w:t>пр</w:t>
      </w:r>
      <w:r w:rsidR="001C66FD" w:rsidRPr="00D548A1">
        <w:t>и</w:t>
      </w:r>
      <w:r w:rsidRPr="00D548A1">
        <w:t>ведена структуризация тр</w:t>
      </w:r>
      <w:r w:rsidRPr="00D548A1">
        <w:t>е</w:t>
      </w:r>
      <w:r w:rsidRPr="00D548A1">
        <w:t xml:space="preserve">бований в виде </w:t>
      </w:r>
      <w:r w:rsidR="001C66FD" w:rsidRPr="00D548A1">
        <w:t>ВИ</w:t>
      </w:r>
      <w:r w:rsidR="000830FF" w:rsidRPr="00D548A1">
        <w:t xml:space="preserve"> и </w:t>
      </w:r>
      <w:r w:rsidR="00F702B9" w:rsidRPr="00D548A1">
        <w:t>П</w:t>
      </w:r>
      <w:r w:rsidRPr="00D548A1">
        <w:t>ВИ.</w:t>
      </w:r>
    </w:p>
    <w:p w14:paraId="40F84B4D" w14:textId="16122B57" w:rsidR="00923566" w:rsidRPr="00D548A1" w:rsidRDefault="00923566" w:rsidP="00923566">
      <w:pPr>
        <w:pStyle w:val="affff"/>
      </w:pPr>
      <w:r w:rsidRPr="00D548A1">
        <w:lastRenderedPageBreak/>
        <w:t>Раздел</w:t>
      </w:r>
      <w:r w:rsidR="00225CA4" w:rsidRPr="00D548A1">
        <w:t> </w:t>
      </w:r>
      <w:r w:rsidR="007C3D46" w:rsidRPr="00D548A1">
        <w:fldChar w:fldCharType="begin"/>
      </w:r>
      <w:r w:rsidR="00225CA4" w:rsidRPr="00D548A1">
        <w:instrText xml:space="preserve"> REF _Ref515445763 \r \h </w:instrText>
      </w:r>
      <w:r w:rsidR="007C3D46" w:rsidRPr="00D548A1">
        <w:fldChar w:fldCharType="separate"/>
      </w:r>
      <w:r w:rsidR="00D762AC" w:rsidRPr="00D548A1">
        <w:t>0</w:t>
      </w:r>
      <w:r w:rsidR="007C3D46" w:rsidRPr="00D548A1">
        <w:fldChar w:fldCharType="end"/>
      </w:r>
      <w:r w:rsidR="002572FE" w:rsidRPr="00D548A1">
        <w:t xml:space="preserve"> (</w:t>
      </w:r>
      <w:r w:rsidR="007C3D46" w:rsidRPr="00D548A1">
        <w:fldChar w:fldCharType="begin"/>
      </w:r>
      <w:r w:rsidR="002572FE" w:rsidRPr="00D548A1">
        <w:instrText xml:space="preserve"> REF _Ref501630174 \h </w:instrText>
      </w:r>
      <w:r w:rsidR="007C3D46" w:rsidRPr="00D548A1">
        <w:fldChar w:fldCharType="separate"/>
      </w:r>
      <w:r w:rsidR="00D762AC" w:rsidRPr="00D548A1">
        <w:t>Требования к интерфейсам</w:t>
      </w:r>
      <w:r w:rsidR="007C3D46" w:rsidRPr="00D548A1">
        <w:fldChar w:fldCharType="end"/>
      </w:r>
      <w:r w:rsidR="002572FE" w:rsidRPr="00D548A1">
        <w:t>)</w:t>
      </w:r>
      <w:r w:rsidRPr="00D548A1">
        <w:t xml:space="preserve"> является программно-аппаратным соглашением </w:t>
      </w:r>
      <w:r w:rsidR="00207160" w:rsidRPr="00D548A1">
        <w:t>между схемой электрической принципиальной</w:t>
      </w:r>
      <w:r w:rsidRPr="00D548A1">
        <w:t xml:space="preserve"> </w:t>
      </w:r>
      <w:r w:rsidR="00207160" w:rsidRPr="00D548A1">
        <w:t xml:space="preserve">и </w:t>
      </w:r>
      <w:proofErr w:type="gramStart"/>
      <w:r w:rsidRPr="00D548A1">
        <w:t>ПО</w:t>
      </w:r>
      <w:proofErr w:type="gramEnd"/>
      <w:r w:rsidRPr="00D548A1">
        <w:t xml:space="preserve"> прибора.</w:t>
      </w:r>
    </w:p>
    <w:p w14:paraId="106D96FA" w14:textId="77777777" w:rsidR="0009750E" w:rsidRPr="00D548A1" w:rsidRDefault="0009750E" w:rsidP="0009750E">
      <w:pPr>
        <w:pStyle w:val="affff"/>
      </w:pPr>
      <w:bookmarkStart w:id="24" w:name="_Hlk499110867"/>
      <w:r w:rsidRPr="00D548A1">
        <w:t xml:space="preserve">При составлении </w:t>
      </w:r>
      <w:r w:rsidR="00104D7D" w:rsidRPr="00D548A1">
        <w:t>ф</w:t>
      </w:r>
      <w:r w:rsidRPr="00D548A1">
        <w:t>ункциональны</w:t>
      </w:r>
      <w:r w:rsidR="00104D7D" w:rsidRPr="00D548A1">
        <w:t>х</w:t>
      </w:r>
      <w:r w:rsidRPr="00D548A1">
        <w:t xml:space="preserve"> требовани</w:t>
      </w:r>
      <w:r w:rsidR="00104D7D" w:rsidRPr="00D548A1">
        <w:t>й</w:t>
      </w:r>
      <w:r w:rsidRPr="00D548A1">
        <w:t xml:space="preserve"> </w:t>
      </w:r>
      <w:proofErr w:type="gramStart"/>
      <w:r w:rsidRPr="00D548A1">
        <w:t>к</w:t>
      </w:r>
      <w:proofErr w:type="gramEnd"/>
      <w:r w:rsidRPr="00D548A1">
        <w:t xml:space="preserve"> ПО</w:t>
      </w:r>
      <w:r w:rsidR="00104D7D" w:rsidRPr="00D548A1">
        <w:t xml:space="preserve"> «Об</w:t>
      </w:r>
      <w:r w:rsidR="00AB5A4C" w:rsidRPr="00D548A1">
        <w:t>ъ</w:t>
      </w:r>
      <w:r w:rsidR="00104D7D" w:rsidRPr="00D548A1">
        <w:t>ектный ко</w:t>
      </w:r>
      <w:r w:rsidR="00104D7D" w:rsidRPr="00D548A1">
        <w:t>н</w:t>
      </w:r>
      <w:r w:rsidR="00104D7D" w:rsidRPr="00D548A1">
        <w:t xml:space="preserve">троллер привода стрелки. ОКПС-Е-К. </w:t>
      </w:r>
      <w:proofErr w:type="spellStart"/>
      <w:r w:rsidR="00104D7D" w:rsidRPr="00D548A1">
        <w:t>ЕИУС</w:t>
      </w:r>
      <w:proofErr w:type="gramStart"/>
      <w:r w:rsidR="00104D7D" w:rsidRPr="00D548A1">
        <w:t>.</w:t>
      </w:r>
      <w:r w:rsidR="00104D7D" w:rsidRPr="00D548A1">
        <w:rPr>
          <w:rFonts w:eastAsia="MS Mincho"/>
        </w:rPr>
        <w:t>х</w:t>
      </w:r>
      <w:proofErr w:type="gramEnd"/>
      <w:r w:rsidR="00104D7D" w:rsidRPr="00D548A1">
        <w:rPr>
          <w:rFonts w:eastAsia="MS Mincho"/>
        </w:rPr>
        <w:t>ххххх.ххх</w:t>
      </w:r>
      <w:proofErr w:type="spellEnd"/>
      <w:r w:rsidR="00104D7D" w:rsidRPr="00D548A1">
        <w:t> </w:t>
      </w:r>
      <w:r w:rsidR="001B772F" w:rsidRPr="00D548A1">
        <w:t>01 </w:t>
      </w:r>
      <w:r w:rsidR="00104D7D" w:rsidRPr="00D548A1">
        <w:t>9</w:t>
      </w:r>
      <w:r w:rsidR="001B772F" w:rsidRPr="00D548A1">
        <w:t>0 </w:t>
      </w:r>
      <w:r w:rsidR="00104D7D" w:rsidRPr="00D548A1">
        <w:t>01</w:t>
      </w:r>
      <w:r w:rsidR="001B772F" w:rsidRPr="00D548A1">
        <w:t> 01</w:t>
      </w:r>
      <w:r w:rsidR="00104D7D" w:rsidRPr="00D548A1">
        <w:t>»</w:t>
      </w:r>
      <w:r w:rsidRPr="00D548A1">
        <w:t xml:space="preserve"> фун</w:t>
      </w:r>
      <w:r w:rsidRPr="00D548A1">
        <w:t>к</w:t>
      </w:r>
      <w:r w:rsidRPr="00D548A1">
        <w:t>ции, которые должно выполнять ПО, опис</w:t>
      </w:r>
      <w:r w:rsidR="001063B4" w:rsidRPr="00D548A1">
        <w:t>ываются</w:t>
      </w:r>
      <w:r w:rsidRPr="00D548A1">
        <w:t xml:space="preserve"> при помощи ВИ. ВИ </w:t>
      </w:r>
      <w:r w:rsidR="00322849" w:rsidRPr="00D548A1">
        <w:t>д</w:t>
      </w:r>
      <w:r w:rsidR="00322849" w:rsidRPr="00D548A1">
        <w:t>е</w:t>
      </w:r>
      <w:r w:rsidR="00322849" w:rsidRPr="00D548A1">
        <w:t>тализирую</w:t>
      </w:r>
      <w:r w:rsidRPr="00D548A1">
        <w:t>тся с помощью сценария и детальных требований.</w:t>
      </w:r>
    </w:p>
    <w:p w14:paraId="5745ABAB" w14:textId="77777777" w:rsidR="0009750E" w:rsidRPr="00D548A1" w:rsidRDefault="0009750E" w:rsidP="0009750E">
      <w:pPr>
        <w:pStyle w:val="affff"/>
      </w:pPr>
      <w:r w:rsidRPr="00D548A1">
        <w:t xml:space="preserve">Стандарт UML определяет диаграммы, показывающие, как ВИ связаны друг с другом. При этом они могут дополняться пояснительными текстами, сценариями. </w:t>
      </w:r>
      <w:r w:rsidR="009A3A88" w:rsidRPr="00D548A1">
        <w:t xml:space="preserve">В том случае, когда описание несет большую информативность, чем диаграмма, и диаграмма не требуется для пояснения описания, она не приводится. </w:t>
      </w:r>
      <w:r w:rsidRPr="00D548A1">
        <w:t>Для описания ВИ</w:t>
      </w:r>
      <w:r w:rsidR="006A69BA" w:rsidRPr="00D548A1">
        <w:t xml:space="preserve"> </w:t>
      </w:r>
      <w:r w:rsidRPr="00D548A1">
        <w:t>используется шаблон, максимально отобр</w:t>
      </w:r>
      <w:r w:rsidRPr="00D548A1">
        <w:t>а</w:t>
      </w:r>
      <w:r w:rsidRPr="00D548A1">
        <w:t xml:space="preserve">жающий детали и основные моменты разрабатываемого </w:t>
      </w:r>
      <w:proofErr w:type="gramStart"/>
      <w:r w:rsidRPr="00D548A1">
        <w:t>ПО</w:t>
      </w:r>
      <w:proofErr w:type="gramEnd"/>
      <w:r w:rsidRPr="00D548A1">
        <w:t>.</w:t>
      </w:r>
    </w:p>
    <w:p w14:paraId="26D79777" w14:textId="77777777" w:rsidR="0009750E" w:rsidRPr="00D548A1" w:rsidRDefault="0009750E" w:rsidP="0013024D">
      <w:pPr>
        <w:pStyle w:val="affff"/>
        <w:keepNext/>
      </w:pPr>
      <w:r w:rsidRPr="00D548A1">
        <w:t>Описание ВИ</w:t>
      </w:r>
      <w:r w:rsidR="007E2478" w:rsidRPr="00D548A1">
        <w:t xml:space="preserve"> </w:t>
      </w:r>
      <w:r w:rsidRPr="00D548A1">
        <w:t>имеет следующую структуру:</w:t>
      </w:r>
    </w:p>
    <w:p w14:paraId="37DA69A0" w14:textId="77777777" w:rsidR="0009750E" w:rsidRPr="00D548A1" w:rsidRDefault="0009750E" w:rsidP="00EC08F1">
      <w:pPr>
        <w:pStyle w:val="a8"/>
        <w:rPr>
          <w:lang w:val="ru-RU"/>
        </w:rPr>
      </w:pPr>
      <w:bookmarkStart w:id="25" w:name="_Hlk498955966"/>
      <w:r w:rsidRPr="00D548A1">
        <w:rPr>
          <w:lang w:val="ru-RU"/>
        </w:rPr>
        <w:t>идентификатор варианта</w:t>
      </w:r>
      <w:r w:rsidR="00A32BA6" w:rsidRPr="00D548A1">
        <w:rPr>
          <w:lang w:val="ru-RU"/>
        </w:rPr>
        <w:t xml:space="preserve"> </w:t>
      </w:r>
      <w:r w:rsidRPr="00D548A1">
        <w:rPr>
          <w:lang w:val="ru-RU"/>
        </w:rPr>
        <w:t>использования</w:t>
      </w:r>
      <w:bookmarkEnd w:id="25"/>
      <w:r w:rsidRPr="00D548A1">
        <w:rPr>
          <w:lang w:val="ru-RU"/>
        </w:rPr>
        <w:t>;</w:t>
      </w:r>
    </w:p>
    <w:p w14:paraId="5112FE35" w14:textId="77777777" w:rsidR="0009750E" w:rsidRPr="00D548A1" w:rsidRDefault="0009750E" w:rsidP="00EC08F1">
      <w:pPr>
        <w:pStyle w:val="a8"/>
        <w:rPr>
          <w:lang w:val="ru-RU"/>
        </w:rPr>
      </w:pPr>
      <w:r w:rsidRPr="00D548A1">
        <w:rPr>
          <w:lang w:val="ru-RU"/>
        </w:rPr>
        <w:t>краткое описание;</w:t>
      </w:r>
    </w:p>
    <w:p w14:paraId="60AF2459" w14:textId="77777777" w:rsidR="0009750E" w:rsidRPr="00D548A1" w:rsidRDefault="0009750E" w:rsidP="00EC08F1">
      <w:pPr>
        <w:pStyle w:val="a8"/>
        <w:rPr>
          <w:lang w:val="ru-RU"/>
        </w:rPr>
      </w:pPr>
      <w:bookmarkStart w:id="26" w:name="_Hlk498956476"/>
      <w:r w:rsidRPr="00D548A1">
        <w:rPr>
          <w:lang w:val="ru-RU"/>
        </w:rPr>
        <w:t>действующие лица</w:t>
      </w:r>
      <w:bookmarkEnd w:id="26"/>
      <w:r w:rsidRPr="00D548A1">
        <w:rPr>
          <w:lang w:val="ru-RU"/>
        </w:rPr>
        <w:t>;</w:t>
      </w:r>
    </w:p>
    <w:p w14:paraId="3A125628" w14:textId="77777777" w:rsidR="0009750E" w:rsidRPr="00D548A1" w:rsidRDefault="0009750E" w:rsidP="00EC08F1">
      <w:pPr>
        <w:pStyle w:val="a8"/>
        <w:rPr>
          <w:lang w:val="ru-RU"/>
        </w:rPr>
      </w:pPr>
      <w:bookmarkStart w:id="27" w:name="_Hlk498956513"/>
      <w:r w:rsidRPr="00D548A1">
        <w:rPr>
          <w:lang w:val="ru-RU"/>
        </w:rPr>
        <w:t>предусловия</w:t>
      </w:r>
      <w:bookmarkEnd w:id="27"/>
      <w:r w:rsidRPr="00D548A1">
        <w:rPr>
          <w:lang w:val="ru-RU"/>
        </w:rPr>
        <w:t>;</w:t>
      </w:r>
    </w:p>
    <w:p w14:paraId="6C7FFE9E" w14:textId="77777777" w:rsidR="0009750E" w:rsidRPr="00D548A1" w:rsidRDefault="0009750E" w:rsidP="00EC08F1">
      <w:pPr>
        <w:pStyle w:val="a8"/>
        <w:rPr>
          <w:lang w:val="ru-RU"/>
        </w:rPr>
      </w:pPr>
      <w:bookmarkStart w:id="28" w:name="_Hlk498956718"/>
      <w:r w:rsidRPr="00D548A1">
        <w:rPr>
          <w:lang w:val="ru-RU"/>
        </w:rPr>
        <w:t>постусловия</w:t>
      </w:r>
      <w:bookmarkEnd w:id="28"/>
      <w:r w:rsidRPr="00D548A1">
        <w:rPr>
          <w:lang w:val="ru-RU"/>
        </w:rPr>
        <w:t>;</w:t>
      </w:r>
    </w:p>
    <w:p w14:paraId="0557D52F" w14:textId="77777777" w:rsidR="0009750E" w:rsidRPr="00D548A1" w:rsidRDefault="0009750E" w:rsidP="00EC08F1">
      <w:pPr>
        <w:pStyle w:val="a8"/>
        <w:rPr>
          <w:lang w:val="ru-RU"/>
        </w:rPr>
      </w:pPr>
      <w:bookmarkStart w:id="29" w:name="_Hlk498956571"/>
      <w:r w:rsidRPr="00D548A1">
        <w:rPr>
          <w:lang w:val="ru-RU"/>
        </w:rPr>
        <w:t>сценарий</w:t>
      </w:r>
      <w:bookmarkEnd w:id="29"/>
      <w:r w:rsidRPr="00D548A1">
        <w:rPr>
          <w:lang w:val="ru-RU"/>
        </w:rPr>
        <w:t>;</w:t>
      </w:r>
    </w:p>
    <w:p w14:paraId="159A2134" w14:textId="77777777" w:rsidR="0009750E" w:rsidRPr="00D548A1" w:rsidRDefault="0009750E" w:rsidP="00EC08F1">
      <w:pPr>
        <w:pStyle w:val="a8"/>
        <w:rPr>
          <w:lang w:val="ru-RU"/>
        </w:rPr>
      </w:pPr>
      <w:r w:rsidRPr="00D548A1">
        <w:rPr>
          <w:lang w:val="ru-RU"/>
        </w:rPr>
        <w:t>исключения;</w:t>
      </w:r>
    </w:p>
    <w:p w14:paraId="54F8730C" w14:textId="77777777" w:rsidR="0009750E" w:rsidRPr="00D548A1" w:rsidRDefault="0009750E" w:rsidP="00EC08F1">
      <w:pPr>
        <w:pStyle w:val="a8"/>
        <w:rPr>
          <w:lang w:val="ru-RU"/>
        </w:rPr>
      </w:pPr>
      <w:r w:rsidRPr="00D548A1">
        <w:rPr>
          <w:lang w:val="ru-RU"/>
        </w:rPr>
        <w:t>дополнительные сведения.</w:t>
      </w:r>
    </w:p>
    <w:p w14:paraId="5A62852D" w14:textId="77777777" w:rsidR="0009750E" w:rsidRPr="00D548A1" w:rsidRDefault="0009750E" w:rsidP="0009750E">
      <w:pPr>
        <w:pStyle w:val="affff"/>
        <w:rPr>
          <w:b/>
        </w:rPr>
      </w:pPr>
      <w:r w:rsidRPr="00D548A1">
        <w:t xml:space="preserve">Блок </w:t>
      </w:r>
      <w:r w:rsidRPr="00D548A1">
        <w:rPr>
          <w:b/>
        </w:rPr>
        <w:t>«Идентификатор варианта</w:t>
      </w:r>
      <w:r w:rsidR="00A32BA6" w:rsidRPr="00D548A1">
        <w:rPr>
          <w:b/>
        </w:rPr>
        <w:t xml:space="preserve"> </w:t>
      </w:r>
      <w:r w:rsidRPr="00D548A1">
        <w:rPr>
          <w:b/>
        </w:rPr>
        <w:t xml:space="preserve">использования» </w:t>
      </w:r>
      <w:r w:rsidRPr="00D548A1">
        <w:t xml:space="preserve">содержит признак, служащий для идентификации </w:t>
      </w:r>
      <w:r w:rsidR="006A69BA" w:rsidRPr="00D548A1">
        <w:t>ВИ</w:t>
      </w:r>
      <w:r w:rsidRPr="00D548A1">
        <w:t>.</w:t>
      </w:r>
    </w:p>
    <w:p w14:paraId="109BE5D1" w14:textId="77777777" w:rsidR="0009750E" w:rsidRPr="00D548A1" w:rsidRDefault="0009750E" w:rsidP="0009750E">
      <w:pPr>
        <w:pStyle w:val="affff"/>
      </w:pPr>
      <w:r w:rsidRPr="00D548A1">
        <w:t xml:space="preserve">Блок </w:t>
      </w:r>
      <w:r w:rsidRPr="00D548A1">
        <w:rPr>
          <w:b/>
        </w:rPr>
        <w:t>«Краткое описание»</w:t>
      </w:r>
      <w:r w:rsidRPr="00D548A1">
        <w:t xml:space="preserve"> отображает цель данного ВИ, его функцию и ожидаемый результат.</w:t>
      </w:r>
    </w:p>
    <w:p w14:paraId="47CC4DEE" w14:textId="77777777" w:rsidR="0009750E" w:rsidRPr="00D548A1" w:rsidRDefault="009A3A88" w:rsidP="0009750E">
      <w:pPr>
        <w:pStyle w:val="affff"/>
      </w:pPr>
      <w:r w:rsidRPr="00D548A1">
        <w:lastRenderedPageBreak/>
        <w:t xml:space="preserve">Блок </w:t>
      </w:r>
      <w:r w:rsidRPr="00D548A1">
        <w:rPr>
          <w:b/>
        </w:rPr>
        <w:t>«Действующие лица»</w:t>
      </w:r>
      <w:r w:rsidRPr="00D548A1">
        <w:t xml:space="preserve"> содержит перечисления всех действующих лиц, которые инициируют взаимодействие (запуск выполнения, получение результата) </w:t>
      </w:r>
      <w:proofErr w:type="gramStart"/>
      <w:r w:rsidRPr="00D548A1">
        <w:t>с</w:t>
      </w:r>
      <w:proofErr w:type="gramEnd"/>
      <w:r w:rsidRPr="00D548A1">
        <w:t xml:space="preserve"> данным ВИ.</w:t>
      </w:r>
    </w:p>
    <w:p w14:paraId="03D6767C" w14:textId="77777777" w:rsidR="0009750E" w:rsidRPr="00D548A1" w:rsidRDefault="0009750E" w:rsidP="0009750E">
      <w:pPr>
        <w:pStyle w:val="affff"/>
      </w:pPr>
      <w:r w:rsidRPr="00D548A1">
        <w:t xml:space="preserve">Блок </w:t>
      </w:r>
      <w:r w:rsidRPr="00D548A1">
        <w:rPr>
          <w:b/>
        </w:rPr>
        <w:t xml:space="preserve">«Предусловия» </w:t>
      </w:r>
      <w:r w:rsidRPr="00D548A1">
        <w:t xml:space="preserve">содержит условия, при которых данный </w:t>
      </w:r>
      <w:r w:rsidR="006A69BA" w:rsidRPr="00D548A1">
        <w:t>ВИ</w:t>
      </w:r>
      <w:r w:rsidRPr="00D548A1">
        <w:t xml:space="preserve"> до</w:t>
      </w:r>
      <w:r w:rsidRPr="00D548A1">
        <w:t>л</w:t>
      </w:r>
      <w:r w:rsidRPr="00D548A1">
        <w:t>жен выполняться. Позволяет документировать подробную информацию (например, наличие определенного состояния системы, при котором возмо</w:t>
      </w:r>
      <w:r w:rsidRPr="00D548A1">
        <w:t>ж</w:t>
      </w:r>
      <w:r w:rsidRPr="00D548A1">
        <w:t xml:space="preserve">но выполнение данного </w:t>
      </w:r>
      <w:r w:rsidR="006A69BA" w:rsidRPr="00D548A1">
        <w:t>ВИ</w:t>
      </w:r>
      <w:r w:rsidRPr="00D548A1">
        <w:t>).</w:t>
      </w:r>
    </w:p>
    <w:p w14:paraId="558C306A" w14:textId="77777777" w:rsidR="0009750E" w:rsidRPr="00D548A1" w:rsidRDefault="0009750E" w:rsidP="0009750E">
      <w:pPr>
        <w:pStyle w:val="affff"/>
        <w:rPr>
          <w:b/>
        </w:rPr>
      </w:pPr>
      <w:r w:rsidRPr="00D548A1">
        <w:t xml:space="preserve">Блок </w:t>
      </w:r>
      <w:r w:rsidRPr="00D548A1">
        <w:rPr>
          <w:b/>
        </w:rPr>
        <w:t xml:space="preserve">«Постусловия» </w:t>
      </w:r>
      <w:r w:rsidRPr="00D548A1">
        <w:t>содержит результат, который должен быть пол</w:t>
      </w:r>
      <w:r w:rsidRPr="00D548A1">
        <w:t>у</w:t>
      </w:r>
      <w:r w:rsidRPr="00D548A1">
        <w:t>чен после успешного завершения сценария.</w:t>
      </w:r>
    </w:p>
    <w:p w14:paraId="7E2A2347" w14:textId="77777777" w:rsidR="0009750E" w:rsidRPr="00D548A1" w:rsidRDefault="0009750E" w:rsidP="0009750E">
      <w:pPr>
        <w:pStyle w:val="affff"/>
      </w:pPr>
      <w:proofErr w:type="gramStart"/>
      <w:r w:rsidRPr="00D548A1">
        <w:t xml:space="preserve">Блок </w:t>
      </w:r>
      <w:r w:rsidRPr="00D548A1">
        <w:rPr>
          <w:b/>
        </w:rPr>
        <w:t xml:space="preserve">«Сценарий» </w:t>
      </w:r>
      <w:r w:rsidRPr="00D548A1">
        <w:t xml:space="preserve">содержит поэтапное описание того, что происходит в ПО во время выполнения </w:t>
      </w:r>
      <w:r w:rsidR="006A69BA" w:rsidRPr="00D548A1">
        <w:t>ВИ</w:t>
      </w:r>
      <w:r w:rsidRPr="00D548A1">
        <w:t>.</w:t>
      </w:r>
      <w:proofErr w:type="gramEnd"/>
    </w:p>
    <w:p w14:paraId="319853A7" w14:textId="77777777" w:rsidR="0009750E" w:rsidRPr="00D548A1" w:rsidRDefault="0009750E" w:rsidP="0009750E">
      <w:pPr>
        <w:pStyle w:val="affff"/>
      </w:pPr>
      <w:r w:rsidRPr="00D548A1">
        <w:t xml:space="preserve">Блок </w:t>
      </w:r>
      <w:r w:rsidRPr="00D548A1">
        <w:rPr>
          <w:b/>
        </w:rPr>
        <w:t xml:space="preserve">«Исключения» </w:t>
      </w:r>
      <w:r w:rsidRPr="00D548A1">
        <w:t xml:space="preserve">должен содержать описание поведения </w:t>
      </w:r>
      <w:proofErr w:type="gramStart"/>
      <w:r w:rsidRPr="00D548A1">
        <w:t>ПО</w:t>
      </w:r>
      <w:proofErr w:type="gramEnd"/>
      <w:r w:rsidRPr="00D548A1">
        <w:t xml:space="preserve"> </w:t>
      </w:r>
      <w:proofErr w:type="gramStart"/>
      <w:r w:rsidRPr="00D548A1">
        <w:t>в</w:t>
      </w:r>
      <w:proofErr w:type="gramEnd"/>
      <w:r w:rsidRPr="00D548A1">
        <w:t xml:space="preserve"> сл</w:t>
      </w:r>
      <w:r w:rsidRPr="00D548A1">
        <w:t>у</w:t>
      </w:r>
      <w:r w:rsidRPr="00D548A1">
        <w:t xml:space="preserve">чаях, когда основной сценарий не может быть успешно выполнен. На каждом этапе выполнения сценарий может быть прерван. </w:t>
      </w:r>
      <w:r w:rsidR="009A3A88" w:rsidRPr="00D548A1">
        <w:t xml:space="preserve">В </w:t>
      </w:r>
      <w:proofErr w:type="gramStart"/>
      <w:r w:rsidR="009A3A88" w:rsidRPr="00D548A1">
        <w:t>этом</w:t>
      </w:r>
      <w:proofErr w:type="gramEnd"/>
      <w:r w:rsidR="009A3A88" w:rsidRPr="00D548A1">
        <w:t xml:space="preserve"> случае в блоке должны быть указаны причины прерывания сценария и действия, заверша</w:t>
      </w:r>
      <w:r w:rsidR="009A3A88" w:rsidRPr="00D548A1">
        <w:t>ю</w:t>
      </w:r>
      <w:r w:rsidR="009A3A88" w:rsidRPr="00D548A1">
        <w:t>щие его.</w:t>
      </w:r>
    </w:p>
    <w:p w14:paraId="3BCE070F" w14:textId="77777777" w:rsidR="0009750E" w:rsidRPr="00D548A1" w:rsidRDefault="0009750E" w:rsidP="0009750E">
      <w:pPr>
        <w:pStyle w:val="affff"/>
      </w:pPr>
      <w:r w:rsidRPr="00D548A1">
        <w:t xml:space="preserve">Блок </w:t>
      </w:r>
      <w:r w:rsidRPr="00D548A1">
        <w:rPr>
          <w:b/>
        </w:rPr>
        <w:t xml:space="preserve">«Дополнительные сведения» </w:t>
      </w:r>
      <w:r w:rsidRPr="00D548A1">
        <w:t>содержит информацию, уточня</w:t>
      </w:r>
      <w:r w:rsidRPr="00D548A1">
        <w:t>ю</w:t>
      </w:r>
      <w:r w:rsidRPr="00D548A1">
        <w:t>щую сценарий.</w:t>
      </w:r>
      <w:bookmarkEnd w:id="24"/>
    </w:p>
    <w:p w14:paraId="69F198AC" w14:textId="77777777" w:rsidR="00D044BC" w:rsidRPr="00D548A1" w:rsidRDefault="00543C2A" w:rsidP="006E5C06">
      <w:pPr>
        <w:pStyle w:val="2"/>
      </w:pPr>
      <w:bookmarkStart w:id="30" w:name="_Toc44926801"/>
      <w:r w:rsidRPr="00D548A1">
        <w:t>Назначение разработки</w:t>
      </w:r>
      <w:bookmarkEnd w:id="30"/>
    </w:p>
    <w:p w14:paraId="442F5401" w14:textId="0F0DDA3C" w:rsidR="002E0222" w:rsidRPr="00D548A1" w:rsidRDefault="002A17EF" w:rsidP="006E5C06">
      <w:pPr>
        <w:pStyle w:val="affff"/>
      </w:pPr>
      <w:r w:rsidRPr="00D548A1">
        <w:t xml:space="preserve">Разработка </w:t>
      </w:r>
      <w:proofErr w:type="gramStart"/>
      <w:r w:rsidRPr="00D548A1">
        <w:t>ПО</w:t>
      </w:r>
      <w:proofErr w:type="gramEnd"/>
      <w:r w:rsidRPr="00D548A1">
        <w:t xml:space="preserve"> выполняется </w:t>
      </w:r>
      <w:proofErr w:type="gramStart"/>
      <w:r w:rsidRPr="00D548A1">
        <w:t>с</w:t>
      </w:r>
      <w:proofErr w:type="gramEnd"/>
      <w:r w:rsidRPr="00D548A1">
        <w:t xml:space="preserve"> целью</w:t>
      </w:r>
      <w:r w:rsidR="006E5C06" w:rsidRPr="00D548A1">
        <w:t xml:space="preserve"> </w:t>
      </w:r>
      <w:r w:rsidR="000D011B" w:rsidRPr="00D548A1">
        <w:t>создания и последующего прои</w:t>
      </w:r>
      <w:r w:rsidR="000D011B" w:rsidRPr="00D548A1">
        <w:t>з</w:t>
      </w:r>
      <w:r w:rsidR="000D011B" w:rsidRPr="00D548A1">
        <w:t xml:space="preserve">водства объектного </w:t>
      </w:r>
      <w:r w:rsidR="006E5C06" w:rsidRPr="00D548A1">
        <w:t>контроллера</w:t>
      </w:r>
      <w:r w:rsidR="000D011B" w:rsidRPr="00D548A1">
        <w:t xml:space="preserve"> привода стрелки ОКПС-Е-К, работающего в составе системы микропроцессорной централизации (МПЦ) на железной д</w:t>
      </w:r>
      <w:r w:rsidR="000D011B" w:rsidRPr="00D548A1">
        <w:t>о</w:t>
      </w:r>
      <w:r w:rsidR="000D011B" w:rsidRPr="00D548A1">
        <w:t xml:space="preserve">роге, метрополитене. </w:t>
      </w:r>
    </w:p>
    <w:p w14:paraId="66B67FA1" w14:textId="77777777" w:rsidR="00923566" w:rsidRPr="00D548A1" w:rsidRDefault="0039659A" w:rsidP="006E5C06">
      <w:pPr>
        <w:pStyle w:val="2"/>
      </w:pPr>
      <w:bookmarkStart w:id="31" w:name="_Toc500514041"/>
      <w:bookmarkStart w:id="32" w:name="_Toc44926802"/>
      <w:r w:rsidRPr="00D548A1">
        <w:t>Ссылки</w:t>
      </w:r>
      <w:bookmarkEnd w:id="31"/>
      <w:bookmarkEnd w:id="32"/>
    </w:p>
    <w:p w14:paraId="024B3875" w14:textId="2ABB0DFF" w:rsidR="00E03569" w:rsidRPr="00D548A1" w:rsidRDefault="002B3D82" w:rsidP="00751BFF">
      <w:pPr>
        <w:pStyle w:val="a6"/>
      </w:pPr>
      <w:bookmarkStart w:id="33" w:name="_Hlk516573621"/>
      <w:commentRangeStart w:id="34"/>
      <w:r w:rsidRPr="00D548A1">
        <w:t>Т</w:t>
      </w:r>
      <w:r w:rsidR="009F04EF" w:rsidRPr="00D548A1">
        <w:t>ехническ</w:t>
      </w:r>
      <w:r w:rsidR="000D011B" w:rsidRPr="00D548A1">
        <w:t>о</w:t>
      </w:r>
      <w:r w:rsidR="009F04EF" w:rsidRPr="00D548A1">
        <w:t xml:space="preserve">е </w:t>
      </w:r>
      <w:r w:rsidR="000D011B" w:rsidRPr="00D548A1">
        <w:t xml:space="preserve">задание на </w:t>
      </w:r>
      <w:r w:rsidR="009F04EF" w:rsidRPr="00D548A1">
        <w:t>«</w:t>
      </w:r>
      <w:r w:rsidR="00E331B0" w:rsidRPr="00D548A1">
        <w:t>Объектный контроллер привода стрелки (ОКПС-Е</w:t>
      </w:r>
      <w:r w:rsidR="00A60656" w:rsidRPr="00D548A1">
        <w:t>-К</w:t>
      </w:r>
      <w:r w:rsidR="00E331B0" w:rsidRPr="00D548A1">
        <w:t>)</w:t>
      </w:r>
      <w:r w:rsidR="009F04EF" w:rsidRPr="00D548A1">
        <w:t>»;</w:t>
      </w:r>
      <w:bookmarkEnd w:id="33"/>
      <w:commentRangeEnd w:id="34"/>
      <w:r w:rsidRPr="00D548A1">
        <w:rPr>
          <w:rStyle w:val="affe"/>
          <w:noProof/>
        </w:rPr>
        <w:commentReference w:id="34"/>
      </w:r>
    </w:p>
    <w:p w14:paraId="1AC18260" w14:textId="77777777" w:rsidR="00E03569" w:rsidRPr="00D548A1" w:rsidRDefault="00F15D96" w:rsidP="00751BFF">
      <w:pPr>
        <w:pStyle w:val="a6"/>
      </w:pPr>
      <w:r w:rsidRPr="00D548A1">
        <w:lastRenderedPageBreak/>
        <w:t>СТО РЖД 02.051-2015. Микропроцессорные устройства железн</w:t>
      </w:r>
      <w:r w:rsidRPr="00D548A1">
        <w:t>о</w:t>
      </w:r>
      <w:r w:rsidRPr="00D548A1">
        <w:t>дорожной автоматики и телемеханики. Программное обеспечение. Требов</w:t>
      </w:r>
      <w:r w:rsidRPr="00D548A1">
        <w:t>а</w:t>
      </w:r>
      <w:r w:rsidRPr="00D548A1">
        <w:t>ния функциональной безопасности;</w:t>
      </w:r>
    </w:p>
    <w:p w14:paraId="0CB35441" w14:textId="77777777" w:rsidR="00F15D96" w:rsidRPr="00D548A1" w:rsidRDefault="007D3DD4" w:rsidP="00751BFF">
      <w:pPr>
        <w:pStyle w:val="a6"/>
      </w:pPr>
      <w:proofErr w:type="spellStart"/>
      <w:r w:rsidRPr="00D548A1">
        <w:t>Unified</w:t>
      </w:r>
      <w:proofErr w:type="spellEnd"/>
      <w:r w:rsidRPr="00D548A1">
        <w:t xml:space="preserve"> </w:t>
      </w:r>
      <w:proofErr w:type="spellStart"/>
      <w:r w:rsidRPr="00D548A1">
        <w:t>Modeling</w:t>
      </w:r>
      <w:proofErr w:type="spellEnd"/>
      <w:r w:rsidRPr="00D548A1">
        <w:t xml:space="preserve"> Language Specification Version 2.5.</w:t>
      </w:r>
    </w:p>
    <w:p w14:paraId="56B3EEA5" w14:textId="77777777" w:rsidR="007F5333" w:rsidRPr="00D548A1" w:rsidRDefault="00F9777A" w:rsidP="006E5C06">
      <w:pPr>
        <w:pStyle w:val="1"/>
        <w:rPr>
          <w:snapToGrid w:val="0"/>
          <w:lang w:val="ru-RU"/>
        </w:rPr>
      </w:pPr>
      <w:bookmarkStart w:id="35" w:name="__RefHeading___Toc10430_133144535"/>
      <w:bookmarkStart w:id="36" w:name="_Toc489021666"/>
      <w:bookmarkStart w:id="37" w:name="_Toc493079487"/>
      <w:bookmarkStart w:id="38" w:name="_Toc500514042"/>
      <w:bookmarkStart w:id="39" w:name="_Toc44926803"/>
      <w:r w:rsidRPr="00D548A1">
        <w:rPr>
          <w:lang w:val="ru-RU"/>
        </w:rPr>
        <w:lastRenderedPageBreak/>
        <w:t>Общие характеристики устройства</w:t>
      </w:r>
      <w:bookmarkEnd w:id="35"/>
      <w:bookmarkEnd w:id="36"/>
      <w:bookmarkEnd w:id="37"/>
      <w:bookmarkEnd w:id="38"/>
      <w:bookmarkEnd w:id="39"/>
    </w:p>
    <w:p w14:paraId="4FD71026" w14:textId="77777777" w:rsidR="00F9777A" w:rsidRPr="00D548A1" w:rsidRDefault="00F9777A" w:rsidP="006E5C06">
      <w:pPr>
        <w:pStyle w:val="2"/>
        <w:rPr>
          <w:snapToGrid w:val="0"/>
        </w:rPr>
      </w:pPr>
      <w:bookmarkStart w:id="40" w:name="__RefHeading___Toc10438_133144535"/>
      <w:bookmarkStart w:id="41" w:name="_Toc493079488"/>
      <w:bookmarkStart w:id="42" w:name="_Toc500514043"/>
      <w:bookmarkStart w:id="43" w:name="_Toc44926804"/>
      <w:r w:rsidRPr="00D548A1">
        <w:t>Общее описание устройства</w:t>
      </w:r>
      <w:bookmarkEnd w:id="40"/>
      <w:bookmarkEnd w:id="41"/>
      <w:bookmarkEnd w:id="42"/>
      <w:bookmarkEnd w:id="43"/>
    </w:p>
    <w:p w14:paraId="08936457" w14:textId="77777777" w:rsidR="00D25008" w:rsidRPr="00D548A1" w:rsidRDefault="00D25008" w:rsidP="002728BD">
      <w:pPr>
        <w:pStyle w:val="afff1"/>
        <w:numPr>
          <w:ilvl w:val="1"/>
          <w:numId w:val="8"/>
        </w:numPr>
        <w:shd w:val="clear" w:color="auto" w:fill="FFFFFF"/>
        <w:tabs>
          <w:tab w:val="left" w:pos="1418"/>
        </w:tabs>
        <w:spacing w:line="360" w:lineRule="auto"/>
        <w:contextualSpacing w:val="0"/>
        <w:jc w:val="both"/>
        <w:outlineLvl w:val="2"/>
        <w:rPr>
          <w:rFonts w:eastAsia="Calibri"/>
          <w:vanish/>
          <w:color w:val="000000"/>
          <w:sz w:val="2"/>
          <w:szCs w:val="2"/>
        </w:rPr>
      </w:pPr>
      <w:bookmarkStart w:id="44" w:name="_Toc499819310"/>
      <w:bookmarkEnd w:id="44"/>
    </w:p>
    <w:p w14:paraId="197D0B9D" w14:textId="77777777" w:rsidR="006A69BA" w:rsidRPr="00D548A1" w:rsidRDefault="00F629EC" w:rsidP="00F629EC">
      <w:pPr>
        <w:pStyle w:val="affff"/>
      </w:pPr>
      <w:r w:rsidRPr="00D548A1">
        <w:t>ОКПС</w:t>
      </w:r>
      <w:r w:rsidR="00A60656" w:rsidRPr="00D548A1">
        <w:t>-Е-К</w:t>
      </w:r>
      <w:r w:rsidRPr="00D548A1">
        <w:t xml:space="preserve"> </w:t>
      </w:r>
      <w:proofErr w:type="gramStart"/>
      <w:r w:rsidRPr="00D548A1">
        <w:t>предназначен</w:t>
      </w:r>
      <w:proofErr w:type="gramEnd"/>
      <w:r w:rsidRPr="00D548A1">
        <w:t xml:space="preserve"> для обеспечения безопасного управления стрелочным приводом путем формирования трехфазного напряжения для п</w:t>
      </w:r>
      <w:r w:rsidRPr="00D548A1">
        <w:t>и</w:t>
      </w:r>
      <w:r w:rsidRPr="00D548A1">
        <w:t>тания электродвигателей переменного тока в 9-ти проводных схемах упра</w:t>
      </w:r>
      <w:r w:rsidRPr="00D548A1">
        <w:t>в</w:t>
      </w:r>
      <w:r w:rsidRPr="00D548A1">
        <w:t>ления.</w:t>
      </w:r>
    </w:p>
    <w:p w14:paraId="6D334DBD" w14:textId="77777777" w:rsidR="000B51A9" w:rsidRPr="00D548A1" w:rsidRDefault="006A69BA" w:rsidP="00C44005">
      <w:pPr>
        <w:pStyle w:val="affff"/>
      </w:pPr>
      <w:r w:rsidRPr="00D548A1">
        <w:t xml:space="preserve">Областью применения прибора являются </w:t>
      </w:r>
      <w:r w:rsidR="00C44005" w:rsidRPr="00D548A1">
        <w:t>магистральный и промы</w:t>
      </w:r>
      <w:r w:rsidR="00C44005" w:rsidRPr="00D548A1">
        <w:t>ш</w:t>
      </w:r>
      <w:r w:rsidR="00C44005" w:rsidRPr="00D548A1">
        <w:t>ленный железнодорожный транспорт с любым видом тяги поездов, а также метрополитен, в составе строящихся и/или реконструируемых систем ЭЦ и интервального регулирования движением поездов.</w:t>
      </w:r>
      <w:r w:rsidR="00EC7E93" w:rsidRPr="00D548A1">
        <w:t xml:space="preserve"> </w:t>
      </w:r>
      <w:r w:rsidR="000B51A9" w:rsidRPr="00D548A1">
        <w:t>Размещение блоков – в релейных помещениях станций, в транспортабельных модулях для 19-дюймовых монтажных шкафов.</w:t>
      </w:r>
    </w:p>
    <w:p w14:paraId="643A4558" w14:textId="2264CBD1" w:rsidR="00F9777A" w:rsidRPr="00D548A1" w:rsidRDefault="00724E09" w:rsidP="009E5F37">
      <w:pPr>
        <w:pStyle w:val="afffff3"/>
      </w:pPr>
      <w:r w:rsidRPr="00D548A1">
        <w:t>Конструктивно</w:t>
      </w:r>
      <w:r w:rsidR="00F9777A" w:rsidRPr="00D548A1">
        <w:t xml:space="preserve"> прибор состоит из следующих частей</w:t>
      </w:r>
      <w:r w:rsidR="00801C79" w:rsidRPr="00D548A1">
        <w:t xml:space="preserve"> (см. рисунок </w:t>
      </w:r>
      <w:r w:rsidR="007C3D46" w:rsidRPr="00D548A1">
        <w:fldChar w:fldCharType="begin"/>
      </w:r>
      <w:r w:rsidR="00801C79" w:rsidRPr="00D548A1">
        <w:instrText xml:space="preserve"> REF _Ref501630257 \h </w:instrText>
      </w:r>
      <w:r w:rsidR="009E5F37" w:rsidRPr="00D548A1">
        <w:instrText xml:space="preserve"> \* MERGEFORMAT </w:instrText>
      </w:r>
      <w:r w:rsidR="007C3D46" w:rsidRPr="00D548A1">
        <w:fldChar w:fldCharType="separate"/>
      </w:r>
      <w:r w:rsidR="00D762AC" w:rsidRPr="00D548A1">
        <w:rPr>
          <w:noProof/>
        </w:rPr>
        <w:t>1</w:t>
      </w:r>
      <w:r w:rsidR="007C3D46" w:rsidRPr="00D548A1">
        <w:fldChar w:fldCharType="end"/>
      </w:r>
      <w:r w:rsidR="00801C79" w:rsidRPr="00D548A1">
        <w:t>)</w:t>
      </w:r>
      <w:r w:rsidR="00F9777A" w:rsidRPr="00D548A1">
        <w:t>:</w:t>
      </w:r>
    </w:p>
    <w:p w14:paraId="2A831A36" w14:textId="77777777" w:rsidR="00F9777A" w:rsidRPr="00D548A1" w:rsidRDefault="004F1238" w:rsidP="00E960D2">
      <w:pPr>
        <w:pStyle w:val="a6"/>
        <w:numPr>
          <w:ilvl w:val="0"/>
          <w:numId w:val="185"/>
        </w:numPr>
      </w:pPr>
      <w:proofErr w:type="gramStart"/>
      <w:r w:rsidRPr="00D548A1">
        <w:t>ТЭ</w:t>
      </w:r>
      <w:r w:rsidR="00923CBF" w:rsidRPr="00D548A1">
        <w:t>З</w:t>
      </w:r>
      <w:r w:rsidRPr="00D548A1">
        <w:t xml:space="preserve"> ОКПС</w:t>
      </w:r>
      <w:r w:rsidR="00B20B82" w:rsidRPr="00D548A1">
        <w:t>-Е-К</w:t>
      </w:r>
      <w:r w:rsidR="00382254" w:rsidRPr="00D548A1">
        <w:t xml:space="preserve"> основной</w:t>
      </w:r>
      <w:r w:rsidRPr="00D548A1">
        <w:t>;</w:t>
      </w:r>
      <w:proofErr w:type="gramEnd"/>
    </w:p>
    <w:p w14:paraId="029149E9" w14:textId="77777777" w:rsidR="004300B9" w:rsidRPr="00D548A1" w:rsidRDefault="004300B9" w:rsidP="00751BFF">
      <w:pPr>
        <w:pStyle w:val="a6"/>
      </w:pPr>
      <w:proofErr w:type="gramStart"/>
      <w:r w:rsidRPr="00D548A1">
        <w:t>ТЭЗ ОКПС-Е-К резервный;</w:t>
      </w:r>
      <w:proofErr w:type="gramEnd"/>
    </w:p>
    <w:p w14:paraId="1ACD1D47" w14:textId="77777777" w:rsidR="004F1238" w:rsidRPr="00D548A1" w:rsidRDefault="00923CBF" w:rsidP="00751BFF">
      <w:pPr>
        <w:pStyle w:val="a6"/>
      </w:pPr>
      <w:r w:rsidRPr="00D548A1">
        <w:t>к</w:t>
      </w:r>
      <w:r w:rsidR="004F1238" w:rsidRPr="00D548A1">
        <w:t>росс-плата;</w:t>
      </w:r>
    </w:p>
    <w:p w14:paraId="49E8F806" w14:textId="77777777" w:rsidR="004F1238" w:rsidRPr="00D548A1" w:rsidRDefault="004300B9" w:rsidP="00751BFF">
      <w:pPr>
        <w:pStyle w:val="a6"/>
      </w:pPr>
      <w:r w:rsidRPr="00D548A1">
        <w:t>модуль реле</w:t>
      </w:r>
      <w:r w:rsidR="004F1238" w:rsidRPr="00D548A1">
        <w:t>.</w:t>
      </w:r>
    </w:p>
    <w:p w14:paraId="097FD6C0" w14:textId="3891E3CF" w:rsidR="00F9777A" w:rsidRPr="00D548A1" w:rsidRDefault="00785D10" w:rsidP="00302405">
      <w:pPr>
        <w:pStyle w:val="afffffd"/>
      </w:pPr>
      <w:r w:rsidRPr="00D548A1">
        <w:object w:dxaOrig="16665" w:dyaOrig="5640" w14:anchorId="160E9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5pt;height:157.45pt" o:ole="">
            <v:imagedata r:id="rId10" o:title=""/>
          </v:shape>
          <o:OLEObject Type="Embed" ProgID="Visio.Drawing.15" ShapeID="_x0000_i1025" DrawAspect="Content" ObjectID="_1656764992" r:id="rId11"/>
        </w:object>
      </w:r>
    </w:p>
    <w:p w14:paraId="085E2BB1" w14:textId="19334C37" w:rsidR="00687AFB" w:rsidRPr="00D548A1" w:rsidRDefault="00F9777A" w:rsidP="009E5F37">
      <w:pPr>
        <w:pStyle w:val="afffff8"/>
      </w:pPr>
      <w:r w:rsidRPr="00D548A1">
        <w:t xml:space="preserve">Рисунок </w:t>
      </w:r>
      <w:r w:rsidR="007C3D46" w:rsidRPr="00D548A1">
        <w:rPr>
          <w:noProof/>
        </w:rPr>
        <w:fldChar w:fldCharType="begin"/>
      </w:r>
      <w:r w:rsidR="00B20B82" w:rsidRPr="00D548A1">
        <w:rPr>
          <w:noProof/>
        </w:rPr>
        <w:instrText xml:space="preserve"> SEQ Рисунок \* ARABIC </w:instrText>
      </w:r>
      <w:r w:rsidR="007C3D46" w:rsidRPr="00D548A1">
        <w:rPr>
          <w:noProof/>
        </w:rPr>
        <w:fldChar w:fldCharType="separate"/>
      </w:r>
      <w:bookmarkStart w:id="45" w:name="_Ref501630257"/>
      <w:r w:rsidR="000D2F72" w:rsidRPr="00D548A1">
        <w:rPr>
          <w:noProof/>
        </w:rPr>
        <w:t>1</w:t>
      </w:r>
      <w:bookmarkEnd w:id="45"/>
      <w:r w:rsidR="007C3D46" w:rsidRPr="00D548A1">
        <w:rPr>
          <w:noProof/>
        </w:rPr>
        <w:fldChar w:fldCharType="end"/>
      </w:r>
      <w:r w:rsidR="00B70C78" w:rsidRPr="00D548A1">
        <w:t xml:space="preserve"> – Общая структура прибора</w:t>
      </w:r>
    </w:p>
    <w:p w14:paraId="1FBED1A9" w14:textId="08D3B244" w:rsidR="00E538D4" w:rsidRPr="00D548A1" w:rsidRDefault="00575E58" w:rsidP="00D6605A">
      <w:pPr>
        <w:pStyle w:val="affff"/>
      </w:pPr>
      <w:proofErr w:type="gramStart"/>
      <w:r w:rsidRPr="00D548A1">
        <w:lastRenderedPageBreak/>
        <w:t>Прибор состоит из двух ТЭЗ, включенных соответственно в основной и в резервный каналы.</w:t>
      </w:r>
      <w:proofErr w:type="gramEnd"/>
      <w:r w:rsidRPr="00D548A1">
        <w:t xml:space="preserve"> В исходном </w:t>
      </w:r>
      <w:proofErr w:type="gramStart"/>
      <w:r w:rsidRPr="00D548A1">
        <w:t>состоянии</w:t>
      </w:r>
      <w:proofErr w:type="gramEnd"/>
      <w:r w:rsidRPr="00D548A1">
        <w:t xml:space="preserve"> (по старту системы) активным является основной прибор. Каждый (основной и резервный) прибор подкл</w:t>
      </w:r>
      <w:r w:rsidRPr="00D548A1">
        <w:t>ю</w:t>
      </w:r>
      <w:r w:rsidRPr="00D548A1">
        <w:t>чен к двум системным каналам связи (1-му и 2-му) и осуществляет прием корректных телеграмм А и</w:t>
      </w:r>
      <w:proofErr w:type="gramStart"/>
      <w:r w:rsidRPr="00D548A1">
        <w:t xml:space="preserve"> Б</w:t>
      </w:r>
      <w:proofErr w:type="gramEnd"/>
      <w:r w:rsidRPr="00D548A1">
        <w:t xml:space="preserve"> по 1-му и по 2-му каналам.</w:t>
      </w:r>
      <w:r w:rsidR="00D6605A" w:rsidRPr="00D548A1">
        <w:t xml:space="preserve"> Соответственно, р</w:t>
      </w:r>
      <w:r w:rsidR="00E538D4" w:rsidRPr="00D548A1">
        <w:t>азделяют одноканальный режим работы ОКПС-Е-К без резервирования и двухканальный режим работы с ненагруженным резервированием.</w:t>
      </w:r>
    </w:p>
    <w:p w14:paraId="767E083F" w14:textId="77777777" w:rsidR="006346B4" w:rsidRPr="00D548A1" w:rsidRDefault="006346B4" w:rsidP="009E5F37">
      <w:pPr>
        <w:pStyle w:val="afffff3"/>
      </w:pPr>
      <w:r w:rsidRPr="00D548A1">
        <w:t>Каждый канал ОКПС-Е-К может находиться в одном из следующих с</w:t>
      </w:r>
      <w:r w:rsidRPr="00D548A1">
        <w:t>о</w:t>
      </w:r>
      <w:r w:rsidRPr="00D548A1">
        <w:t>стояний:</w:t>
      </w:r>
    </w:p>
    <w:p w14:paraId="5C0F6081" w14:textId="77777777" w:rsidR="006346B4" w:rsidRPr="00D548A1" w:rsidRDefault="00CB3C74" w:rsidP="00751BFF">
      <w:pPr>
        <w:pStyle w:val="a8"/>
        <w:rPr>
          <w:lang w:val="ru-RU"/>
        </w:rPr>
      </w:pPr>
      <w:r w:rsidRPr="00D548A1">
        <w:rPr>
          <w:lang w:val="ru-RU"/>
        </w:rPr>
        <w:t>РС</w:t>
      </w:r>
      <w:r w:rsidR="006346B4" w:rsidRPr="00D548A1">
        <w:rPr>
          <w:lang w:val="ru-RU"/>
        </w:rPr>
        <w:t>, при котором ОКПС-Е-К отвечает всем требованиям нормативно-технической и конструкторской документации и выполняет все заложенные функции;</w:t>
      </w:r>
    </w:p>
    <w:p w14:paraId="54F62C5F" w14:textId="69F55ADF" w:rsidR="006346B4" w:rsidRPr="00D548A1" w:rsidRDefault="00CB3C74" w:rsidP="00751BFF">
      <w:pPr>
        <w:pStyle w:val="a8"/>
        <w:rPr>
          <w:lang w:val="ru-RU"/>
        </w:rPr>
      </w:pPr>
      <w:r w:rsidRPr="00D548A1">
        <w:rPr>
          <w:lang w:val="ru-RU"/>
        </w:rPr>
        <w:t>БС</w:t>
      </w:r>
      <w:r w:rsidR="006346B4" w:rsidRPr="00D548A1">
        <w:rPr>
          <w:lang w:val="ru-RU"/>
        </w:rPr>
        <w:t xml:space="preserve">, в которое ОКПС-Е-К переходит при отсутствии корректных приказов от </w:t>
      </w:r>
      <w:r w:rsidR="0043266A" w:rsidRPr="00D548A1">
        <w:rPr>
          <w:lang w:val="ru-RU"/>
        </w:rPr>
        <w:t>УС</w:t>
      </w:r>
      <w:r w:rsidR="006346B4" w:rsidRPr="00D548A1">
        <w:rPr>
          <w:lang w:val="ru-RU"/>
        </w:rPr>
        <w:t xml:space="preserve"> по каналам передачи данных в течение более чем 1,5 </w:t>
      </w:r>
      <w:proofErr w:type="gramStart"/>
      <w:r w:rsidR="006346B4" w:rsidRPr="00D548A1">
        <w:rPr>
          <w:lang w:val="ru-RU"/>
        </w:rPr>
        <w:t>с</w:t>
      </w:r>
      <w:proofErr w:type="gramEnd"/>
      <w:r w:rsidR="006346B4" w:rsidRPr="00D548A1">
        <w:rPr>
          <w:lang w:val="ru-RU"/>
        </w:rPr>
        <w:t>; сн</w:t>
      </w:r>
      <w:r w:rsidR="006346B4" w:rsidRPr="00D548A1">
        <w:rPr>
          <w:lang w:val="ru-RU"/>
        </w:rPr>
        <w:t>и</w:t>
      </w:r>
      <w:r w:rsidR="006346B4" w:rsidRPr="00D548A1">
        <w:rPr>
          <w:lang w:val="ru-RU"/>
        </w:rPr>
        <w:t xml:space="preserve">жении напряжения питания постоянного тока ниже уровня 21 В; </w:t>
      </w:r>
      <w:proofErr w:type="gramStart"/>
      <w:r w:rsidR="006346B4" w:rsidRPr="00D548A1">
        <w:rPr>
          <w:lang w:val="ru-RU"/>
        </w:rPr>
        <w:t>снижении напряжения питания переменного тока ниже уровня 187 В.В этом состоянии блокируется формирование на выходе сигналов управления стрелкой</w:t>
      </w:r>
      <w:r w:rsidR="00C72307" w:rsidRPr="00D548A1">
        <w:rPr>
          <w:lang w:val="ru-RU"/>
        </w:rPr>
        <w:t xml:space="preserve"> в ответ на приказ перевода стрелки</w:t>
      </w:r>
      <w:r w:rsidR="006346B4" w:rsidRPr="00D548A1">
        <w:rPr>
          <w:lang w:val="ru-RU"/>
        </w:rPr>
        <w:t>,</w:t>
      </w:r>
      <w:r w:rsidR="00C72307" w:rsidRPr="00D548A1">
        <w:rPr>
          <w:lang w:val="ru-RU"/>
        </w:rPr>
        <w:t xml:space="preserve"> но формируются сигналы тестирования целос</w:t>
      </w:r>
      <w:r w:rsidR="00C72307" w:rsidRPr="00D548A1">
        <w:rPr>
          <w:lang w:val="ru-RU"/>
        </w:rPr>
        <w:t>т</w:t>
      </w:r>
      <w:r w:rsidR="00C72307" w:rsidRPr="00D548A1">
        <w:rPr>
          <w:lang w:val="ru-RU"/>
        </w:rPr>
        <w:t>ности рабочих цепей стрелки,</w:t>
      </w:r>
      <w:r w:rsidR="006E5C06" w:rsidRPr="00D548A1">
        <w:rPr>
          <w:lang w:val="ru-RU"/>
        </w:rPr>
        <w:t xml:space="preserve"> также</w:t>
      </w:r>
      <w:r w:rsidR="006346B4" w:rsidRPr="00D548A1">
        <w:rPr>
          <w:lang w:val="ru-RU"/>
        </w:rPr>
        <w:t xml:space="preserve"> поддерживается связь со смежным кан</w:t>
      </w:r>
      <w:r w:rsidR="006346B4" w:rsidRPr="00D548A1">
        <w:rPr>
          <w:lang w:val="ru-RU"/>
        </w:rPr>
        <w:t>а</w:t>
      </w:r>
      <w:r w:rsidR="006346B4" w:rsidRPr="00D548A1">
        <w:rPr>
          <w:lang w:val="ru-RU"/>
        </w:rPr>
        <w:t>лом и УС (при наличии связи)</w:t>
      </w:r>
      <w:r w:rsidR="00C72307" w:rsidRPr="00D548A1">
        <w:rPr>
          <w:lang w:val="ru-RU"/>
        </w:rPr>
        <w:t xml:space="preserve"> и осуществляется контроль положения стре</w:t>
      </w:r>
      <w:r w:rsidR="00C72307" w:rsidRPr="00D548A1">
        <w:rPr>
          <w:lang w:val="ru-RU"/>
        </w:rPr>
        <w:t>л</w:t>
      </w:r>
      <w:r w:rsidR="00C72307" w:rsidRPr="00D548A1">
        <w:rPr>
          <w:lang w:val="ru-RU"/>
        </w:rPr>
        <w:t>ки</w:t>
      </w:r>
      <w:r w:rsidR="006346B4" w:rsidRPr="00D548A1">
        <w:rPr>
          <w:lang w:val="ru-RU"/>
        </w:rPr>
        <w:t>.</w:t>
      </w:r>
      <w:proofErr w:type="gramEnd"/>
      <w:r w:rsidR="006346B4" w:rsidRPr="00D548A1">
        <w:rPr>
          <w:lang w:val="ru-RU"/>
        </w:rPr>
        <w:t xml:space="preserve"> ОКПС-Е-К переходит обратно в </w:t>
      </w:r>
      <w:r w:rsidR="004F3BA2" w:rsidRPr="00D548A1">
        <w:rPr>
          <w:lang w:val="ru-RU"/>
        </w:rPr>
        <w:t>РС</w:t>
      </w:r>
      <w:r w:rsidR="006346B4" w:rsidRPr="00D548A1">
        <w:rPr>
          <w:lang w:val="ru-RU"/>
        </w:rPr>
        <w:t xml:space="preserve"> при восстановлении процесса обмена информацией с УС и требуемых уровней питающих напряжений;</w:t>
      </w:r>
    </w:p>
    <w:p w14:paraId="03112DDA" w14:textId="580F9013" w:rsidR="006346B4" w:rsidRPr="00D548A1" w:rsidRDefault="00CB3C74" w:rsidP="00751BFF">
      <w:pPr>
        <w:pStyle w:val="a8"/>
        <w:rPr>
          <w:lang w:val="ru-RU"/>
        </w:rPr>
      </w:pPr>
      <w:r w:rsidRPr="00D548A1">
        <w:rPr>
          <w:lang w:val="ru-RU"/>
        </w:rPr>
        <w:t>ЗС</w:t>
      </w:r>
      <w:r w:rsidR="006346B4" w:rsidRPr="00D548A1">
        <w:rPr>
          <w:lang w:val="ru-RU"/>
        </w:rPr>
        <w:t xml:space="preserve">, в </w:t>
      </w:r>
      <w:proofErr w:type="gramStart"/>
      <w:r w:rsidR="006346B4" w:rsidRPr="00D548A1">
        <w:rPr>
          <w:lang w:val="ru-RU"/>
        </w:rPr>
        <w:t>которое</w:t>
      </w:r>
      <w:proofErr w:type="gramEnd"/>
      <w:r w:rsidR="006346B4" w:rsidRPr="00D548A1">
        <w:rPr>
          <w:lang w:val="ru-RU"/>
        </w:rPr>
        <w:t xml:space="preserve"> переходит ОКПС-Е-К при обнаружении неисправн</w:t>
      </w:r>
      <w:r w:rsidR="006346B4" w:rsidRPr="00D548A1">
        <w:rPr>
          <w:lang w:val="ru-RU"/>
        </w:rPr>
        <w:t>о</w:t>
      </w:r>
      <w:r w:rsidR="006346B4" w:rsidRPr="00D548A1">
        <w:rPr>
          <w:lang w:val="ru-RU"/>
        </w:rPr>
        <w:t xml:space="preserve">сти. В </w:t>
      </w:r>
      <w:proofErr w:type="gramStart"/>
      <w:r w:rsidR="006346B4" w:rsidRPr="00D548A1">
        <w:rPr>
          <w:lang w:val="ru-RU"/>
        </w:rPr>
        <w:t>этом</w:t>
      </w:r>
      <w:proofErr w:type="gramEnd"/>
      <w:r w:rsidR="006346B4" w:rsidRPr="00D548A1">
        <w:rPr>
          <w:lang w:val="ru-RU"/>
        </w:rPr>
        <w:t xml:space="preserve"> состоянии исключается формирование на выходе ОКПС-Е-К к</w:t>
      </w:r>
      <w:r w:rsidR="006346B4" w:rsidRPr="00D548A1">
        <w:rPr>
          <w:lang w:val="ru-RU"/>
        </w:rPr>
        <w:t>а</w:t>
      </w:r>
      <w:r w:rsidR="006346B4" w:rsidRPr="00D548A1">
        <w:rPr>
          <w:lang w:val="ru-RU"/>
        </w:rPr>
        <w:t xml:space="preserve">ких-либо сигналов, прекращается обмен данными с УС и смежным каналом. Код </w:t>
      </w:r>
      <w:r w:rsidR="009A3A88" w:rsidRPr="00D548A1">
        <w:rPr>
          <w:lang w:val="ru-RU"/>
        </w:rPr>
        <w:t>З</w:t>
      </w:r>
      <w:r w:rsidR="00A87E6B" w:rsidRPr="00D548A1">
        <w:rPr>
          <w:lang w:val="ru-RU"/>
        </w:rPr>
        <w:t>С</w:t>
      </w:r>
      <w:r w:rsidR="006346B4" w:rsidRPr="00D548A1">
        <w:rPr>
          <w:lang w:val="ru-RU"/>
        </w:rPr>
        <w:t xml:space="preserve"> сохраняется в микросхемах EEPROM. Обратный переход из </w:t>
      </w:r>
      <w:r w:rsidRPr="00D548A1">
        <w:rPr>
          <w:lang w:val="ru-RU"/>
        </w:rPr>
        <w:t>ЗС</w:t>
      </w:r>
      <w:r w:rsidR="006346B4" w:rsidRPr="00D548A1">
        <w:rPr>
          <w:lang w:val="ru-RU"/>
        </w:rPr>
        <w:t xml:space="preserve"> в </w:t>
      </w:r>
      <w:r w:rsidRPr="00D548A1">
        <w:rPr>
          <w:lang w:val="ru-RU"/>
        </w:rPr>
        <w:t>РС</w:t>
      </w:r>
      <w:r w:rsidR="006346B4" w:rsidRPr="00D548A1">
        <w:rPr>
          <w:lang w:val="ru-RU"/>
        </w:rPr>
        <w:t xml:space="preserve"> или </w:t>
      </w:r>
      <w:r w:rsidRPr="00D548A1">
        <w:rPr>
          <w:lang w:val="ru-RU"/>
        </w:rPr>
        <w:t>БС</w:t>
      </w:r>
      <w:r w:rsidR="006346B4" w:rsidRPr="00D548A1">
        <w:rPr>
          <w:lang w:val="ru-RU"/>
        </w:rPr>
        <w:t xml:space="preserve"> блокируется на уровне </w:t>
      </w:r>
      <w:proofErr w:type="gramStart"/>
      <w:r w:rsidR="006346B4" w:rsidRPr="00D548A1">
        <w:rPr>
          <w:lang w:val="ru-RU"/>
        </w:rPr>
        <w:t>ПО</w:t>
      </w:r>
      <w:proofErr w:type="gramEnd"/>
      <w:r w:rsidR="006346B4" w:rsidRPr="00D548A1">
        <w:rPr>
          <w:lang w:val="ru-RU"/>
        </w:rPr>
        <w:t>.</w:t>
      </w:r>
    </w:p>
    <w:p w14:paraId="4518C8E8" w14:textId="355BEF8D" w:rsidR="006346B4" w:rsidRPr="00D548A1" w:rsidRDefault="006346B4" w:rsidP="006346B4">
      <w:pPr>
        <w:pStyle w:val="affff"/>
      </w:pPr>
      <w:r w:rsidRPr="00D548A1">
        <w:lastRenderedPageBreak/>
        <w:t xml:space="preserve">После перехода в </w:t>
      </w:r>
      <w:r w:rsidR="004F3BA2" w:rsidRPr="00D548A1">
        <w:t>ЗС</w:t>
      </w:r>
      <w:r w:rsidRPr="00D548A1">
        <w:t>, возвращение ОКПС-Е-К в исправное состояние возможно только в условиях РТУ, после специальных технологических оп</w:t>
      </w:r>
      <w:r w:rsidRPr="00D548A1">
        <w:t>е</w:t>
      </w:r>
      <w:r w:rsidRPr="00D548A1">
        <w:t>раций</w:t>
      </w:r>
      <w:r w:rsidR="00E217B7" w:rsidRPr="00D548A1">
        <w:t xml:space="preserve">, включающих в себя снятие </w:t>
      </w:r>
      <w:r w:rsidR="00FB020C" w:rsidRPr="00D548A1">
        <w:t>ЗС</w:t>
      </w:r>
      <w:r w:rsidRPr="00D548A1">
        <w:t xml:space="preserve"> непосредственно обслуживающим пе</w:t>
      </w:r>
      <w:r w:rsidRPr="00D548A1">
        <w:t>р</w:t>
      </w:r>
      <w:r w:rsidRPr="00D548A1">
        <w:t>соналом или после ремонта ОКПС-Е-К в условиях завода-изготовителя.</w:t>
      </w:r>
    </w:p>
    <w:p w14:paraId="62E03569" w14:textId="77777777" w:rsidR="006346B4" w:rsidRPr="00D548A1" w:rsidRDefault="006346B4" w:rsidP="009E5F37">
      <w:pPr>
        <w:pStyle w:val="afffff3"/>
      </w:pPr>
      <w:r w:rsidRPr="00D548A1">
        <w:t xml:space="preserve">В </w:t>
      </w:r>
      <w:r w:rsidR="004F3BA2" w:rsidRPr="00D548A1">
        <w:t>РС</w:t>
      </w:r>
      <w:r w:rsidRPr="00D548A1">
        <w:t xml:space="preserve"> ОКПС-Е-К обеспечивает:</w:t>
      </w:r>
    </w:p>
    <w:p w14:paraId="4E6DF8C7" w14:textId="77777777" w:rsidR="006346B4" w:rsidRPr="00D548A1" w:rsidRDefault="006346B4" w:rsidP="00751BFF">
      <w:pPr>
        <w:pStyle w:val="a8"/>
        <w:rPr>
          <w:lang w:val="ru-RU"/>
        </w:rPr>
      </w:pPr>
      <w:r w:rsidRPr="00D548A1">
        <w:rPr>
          <w:lang w:val="ru-RU"/>
        </w:rPr>
        <w:t>прием следующих команд по дублированному каналу связи:</w:t>
      </w:r>
    </w:p>
    <w:p w14:paraId="6BEDB8E4" w14:textId="77777777" w:rsidR="006346B4" w:rsidRPr="00D548A1" w:rsidRDefault="006346B4" w:rsidP="00B57AD1">
      <w:pPr>
        <w:pStyle w:val="affff"/>
        <w:numPr>
          <w:ilvl w:val="0"/>
          <w:numId w:val="29"/>
        </w:numPr>
        <w:tabs>
          <w:tab w:val="left" w:pos="1560"/>
        </w:tabs>
        <w:ind w:left="709" w:firstLine="425"/>
      </w:pPr>
      <w:r w:rsidRPr="00D548A1">
        <w:t>перевод стрелки в заданное положение</w:t>
      </w:r>
      <w:r w:rsidR="00E217B7" w:rsidRPr="00D548A1">
        <w:t xml:space="preserve"> как в режиме однокра</w:t>
      </w:r>
      <w:r w:rsidR="00E217B7" w:rsidRPr="00D548A1">
        <w:t>т</w:t>
      </w:r>
      <w:r w:rsidR="00E217B7" w:rsidRPr="00D548A1">
        <w:t>ного, так и в режиме двукратного перевода</w:t>
      </w:r>
      <w:r w:rsidRPr="00D548A1">
        <w:t>;</w:t>
      </w:r>
    </w:p>
    <w:p w14:paraId="19DAF16D" w14:textId="534DE1AD" w:rsidR="006346B4" w:rsidRPr="00D548A1" w:rsidRDefault="00E217B7" w:rsidP="00B57AD1">
      <w:pPr>
        <w:pStyle w:val="affff"/>
        <w:numPr>
          <w:ilvl w:val="0"/>
          <w:numId w:val="29"/>
        </w:numPr>
        <w:tabs>
          <w:tab w:val="left" w:pos="1560"/>
        </w:tabs>
        <w:ind w:left="709" w:firstLine="425"/>
      </w:pPr>
      <w:r w:rsidRPr="00D548A1">
        <w:t>останов</w:t>
      </w:r>
      <w:r w:rsidR="00FB020C" w:rsidRPr="00D548A1">
        <w:t>ка</w:t>
      </w:r>
      <w:r w:rsidRPr="00D548A1">
        <w:t xml:space="preserve"> двигателя во время перевода</w:t>
      </w:r>
      <w:r w:rsidR="006346B4" w:rsidRPr="00D548A1">
        <w:t>;</w:t>
      </w:r>
    </w:p>
    <w:p w14:paraId="7F6C99F7" w14:textId="6DD7913F" w:rsidR="006346B4" w:rsidRPr="00D548A1" w:rsidRDefault="00E217B7" w:rsidP="00B57AD1">
      <w:pPr>
        <w:pStyle w:val="affff"/>
        <w:numPr>
          <w:ilvl w:val="0"/>
          <w:numId w:val="29"/>
        </w:numPr>
        <w:tabs>
          <w:tab w:val="left" w:pos="1560"/>
        </w:tabs>
        <w:ind w:left="709" w:firstLine="425"/>
      </w:pPr>
      <w:r w:rsidRPr="00D548A1">
        <w:t>смена активности прибора</w:t>
      </w:r>
      <w:r w:rsidR="006346B4" w:rsidRPr="00D548A1">
        <w:t>;</w:t>
      </w:r>
    </w:p>
    <w:p w14:paraId="045BA1DA" w14:textId="77777777" w:rsidR="006346B4" w:rsidRPr="00D548A1" w:rsidRDefault="006346B4" w:rsidP="00C01EA7">
      <w:pPr>
        <w:pStyle w:val="a8"/>
        <w:rPr>
          <w:lang w:val="ru-RU"/>
        </w:rPr>
      </w:pPr>
      <w:r w:rsidRPr="00D548A1">
        <w:rPr>
          <w:lang w:val="ru-RU"/>
        </w:rPr>
        <w:t xml:space="preserve">прием данных по межканальному каналу связи о состоянии </w:t>
      </w:r>
      <w:proofErr w:type="gramStart"/>
      <w:r w:rsidRPr="00D548A1">
        <w:rPr>
          <w:lang w:val="ru-RU"/>
        </w:rPr>
        <w:t>смежн</w:t>
      </w:r>
      <w:r w:rsidRPr="00D548A1">
        <w:rPr>
          <w:lang w:val="ru-RU"/>
        </w:rPr>
        <w:t>о</w:t>
      </w:r>
      <w:r w:rsidRPr="00D548A1">
        <w:rPr>
          <w:lang w:val="ru-RU"/>
        </w:rPr>
        <w:t>го</w:t>
      </w:r>
      <w:proofErr w:type="gramEnd"/>
      <w:r w:rsidRPr="00D548A1">
        <w:rPr>
          <w:lang w:val="ru-RU"/>
        </w:rPr>
        <w:t xml:space="preserve"> ОКПС-Е-К в режиме работы с резервом.</w:t>
      </w:r>
    </w:p>
    <w:p w14:paraId="4A5CEB41" w14:textId="77777777" w:rsidR="00E538D4" w:rsidRPr="00D548A1" w:rsidRDefault="00E538D4" w:rsidP="00E538D4">
      <w:pPr>
        <w:pStyle w:val="affff"/>
      </w:pPr>
      <w:r w:rsidRPr="00D548A1">
        <w:t xml:space="preserve">В одноканальном </w:t>
      </w:r>
      <w:proofErr w:type="gramStart"/>
      <w:r w:rsidRPr="00D548A1">
        <w:t>режиме</w:t>
      </w:r>
      <w:proofErr w:type="gramEnd"/>
      <w:r w:rsidRPr="00D548A1">
        <w:t xml:space="preserve"> работы аппаратура управления и контроля стрелок состоит из одного ОКПС-Е</w:t>
      </w:r>
      <w:r w:rsidR="00906C92" w:rsidRPr="00D548A1">
        <w:t>-</w:t>
      </w:r>
      <w:r w:rsidRPr="00D548A1">
        <w:t xml:space="preserve">К, выполняющего функции «основного канала». В двухканальном </w:t>
      </w:r>
      <w:proofErr w:type="gramStart"/>
      <w:r w:rsidRPr="00D548A1">
        <w:t>режиме</w:t>
      </w:r>
      <w:proofErr w:type="gramEnd"/>
      <w:r w:rsidRPr="00D548A1">
        <w:t xml:space="preserve"> работы параллельно основному каналу подключается второй ОКПС-Е</w:t>
      </w:r>
      <w:r w:rsidR="00646852" w:rsidRPr="00D548A1">
        <w:t>-</w:t>
      </w:r>
      <w:r w:rsidRPr="00D548A1">
        <w:t>К, который выполняет функции «резервного канала».</w:t>
      </w:r>
    </w:p>
    <w:p w14:paraId="69BA0C41" w14:textId="77777777" w:rsidR="00574BA0" w:rsidRPr="00D548A1" w:rsidRDefault="00574BA0" w:rsidP="00574BA0">
      <w:pPr>
        <w:pStyle w:val="affff"/>
        <w:tabs>
          <w:tab w:val="left" w:pos="1134"/>
        </w:tabs>
      </w:pPr>
      <w:r w:rsidRPr="00D548A1">
        <w:t xml:space="preserve">В </w:t>
      </w:r>
      <w:proofErr w:type="gramStart"/>
      <w:r w:rsidRPr="00D548A1">
        <w:t>режиме</w:t>
      </w:r>
      <w:proofErr w:type="gramEnd"/>
      <w:r w:rsidRPr="00D548A1">
        <w:t xml:space="preserve"> ненагруженного резервирования должна быть обеспечена возможность работы двух ТЭЗ ОКПС-Е-К. В </w:t>
      </w:r>
      <w:proofErr w:type="gramStart"/>
      <w:r w:rsidRPr="00D548A1">
        <w:t>пределах</w:t>
      </w:r>
      <w:proofErr w:type="gramEnd"/>
      <w:r w:rsidRPr="00D548A1">
        <w:t xml:space="preserve"> пары «основной-резервный» должен быть организован межканальный интерфейс передачи диагностической информации в соответствии с Протоколом.</w:t>
      </w:r>
    </w:p>
    <w:p w14:paraId="21750C2E" w14:textId="7EB78868" w:rsidR="00574BA0" w:rsidRPr="00D548A1" w:rsidRDefault="00574BA0" w:rsidP="00574BA0">
      <w:pPr>
        <w:pStyle w:val="affff"/>
        <w:tabs>
          <w:tab w:val="left" w:pos="1134"/>
        </w:tabs>
      </w:pPr>
      <w:r w:rsidRPr="00D548A1">
        <w:t xml:space="preserve">Необходимо применять общий для двух ТЭЗ (основной и резервный) элемент переключения силовых цепей. Управление </w:t>
      </w:r>
      <w:r w:rsidR="00207160" w:rsidRPr="00D548A1">
        <w:t xml:space="preserve">и контроль </w:t>
      </w:r>
      <w:r w:rsidRPr="00D548A1">
        <w:t>элемент</w:t>
      </w:r>
      <w:r w:rsidR="00207160" w:rsidRPr="00D548A1">
        <w:t>а</w:t>
      </w:r>
      <w:r w:rsidRPr="00D548A1">
        <w:t xml:space="preserve"> п</w:t>
      </w:r>
      <w:r w:rsidRPr="00D548A1">
        <w:t>е</w:t>
      </w:r>
      <w:r w:rsidRPr="00D548A1">
        <w:t>реключения силовых цепей должно осуществляться основным каналом.</w:t>
      </w:r>
    </w:p>
    <w:p w14:paraId="22611023" w14:textId="77777777" w:rsidR="00574BA0" w:rsidRPr="00D548A1" w:rsidRDefault="00574BA0" w:rsidP="00574BA0">
      <w:pPr>
        <w:pStyle w:val="affff"/>
        <w:tabs>
          <w:tab w:val="left" w:pos="1134"/>
        </w:tabs>
      </w:pPr>
      <w:r w:rsidRPr="00D548A1">
        <w:t>Элемент переключения должен быть расположен на модуле реле, кот</w:t>
      </w:r>
      <w:r w:rsidRPr="00D548A1">
        <w:t>о</w:t>
      </w:r>
      <w:r w:rsidRPr="00D548A1">
        <w:t>рый устанавливается на кросс-плату с помощью разъемного соединения, как отдельный модуль, не входящий в состав ТЭЗ ОКПС-Е-К.</w:t>
      </w:r>
    </w:p>
    <w:p w14:paraId="00B4D6E0" w14:textId="77777777" w:rsidR="00574BA0" w:rsidRPr="00D548A1" w:rsidRDefault="00574BA0" w:rsidP="00574BA0">
      <w:pPr>
        <w:pStyle w:val="affff"/>
        <w:tabs>
          <w:tab w:val="left" w:pos="1134"/>
        </w:tabs>
      </w:pPr>
      <w:r w:rsidRPr="00D548A1">
        <w:lastRenderedPageBreak/>
        <w:t>Модуль реле предназначен для подключения 9-ти проводной схемы управления стрелочным электроприводом.</w:t>
      </w:r>
    </w:p>
    <w:p w14:paraId="34A3FFC8" w14:textId="52B131A9" w:rsidR="00574BA0" w:rsidRPr="00D548A1" w:rsidRDefault="00574BA0" w:rsidP="00574BA0">
      <w:pPr>
        <w:pStyle w:val="affff"/>
        <w:tabs>
          <w:tab w:val="left" w:pos="1134"/>
        </w:tabs>
      </w:pPr>
      <w:r w:rsidRPr="00D548A1">
        <w:t>Тип подключаемой схемы определяется перемычками на модуле реле (см. таблицу </w:t>
      </w:r>
      <w:r w:rsidR="007C3D46" w:rsidRPr="00D548A1">
        <w:fldChar w:fldCharType="begin"/>
      </w:r>
      <w:r w:rsidRPr="00D548A1">
        <w:instrText xml:space="preserve"> REF _Ref515351981 \h </w:instrText>
      </w:r>
      <w:r w:rsidR="007C3D46" w:rsidRPr="00D548A1">
        <w:fldChar w:fldCharType="separate"/>
      </w:r>
      <w:r w:rsidR="00D762AC" w:rsidRPr="00D548A1">
        <w:rPr>
          <w:noProof/>
        </w:rPr>
        <w:t>1</w:t>
      </w:r>
      <w:r w:rsidR="007C3D46" w:rsidRPr="00D548A1">
        <w:fldChar w:fldCharType="end"/>
      </w:r>
      <w:r w:rsidRPr="00D548A1">
        <w:t>).</w:t>
      </w:r>
    </w:p>
    <w:p w14:paraId="12985C2C" w14:textId="0BA76D2A" w:rsidR="00574BA0" w:rsidRPr="00D548A1" w:rsidRDefault="00574BA0" w:rsidP="009E5F37">
      <w:pPr>
        <w:pStyle w:val="afffffa"/>
      </w:pPr>
      <w:r w:rsidRPr="00D548A1">
        <w:t xml:space="preserve">Таблица </w:t>
      </w:r>
      <w:r w:rsidR="007C3D46" w:rsidRPr="00D548A1">
        <w:rPr>
          <w:noProof/>
        </w:rPr>
        <w:fldChar w:fldCharType="begin"/>
      </w:r>
      <w:r w:rsidRPr="00D548A1">
        <w:rPr>
          <w:noProof/>
        </w:rPr>
        <w:instrText xml:space="preserve"> SEQ Таблица \* ARABIC </w:instrText>
      </w:r>
      <w:r w:rsidR="007C3D46" w:rsidRPr="00D548A1">
        <w:rPr>
          <w:noProof/>
        </w:rPr>
        <w:fldChar w:fldCharType="separate"/>
      </w:r>
      <w:bookmarkStart w:id="46" w:name="_Ref515351981"/>
      <w:r w:rsidR="00FC49BB" w:rsidRPr="00D548A1">
        <w:rPr>
          <w:noProof/>
        </w:rPr>
        <w:t>1</w:t>
      </w:r>
      <w:bookmarkEnd w:id="46"/>
      <w:r w:rsidR="007C3D46" w:rsidRPr="00D548A1">
        <w:rPr>
          <w:noProof/>
        </w:rPr>
        <w:fldChar w:fldCharType="end"/>
      </w:r>
      <w:r w:rsidRPr="00D548A1">
        <w:t xml:space="preserve"> – Расположение перемычек на модуле реле</w:t>
      </w:r>
    </w:p>
    <w:tbl>
      <w:tblPr>
        <w:tblStyle w:val="aff7"/>
        <w:tblW w:w="0" w:type="auto"/>
        <w:tblLook w:val="04A0" w:firstRow="1" w:lastRow="0" w:firstColumn="1" w:lastColumn="0" w:noHBand="0" w:noVBand="1"/>
      </w:tblPr>
      <w:tblGrid>
        <w:gridCol w:w="3936"/>
        <w:gridCol w:w="5635"/>
      </w:tblGrid>
      <w:tr w:rsidR="00574BA0" w:rsidRPr="00D548A1" w14:paraId="5F1658E0" w14:textId="77777777" w:rsidTr="00F84A1E">
        <w:trPr>
          <w:tblHeader/>
        </w:trPr>
        <w:tc>
          <w:tcPr>
            <w:tcW w:w="3936" w:type="dxa"/>
            <w:vAlign w:val="center"/>
          </w:tcPr>
          <w:p w14:paraId="7A14D205" w14:textId="77777777" w:rsidR="00574BA0" w:rsidRPr="00D548A1" w:rsidRDefault="00574BA0" w:rsidP="004720ED">
            <w:pPr>
              <w:autoSpaceDE w:val="0"/>
              <w:autoSpaceDN w:val="0"/>
              <w:adjustRightInd w:val="0"/>
              <w:jc w:val="center"/>
              <w:rPr>
                <w:b/>
                <w:noProof w:val="0"/>
                <w:szCs w:val="28"/>
              </w:rPr>
            </w:pPr>
            <w:r w:rsidRPr="00D548A1">
              <w:rPr>
                <w:b/>
                <w:noProof w:val="0"/>
                <w:szCs w:val="28"/>
              </w:rPr>
              <w:t>Тип схемы</w:t>
            </w:r>
          </w:p>
        </w:tc>
        <w:tc>
          <w:tcPr>
            <w:tcW w:w="5635" w:type="dxa"/>
            <w:vAlign w:val="center"/>
          </w:tcPr>
          <w:p w14:paraId="0BC9FDB2" w14:textId="77777777" w:rsidR="00574BA0" w:rsidRPr="00D548A1" w:rsidRDefault="00574BA0" w:rsidP="004720ED">
            <w:pPr>
              <w:autoSpaceDE w:val="0"/>
              <w:autoSpaceDN w:val="0"/>
              <w:adjustRightInd w:val="0"/>
              <w:jc w:val="center"/>
              <w:rPr>
                <w:b/>
              </w:rPr>
            </w:pPr>
            <w:r w:rsidRPr="00D548A1">
              <w:rPr>
                <w:b/>
                <w:noProof w:val="0"/>
                <w:szCs w:val="28"/>
              </w:rPr>
              <w:t>Расположение перемычек на модуле реле, с 5 по 7 бит</w:t>
            </w:r>
          </w:p>
        </w:tc>
      </w:tr>
      <w:tr w:rsidR="00574BA0" w:rsidRPr="00D548A1" w14:paraId="480693F5" w14:textId="77777777" w:rsidTr="00F84A1E">
        <w:tc>
          <w:tcPr>
            <w:tcW w:w="3936" w:type="dxa"/>
            <w:vAlign w:val="center"/>
          </w:tcPr>
          <w:p w14:paraId="775C6097" w14:textId="77777777" w:rsidR="00574BA0" w:rsidRPr="00D548A1" w:rsidRDefault="00574BA0" w:rsidP="004720ED">
            <w:pPr>
              <w:pStyle w:val="affff"/>
              <w:tabs>
                <w:tab w:val="left" w:pos="1134"/>
              </w:tabs>
              <w:spacing w:line="240" w:lineRule="auto"/>
              <w:ind w:firstLine="0"/>
              <w:jc w:val="center"/>
            </w:pPr>
            <w:r w:rsidRPr="00D548A1">
              <w:t>Резерв</w:t>
            </w:r>
          </w:p>
        </w:tc>
        <w:tc>
          <w:tcPr>
            <w:tcW w:w="5635" w:type="dxa"/>
            <w:vAlign w:val="center"/>
          </w:tcPr>
          <w:p w14:paraId="2DF26B2E" w14:textId="77777777" w:rsidR="00574BA0" w:rsidRPr="00D548A1" w:rsidRDefault="00574BA0" w:rsidP="004720ED">
            <w:pPr>
              <w:pStyle w:val="affff"/>
              <w:tabs>
                <w:tab w:val="left" w:pos="1134"/>
              </w:tabs>
              <w:spacing w:line="240" w:lineRule="auto"/>
              <w:ind w:firstLine="0"/>
              <w:jc w:val="center"/>
            </w:pPr>
            <w:r w:rsidRPr="00D548A1">
              <w:t>010</w:t>
            </w:r>
          </w:p>
        </w:tc>
      </w:tr>
      <w:tr w:rsidR="00574BA0" w:rsidRPr="00D548A1" w14:paraId="3A735D67" w14:textId="77777777" w:rsidTr="00F84A1E">
        <w:tc>
          <w:tcPr>
            <w:tcW w:w="3936" w:type="dxa"/>
            <w:vAlign w:val="center"/>
          </w:tcPr>
          <w:p w14:paraId="3F670C73" w14:textId="77777777" w:rsidR="00574BA0" w:rsidRPr="00D548A1" w:rsidRDefault="00574BA0" w:rsidP="004720ED">
            <w:pPr>
              <w:pStyle w:val="affff"/>
              <w:tabs>
                <w:tab w:val="left" w:pos="1134"/>
              </w:tabs>
              <w:spacing w:line="240" w:lineRule="auto"/>
              <w:ind w:firstLine="0"/>
              <w:jc w:val="center"/>
            </w:pPr>
            <w:r w:rsidRPr="00D548A1">
              <w:t>Резерв</w:t>
            </w:r>
          </w:p>
        </w:tc>
        <w:tc>
          <w:tcPr>
            <w:tcW w:w="5635" w:type="dxa"/>
            <w:vAlign w:val="center"/>
          </w:tcPr>
          <w:p w14:paraId="6F556793" w14:textId="77777777" w:rsidR="00574BA0" w:rsidRPr="00D548A1" w:rsidRDefault="00574BA0" w:rsidP="004720ED">
            <w:pPr>
              <w:pStyle w:val="affff"/>
              <w:tabs>
                <w:tab w:val="left" w:pos="1134"/>
              </w:tabs>
              <w:spacing w:line="240" w:lineRule="auto"/>
              <w:ind w:firstLine="0"/>
              <w:jc w:val="center"/>
            </w:pPr>
            <w:r w:rsidRPr="00D548A1">
              <w:t>101</w:t>
            </w:r>
          </w:p>
        </w:tc>
      </w:tr>
      <w:tr w:rsidR="00574BA0" w:rsidRPr="00D548A1" w14:paraId="405BE765" w14:textId="77777777" w:rsidTr="00F84A1E">
        <w:tc>
          <w:tcPr>
            <w:tcW w:w="3936" w:type="dxa"/>
            <w:vAlign w:val="center"/>
          </w:tcPr>
          <w:p w14:paraId="76D2FA94" w14:textId="77777777" w:rsidR="00574BA0" w:rsidRPr="00D548A1" w:rsidRDefault="00574BA0" w:rsidP="004720ED">
            <w:pPr>
              <w:pStyle w:val="affff"/>
              <w:tabs>
                <w:tab w:val="left" w:pos="1134"/>
              </w:tabs>
              <w:spacing w:line="240" w:lineRule="auto"/>
              <w:ind w:firstLine="0"/>
              <w:jc w:val="center"/>
            </w:pPr>
            <w:proofErr w:type="gramStart"/>
            <w:r w:rsidRPr="00D548A1">
              <w:t>9-ти проводная</w:t>
            </w:r>
            <w:proofErr w:type="gramEnd"/>
          </w:p>
        </w:tc>
        <w:tc>
          <w:tcPr>
            <w:tcW w:w="5635" w:type="dxa"/>
            <w:vAlign w:val="center"/>
          </w:tcPr>
          <w:p w14:paraId="16E3E885" w14:textId="77777777" w:rsidR="00574BA0" w:rsidRPr="00D548A1" w:rsidRDefault="00574BA0" w:rsidP="004720ED">
            <w:pPr>
              <w:pStyle w:val="affff"/>
              <w:tabs>
                <w:tab w:val="left" w:pos="1134"/>
              </w:tabs>
              <w:spacing w:line="240" w:lineRule="auto"/>
              <w:ind w:firstLine="0"/>
              <w:jc w:val="center"/>
            </w:pPr>
            <w:r w:rsidRPr="00D548A1">
              <w:t>011</w:t>
            </w:r>
          </w:p>
        </w:tc>
      </w:tr>
    </w:tbl>
    <w:p w14:paraId="20C8E68F" w14:textId="77777777" w:rsidR="00574BA0" w:rsidRPr="00D548A1" w:rsidRDefault="00574BA0" w:rsidP="00574BA0">
      <w:pPr>
        <w:pStyle w:val="affff"/>
        <w:tabs>
          <w:tab w:val="left" w:pos="1134"/>
        </w:tabs>
      </w:pPr>
      <w:r w:rsidRPr="00D548A1">
        <w:t>Подключение стрелочных электроприводов к модулю реле должно с</w:t>
      </w:r>
      <w:r w:rsidRPr="00D548A1">
        <w:t>о</w:t>
      </w:r>
      <w:r w:rsidRPr="00D548A1">
        <w:t>ответствовать типовым решениям, принятым при проектировании.</w:t>
      </w:r>
    </w:p>
    <w:p w14:paraId="5641BFC2" w14:textId="77777777" w:rsidR="00574BA0" w:rsidRPr="00D548A1" w:rsidRDefault="00574BA0" w:rsidP="00574BA0">
      <w:pPr>
        <w:pStyle w:val="affff"/>
        <w:tabs>
          <w:tab w:val="left" w:pos="1134"/>
        </w:tabs>
      </w:pPr>
      <w:r w:rsidRPr="00D548A1">
        <w:t>Модуль реле должен обеспечивать работу только с той схемой упра</w:t>
      </w:r>
      <w:r w:rsidRPr="00D548A1">
        <w:t>в</w:t>
      </w:r>
      <w:r w:rsidRPr="00D548A1">
        <w:t>ления электроприводами, которой они соответствуют.</w:t>
      </w:r>
    </w:p>
    <w:p w14:paraId="33665E14" w14:textId="77777777" w:rsidR="00574BA0" w:rsidRPr="00D548A1" w:rsidRDefault="00574BA0" w:rsidP="00574BA0">
      <w:pPr>
        <w:pStyle w:val="affff"/>
        <w:tabs>
          <w:tab w:val="left" w:pos="1134"/>
        </w:tabs>
      </w:pPr>
      <w:r w:rsidRPr="00D548A1">
        <w:t>При выходе напряжения питания 24 В за пределы допустимых знач</w:t>
      </w:r>
      <w:r w:rsidRPr="00D548A1">
        <w:t>е</w:t>
      </w:r>
      <w:r w:rsidRPr="00D548A1">
        <w:t xml:space="preserve">ний во время перевода стрелки, ОКПС-Е-К должен перейти в </w:t>
      </w:r>
      <w:r w:rsidR="004F3BA2" w:rsidRPr="00D548A1">
        <w:t>БС</w:t>
      </w:r>
      <w:r w:rsidRPr="00D548A1">
        <w:t>, не заве</w:t>
      </w:r>
      <w:r w:rsidRPr="00D548A1">
        <w:t>р</w:t>
      </w:r>
      <w:r w:rsidRPr="00D548A1">
        <w:t xml:space="preserve">шая перевод, независимо от приказов, поступающих </w:t>
      </w:r>
      <w:proofErr w:type="gramStart"/>
      <w:r w:rsidRPr="00D548A1">
        <w:t>от</w:t>
      </w:r>
      <w:proofErr w:type="gramEnd"/>
      <w:r w:rsidRPr="00D548A1">
        <w:t xml:space="preserve"> УС.</w:t>
      </w:r>
    </w:p>
    <w:p w14:paraId="7933EE9E" w14:textId="77777777" w:rsidR="00574BA0" w:rsidRPr="00D548A1" w:rsidRDefault="00574BA0" w:rsidP="00574BA0">
      <w:pPr>
        <w:pStyle w:val="affff"/>
        <w:tabs>
          <w:tab w:val="left" w:pos="1134"/>
        </w:tabs>
      </w:pPr>
      <w:r w:rsidRPr="00D548A1">
        <w:t>При пропадании связи с УС в процессе перевода стрелки, ОКПС-Е-К должен завершить перевод.</w:t>
      </w:r>
    </w:p>
    <w:p w14:paraId="58561CEE" w14:textId="77777777" w:rsidR="00574BA0" w:rsidRPr="00D548A1" w:rsidRDefault="00574BA0" w:rsidP="00574BA0">
      <w:pPr>
        <w:pStyle w:val="affff"/>
        <w:tabs>
          <w:tab w:val="left" w:pos="1134"/>
        </w:tabs>
      </w:pPr>
      <w:r w:rsidRPr="00D548A1">
        <w:t xml:space="preserve">В </w:t>
      </w:r>
      <w:proofErr w:type="gramStart"/>
      <w:r w:rsidRPr="00D548A1">
        <w:t>случае</w:t>
      </w:r>
      <w:proofErr w:type="gramEnd"/>
      <w:r w:rsidRPr="00D548A1">
        <w:t xml:space="preserve"> отсутствия связи с УС более 1,5 с, ОКПС-Е-К должен перейти в </w:t>
      </w:r>
      <w:r w:rsidR="004F3BA2" w:rsidRPr="00D548A1">
        <w:t>БС</w:t>
      </w:r>
      <w:r w:rsidRPr="00D548A1">
        <w:t>, согласно «Условий состояния».</w:t>
      </w:r>
    </w:p>
    <w:p w14:paraId="7AA0C846" w14:textId="77777777" w:rsidR="00574BA0" w:rsidRPr="00D548A1" w:rsidRDefault="00574BA0" w:rsidP="00574BA0">
      <w:pPr>
        <w:pStyle w:val="affff"/>
        <w:tabs>
          <w:tab w:val="left" w:pos="1134"/>
        </w:tabs>
      </w:pPr>
      <w:r w:rsidRPr="00D548A1">
        <w:t xml:space="preserve">В случае, когда пара ТЭЗ («основной-резервный») находится в </w:t>
      </w:r>
      <w:r w:rsidR="004F3BA2" w:rsidRPr="00D548A1">
        <w:t>БС</w:t>
      </w:r>
      <w:r w:rsidRPr="00D548A1">
        <w:t xml:space="preserve"> по причине отсутствия связи с УС, активный ОКПС-Е-К должен осуществлять проверку </w:t>
      </w:r>
      <w:proofErr w:type="gramStart"/>
      <w:r w:rsidRPr="00D548A1">
        <w:t>целостности обмоток двигателя электропривода</w:t>
      </w:r>
      <w:proofErr w:type="gramEnd"/>
      <w:r w:rsidRPr="00D548A1">
        <w:t xml:space="preserve"> и контроль пол</w:t>
      </w:r>
      <w:r w:rsidRPr="00D548A1">
        <w:t>о</w:t>
      </w:r>
      <w:r w:rsidRPr="00D548A1">
        <w:t>жения стрелки, при условии, что значения напряжений 24 В и 220 В не вых</w:t>
      </w:r>
      <w:r w:rsidRPr="00D548A1">
        <w:t>о</w:t>
      </w:r>
      <w:r w:rsidRPr="00D548A1">
        <w:t>дят за допустимые пределы.</w:t>
      </w:r>
    </w:p>
    <w:p w14:paraId="05302244" w14:textId="365410DB" w:rsidR="00E538D4" w:rsidRPr="00D548A1" w:rsidRDefault="006346B4" w:rsidP="00E538D4">
      <w:pPr>
        <w:pStyle w:val="affff"/>
      </w:pPr>
      <w:r w:rsidRPr="00D548A1">
        <w:t>В определенный момент времени к нагрузке через модуль реле</w:t>
      </w:r>
      <w:r w:rsidR="00E538D4" w:rsidRPr="00D548A1">
        <w:t xml:space="preserve"> может быть подключен только один из каналов (см. рисунок </w:t>
      </w:r>
      <w:r w:rsidR="007C3D46" w:rsidRPr="00D548A1">
        <w:fldChar w:fldCharType="begin"/>
      </w:r>
      <w:r w:rsidR="00E538D4" w:rsidRPr="00D548A1">
        <w:instrText xml:space="preserve"> REF _Ref501630257 \h </w:instrText>
      </w:r>
      <w:r w:rsidR="007C3D46" w:rsidRPr="00D548A1">
        <w:fldChar w:fldCharType="separate"/>
      </w:r>
      <w:r w:rsidR="00D762AC" w:rsidRPr="00D548A1">
        <w:rPr>
          <w:noProof/>
        </w:rPr>
        <w:t>1</w:t>
      </w:r>
      <w:r w:rsidR="007C3D46" w:rsidRPr="00D548A1">
        <w:fldChar w:fldCharType="end"/>
      </w:r>
      <w:r w:rsidR="00E538D4" w:rsidRPr="00D548A1">
        <w:t>). Канал является «а</w:t>
      </w:r>
      <w:r w:rsidR="00E538D4" w:rsidRPr="00D548A1">
        <w:t>к</w:t>
      </w:r>
      <w:r w:rsidR="00E538D4" w:rsidRPr="00D548A1">
        <w:t>тивным», когда к нему подключена нагрузка и «пассивным», когда он о</w:t>
      </w:r>
      <w:r w:rsidR="00E538D4" w:rsidRPr="00D548A1">
        <w:t>т</w:t>
      </w:r>
      <w:r w:rsidR="00E538D4" w:rsidRPr="00D548A1">
        <w:lastRenderedPageBreak/>
        <w:t xml:space="preserve">ключен от нагрузки. Реле переключения нагрузки </w:t>
      </w:r>
      <w:proofErr w:type="spellStart"/>
      <w:r w:rsidR="00E538D4" w:rsidRPr="00D548A1">
        <w:t>запитывается</w:t>
      </w:r>
      <w:proofErr w:type="spellEnd"/>
      <w:r w:rsidR="00E538D4" w:rsidRPr="00D548A1">
        <w:t xml:space="preserve"> от основного канала.</w:t>
      </w:r>
    </w:p>
    <w:p w14:paraId="229F2F7F" w14:textId="77777777" w:rsidR="00EF6D67" w:rsidRPr="00D548A1" w:rsidRDefault="00EF6D67" w:rsidP="00EF6D67">
      <w:pPr>
        <w:pStyle w:val="affff"/>
      </w:pPr>
      <w:r w:rsidRPr="00D548A1">
        <w:t>ОКПС-Е-К в активном режиме (когда его выход подключен к нагрузке) обеспечивает:</w:t>
      </w:r>
    </w:p>
    <w:p w14:paraId="4FEDD5BB" w14:textId="77777777" w:rsidR="00EF6D67" w:rsidRPr="00D548A1" w:rsidRDefault="00EF6D67" w:rsidP="00751BFF">
      <w:pPr>
        <w:pStyle w:val="a8"/>
        <w:rPr>
          <w:lang w:val="ru-RU"/>
        </w:rPr>
      </w:pPr>
      <w:r w:rsidRPr="00D548A1">
        <w:rPr>
          <w:lang w:val="ru-RU"/>
        </w:rPr>
        <w:t>обмен по дублированному цифровому каналу связи (принимает к</w:t>
      </w:r>
      <w:r w:rsidRPr="00D548A1">
        <w:rPr>
          <w:lang w:val="ru-RU"/>
        </w:rPr>
        <w:t>о</w:t>
      </w:r>
      <w:r w:rsidRPr="00D548A1">
        <w:rPr>
          <w:lang w:val="ru-RU"/>
        </w:rPr>
        <w:t>манды и передает данные о своем состоянии в формате полного статуса);</w:t>
      </w:r>
    </w:p>
    <w:p w14:paraId="722D426B" w14:textId="77777777" w:rsidR="00EF6D67" w:rsidRPr="00D548A1" w:rsidRDefault="00EF6D67" w:rsidP="00751BFF">
      <w:pPr>
        <w:pStyle w:val="a8"/>
        <w:rPr>
          <w:lang w:val="ru-RU"/>
        </w:rPr>
      </w:pPr>
      <w:r w:rsidRPr="00D548A1">
        <w:rPr>
          <w:lang w:val="ru-RU"/>
        </w:rPr>
        <w:t>формирование выходного сигнала в зависимости от принятой кома</w:t>
      </w:r>
      <w:r w:rsidRPr="00D548A1">
        <w:rPr>
          <w:lang w:val="ru-RU"/>
        </w:rPr>
        <w:t>н</w:t>
      </w:r>
      <w:r w:rsidRPr="00D548A1">
        <w:rPr>
          <w:lang w:val="ru-RU"/>
        </w:rPr>
        <w:t>ды;</w:t>
      </w:r>
    </w:p>
    <w:p w14:paraId="4D59FAC2" w14:textId="77777777" w:rsidR="00EF6D67" w:rsidRPr="00D548A1" w:rsidRDefault="00EF6D67" w:rsidP="00751BFF">
      <w:pPr>
        <w:pStyle w:val="a8"/>
        <w:rPr>
          <w:lang w:val="ru-RU"/>
        </w:rPr>
      </w:pPr>
      <w:r w:rsidRPr="00D548A1">
        <w:rPr>
          <w:lang w:val="ru-RU"/>
        </w:rPr>
        <w:t>периодическую проверку параметров выходного сигнала при кратк</w:t>
      </w:r>
      <w:r w:rsidRPr="00D548A1">
        <w:rPr>
          <w:lang w:val="ru-RU"/>
        </w:rPr>
        <w:t>о</w:t>
      </w:r>
      <w:r w:rsidRPr="00D548A1">
        <w:rPr>
          <w:lang w:val="ru-RU"/>
        </w:rPr>
        <w:t>временном его формировании;</w:t>
      </w:r>
    </w:p>
    <w:p w14:paraId="0FF5AFEF" w14:textId="77777777" w:rsidR="00EF6D67" w:rsidRPr="00D548A1" w:rsidRDefault="00EF6D67" w:rsidP="00751BFF">
      <w:pPr>
        <w:pStyle w:val="a8"/>
        <w:rPr>
          <w:lang w:val="ru-RU"/>
        </w:rPr>
      </w:pPr>
      <w:r w:rsidRPr="00D548A1">
        <w:rPr>
          <w:lang w:val="ru-RU"/>
        </w:rPr>
        <w:t>контроль положения стрелки;</w:t>
      </w:r>
    </w:p>
    <w:p w14:paraId="5F6B13ED" w14:textId="77777777" w:rsidR="00EF6D67" w:rsidRPr="00D548A1" w:rsidRDefault="00EF6D67" w:rsidP="00751BFF">
      <w:pPr>
        <w:pStyle w:val="a8"/>
        <w:rPr>
          <w:lang w:val="ru-RU"/>
        </w:rPr>
      </w:pPr>
      <w:r w:rsidRPr="00D548A1">
        <w:rPr>
          <w:lang w:val="ru-RU"/>
        </w:rPr>
        <w:t>обмен по межканальному интерфейсу с ОКПС-Е-К, который нах</w:t>
      </w:r>
      <w:r w:rsidRPr="00D548A1">
        <w:rPr>
          <w:lang w:val="ru-RU"/>
        </w:rPr>
        <w:t>о</w:t>
      </w:r>
      <w:r w:rsidRPr="00D548A1">
        <w:rPr>
          <w:lang w:val="ru-RU"/>
        </w:rPr>
        <w:t>дится в пассивном режиме.</w:t>
      </w:r>
    </w:p>
    <w:p w14:paraId="29E85C77" w14:textId="77777777" w:rsidR="00EF6D67" w:rsidRPr="00D548A1" w:rsidRDefault="00EF6D67" w:rsidP="00751BFF">
      <w:pPr>
        <w:pStyle w:val="a8"/>
        <w:rPr>
          <w:lang w:val="ru-RU"/>
        </w:rPr>
      </w:pPr>
      <w:r w:rsidRPr="00D548A1">
        <w:rPr>
          <w:lang w:val="ru-RU"/>
        </w:rPr>
        <w:t>ОКПС-Е-К, при работе в пассивном режиме (когда его выход не по</w:t>
      </w:r>
      <w:r w:rsidRPr="00D548A1">
        <w:rPr>
          <w:lang w:val="ru-RU"/>
        </w:rPr>
        <w:t>д</w:t>
      </w:r>
      <w:r w:rsidRPr="00D548A1">
        <w:rPr>
          <w:lang w:val="ru-RU"/>
        </w:rPr>
        <w:t>ключен к нагрузке) обеспечивает:</w:t>
      </w:r>
    </w:p>
    <w:p w14:paraId="52301440" w14:textId="77777777" w:rsidR="00EF6D67" w:rsidRPr="00D548A1" w:rsidRDefault="00EF6D67" w:rsidP="00751BFF">
      <w:pPr>
        <w:pStyle w:val="a8"/>
        <w:rPr>
          <w:lang w:val="ru-RU"/>
        </w:rPr>
      </w:pPr>
      <w:r w:rsidRPr="00D548A1">
        <w:rPr>
          <w:lang w:val="ru-RU"/>
        </w:rPr>
        <w:t>обмен по дублированному цифровому каналу связи (принимает к</w:t>
      </w:r>
      <w:r w:rsidRPr="00D548A1">
        <w:rPr>
          <w:lang w:val="ru-RU"/>
        </w:rPr>
        <w:t>о</w:t>
      </w:r>
      <w:r w:rsidRPr="00D548A1">
        <w:rPr>
          <w:lang w:val="ru-RU"/>
        </w:rPr>
        <w:t>манды и передает данные о своем состоянии в формате короткого статуса);</w:t>
      </w:r>
    </w:p>
    <w:p w14:paraId="1985BEFB" w14:textId="4481BEC6" w:rsidR="00EF6D67" w:rsidRPr="00D548A1" w:rsidRDefault="00EF6D67" w:rsidP="00751BFF">
      <w:pPr>
        <w:pStyle w:val="a8"/>
        <w:rPr>
          <w:lang w:val="ru-RU"/>
        </w:rPr>
      </w:pPr>
      <w:r w:rsidRPr="00D548A1">
        <w:rPr>
          <w:lang w:val="ru-RU"/>
        </w:rPr>
        <w:t xml:space="preserve">отсутствие формирования выходного сигнала </w:t>
      </w:r>
      <w:r w:rsidR="0051581B" w:rsidRPr="00D548A1">
        <w:rPr>
          <w:lang w:val="ru-RU"/>
        </w:rPr>
        <w:t>не</w:t>
      </w:r>
      <w:r w:rsidRPr="00D548A1">
        <w:rPr>
          <w:lang w:val="ru-RU"/>
        </w:rPr>
        <w:t>зависимо от прин</w:t>
      </w:r>
      <w:r w:rsidRPr="00D548A1">
        <w:rPr>
          <w:lang w:val="ru-RU"/>
        </w:rPr>
        <w:t>я</w:t>
      </w:r>
      <w:r w:rsidRPr="00D548A1">
        <w:rPr>
          <w:lang w:val="ru-RU"/>
        </w:rPr>
        <w:t>то</w:t>
      </w:r>
      <w:r w:rsidR="0051581B" w:rsidRPr="00D548A1">
        <w:rPr>
          <w:lang w:val="ru-RU"/>
        </w:rPr>
        <w:t>го</w:t>
      </w:r>
      <w:r w:rsidRPr="00D548A1">
        <w:rPr>
          <w:lang w:val="ru-RU"/>
        </w:rPr>
        <w:t xml:space="preserve"> </w:t>
      </w:r>
      <w:r w:rsidR="0051581B" w:rsidRPr="00D548A1">
        <w:rPr>
          <w:lang w:val="ru-RU"/>
        </w:rPr>
        <w:t xml:space="preserve">приказа </w:t>
      </w:r>
      <w:proofErr w:type="gramStart"/>
      <w:r w:rsidR="0051581B" w:rsidRPr="00D548A1">
        <w:rPr>
          <w:lang w:val="ru-RU"/>
        </w:rPr>
        <w:t>от</w:t>
      </w:r>
      <w:proofErr w:type="gramEnd"/>
      <w:r w:rsidR="0051581B" w:rsidRPr="00D548A1">
        <w:rPr>
          <w:lang w:val="ru-RU"/>
        </w:rPr>
        <w:t xml:space="preserve"> </w:t>
      </w:r>
      <w:r w:rsidR="00FC788A" w:rsidRPr="00D548A1">
        <w:rPr>
          <w:lang w:val="ru-RU"/>
        </w:rPr>
        <w:t>УС</w:t>
      </w:r>
      <w:r w:rsidRPr="00D548A1">
        <w:rPr>
          <w:lang w:val="ru-RU"/>
        </w:rPr>
        <w:t>;</w:t>
      </w:r>
    </w:p>
    <w:p w14:paraId="3AFC73F5" w14:textId="77777777" w:rsidR="00EF6D67" w:rsidRPr="00D548A1" w:rsidRDefault="00EF6D67" w:rsidP="00751BFF">
      <w:pPr>
        <w:pStyle w:val="a8"/>
        <w:rPr>
          <w:lang w:val="ru-RU"/>
        </w:rPr>
      </w:pPr>
      <w:r w:rsidRPr="00D548A1">
        <w:rPr>
          <w:lang w:val="ru-RU"/>
        </w:rPr>
        <w:t>обмен по межканальному интерфейсу с ОКПС-Е-К, который нах</w:t>
      </w:r>
      <w:r w:rsidRPr="00D548A1">
        <w:rPr>
          <w:lang w:val="ru-RU"/>
        </w:rPr>
        <w:t>о</w:t>
      </w:r>
      <w:r w:rsidRPr="00D548A1">
        <w:rPr>
          <w:lang w:val="ru-RU"/>
        </w:rPr>
        <w:t>дится в активном режиме.</w:t>
      </w:r>
    </w:p>
    <w:p w14:paraId="01F95081" w14:textId="77777777" w:rsidR="00EF6D67" w:rsidRPr="00D548A1" w:rsidRDefault="00EF6D67" w:rsidP="00EF6D67">
      <w:pPr>
        <w:pStyle w:val="affff"/>
      </w:pPr>
      <w:r w:rsidRPr="00D548A1">
        <w:t>Управление ОКПС-Е-К осуществляется через дублированный инте</w:t>
      </w:r>
      <w:r w:rsidRPr="00D548A1">
        <w:t>р</w:t>
      </w:r>
      <w:r w:rsidRPr="00D548A1">
        <w:t>фейс RS-422.</w:t>
      </w:r>
    </w:p>
    <w:p w14:paraId="549217D0" w14:textId="20C338F4" w:rsidR="00EF6D67" w:rsidRPr="00D548A1" w:rsidRDefault="00EF6D67" w:rsidP="00EF6D67">
      <w:pPr>
        <w:pStyle w:val="affff"/>
      </w:pPr>
      <w:r w:rsidRPr="00D548A1">
        <w:t xml:space="preserve">В двухканальном </w:t>
      </w:r>
      <w:proofErr w:type="gramStart"/>
      <w:r w:rsidRPr="00D548A1">
        <w:t>режиме</w:t>
      </w:r>
      <w:proofErr w:type="gramEnd"/>
      <w:r w:rsidRPr="00D548A1">
        <w:t xml:space="preserve"> работы ОКПС-Е-К, при переходе активного канала в </w:t>
      </w:r>
      <w:r w:rsidR="008136DA" w:rsidRPr="00D548A1">
        <w:t>БС</w:t>
      </w:r>
      <w:r w:rsidRPr="00D548A1">
        <w:t xml:space="preserve"> или </w:t>
      </w:r>
      <w:r w:rsidR="008136DA" w:rsidRPr="00D548A1">
        <w:t>ЗС</w:t>
      </w:r>
      <w:r w:rsidRPr="00D548A1">
        <w:t>, работоспособный пассивный канал становится акти</w:t>
      </w:r>
      <w:r w:rsidRPr="00D548A1">
        <w:t>в</w:t>
      </w:r>
      <w:r w:rsidRPr="00D548A1">
        <w:t>ным. В случае, когда оба канала работоспособны, в ОКПС-Е-К предусмотр</w:t>
      </w:r>
      <w:r w:rsidRPr="00D548A1">
        <w:t>е</w:t>
      </w:r>
      <w:r w:rsidRPr="00D548A1">
        <w:t>на функция</w:t>
      </w:r>
      <w:r w:rsidR="00D762AC" w:rsidRPr="00D548A1">
        <w:t xml:space="preserve"> </w:t>
      </w:r>
      <w:r w:rsidR="00F54BF2" w:rsidRPr="00D548A1">
        <w:t>смены активности</w:t>
      </w:r>
      <w:r w:rsidRPr="00D548A1">
        <w:t xml:space="preserve">, которая заключается в переключении каналов из активного состояния в пассивное </w:t>
      </w:r>
      <w:proofErr w:type="gramStart"/>
      <w:r w:rsidRPr="00D548A1">
        <w:t>и</w:t>
      </w:r>
      <w:proofErr w:type="gramEnd"/>
      <w:r w:rsidRPr="00D548A1">
        <w:t xml:space="preserve"> наоборот, </w:t>
      </w:r>
      <w:r w:rsidR="00F54BF2" w:rsidRPr="00D548A1">
        <w:t>по приказ</w:t>
      </w:r>
      <w:r w:rsidR="009F6C91" w:rsidRPr="00D548A1">
        <w:t>у</w:t>
      </w:r>
      <w:r w:rsidR="00F54BF2" w:rsidRPr="00D548A1">
        <w:t xml:space="preserve"> от </w:t>
      </w:r>
      <w:r w:rsidR="00D762AC" w:rsidRPr="00D548A1">
        <w:t>УС</w:t>
      </w:r>
      <w:r w:rsidR="00F54BF2" w:rsidRPr="00D548A1">
        <w:t xml:space="preserve"> на смену </w:t>
      </w:r>
      <w:r w:rsidR="00F54BF2" w:rsidRPr="00D548A1">
        <w:lastRenderedPageBreak/>
        <w:t xml:space="preserve">активности </w:t>
      </w:r>
      <w:r w:rsidR="009F6C91" w:rsidRPr="00D548A1">
        <w:t>пр</w:t>
      </w:r>
      <w:r w:rsidRPr="00D548A1">
        <w:t>и отсутстви</w:t>
      </w:r>
      <w:r w:rsidR="00F54BF2" w:rsidRPr="00D548A1">
        <w:t>и</w:t>
      </w:r>
      <w:r w:rsidRPr="00D548A1">
        <w:t xml:space="preserve"> </w:t>
      </w:r>
      <w:r w:rsidR="00F54BF2" w:rsidRPr="00D548A1">
        <w:t>выполнения приказа</w:t>
      </w:r>
      <w:r w:rsidR="00D762AC" w:rsidRPr="00D548A1">
        <w:t xml:space="preserve"> –</w:t>
      </w:r>
      <w:r w:rsidR="00F54BF2" w:rsidRPr="00D548A1">
        <w:t xml:space="preserve"> </w:t>
      </w:r>
      <w:r w:rsidRPr="00D548A1">
        <w:t>на перевод стрелки. Это позволяет устранить накопление отказов из-за неполной диагностики па</w:t>
      </w:r>
      <w:r w:rsidRPr="00D548A1">
        <w:t>с</w:t>
      </w:r>
      <w:r w:rsidRPr="00D548A1">
        <w:t>сивного канала. Алгоритмом предусмотрен приоритет основного канала при включении питания в случае одинаковых условий работы – оба канала раб</w:t>
      </w:r>
      <w:r w:rsidRPr="00D548A1">
        <w:t>о</w:t>
      </w:r>
      <w:r w:rsidRPr="00D548A1">
        <w:t xml:space="preserve">тоспособны, имеется </w:t>
      </w:r>
      <w:r w:rsidR="004734A6" w:rsidRPr="00D548A1">
        <w:t>МКО</w:t>
      </w:r>
      <w:r w:rsidRPr="00D548A1">
        <w:t>, имеется связь по интерфейсу RS-422.</w:t>
      </w:r>
    </w:p>
    <w:p w14:paraId="03A87430" w14:textId="77777777" w:rsidR="00EF6D67" w:rsidRPr="00D548A1" w:rsidRDefault="00EF6D67" w:rsidP="00EF6D67">
      <w:pPr>
        <w:pStyle w:val="affff"/>
      </w:pPr>
      <w:r w:rsidRPr="00D548A1">
        <w:t xml:space="preserve">В </w:t>
      </w:r>
      <w:proofErr w:type="gramStart"/>
      <w:r w:rsidRPr="00D548A1">
        <w:t>случае</w:t>
      </w:r>
      <w:proofErr w:type="gramEnd"/>
      <w:r w:rsidRPr="00D548A1">
        <w:t xml:space="preserve"> отключения нагрузки от активного канала, а также при отказе межканальной связи от активного канала к работоспособному пассивному каналу, активный канал переходит в пассивное состояние, а пассивный – в активное. В </w:t>
      </w:r>
      <w:proofErr w:type="gramStart"/>
      <w:r w:rsidRPr="00D548A1">
        <w:t>последнем</w:t>
      </w:r>
      <w:proofErr w:type="gramEnd"/>
      <w:r w:rsidRPr="00D548A1">
        <w:t xml:space="preserve"> случае работоспособный пассивный канал передает сообщение активному каналу «нет связи».</w:t>
      </w:r>
    </w:p>
    <w:p w14:paraId="707E15F3" w14:textId="77777777" w:rsidR="00365CD9" w:rsidRPr="00D548A1" w:rsidRDefault="00365CD9" w:rsidP="00365CD9">
      <w:pPr>
        <w:pStyle w:val="affff"/>
      </w:pPr>
      <w:r w:rsidRPr="00D548A1">
        <w:t xml:space="preserve">Обмен информацией </w:t>
      </w:r>
      <w:proofErr w:type="gramStart"/>
      <w:r w:rsidRPr="00D548A1">
        <w:t>между</w:t>
      </w:r>
      <w:proofErr w:type="gramEnd"/>
      <w:r w:rsidRPr="00D548A1">
        <w:t xml:space="preserve"> </w:t>
      </w:r>
      <w:proofErr w:type="gramStart"/>
      <w:r w:rsidR="00963914" w:rsidRPr="00D548A1">
        <w:t>УС</w:t>
      </w:r>
      <w:proofErr w:type="gramEnd"/>
      <w:r w:rsidRPr="00D548A1">
        <w:t xml:space="preserve"> и </w:t>
      </w:r>
      <w:r w:rsidR="00AD2DC9" w:rsidRPr="00D548A1">
        <w:t>ОКПС-Е-К</w:t>
      </w:r>
      <w:r w:rsidRPr="00D548A1">
        <w:t xml:space="preserve"> должен</w:t>
      </w:r>
      <w:r w:rsidR="00EB0453" w:rsidRPr="00D548A1">
        <w:t xml:space="preserve"> </w:t>
      </w:r>
      <w:r w:rsidRPr="00D548A1">
        <w:t>осуществляться по двум независимым интерфейсам связи RS-422</w:t>
      </w:r>
      <w:r w:rsidR="00963914" w:rsidRPr="00D548A1">
        <w:t xml:space="preserve"> в соответствии с Проток</w:t>
      </w:r>
      <w:r w:rsidR="00963914" w:rsidRPr="00D548A1">
        <w:t>о</w:t>
      </w:r>
      <w:r w:rsidR="00963914" w:rsidRPr="00D548A1">
        <w:t>лом</w:t>
      </w:r>
      <w:r w:rsidRPr="00D548A1">
        <w:t>.</w:t>
      </w:r>
    </w:p>
    <w:p w14:paraId="61D04793" w14:textId="77777777" w:rsidR="00365CD9" w:rsidRPr="00D548A1" w:rsidRDefault="00365CD9" w:rsidP="00365CD9">
      <w:pPr>
        <w:pStyle w:val="affff"/>
      </w:pPr>
      <w:r w:rsidRPr="00D548A1">
        <w:t>Должна быть обеспечена гальваническая развязка между модулями</w:t>
      </w:r>
      <w:r w:rsidR="00EB0453" w:rsidRPr="00D548A1">
        <w:t xml:space="preserve"> </w:t>
      </w:r>
      <w:r w:rsidRPr="00D548A1">
        <w:t>и</w:t>
      </w:r>
      <w:r w:rsidRPr="00D548A1">
        <w:t>н</w:t>
      </w:r>
      <w:r w:rsidRPr="00D548A1">
        <w:t>терфейса.</w:t>
      </w:r>
    </w:p>
    <w:p w14:paraId="0E56BB75" w14:textId="087AC0FE" w:rsidR="00F72D45" w:rsidRPr="00D548A1" w:rsidRDefault="00365CD9" w:rsidP="00365CD9">
      <w:pPr>
        <w:pStyle w:val="affff"/>
      </w:pPr>
      <w:r w:rsidRPr="00D548A1">
        <w:t xml:space="preserve">Электропитание </w:t>
      </w:r>
      <w:r w:rsidR="00AD2DC9" w:rsidRPr="00D548A1">
        <w:t>ОКПС-Е-К</w:t>
      </w:r>
      <w:r w:rsidRPr="00D548A1">
        <w:t xml:space="preserve"> должно осуществляться от источника</w:t>
      </w:r>
      <w:r w:rsidR="00596DD9" w:rsidRPr="00D548A1">
        <w:t xml:space="preserve"> </w:t>
      </w:r>
      <w:r w:rsidRPr="00D548A1">
        <w:t>бе</w:t>
      </w:r>
      <w:r w:rsidRPr="00D548A1">
        <w:t>с</w:t>
      </w:r>
      <w:r w:rsidRPr="00D548A1">
        <w:t xml:space="preserve">перебойного питания напряжением </w:t>
      </w:r>
      <m:oMath>
        <m:r>
          <w:rPr>
            <w:rFonts w:ascii="Cambria Math" w:hAnsi="Cambria Math"/>
          </w:rPr>
          <m:t xml:space="preserve">24 В </m:t>
        </m:r>
        <m:m>
          <m:mPr>
            <m:mcs>
              <m:mc>
                <m:mcPr>
                  <m:count m:val="1"/>
                  <m:mcJc m:val="center"/>
                </m:mcPr>
              </m:mc>
            </m:mcs>
            <m:ctrlPr>
              <w:rPr>
                <w:rFonts w:ascii="Cambria Math" w:hAnsi="Cambria Math"/>
                <w:i/>
                <w:sz w:val="16"/>
                <w:szCs w:val="16"/>
              </w:rPr>
            </m:ctrlPr>
          </m:mPr>
          <m:mr>
            <m:e>
              <m:r>
                <w:rPr>
                  <w:rFonts w:ascii="Cambria Math" w:hAnsi="Cambria Math"/>
                  <w:sz w:val="16"/>
                  <w:szCs w:val="16"/>
                </w:rPr>
                <m:t>+20%</m:t>
              </m:r>
            </m:e>
          </m:mr>
          <m:mr>
            <m:e>
              <m:r>
                <w:rPr>
                  <w:rFonts w:ascii="Cambria Math" w:hAnsi="Cambria Math"/>
                  <w:sz w:val="16"/>
                  <w:szCs w:val="16"/>
                </w:rPr>
                <m:t>-10%</m:t>
              </m:r>
            </m:e>
          </m:mr>
        </m:m>
      </m:oMath>
      <w:r w:rsidRPr="00D548A1">
        <w:t>постоянного тока для цифровой</w:t>
      </w:r>
      <w:r w:rsidR="00596DD9" w:rsidRPr="00D548A1">
        <w:t xml:space="preserve"> </w:t>
      </w:r>
      <w:r w:rsidRPr="00D548A1">
        <w:t xml:space="preserve">части и гарантированного напряжения </w:t>
      </w:r>
      <m:oMath>
        <m:r>
          <w:rPr>
            <w:rFonts w:ascii="Cambria Math" w:hAnsi="Cambria Math"/>
          </w:rPr>
          <m:t>220 В</m:t>
        </m:r>
        <m:m>
          <m:mPr>
            <m:mcs>
              <m:mc>
                <m:mcPr>
                  <m:count m:val="1"/>
                  <m:mcJc m:val="center"/>
                </m:mcPr>
              </m:mc>
            </m:mcs>
            <m:ctrlPr>
              <w:rPr>
                <w:rFonts w:ascii="Cambria Math" w:hAnsi="Cambria Math"/>
                <w:i/>
                <w:sz w:val="16"/>
                <w:szCs w:val="16"/>
              </w:rPr>
            </m:ctrlPr>
          </m:mPr>
          <m:mr>
            <m:e>
              <m:r>
                <w:rPr>
                  <w:rFonts w:ascii="Cambria Math" w:hAnsi="Cambria Math"/>
                  <w:sz w:val="16"/>
                  <w:szCs w:val="16"/>
                </w:rPr>
                <m:t>+10%</m:t>
              </m:r>
            </m:e>
          </m:mr>
          <m:mr>
            <m:e>
              <m:r>
                <w:rPr>
                  <w:rFonts w:ascii="Cambria Math" w:hAnsi="Cambria Math"/>
                  <w:sz w:val="16"/>
                  <w:szCs w:val="16"/>
                </w:rPr>
                <m:t>-15%</m:t>
              </m:r>
            </m:e>
          </m:mr>
        </m:m>
      </m:oMath>
      <w:r w:rsidRPr="00D548A1">
        <w:t>переменного тока для сил</w:t>
      </w:r>
      <w:proofErr w:type="spellStart"/>
      <w:r w:rsidRPr="00D548A1">
        <w:t>о</w:t>
      </w:r>
      <w:r w:rsidRPr="00D548A1">
        <w:t>вой</w:t>
      </w:r>
      <w:proofErr w:type="spellEnd"/>
      <w:r w:rsidR="00596DD9" w:rsidRPr="00D548A1">
        <w:t xml:space="preserve"> </w:t>
      </w:r>
      <w:r w:rsidRPr="00D548A1">
        <w:t>части.</w:t>
      </w:r>
    </w:p>
    <w:p w14:paraId="30621DF2" w14:textId="1D89352C" w:rsidR="008F6091" w:rsidRPr="00D548A1" w:rsidRDefault="00211E46" w:rsidP="008F6091">
      <w:pPr>
        <w:pStyle w:val="affff"/>
      </w:pPr>
      <w:r w:rsidRPr="00D548A1">
        <w:t>При снижении питания «24</w:t>
      </w:r>
      <w:r w:rsidR="00FC788A" w:rsidRPr="00D548A1">
        <w:t> </w:t>
      </w:r>
      <w:r w:rsidR="00544C04" w:rsidRPr="00D548A1">
        <w:t xml:space="preserve">В» или питания «220 В» до значения порога срабатывания детектора необходимо </w:t>
      </w:r>
      <w:r w:rsidR="00B637D7" w:rsidRPr="00D548A1">
        <w:t xml:space="preserve">информировать о неработоспособности </w:t>
      </w:r>
      <w:proofErr w:type="gramStart"/>
      <w:r w:rsidR="00B637D7" w:rsidRPr="00D548A1">
        <w:t>ОК</w:t>
      </w:r>
      <w:proofErr w:type="gramEnd"/>
      <w:r w:rsidR="00470FE3" w:rsidRPr="00D548A1">
        <w:t xml:space="preserve"> выдачей соответствующего кода аларма в </w:t>
      </w:r>
      <w:r w:rsidR="00D60D6D" w:rsidRPr="00D548A1">
        <w:t>УС</w:t>
      </w:r>
      <w:r w:rsidR="00470FE3" w:rsidRPr="00D548A1">
        <w:t xml:space="preserve"> и </w:t>
      </w:r>
      <w:r w:rsidR="009A3A88" w:rsidRPr="00D548A1">
        <w:t>индикацией</w:t>
      </w:r>
      <w:r w:rsidR="00470FE3" w:rsidRPr="00D548A1">
        <w:t xml:space="preserve"> светодиода «Отказ»</w:t>
      </w:r>
      <w:r w:rsidR="00B637D7" w:rsidRPr="00D548A1">
        <w:t xml:space="preserve">. </w:t>
      </w:r>
      <w:r w:rsidR="008F6091" w:rsidRPr="00D548A1">
        <w:t>Нижний порог детектора питания «220 В» должен быть таким, чт</w:t>
      </w:r>
      <w:r w:rsidR="008F6091" w:rsidRPr="00D548A1">
        <w:t>о</w:t>
      </w:r>
      <w:r w:rsidR="008F6091" w:rsidRPr="00D548A1">
        <w:t xml:space="preserve">бы при несрабатывании детектора гарантировать выполнение функций ОК. Нижний порог аналогового контроля питания микропроцессорной части </w:t>
      </w:r>
      <w:proofErr w:type="gramStart"/>
      <w:r w:rsidR="008F6091" w:rsidRPr="00D548A1">
        <w:t>ОК</w:t>
      </w:r>
      <w:proofErr w:type="gramEnd"/>
      <w:r w:rsidR="008F6091" w:rsidRPr="00D548A1">
        <w:t xml:space="preserve"> («</w:t>
      </w:r>
      <w:r w:rsidR="00207160" w:rsidRPr="00D548A1">
        <w:t>3.3</w:t>
      </w:r>
      <w:r w:rsidR="008F6091" w:rsidRPr="00D548A1">
        <w:t xml:space="preserve"> В») выбрать меньшим, чем порог срабатывания супервизора с учетом погрешностей измерения </w:t>
      </w:r>
      <w:r w:rsidR="00207160" w:rsidRPr="00D548A1">
        <w:t>3</w:t>
      </w:r>
      <w:r w:rsidR="008F6091" w:rsidRPr="00D548A1">
        <w:t> В</w:t>
      </w:r>
      <w:r w:rsidR="008F6091" w:rsidRPr="00D548A1">
        <w:rPr>
          <w:vertAlign w:val="subscript"/>
        </w:rPr>
        <w:t>-10%</w:t>
      </w:r>
      <w:r w:rsidR="008F6091" w:rsidRPr="00D548A1">
        <w:t xml:space="preserve">. Верхний порог выбрать </w:t>
      </w:r>
      <w:r w:rsidR="00207160" w:rsidRPr="00D548A1">
        <w:t>3</w:t>
      </w:r>
      <w:r w:rsidR="008F6091" w:rsidRPr="00D548A1">
        <w:t> В</w:t>
      </w:r>
      <w:r w:rsidR="008F6091" w:rsidRPr="00D548A1">
        <w:rPr>
          <w:vertAlign w:val="superscript"/>
        </w:rPr>
        <w:t>+7%</w:t>
      </w:r>
      <w:r w:rsidR="008F6091" w:rsidRPr="00D548A1">
        <w:t xml:space="preserve">. При этом </w:t>
      </w:r>
      <w:r w:rsidR="008F6091" w:rsidRPr="00D548A1">
        <w:lastRenderedPageBreak/>
        <w:t xml:space="preserve">допускается расхождение на 6% значений измеренного напряжения, которые передаются </w:t>
      </w:r>
      <w:r w:rsidR="00D60D6D" w:rsidRPr="00D548A1">
        <w:t>M</w:t>
      </w:r>
      <w:r w:rsidR="008F6091" w:rsidRPr="00D548A1">
        <w:t xml:space="preserve">aster и </w:t>
      </w:r>
      <w:r w:rsidR="00D60D6D" w:rsidRPr="00D548A1">
        <w:t>S</w:t>
      </w:r>
      <w:r w:rsidR="008F6091" w:rsidRPr="00D548A1">
        <w:t xml:space="preserve">lave при межпроцессорном </w:t>
      </w:r>
      <w:proofErr w:type="gramStart"/>
      <w:r w:rsidR="008F6091" w:rsidRPr="00D548A1">
        <w:t>обмене</w:t>
      </w:r>
      <w:proofErr w:type="gramEnd"/>
      <w:r w:rsidR="008F6091" w:rsidRPr="00D548A1">
        <w:t>.</w:t>
      </w:r>
      <w:r w:rsidR="00B427C4" w:rsidRPr="00D548A1">
        <w:t xml:space="preserve"> </w:t>
      </w:r>
      <w:r w:rsidR="008F6091" w:rsidRPr="00D548A1">
        <w:t xml:space="preserve">Применять только одну схему супервизора с параллельным сигналом на два процессора </w:t>
      </w:r>
      <w:r w:rsidR="00D60D6D" w:rsidRPr="00D548A1">
        <w:t>M</w:t>
      </w:r>
      <w:r w:rsidR="008F6091" w:rsidRPr="00D548A1">
        <w:t xml:space="preserve">aster и </w:t>
      </w:r>
      <w:r w:rsidR="00D60D6D" w:rsidRPr="00D548A1">
        <w:t>S</w:t>
      </w:r>
      <w:r w:rsidR="008F6091" w:rsidRPr="00D548A1">
        <w:t>lave.</w:t>
      </w:r>
    </w:p>
    <w:p w14:paraId="3F23875C" w14:textId="77777777" w:rsidR="001C3840" w:rsidRPr="00D548A1" w:rsidRDefault="00E47446" w:rsidP="001C3840">
      <w:pPr>
        <w:pStyle w:val="affff"/>
      </w:pPr>
      <w:r w:rsidRPr="00D548A1">
        <w:t>Максимальная мощность, потребляемая контроллером от источника питания 24 В при номинальном значении напряжения питания 24 В постоя</w:t>
      </w:r>
      <w:r w:rsidRPr="00D548A1">
        <w:t>н</w:t>
      </w:r>
      <w:r w:rsidRPr="00D548A1">
        <w:t>ного тока, должна быть не более 30 Вт за исключением применения контро</w:t>
      </w:r>
      <w:r w:rsidRPr="00D548A1">
        <w:t>л</w:t>
      </w:r>
      <w:r w:rsidRPr="00D548A1">
        <w:t xml:space="preserve">лера в 9-ти проводной схеме стрелки. </w:t>
      </w:r>
      <w:r w:rsidR="009A3A88" w:rsidRPr="00D548A1">
        <w:t xml:space="preserve">В </w:t>
      </w:r>
      <w:proofErr w:type="gramStart"/>
      <w:r w:rsidR="009A3A88" w:rsidRPr="00D548A1">
        <w:t>этом</w:t>
      </w:r>
      <w:proofErr w:type="gramEnd"/>
      <w:r w:rsidR="009A3A88" w:rsidRPr="00D548A1">
        <w:t xml:space="preserve"> случае допускается превышение максимальной мощности на 30%, что уточняется на этапе макетирования.</w:t>
      </w:r>
    </w:p>
    <w:p w14:paraId="510CA1F9" w14:textId="77777777" w:rsidR="001C3840" w:rsidRPr="00D548A1" w:rsidRDefault="001C3840" w:rsidP="001C3840">
      <w:pPr>
        <w:pStyle w:val="affff"/>
      </w:pPr>
      <w:r w:rsidRPr="00D548A1">
        <w:t xml:space="preserve">Пусковой ток </w:t>
      </w:r>
      <w:r w:rsidR="00AD2DC9" w:rsidRPr="00D548A1">
        <w:t>ОКПС-Е-К</w:t>
      </w:r>
      <w:r w:rsidRPr="00D548A1">
        <w:t xml:space="preserve"> при включении питания при верхнем знач</w:t>
      </w:r>
      <w:r w:rsidRPr="00D548A1">
        <w:t>е</w:t>
      </w:r>
      <w:r w:rsidRPr="00D548A1">
        <w:t>нии рабочих напряжений не должен превышать:</w:t>
      </w:r>
    </w:p>
    <w:p w14:paraId="6CAEA738" w14:textId="77777777" w:rsidR="001C3840" w:rsidRPr="00D548A1" w:rsidRDefault="001C3840" w:rsidP="00BA223D">
      <w:pPr>
        <w:pStyle w:val="a8"/>
        <w:rPr>
          <w:lang w:val="ru-RU"/>
        </w:rPr>
      </w:pPr>
      <w:r w:rsidRPr="00D548A1">
        <w:rPr>
          <w:lang w:val="ru-RU"/>
        </w:rPr>
        <w:t>по источнику напряжения 220 В переменного тока – 3,75 А;</w:t>
      </w:r>
    </w:p>
    <w:p w14:paraId="0352006A" w14:textId="77777777" w:rsidR="001C3840" w:rsidRPr="00D548A1" w:rsidRDefault="001C3840" w:rsidP="00BA223D">
      <w:pPr>
        <w:pStyle w:val="a8"/>
        <w:rPr>
          <w:lang w:val="ru-RU"/>
        </w:rPr>
      </w:pPr>
      <w:r w:rsidRPr="00D548A1">
        <w:rPr>
          <w:lang w:val="ru-RU"/>
        </w:rPr>
        <w:t>по источнику напряжения 24 В постоянного тока – 1,5 А.</w:t>
      </w:r>
    </w:p>
    <w:p w14:paraId="7BE699BA" w14:textId="77777777" w:rsidR="00B879EB" w:rsidRPr="00D548A1" w:rsidRDefault="006319AD" w:rsidP="00B879EB">
      <w:pPr>
        <w:pStyle w:val="affff"/>
        <w:tabs>
          <w:tab w:val="left" w:pos="1134"/>
        </w:tabs>
      </w:pPr>
      <w:r w:rsidRPr="00D548A1">
        <w:t>ОКПС-Е-К</w:t>
      </w:r>
      <w:r w:rsidR="00B879EB" w:rsidRPr="00D548A1">
        <w:t xml:space="preserve"> должен обеспечить управление электродвигателями</w:t>
      </w:r>
      <w:r w:rsidR="00F445EE" w:rsidRPr="00D548A1">
        <w:t xml:space="preserve"> </w:t>
      </w:r>
      <w:r w:rsidR="00B879EB" w:rsidRPr="00D548A1">
        <w:t>пер</w:t>
      </w:r>
      <w:r w:rsidR="00B879EB" w:rsidRPr="00D548A1">
        <w:t>е</w:t>
      </w:r>
      <w:r w:rsidR="00B879EB" w:rsidRPr="00D548A1">
        <w:t>менного тока, номинальная мощность которых не превышает 600</w:t>
      </w:r>
      <w:r w:rsidR="00F445EE" w:rsidRPr="00D548A1">
        <w:t> </w:t>
      </w:r>
      <w:r w:rsidR="00B879EB" w:rsidRPr="00D548A1">
        <w:t>Вт</w:t>
      </w:r>
      <w:r w:rsidR="00F445EE" w:rsidRPr="00D548A1">
        <w:t xml:space="preserve"> </w:t>
      </w:r>
      <w:r w:rsidR="00B879EB" w:rsidRPr="00D548A1">
        <w:t>(уточн</w:t>
      </w:r>
      <w:r w:rsidR="00B879EB" w:rsidRPr="00D548A1">
        <w:t>я</w:t>
      </w:r>
      <w:r w:rsidR="00B879EB" w:rsidRPr="00D548A1">
        <w:t xml:space="preserve">ется на этапе разработки): </w:t>
      </w:r>
      <w:proofErr w:type="gramStart"/>
      <w:r w:rsidR="00B879EB" w:rsidRPr="00D548A1">
        <w:t>МСТ-0,25, МСТ-0,3, МСТ-0,6 или</w:t>
      </w:r>
      <w:r w:rsidR="00F445EE" w:rsidRPr="00D548A1">
        <w:t xml:space="preserve"> </w:t>
      </w:r>
      <w:r w:rsidR="00B879EB" w:rsidRPr="00D548A1">
        <w:t>аналогичными.</w:t>
      </w:r>
      <w:proofErr w:type="gramEnd"/>
    </w:p>
    <w:p w14:paraId="58A46FC1" w14:textId="374762D4" w:rsidR="00B879EB" w:rsidRPr="00D548A1" w:rsidRDefault="00B879EB" w:rsidP="00B879EB">
      <w:pPr>
        <w:pStyle w:val="affff"/>
        <w:tabs>
          <w:tab w:val="left" w:pos="1134"/>
        </w:tabs>
      </w:pPr>
      <w:r w:rsidRPr="00D548A1">
        <w:t>Тип двигателя должен задаваться перемычками на кросс</w:t>
      </w:r>
      <w:r w:rsidR="00F445EE" w:rsidRPr="00D548A1">
        <w:t>-</w:t>
      </w:r>
      <w:r w:rsidRPr="00D548A1">
        <w:t>плате согла</w:t>
      </w:r>
      <w:r w:rsidRPr="00D548A1">
        <w:t>с</w:t>
      </w:r>
      <w:r w:rsidRPr="00D548A1">
        <w:t>но документа «Описание алгоритма подсчета контрольной суммы</w:t>
      </w:r>
      <w:r w:rsidR="00A158F8" w:rsidRPr="00D548A1">
        <w:t xml:space="preserve"> </w:t>
      </w:r>
      <w:r w:rsidRPr="00D548A1">
        <w:t xml:space="preserve">установки адреса в </w:t>
      </w:r>
      <w:proofErr w:type="gramStart"/>
      <w:r w:rsidRPr="00D548A1">
        <w:t>ОК</w:t>
      </w:r>
      <w:proofErr w:type="gramEnd"/>
      <w:r w:rsidRPr="00D548A1">
        <w:t xml:space="preserve">_ред2» (биты 16-23 включительно). Значение </w:t>
      </w:r>
      <w:proofErr w:type="gramStart"/>
      <w:r w:rsidRPr="00D548A1">
        <w:t>бит</w:t>
      </w:r>
      <w:proofErr w:type="gramEnd"/>
      <w:r w:rsidR="00A158F8" w:rsidRPr="00D548A1">
        <w:t xml:space="preserve"> </w:t>
      </w:r>
      <w:r w:rsidRPr="00D548A1">
        <w:t>приведено в таблице</w:t>
      </w:r>
      <w:r w:rsidR="00D55CB2" w:rsidRPr="00D548A1">
        <w:t> </w:t>
      </w:r>
      <w:r w:rsidR="007C3D46" w:rsidRPr="00D548A1">
        <w:fldChar w:fldCharType="begin"/>
      </w:r>
      <w:r w:rsidR="00D55CB2" w:rsidRPr="00D548A1">
        <w:instrText xml:space="preserve"> REF _Ref515353695 \h </w:instrText>
      </w:r>
      <w:r w:rsidR="007C3D46" w:rsidRPr="00D548A1">
        <w:fldChar w:fldCharType="separate"/>
      </w:r>
      <w:r w:rsidR="00D762AC" w:rsidRPr="00D548A1">
        <w:rPr>
          <w:noProof/>
        </w:rPr>
        <w:t>2</w:t>
      </w:r>
      <w:r w:rsidR="007C3D46" w:rsidRPr="00D548A1">
        <w:fldChar w:fldCharType="end"/>
      </w:r>
      <w:r w:rsidRPr="00D548A1">
        <w:t>.</w:t>
      </w:r>
    </w:p>
    <w:p w14:paraId="37602158" w14:textId="26CECCA2" w:rsidR="00D55CB2" w:rsidRPr="00D548A1" w:rsidRDefault="00D55CB2" w:rsidP="00D55CB2">
      <w:pPr>
        <w:pStyle w:val="afffd"/>
      </w:pPr>
      <w:r w:rsidRPr="00D548A1">
        <w:t xml:space="preserve">Таблица </w:t>
      </w:r>
      <w:r w:rsidR="005934AC" w:rsidRPr="00D548A1">
        <w:rPr>
          <w:noProof/>
        </w:rPr>
        <w:fldChar w:fldCharType="begin"/>
      </w:r>
      <w:r w:rsidR="005934AC" w:rsidRPr="00D548A1">
        <w:rPr>
          <w:noProof/>
        </w:rPr>
        <w:instrText xml:space="preserve"> SEQ Таблица \* ARABIC </w:instrText>
      </w:r>
      <w:r w:rsidR="005934AC" w:rsidRPr="00D548A1">
        <w:rPr>
          <w:noProof/>
        </w:rPr>
        <w:fldChar w:fldCharType="separate"/>
      </w:r>
      <w:bookmarkStart w:id="47" w:name="_Ref515353695"/>
      <w:r w:rsidR="00FC49BB" w:rsidRPr="00D548A1">
        <w:rPr>
          <w:noProof/>
        </w:rPr>
        <w:t>2</w:t>
      </w:r>
      <w:bookmarkEnd w:id="47"/>
      <w:r w:rsidR="005934AC" w:rsidRPr="00D548A1">
        <w:rPr>
          <w:noProof/>
        </w:rPr>
        <w:fldChar w:fldCharType="end"/>
      </w:r>
      <w:r w:rsidRPr="00D548A1">
        <w:t xml:space="preserve"> – Расположение перемычек на кросс плате</w:t>
      </w:r>
    </w:p>
    <w:tbl>
      <w:tblPr>
        <w:tblStyle w:val="aff7"/>
        <w:tblW w:w="0" w:type="auto"/>
        <w:jc w:val="center"/>
        <w:tblLook w:val="04A0" w:firstRow="1" w:lastRow="0" w:firstColumn="1" w:lastColumn="0" w:noHBand="0" w:noVBand="1"/>
      </w:tblPr>
      <w:tblGrid>
        <w:gridCol w:w="2505"/>
        <w:gridCol w:w="2111"/>
        <w:gridCol w:w="4955"/>
      </w:tblGrid>
      <w:tr w:rsidR="00AE7AA2" w:rsidRPr="00D548A1" w14:paraId="5EB3F319" w14:textId="77777777" w:rsidTr="00D55CB2">
        <w:trPr>
          <w:tblHeader/>
          <w:jc w:val="center"/>
        </w:trPr>
        <w:tc>
          <w:tcPr>
            <w:tcW w:w="2505" w:type="dxa"/>
            <w:vAlign w:val="center"/>
          </w:tcPr>
          <w:p w14:paraId="7DEC0BD3" w14:textId="77777777" w:rsidR="00AE7AA2" w:rsidRPr="00D548A1" w:rsidRDefault="00AE7AA2" w:rsidP="00D55CB2">
            <w:pPr>
              <w:autoSpaceDE w:val="0"/>
              <w:autoSpaceDN w:val="0"/>
              <w:adjustRightInd w:val="0"/>
              <w:jc w:val="center"/>
              <w:rPr>
                <w:b/>
              </w:rPr>
            </w:pPr>
            <w:r w:rsidRPr="00D548A1">
              <w:rPr>
                <w:b/>
                <w:noProof w:val="0"/>
                <w:szCs w:val="28"/>
              </w:rPr>
              <w:t>Тип</w:t>
            </w:r>
            <w:r w:rsidR="00D55CB2" w:rsidRPr="00D548A1">
              <w:rPr>
                <w:b/>
                <w:noProof w:val="0"/>
                <w:szCs w:val="28"/>
              </w:rPr>
              <w:t xml:space="preserve"> </w:t>
            </w:r>
            <w:r w:rsidRPr="00D548A1">
              <w:rPr>
                <w:b/>
                <w:noProof w:val="0"/>
                <w:szCs w:val="28"/>
              </w:rPr>
              <w:t>электродв</w:t>
            </w:r>
            <w:r w:rsidRPr="00D548A1">
              <w:rPr>
                <w:b/>
                <w:noProof w:val="0"/>
                <w:szCs w:val="28"/>
              </w:rPr>
              <w:t>и</w:t>
            </w:r>
            <w:r w:rsidRPr="00D548A1">
              <w:rPr>
                <w:b/>
                <w:noProof w:val="0"/>
                <w:szCs w:val="28"/>
              </w:rPr>
              <w:t>гателя</w:t>
            </w:r>
          </w:p>
        </w:tc>
        <w:tc>
          <w:tcPr>
            <w:tcW w:w="2139" w:type="dxa"/>
            <w:vAlign w:val="center"/>
          </w:tcPr>
          <w:p w14:paraId="638E9C34" w14:textId="77777777" w:rsidR="00AE7AA2" w:rsidRPr="00D548A1" w:rsidRDefault="00AE7AA2" w:rsidP="00D55CB2">
            <w:pPr>
              <w:autoSpaceDE w:val="0"/>
              <w:autoSpaceDN w:val="0"/>
              <w:adjustRightInd w:val="0"/>
              <w:jc w:val="center"/>
              <w:rPr>
                <w:b/>
              </w:rPr>
            </w:pPr>
            <w:r w:rsidRPr="00D548A1">
              <w:rPr>
                <w:b/>
                <w:noProof w:val="0"/>
                <w:szCs w:val="28"/>
              </w:rPr>
              <w:t>Номинальное напряжение,</w:t>
            </w:r>
            <w:r w:rsidR="00D55CB2" w:rsidRPr="00D548A1">
              <w:rPr>
                <w:b/>
                <w:noProof w:val="0"/>
                <w:szCs w:val="28"/>
              </w:rPr>
              <w:t xml:space="preserve"> </w:t>
            </w:r>
            <w:r w:rsidRPr="00D548A1">
              <w:rPr>
                <w:b/>
                <w:noProof w:val="0"/>
                <w:szCs w:val="28"/>
              </w:rPr>
              <w:t>В</w:t>
            </w:r>
          </w:p>
        </w:tc>
        <w:tc>
          <w:tcPr>
            <w:tcW w:w="5494" w:type="dxa"/>
            <w:vAlign w:val="center"/>
          </w:tcPr>
          <w:p w14:paraId="710B6F26" w14:textId="77777777" w:rsidR="00AE7AA2" w:rsidRPr="00D548A1" w:rsidRDefault="00AE7AA2" w:rsidP="00D55CB2">
            <w:pPr>
              <w:autoSpaceDE w:val="0"/>
              <w:autoSpaceDN w:val="0"/>
              <w:adjustRightInd w:val="0"/>
              <w:jc w:val="center"/>
              <w:rPr>
                <w:b/>
              </w:rPr>
            </w:pPr>
            <w:r w:rsidRPr="00D548A1">
              <w:rPr>
                <w:b/>
                <w:noProof w:val="0"/>
                <w:szCs w:val="28"/>
              </w:rPr>
              <w:t>Расположение</w:t>
            </w:r>
            <w:r w:rsidR="00D55CB2" w:rsidRPr="00D548A1">
              <w:rPr>
                <w:b/>
                <w:noProof w:val="0"/>
                <w:szCs w:val="28"/>
              </w:rPr>
              <w:t xml:space="preserve"> </w:t>
            </w:r>
            <w:r w:rsidRPr="00D548A1">
              <w:rPr>
                <w:b/>
                <w:noProof w:val="0"/>
                <w:szCs w:val="28"/>
              </w:rPr>
              <w:t>перемычек, с 16 по 20 бит</w:t>
            </w:r>
            <w:r w:rsidR="00D55CB2" w:rsidRPr="00D548A1">
              <w:rPr>
                <w:b/>
                <w:noProof w:val="0"/>
                <w:szCs w:val="28"/>
              </w:rPr>
              <w:t xml:space="preserve"> </w:t>
            </w:r>
            <w:r w:rsidRPr="00D548A1">
              <w:rPr>
                <w:b/>
                <w:noProof w:val="0"/>
                <w:szCs w:val="28"/>
              </w:rPr>
              <w:t>поля D3</w:t>
            </w:r>
          </w:p>
        </w:tc>
      </w:tr>
      <w:tr w:rsidR="00AE7AA2" w:rsidRPr="00D548A1" w14:paraId="00672238" w14:textId="77777777" w:rsidTr="00D55CB2">
        <w:trPr>
          <w:jc w:val="center"/>
        </w:trPr>
        <w:tc>
          <w:tcPr>
            <w:tcW w:w="2505" w:type="dxa"/>
            <w:vAlign w:val="center"/>
          </w:tcPr>
          <w:p w14:paraId="3881EE4F" w14:textId="77777777" w:rsidR="00AE7AA2" w:rsidRPr="00D548A1" w:rsidRDefault="00AE7AA2" w:rsidP="00D55CB2">
            <w:pPr>
              <w:pStyle w:val="affff"/>
              <w:tabs>
                <w:tab w:val="left" w:pos="1134"/>
              </w:tabs>
              <w:ind w:firstLine="0"/>
              <w:jc w:val="center"/>
            </w:pPr>
            <w:r w:rsidRPr="00D548A1">
              <w:t>МСТ</w:t>
            </w:r>
            <w:r w:rsidR="00D55CB2" w:rsidRPr="00D548A1">
              <w:t>-</w:t>
            </w:r>
            <w:r w:rsidRPr="00D548A1">
              <w:t>0,25</w:t>
            </w:r>
          </w:p>
        </w:tc>
        <w:tc>
          <w:tcPr>
            <w:tcW w:w="2139" w:type="dxa"/>
            <w:vAlign w:val="center"/>
          </w:tcPr>
          <w:p w14:paraId="6BA01993" w14:textId="77777777" w:rsidR="00AE7AA2" w:rsidRPr="00D548A1" w:rsidRDefault="00AE7AA2" w:rsidP="00D55CB2">
            <w:pPr>
              <w:pStyle w:val="affff"/>
              <w:tabs>
                <w:tab w:val="left" w:pos="1134"/>
              </w:tabs>
              <w:ind w:firstLine="0"/>
              <w:jc w:val="center"/>
            </w:pPr>
            <w:r w:rsidRPr="00D548A1">
              <w:t>127</w:t>
            </w:r>
          </w:p>
        </w:tc>
        <w:tc>
          <w:tcPr>
            <w:tcW w:w="5494" w:type="dxa"/>
            <w:vAlign w:val="center"/>
          </w:tcPr>
          <w:p w14:paraId="7802042D" w14:textId="77777777" w:rsidR="00AE7AA2" w:rsidRPr="00D548A1" w:rsidRDefault="00D55CB2" w:rsidP="00D55CB2">
            <w:pPr>
              <w:pStyle w:val="affff"/>
              <w:tabs>
                <w:tab w:val="left" w:pos="1134"/>
              </w:tabs>
              <w:ind w:firstLine="0"/>
              <w:jc w:val="center"/>
            </w:pPr>
            <w:r w:rsidRPr="00D548A1">
              <w:t>01100</w:t>
            </w:r>
          </w:p>
        </w:tc>
      </w:tr>
      <w:tr w:rsidR="00AE7AA2" w:rsidRPr="00D548A1" w14:paraId="2A8767CC" w14:textId="77777777" w:rsidTr="00D55CB2">
        <w:trPr>
          <w:jc w:val="center"/>
        </w:trPr>
        <w:tc>
          <w:tcPr>
            <w:tcW w:w="2505" w:type="dxa"/>
            <w:vAlign w:val="center"/>
          </w:tcPr>
          <w:p w14:paraId="0F98792A" w14:textId="77777777" w:rsidR="00AE7AA2" w:rsidRPr="00D548A1" w:rsidRDefault="00AE7AA2" w:rsidP="00D55CB2">
            <w:pPr>
              <w:pStyle w:val="affff"/>
              <w:tabs>
                <w:tab w:val="left" w:pos="1134"/>
              </w:tabs>
              <w:ind w:firstLine="0"/>
              <w:jc w:val="center"/>
            </w:pPr>
            <w:r w:rsidRPr="00D548A1">
              <w:t>МСТ</w:t>
            </w:r>
            <w:r w:rsidR="00D55CB2" w:rsidRPr="00D548A1">
              <w:t>-</w:t>
            </w:r>
            <w:r w:rsidRPr="00D548A1">
              <w:t>0,25</w:t>
            </w:r>
          </w:p>
        </w:tc>
        <w:tc>
          <w:tcPr>
            <w:tcW w:w="2139" w:type="dxa"/>
            <w:vAlign w:val="center"/>
          </w:tcPr>
          <w:p w14:paraId="676D0A49" w14:textId="77777777" w:rsidR="00AE7AA2" w:rsidRPr="00D548A1" w:rsidRDefault="00AE7AA2" w:rsidP="00D55CB2">
            <w:pPr>
              <w:pStyle w:val="affff"/>
              <w:tabs>
                <w:tab w:val="left" w:pos="1134"/>
              </w:tabs>
              <w:ind w:firstLine="0"/>
              <w:jc w:val="center"/>
            </w:pPr>
            <w:r w:rsidRPr="00D548A1">
              <w:t>220</w:t>
            </w:r>
          </w:p>
        </w:tc>
        <w:tc>
          <w:tcPr>
            <w:tcW w:w="5494" w:type="dxa"/>
            <w:vAlign w:val="center"/>
          </w:tcPr>
          <w:p w14:paraId="5D308C68" w14:textId="77777777" w:rsidR="00AE7AA2" w:rsidRPr="00D548A1" w:rsidRDefault="00D55CB2" w:rsidP="00D55CB2">
            <w:pPr>
              <w:pStyle w:val="affff"/>
              <w:tabs>
                <w:tab w:val="left" w:pos="1134"/>
              </w:tabs>
              <w:ind w:firstLine="0"/>
              <w:jc w:val="center"/>
            </w:pPr>
            <w:r w:rsidRPr="00D548A1">
              <w:t>11100</w:t>
            </w:r>
          </w:p>
        </w:tc>
      </w:tr>
      <w:tr w:rsidR="00AE7AA2" w:rsidRPr="00D548A1" w14:paraId="2FD25740" w14:textId="77777777" w:rsidTr="00D55CB2">
        <w:trPr>
          <w:jc w:val="center"/>
        </w:trPr>
        <w:tc>
          <w:tcPr>
            <w:tcW w:w="2505" w:type="dxa"/>
            <w:vAlign w:val="center"/>
          </w:tcPr>
          <w:p w14:paraId="27A5B3CF" w14:textId="77777777" w:rsidR="00AE7AA2" w:rsidRPr="00D548A1" w:rsidRDefault="00AE7AA2" w:rsidP="00D55CB2">
            <w:pPr>
              <w:pStyle w:val="affff"/>
              <w:tabs>
                <w:tab w:val="left" w:pos="1134"/>
              </w:tabs>
              <w:ind w:firstLine="0"/>
              <w:jc w:val="center"/>
            </w:pPr>
            <w:r w:rsidRPr="00D548A1">
              <w:t>МСТ</w:t>
            </w:r>
            <w:r w:rsidR="00D55CB2" w:rsidRPr="00D548A1">
              <w:t>-</w:t>
            </w:r>
            <w:r w:rsidRPr="00D548A1">
              <w:t>0,3</w:t>
            </w:r>
          </w:p>
        </w:tc>
        <w:tc>
          <w:tcPr>
            <w:tcW w:w="2139" w:type="dxa"/>
            <w:vAlign w:val="center"/>
          </w:tcPr>
          <w:p w14:paraId="1AEFD69B" w14:textId="77777777" w:rsidR="00AE7AA2" w:rsidRPr="00D548A1" w:rsidRDefault="00AE7AA2" w:rsidP="00D55CB2">
            <w:pPr>
              <w:pStyle w:val="affff"/>
              <w:tabs>
                <w:tab w:val="left" w:pos="1134"/>
              </w:tabs>
              <w:ind w:firstLine="0"/>
              <w:jc w:val="center"/>
            </w:pPr>
            <w:r w:rsidRPr="00D548A1">
              <w:t>110</w:t>
            </w:r>
          </w:p>
        </w:tc>
        <w:tc>
          <w:tcPr>
            <w:tcW w:w="5494" w:type="dxa"/>
            <w:vAlign w:val="center"/>
          </w:tcPr>
          <w:p w14:paraId="7E08B9F1" w14:textId="77777777" w:rsidR="00AE7AA2" w:rsidRPr="00D548A1" w:rsidRDefault="00D55CB2" w:rsidP="00D55CB2">
            <w:pPr>
              <w:pStyle w:val="affff"/>
              <w:tabs>
                <w:tab w:val="left" w:pos="1134"/>
              </w:tabs>
              <w:ind w:firstLine="0"/>
              <w:jc w:val="center"/>
            </w:pPr>
            <w:r w:rsidRPr="00D548A1">
              <w:t>00010</w:t>
            </w:r>
          </w:p>
        </w:tc>
      </w:tr>
      <w:tr w:rsidR="00AE7AA2" w:rsidRPr="00D548A1" w14:paraId="2BF44F9C" w14:textId="77777777" w:rsidTr="00D55CB2">
        <w:trPr>
          <w:jc w:val="center"/>
        </w:trPr>
        <w:tc>
          <w:tcPr>
            <w:tcW w:w="2505" w:type="dxa"/>
            <w:vAlign w:val="center"/>
          </w:tcPr>
          <w:p w14:paraId="336A001A" w14:textId="77777777" w:rsidR="00AE7AA2" w:rsidRPr="00D548A1" w:rsidRDefault="00AE7AA2" w:rsidP="00D55CB2">
            <w:pPr>
              <w:pStyle w:val="affff"/>
              <w:tabs>
                <w:tab w:val="left" w:pos="1134"/>
              </w:tabs>
              <w:ind w:firstLine="0"/>
              <w:jc w:val="center"/>
            </w:pPr>
            <w:r w:rsidRPr="00D548A1">
              <w:t>МСТ</w:t>
            </w:r>
            <w:r w:rsidR="00D55CB2" w:rsidRPr="00D548A1">
              <w:t>-</w:t>
            </w:r>
            <w:r w:rsidRPr="00D548A1">
              <w:t>0,3</w:t>
            </w:r>
          </w:p>
        </w:tc>
        <w:tc>
          <w:tcPr>
            <w:tcW w:w="2139" w:type="dxa"/>
            <w:vAlign w:val="center"/>
          </w:tcPr>
          <w:p w14:paraId="0492B4B9" w14:textId="77777777" w:rsidR="00AE7AA2" w:rsidRPr="00D548A1" w:rsidRDefault="00AE7AA2" w:rsidP="00D55CB2">
            <w:pPr>
              <w:pStyle w:val="affff"/>
              <w:tabs>
                <w:tab w:val="left" w:pos="1134"/>
              </w:tabs>
              <w:ind w:firstLine="0"/>
              <w:jc w:val="center"/>
            </w:pPr>
            <w:r w:rsidRPr="00D548A1">
              <w:t>190</w:t>
            </w:r>
          </w:p>
        </w:tc>
        <w:tc>
          <w:tcPr>
            <w:tcW w:w="5494" w:type="dxa"/>
            <w:vAlign w:val="center"/>
          </w:tcPr>
          <w:p w14:paraId="0B2BD76E" w14:textId="77777777" w:rsidR="00AE7AA2" w:rsidRPr="00D548A1" w:rsidRDefault="00D55CB2" w:rsidP="00D55CB2">
            <w:pPr>
              <w:pStyle w:val="affff"/>
              <w:tabs>
                <w:tab w:val="left" w:pos="1134"/>
              </w:tabs>
              <w:ind w:firstLine="0"/>
              <w:jc w:val="center"/>
            </w:pPr>
            <w:r w:rsidRPr="00D548A1">
              <w:t>10010</w:t>
            </w:r>
          </w:p>
        </w:tc>
      </w:tr>
      <w:tr w:rsidR="00AE7AA2" w:rsidRPr="00D548A1" w14:paraId="1C123099" w14:textId="77777777" w:rsidTr="00D55CB2">
        <w:trPr>
          <w:jc w:val="center"/>
        </w:trPr>
        <w:tc>
          <w:tcPr>
            <w:tcW w:w="2505" w:type="dxa"/>
            <w:vAlign w:val="center"/>
          </w:tcPr>
          <w:p w14:paraId="569ED36F" w14:textId="77777777" w:rsidR="00AE7AA2" w:rsidRPr="00D548A1" w:rsidRDefault="00AE7AA2" w:rsidP="00D55CB2">
            <w:pPr>
              <w:pStyle w:val="affff"/>
              <w:tabs>
                <w:tab w:val="left" w:pos="1134"/>
              </w:tabs>
              <w:ind w:firstLine="0"/>
              <w:jc w:val="center"/>
            </w:pPr>
            <w:r w:rsidRPr="00D548A1">
              <w:t>МСТ</w:t>
            </w:r>
            <w:r w:rsidR="00D55CB2" w:rsidRPr="00D548A1">
              <w:t>-</w:t>
            </w:r>
            <w:r w:rsidRPr="00D548A1">
              <w:t>0,6</w:t>
            </w:r>
          </w:p>
        </w:tc>
        <w:tc>
          <w:tcPr>
            <w:tcW w:w="2139" w:type="dxa"/>
            <w:vAlign w:val="center"/>
          </w:tcPr>
          <w:p w14:paraId="26223945" w14:textId="77777777" w:rsidR="00AE7AA2" w:rsidRPr="00D548A1" w:rsidRDefault="00AE7AA2" w:rsidP="00D55CB2">
            <w:pPr>
              <w:pStyle w:val="affff"/>
              <w:tabs>
                <w:tab w:val="left" w:pos="1134"/>
              </w:tabs>
              <w:ind w:firstLine="0"/>
              <w:jc w:val="center"/>
            </w:pPr>
            <w:r w:rsidRPr="00D548A1">
              <w:t>110</w:t>
            </w:r>
          </w:p>
        </w:tc>
        <w:tc>
          <w:tcPr>
            <w:tcW w:w="5494" w:type="dxa"/>
            <w:vAlign w:val="center"/>
          </w:tcPr>
          <w:p w14:paraId="09FBCDC8" w14:textId="77777777" w:rsidR="00AE7AA2" w:rsidRPr="00D548A1" w:rsidRDefault="00D55CB2" w:rsidP="00D55CB2">
            <w:pPr>
              <w:pStyle w:val="affff"/>
              <w:tabs>
                <w:tab w:val="left" w:pos="1134"/>
              </w:tabs>
              <w:ind w:firstLine="0"/>
              <w:jc w:val="center"/>
            </w:pPr>
            <w:r w:rsidRPr="00D548A1">
              <w:t>01010</w:t>
            </w:r>
          </w:p>
        </w:tc>
      </w:tr>
      <w:tr w:rsidR="00AE7AA2" w:rsidRPr="00D548A1" w14:paraId="3376106A" w14:textId="77777777" w:rsidTr="00D55CB2">
        <w:trPr>
          <w:jc w:val="center"/>
        </w:trPr>
        <w:tc>
          <w:tcPr>
            <w:tcW w:w="2505" w:type="dxa"/>
            <w:vAlign w:val="center"/>
          </w:tcPr>
          <w:p w14:paraId="00DF273E" w14:textId="77777777" w:rsidR="00AE7AA2" w:rsidRPr="00D548A1" w:rsidRDefault="00AE7AA2" w:rsidP="00D55CB2">
            <w:pPr>
              <w:pStyle w:val="affff"/>
              <w:tabs>
                <w:tab w:val="left" w:pos="1134"/>
              </w:tabs>
              <w:ind w:firstLine="0"/>
              <w:jc w:val="center"/>
            </w:pPr>
            <w:r w:rsidRPr="00D548A1">
              <w:lastRenderedPageBreak/>
              <w:t>МСТ</w:t>
            </w:r>
            <w:r w:rsidR="00D55CB2" w:rsidRPr="00D548A1">
              <w:t>-</w:t>
            </w:r>
            <w:r w:rsidRPr="00D548A1">
              <w:t>0,6</w:t>
            </w:r>
          </w:p>
        </w:tc>
        <w:tc>
          <w:tcPr>
            <w:tcW w:w="2139" w:type="dxa"/>
            <w:vAlign w:val="center"/>
          </w:tcPr>
          <w:p w14:paraId="0BF117D8" w14:textId="77777777" w:rsidR="00AE7AA2" w:rsidRPr="00D548A1" w:rsidRDefault="00AE7AA2" w:rsidP="00D55CB2">
            <w:pPr>
              <w:pStyle w:val="affff"/>
              <w:tabs>
                <w:tab w:val="left" w:pos="1134"/>
              </w:tabs>
              <w:ind w:firstLine="0"/>
              <w:jc w:val="center"/>
            </w:pPr>
            <w:r w:rsidRPr="00D548A1">
              <w:t>190</w:t>
            </w:r>
          </w:p>
        </w:tc>
        <w:tc>
          <w:tcPr>
            <w:tcW w:w="5494" w:type="dxa"/>
            <w:vAlign w:val="center"/>
          </w:tcPr>
          <w:p w14:paraId="3B2C744A" w14:textId="77777777" w:rsidR="00AE7AA2" w:rsidRPr="00D548A1" w:rsidRDefault="00D55CB2" w:rsidP="00D55CB2">
            <w:pPr>
              <w:pStyle w:val="affff"/>
              <w:tabs>
                <w:tab w:val="left" w:pos="1134"/>
              </w:tabs>
              <w:ind w:firstLine="0"/>
              <w:jc w:val="center"/>
            </w:pPr>
            <w:r w:rsidRPr="00D548A1">
              <w:t>11010</w:t>
            </w:r>
          </w:p>
        </w:tc>
      </w:tr>
    </w:tbl>
    <w:p w14:paraId="53608647" w14:textId="77777777" w:rsidR="00A158F8" w:rsidRPr="00D548A1" w:rsidRDefault="00A158F8" w:rsidP="00A158F8">
      <w:pPr>
        <w:pStyle w:val="affff"/>
        <w:tabs>
          <w:tab w:val="left" w:pos="1134"/>
        </w:tabs>
      </w:pPr>
      <w:r w:rsidRPr="00D548A1">
        <w:t xml:space="preserve">Для управления электродвигателем, </w:t>
      </w:r>
      <w:r w:rsidR="006319AD" w:rsidRPr="00D548A1">
        <w:t>ОКПС-Е-К</w:t>
      </w:r>
      <w:r w:rsidRPr="00D548A1">
        <w:t xml:space="preserve"> должен формировать номинальный ток, величина которого должна быть задана в соответствии с </w:t>
      </w:r>
      <w:r w:rsidR="00D049F0" w:rsidRPr="00D548A1">
        <w:t>МУ</w:t>
      </w:r>
      <w:r w:rsidRPr="00D548A1">
        <w:t xml:space="preserve"> И-288-02 «Проектирование кабельных сетей стрелочных электроприв</w:t>
      </w:r>
      <w:r w:rsidRPr="00D548A1">
        <w:t>о</w:t>
      </w:r>
      <w:r w:rsidRPr="00D548A1">
        <w:t>дов СП–6М и СП–12У с электродвигателями трехфазного и постоянного т</w:t>
      </w:r>
      <w:r w:rsidRPr="00D548A1">
        <w:t>о</w:t>
      </w:r>
      <w:r w:rsidRPr="00D548A1">
        <w:t>ков с центральным и магистральным питанием для стрелок ЭЦ всех типов».</w:t>
      </w:r>
    </w:p>
    <w:p w14:paraId="390C2E7B" w14:textId="77777777" w:rsidR="00A158F8" w:rsidRPr="00D548A1" w:rsidRDefault="00A158F8" w:rsidP="00A158F8">
      <w:pPr>
        <w:pStyle w:val="affff"/>
        <w:tabs>
          <w:tab w:val="left" w:pos="1134"/>
        </w:tabs>
      </w:pPr>
      <w:r w:rsidRPr="00D548A1">
        <w:t xml:space="preserve">Ток, формируемый </w:t>
      </w:r>
      <w:r w:rsidR="006319AD" w:rsidRPr="00D548A1">
        <w:t>ОКПС-Е-К</w:t>
      </w:r>
      <w:r w:rsidRPr="00D548A1">
        <w:t xml:space="preserve"> при переводе стрелки, не должен пр</w:t>
      </w:r>
      <w:r w:rsidRPr="00D548A1">
        <w:t>е</w:t>
      </w:r>
      <w:r w:rsidRPr="00D548A1">
        <w:t>вышать номинальный более</w:t>
      </w:r>
      <w:proofErr w:type="gramStart"/>
      <w:r w:rsidRPr="00D548A1">
        <w:t>,</w:t>
      </w:r>
      <w:proofErr w:type="gramEnd"/>
      <w:r w:rsidRPr="00D548A1">
        <w:t xml:space="preserve"> чем на 25% для установленного типа двигателя.</w:t>
      </w:r>
    </w:p>
    <w:p w14:paraId="235FF29C" w14:textId="7D741899" w:rsidR="003F13CB" w:rsidRPr="00D548A1" w:rsidRDefault="003C114B" w:rsidP="002161F2">
      <w:pPr>
        <w:pStyle w:val="3"/>
        <w:rPr>
          <w:lang w:val="ru-RU"/>
        </w:rPr>
      </w:pPr>
      <w:bookmarkStart w:id="48" w:name="_Toc492298069"/>
      <w:bookmarkStart w:id="49" w:name="_Toc44926805"/>
      <w:bookmarkStart w:id="50" w:name="_Toc307486135"/>
      <w:bookmarkStart w:id="51" w:name="_Toc307554453"/>
      <w:bookmarkStart w:id="52" w:name="_Toc307571352"/>
      <w:bookmarkStart w:id="53" w:name="_Toc307571484"/>
      <w:bookmarkStart w:id="54" w:name="_Toc307824895"/>
      <w:r w:rsidRPr="00D548A1">
        <w:rPr>
          <w:lang w:val="ru-RU"/>
        </w:rPr>
        <w:lastRenderedPageBreak/>
        <w:t xml:space="preserve">Функциональная схема </w:t>
      </w:r>
      <w:bookmarkEnd w:id="48"/>
      <w:r w:rsidR="006319AD" w:rsidRPr="00D548A1">
        <w:rPr>
          <w:lang w:val="ru-RU"/>
        </w:rPr>
        <w:t>ОКПС-Е-К</w:t>
      </w:r>
      <w:bookmarkEnd w:id="49"/>
    </w:p>
    <w:p w14:paraId="32EB20EA" w14:textId="69E0AFE6" w:rsidR="003C114B" w:rsidRPr="00D548A1" w:rsidRDefault="003C114B" w:rsidP="0013024D">
      <w:pPr>
        <w:pStyle w:val="affff"/>
        <w:keepNext/>
      </w:pPr>
      <w:r w:rsidRPr="00D548A1">
        <w:t xml:space="preserve">Функциональная схема </w:t>
      </w:r>
      <w:r w:rsidR="006319AD" w:rsidRPr="00D548A1">
        <w:t>ОКПС-Е-К</w:t>
      </w:r>
      <w:r w:rsidRPr="00D548A1">
        <w:t xml:space="preserve"> приведена на рисунке</w:t>
      </w:r>
      <w:r w:rsidR="005B13A5" w:rsidRPr="00D548A1">
        <w:t> </w:t>
      </w:r>
      <w:r w:rsidR="007C3D46" w:rsidRPr="00D548A1">
        <w:fldChar w:fldCharType="begin"/>
      </w:r>
      <w:r w:rsidR="005B13A5" w:rsidRPr="00D548A1">
        <w:instrText xml:space="preserve"> REF _Ref501531197 \h </w:instrText>
      </w:r>
      <w:r w:rsidR="007C3D46" w:rsidRPr="00D548A1">
        <w:fldChar w:fldCharType="separate"/>
      </w:r>
      <w:r w:rsidR="00D762AC" w:rsidRPr="00D548A1">
        <w:rPr>
          <w:noProof/>
        </w:rPr>
        <w:t>2</w:t>
      </w:r>
      <w:r w:rsidR="007C3D46" w:rsidRPr="00D548A1">
        <w:fldChar w:fldCharType="end"/>
      </w:r>
      <w:r w:rsidRPr="00D548A1">
        <w:t>.</w:t>
      </w:r>
    </w:p>
    <w:p w14:paraId="015A8D79" w14:textId="4ED9F45B" w:rsidR="00EF36B1" w:rsidRPr="00D548A1" w:rsidRDefault="001938F0" w:rsidP="0002161D">
      <w:pPr>
        <w:pStyle w:val="afffffd"/>
      </w:pPr>
      <w:r w:rsidRPr="00D548A1">
        <w:object w:dxaOrig="16665" w:dyaOrig="18750" w14:anchorId="068C1FB9">
          <v:shape id="_x0000_i1026" type="#_x0000_t75" style="width:458.35pt;height:514.75pt" o:ole="">
            <v:imagedata r:id="rId12" o:title=""/>
          </v:shape>
          <o:OLEObject Type="Embed" ProgID="Visio.Drawing.15" ShapeID="_x0000_i1026" DrawAspect="Content" ObjectID="_1656764993" r:id="rId13"/>
        </w:object>
      </w:r>
      <w:r w:rsidR="0002161D" w:rsidRPr="00D548A1">
        <w:rPr>
          <w:noProof/>
        </w:rPr>
        <w:t xml:space="preserve"> </w:t>
      </w:r>
    </w:p>
    <w:p w14:paraId="09F213FB" w14:textId="224F6C89" w:rsidR="003C114B" w:rsidRPr="00D548A1" w:rsidRDefault="00EF36B1" w:rsidP="009E5F37">
      <w:pPr>
        <w:pStyle w:val="afffff8"/>
      </w:pPr>
      <w:r w:rsidRPr="00D548A1">
        <w:t xml:space="preserve">Рисунок </w:t>
      </w:r>
      <w:r w:rsidR="007C3D46" w:rsidRPr="00D548A1">
        <w:rPr>
          <w:noProof/>
        </w:rPr>
        <w:fldChar w:fldCharType="begin"/>
      </w:r>
      <w:r w:rsidR="00B20B82" w:rsidRPr="00D548A1">
        <w:rPr>
          <w:noProof/>
        </w:rPr>
        <w:instrText xml:space="preserve"> SEQ Рисунок \* ARABIC </w:instrText>
      </w:r>
      <w:r w:rsidR="007C3D46" w:rsidRPr="00D548A1">
        <w:rPr>
          <w:noProof/>
        </w:rPr>
        <w:fldChar w:fldCharType="separate"/>
      </w:r>
      <w:bookmarkStart w:id="55" w:name="_Ref501531197"/>
      <w:r w:rsidR="000D2F72" w:rsidRPr="00D548A1">
        <w:rPr>
          <w:noProof/>
        </w:rPr>
        <w:t>2</w:t>
      </w:r>
      <w:bookmarkEnd w:id="55"/>
      <w:r w:rsidR="007C3D46" w:rsidRPr="00D548A1">
        <w:rPr>
          <w:noProof/>
        </w:rPr>
        <w:fldChar w:fldCharType="end"/>
      </w:r>
      <w:r w:rsidRPr="00D548A1">
        <w:t xml:space="preserve"> – </w:t>
      </w:r>
      <w:r w:rsidR="00436E25" w:rsidRPr="00D548A1">
        <w:t>Фун</w:t>
      </w:r>
      <w:r w:rsidR="0002161D" w:rsidRPr="00D548A1">
        <w:t>к</w:t>
      </w:r>
      <w:r w:rsidR="00436E25" w:rsidRPr="00D548A1">
        <w:t>циональная</w:t>
      </w:r>
      <w:r w:rsidR="00975145" w:rsidRPr="00D548A1">
        <w:t xml:space="preserve"> схема ОКПС-Е-</w:t>
      </w:r>
      <w:r w:rsidR="00436E25" w:rsidRPr="00D548A1">
        <w:t>К</w:t>
      </w:r>
    </w:p>
    <w:p w14:paraId="26F5406E" w14:textId="57333D74" w:rsidR="004D2CBD" w:rsidRPr="00D548A1" w:rsidRDefault="004D2CBD" w:rsidP="0013024D">
      <w:pPr>
        <w:pStyle w:val="affff"/>
        <w:keepNext/>
      </w:pPr>
      <w:r w:rsidRPr="00D548A1">
        <w:lastRenderedPageBreak/>
        <w:t>ОКПС-Е-К имеет безопасную дублированную структуру с умеренными связями (см. рисунок </w:t>
      </w:r>
      <w:r w:rsidR="007C3D46" w:rsidRPr="00D548A1">
        <w:fldChar w:fldCharType="begin"/>
      </w:r>
      <w:r w:rsidRPr="00D548A1">
        <w:instrText xml:space="preserve"> REF _Ref501531197 \h </w:instrText>
      </w:r>
      <w:r w:rsidR="007C3D46" w:rsidRPr="00D548A1">
        <w:fldChar w:fldCharType="separate"/>
      </w:r>
      <w:r w:rsidR="00D762AC" w:rsidRPr="00D548A1">
        <w:rPr>
          <w:noProof/>
        </w:rPr>
        <w:t>2</w:t>
      </w:r>
      <w:r w:rsidR="007C3D46" w:rsidRPr="00D548A1">
        <w:fldChar w:fldCharType="end"/>
      </w:r>
      <w:r w:rsidRPr="00D548A1">
        <w:t xml:space="preserve">). В состав ОКПС-Е-К входят два </w:t>
      </w:r>
      <w:r w:rsidR="0097240B" w:rsidRPr="00D548A1">
        <w:t>МК</w:t>
      </w:r>
      <w:r w:rsidRPr="00D548A1">
        <w:t>, которые раб</w:t>
      </w:r>
      <w:r w:rsidRPr="00D548A1">
        <w:t>о</w:t>
      </w:r>
      <w:r w:rsidRPr="00D548A1">
        <w:t>тают независимо с контролем исправности друг друга.</w:t>
      </w:r>
    </w:p>
    <w:p w14:paraId="29B57C70" w14:textId="6DF2A87B" w:rsidR="00944BA1" w:rsidRPr="00D548A1" w:rsidRDefault="00944BA1" w:rsidP="0013024D">
      <w:pPr>
        <w:pStyle w:val="affff"/>
        <w:keepNext/>
      </w:pPr>
      <w:r w:rsidRPr="00D548A1">
        <w:t xml:space="preserve">По функциональному назначению в схеме </w:t>
      </w:r>
      <w:r w:rsidR="00833241" w:rsidRPr="00D548A1">
        <w:t>ОКПС</w:t>
      </w:r>
      <w:r w:rsidR="00A125C6" w:rsidRPr="00D548A1">
        <w:t>-Е-К</w:t>
      </w:r>
      <w:r w:rsidRPr="00D548A1">
        <w:t xml:space="preserve"> (</w:t>
      </w:r>
      <w:r w:rsidR="005B13A5" w:rsidRPr="00D548A1">
        <w:t>см. </w:t>
      </w:r>
      <w:r w:rsidRPr="00D548A1">
        <w:t>рисунок</w:t>
      </w:r>
      <w:r w:rsidR="005B13A5" w:rsidRPr="00D548A1">
        <w:t> </w:t>
      </w:r>
      <w:r w:rsidR="007C3D46" w:rsidRPr="00D548A1">
        <w:fldChar w:fldCharType="begin"/>
      </w:r>
      <w:r w:rsidR="005B13A5" w:rsidRPr="00D548A1">
        <w:instrText xml:space="preserve"> REF _Ref501531197 \h </w:instrText>
      </w:r>
      <w:r w:rsidR="007C3D46" w:rsidRPr="00D548A1">
        <w:fldChar w:fldCharType="separate"/>
      </w:r>
      <w:r w:rsidR="00D762AC" w:rsidRPr="00D548A1">
        <w:rPr>
          <w:noProof/>
        </w:rPr>
        <w:t>2</w:t>
      </w:r>
      <w:r w:rsidR="007C3D46" w:rsidRPr="00D548A1">
        <w:fldChar w:fldCharType="end"/>
      </w:r>
      <w:r w:rsidRPr="00D548A1">
        <w:t>) выделяются следующие блоки:</w:t>
      </w:r>
    </w:p>
    <w:p w14:paraId="3273A6EC" w14:textId="26815C0F" w:rsidR="00BC419A" w:rsidRPr="00D548A1" w:rsidRDefault="00BC419A" w:rsidP="00E960D2">
      <w:pPr>
        <w:pStyle w:val="a6"/>
        <w:numPr>
          <w:ilvl w:val="0"/>
          <w:numId w:val="186"/>
        </w:numPr>
      </w:pPr>
      <w:r w:rsidRPr="00D548A1">
        <w:t>блок питания цифровой части;</w:t>
      </w:r>
    </w:p>
    <w:p w14:paraId="19D77FD8" w14:textId="3AE6AAE0" w:rsidR="00BC419A" w:rsidRPr="00D548A1" w:rsidRDefault="00BC419A" w:rsidP="00A5359D">
      <w:pPr>
        <w:pStyle w:val="a6"/>
      </w:pPr>
      <w:r w:rsidRPr="00D548A1">
        <w:t>блок RS-422;</w:t>
      </w:r>
    </w:p>
    <w:p w14:paraId="7B5043F7" w14:textId="578E8151" w:rsidR="00BC419A" w:rsidRPr="00D548A1" w:rsidRDefault="00BC419A" w:rsidP="00A5359D">
      <w:pPr>
        <w:pStyle w:val="a6"/>
      </w:pPr>
      <w:r w:rsidRPr="00D548A1">
        <w:t>блок</w:t>
      </w:r>
      <w:r w:rsidR="00C14B1E" w:rsidRPr="00D548A1">
        <w:t>и</w:t>
      </w:r>
      <w:r w:rsidRPr="00D548A1">
        <w:t xml:space="preserve"> управления реле;</w:t>
      </w:r>
    </w:p>
    <w:p w14:paraId="514C4FA8" w14:textId="2D306CC1" w:rsidR="00BC419A" w:rsidRPr="00D548A1" w:rsidRDefault="00BC419A" w:rsidP="00A5359D">
      <w:pPr>
        <w:pStyle w:val="a6"/>
      </w:pPr>
      <w:r w:rsidRPr="00D548A1">
        <w:t>блок чтения адреса;</w:t>
      </w:r>
    </w:p>
    <w:p w14:paraId="7798B812" w14:textId="3972B9AE" w:rsidR="00BC419A" w:rsidRPr="00D548A1" w:rsidRDefault="00BC419A" w:rsidP="00A5359D">
      <w:pPr>
        <w:pStyle w:val="a6"/>
      </w:pPr>
      <w:bookmarkStart w:id="56" w:name="_Hlk44409635"/>
      <w:r w:rsidRPr="00D548A1">
        <w:t>блок управления</w:t>
      </w:r>
      <w:r w:rsidR="000B5D71" w:rsidRPr="00D548A1">
        <w:t>, обработки команд и индикации</w:t>
      </w:r>
      <w:bookmarkEnd w:id="56"/>
      <w:r w:rsidRPr="00D548A1">
        <w:t>;</w:t>
      </w:r>
    </w:p>
    <w:p w14:paraId="38DA74CA" w14:textId="2B473C36" w:rsidR="00BC419A" w:rsidRPr="00D548A1" w:rsidRDefault="00BC419A" w:rsidP="00A5359D">
      <w:pPr>
        <w:pStyle w:val="a6"/>
      </w:pPr>
      <w:r w:rsidRPr="00D548A1">
        <w:t xml:space="preserve">блок управления </w:t>
      </w:r>
      <w:r w:rsidR="00D6764E" w:rsidRPr="00D548A1">
        <w:t>РПВ</w:t>
      </w:r>
      <w:r w:rsidRPr="00D548A1">
        <w:t>;</w:t>
      </w:r>
    </w:p>
    <w:p w14:paraId="2FBF32BD" w14:textId="7D773C40" w:rsidR="00BC419A" w:rsidRPr="00D548A1" w:rsidRDefault="00BC419A" w:rsidP="00A5359D">
      <w:pPr>
        <w:pStyle w:val="a6"/>
      </w:pPr>
      <w:r w:rsidRPr="00D548A1">
        <w:t>блок генератора;</w:t>
      </w:r>
    </w:p>
    <w:p w14:paraId="550A4FD4" w14:textId="5D818C3D" w:rsidR="00BC419A" w:rsidRPr="00D548A1" w:rsidRDefault="00BC419A" w:rsidP="00E960D2">
      <w:pPr>
        <w:pStyle w:val="a6"/>
        <w:numPr>
          <w:ilvl w:val="0"/>
          <w:numId w:val="187"/>
        </w:numPr>
      </w:pPr>
      <w:r w:rsidRPr="00D548A1">
        <w:t>блок ККМ;</w:t>
      </w:r>
    </w:p>
    <w:p w14:paraId="07A569B0" w14:textId="4F616A95" w:rsidR="00BC419A" w:rsidRPr="00D548A1" w:rsidRDefault="00BC419A" w:rsidP="00A5359D">
      <w:pPr>
        <w:pStyle w:val="a6"/>
      </w:pPr>
      <w:r w:rsidRPr="00D548A1">
        <w:t>блок питания драйверов и ККМ;</w:t>
      </w:r>
    </w:p>
    <w:p w14:paraId="6FD4271A" w14:textId="773F599D" w:rsidR="00BC419A" w:rsidRPr="00D548A1" w:rsidRDefault="00BC419A" w:rsidP="00A5359D">
      <w:pPr>
        <w:pStyle w:val="a6"/>
      </w:pPr>
      <w:r w:rsidRPr="00D548A1">
        <w:t>блок 3-х фазного формирователя</w:t>
      </w:r>
      <w:r w:rsidR="00EA038A" w:rsidRPr="00D548A1">
        <w:t xml:space="preserve"> и измерителя</w:t>
      </w:r>
      <w:r w:rsidRPr="00D548A1">
        <w:t>;</w:t>
      </w:r>
    </w:p>
    <w:p w14:paraId="78A78D6E" w14:textId="0FAEAB99" w:rsidR="00BC419A" w:rsidRPr="00D548A1" w:rsidRDefault="00B647BD" w:rsidP="00A5359D">
      <w:pPr>
        <w:pStyle w:val="a6"/>
      </w:pPr>
      <w:r w:rsidRPr="00D548A1">
        <w:t>б</w:t>
      </w:r>
      <w:r w:rsidR="00BC419A" w:rsidRPr="00D548A1">
        <w:t xml:space="preserve">лок </w:t>
      </w:r>
      <w:r w:rsidR="008D0DD4" w:rsidRPr="00D548A1">
        <w:t>преобразователей</w:t>
      </w:r>
      <w:r w:rsidR="00BC419A" w:rsidRPr="00D548A1">
        <w:t xml:space="preserve"> напряжений</w:t>
      </w:r>
      <w:r w:rsidR="003D39A4" w:rsidRPr="00D548A1">
        <w:t>.</w:t>
      </w:r>
    </w:p>
    <w:p w14:paraId="74AD1709" w14:textId="77777777" w:rsidR="001C6F9A" w:rsidRPr="00D548A1" w:rsidRDefault="00A23DCF" w:rsidP="00B078BC">
      <w:pPr>
        <w:pStyle w:val="4f5"/>
      </w:pPr>
      <w:bookmarkStart w:id="57" w:name="_Toc44926806"/>
      <w:r w:rsidRPr="00D548A1">
        <w:t>Блок питания цифровой части</w:t>
      </w:r>
      <w:bookmarkEnd w:id="57"/>
    </w:p>
    <w:p w14:paraId="48A7A9DB" w14:textId="3AF9B74B" w:rsidR="00854DF7" w:rsidRPr="00D548A1" w:rsidRDefault="00854DF7" w:rsidP="00854DF7">
      <w:pPr>
        <w:pStyle w:val="affff"/>
        <w:rPr>
          <w:rFonts w:eastAsia="Times New Roman"/>
          <w:szCs w:val="22"/>
          <w:lang w:eastAsia="ru-RU" w:bidi="hi-IN"/>
        </w:rPr>
      </w:pPr>
      <w:r w:rsidRPr="00D548A1">
        <w:rPr>
          <w:rFonts w:eastAsia="Times New Roman"/>
          <w:szCs w:val="22"/>
          <w:lang w:eastAsia="ru-RU" w:bidi="hi-IN"/>
        </w:rPr>
        <w:t>Блок питания цифровой части с плавным пуском и контролем входного напряжения 24</w:t>
      </w:r>
      <w:r w:rsidR="00E61728" w:rsidRPr="00D548A1">
        <w:rPr>
          <w:rFonts w:eastAsia="Times New Roman"/>
          <w:szCs w:val="22"/>
          <w:lang w:eastAsia="ru-RU" w:bidi="hi-IN"/>
        </w:rPr>
        <w:t> </w:t>
      </w:r>
      <w:r w:rsidRPr="00D548A1">
        <w:rPr>
          <w:rFonts w:eastAsia="Times New Roman"/>
          <w:szCs w:val="22"/>
          <w:lang w:eastAsia="ru-RU" w:bidi="hi-IN"/>
        </w:rPr>
        <w:t>В постоянного тока формирует стабилизированное, контр</w:t>
      </w:r>
      <w:r w:rsidRPr="00D548A1">
        <w:rPr>
          <w:rFonts w:eastAsia="Times New Roman"/>
          <w:szCs w:val="22"/>
          <w:lang w:eastAsia="ru-RU" w:bidi="hi-IN"/>
        </w:rPr>
        <w:t>о</w:t>
      </w:r>
      <w:r w:rsidRPr="00D548A1">
        <w:rPr>
          <w:rFonts w:eastAsia="Times New Roman"/>
          <w:szCs w:val="22"/>
          <w:lang w:eastAsia="ru-RU" w:bidi="hi-IN"/>
        </w:rPr>
        <w:t>лируемое напряжение 3,3</w:t>
      </w:r>
      <w:r w:rsidR="00E61728" w:rsidRPr="00D548A1">
        <w:rPr>
          <w:rFonts w:eastAsia="Times New Roman"/>
          <w:szCs w:val="22"/>
          <w:lang w:eastAsia="ru-RU" w:bidi="hi-IN"/>
        </w:rPr>
        <w:t> </w:t>
      </w:r>
      <w:r w:rsidRPr="00D548A1">
        <w:rPr>
          <w:rFonts w:eastAsia="Times New Roman"/>
          <w:szCs w:val="22"/>
          <w:lang w:eastAsia="ru-RU" w:bidi="hi-IN"/>
        </w:rPr>
        <w:t>В постоянного тока для питания цифровой части ОКПС-Е-К.</w:t>
      </w:r>
    </w:p>
    <w:p w14:paraId="276A21C2" w14:textId="1F8C3D3E" w:rsidR="00F671FF" w:rsidRPr="00D548A1" w:rsidRDefault="00854DF7" w:rsidP="00854DF7">
      <w:pPr>
        <w:pStyle w:val="affff"/>
      </w:pPr>
      <w:r w:rsidRPr="00D548A1">
        <w:rPr>
          <w:rFonts w:eastAsia="Times New Roman"/>
          <w:szCs w:val="22"/>
          <w:lang w:eastAsia="ru-RU" w:bidi="hi-IN"/>
        </w:rPr>
        <w:t>Выходной сигнал модуля контроля напряжения 24</w:t>
      </w:r>
      <w:r w:rsidR="00E61728" w:rsidRPr="00D548A1">
        <w:rPr>
          <w:rFonts w:eastAsia="Times New Roman"/>
          <w:szCs w:val="22"/>
          <w:lang w:eastAsia="ru-RU" w:bidi="hi-IN"/>
        </w:rPr>
        <w:t> </w:t>
      </w:r>
      <w:r w:rsidRPr="00D548A1">
        <w:rPr>
          <w:rFonts w:eastAsia="Times New Roman"/>
          <w:szCs w:val="22"/>
          <w:lang w:eastAsia="ru-RU" w:bidi="hi-IN"/>
        </w:rPr>
        <w:t>В служит для пер</w:t>
      </w:r>
      <w:r w:rsidRPr="00D548A1">
        <w:rPr>
          <w:rFonts w:eastAsia="Times New Roman"/>
          <w:szCs w:val="22"/>
          <w:lang w:eastAsia="ru-RU" w:bidi="hi-IN"/>
        </w:rPr>
        <w:t>е</w:t>
      </w:r>
      <w:r w:rsidRPr="00D548A1">
        <w:rPr>
          <w:rFonts w:eastAsia="Times New Roman"/>
          <w:szCs w:val="22"/>
          <w:lang w:eastAsia="ru-RU" w:bidi="hi-IN"/>
        </w:rPr>
        <w:t>хода МК в БС при уменьшении уровня напряжения питания ниже 21</w:t>
      </w:r>
      <w:r w:rsidR="00E61728" w:rsidRPr="00D548A1">
        <w:rPr>
          <w:rFonts w:eastAsia="Times New Roman"/>
          <w:szCs w:val="22"/>
          <w:lang w:eastAsia="ru-RU" w:bidi="hi-IN"/>
        </w:rPr>
        <w:t> </w:t>
      </w:r>
      <w:r w:rsidRPr="00D548A1">
        <w:rPr>
          <w:rFonts w:eastAsia="Times New Roman"/>
          <w:szCs w:val="22"/>
          <w:lang w:eastAsia="ru-RU" w:bidi="hi-IN"/>
        </w:rPr>
        <w:t>В.</w:t>
      </w:r>
    </w:p>
    <w:p w14:paraId="2D9DD0BE" w14:textId="77777777" w:rsidR="00C05D87" w:rsidRPr="00D548A1" w:rsidRDefault="009232DA" w:rsidP="00B078BC">
      <w:pPr>
        <w:pStyle w:val="4f5"/>
      </w:pPr>
      <w:bookmarkStart w:id="58" w:name="_Toc44926807"/>
      <w:r w:rsidRPr="00D548A1">
        <w:t>Блок</w:t>
      </w:r>
      <w:r w:rsidR="00C05D87" w:rsidRPr="00D548A1">
        <w:t xml:space="preserve"> RS</w:t>
      </w:r>
      <w:r w:rsidRPr="00D548A1">
        <w:t>-</w:t>
      </w:r>
      <w:r w:rsidR="00C05D87" w:rsidRPr="00D548A1">
        <w:t>422</w:t>
      </w:r>
      <w:bookmarkEnd w:id="58"/>
    </w:p>
    <w:p w14:paraId="1A5DC485" w14:textId="275A0B2C" w:rsidR="00C05D87" w:rsidRPr="00D548A1" w:rsidRDefault="00E61728" w:rsidP="00C05D87">
      <w:pPr>
        <w:pStyle w:val="affff"/>
      </w:pPr>
      <w:r w:rsidRPr="00D548A1">
        <w:t>Блок RS-422 предназначен для приема приказов и передачи статусов при увязке с УС по двум интерфейсным линиям.</w:t>
      </w:r>
    </w:p>
    <w:p w14:paraId="1A48DE56" w14:textId="77777777" w:rsidR="00C05D87" w:rsidRPr="00D548A1" w:rsidRDefault="00B031B7" w:rsidP="00B078BC">
      <w:pPr>
        <w:pStyle w:val="4f5"/>
      </w:pPr>
      <w:bookmarkStart w:id="59" w:name="_Toc44926808"/>
      <w:r w:rsidRPr="00D548A1">
        <w:lastRenderedPageBreak/>
        <w:t>Блоки управления реле</w:t>
      </w:r>
      <w:bookmarkEnd w:id="59"/>
    </w:p>
    <w:p w14:paraId="78864FAC" w14:textId="77777777" w:rsidR="00C14B1E" w:rsidRPr="00D548A1" w:rsidRDefault="00C14B1E" w:rsidP="00C14B1E">
      <w:pPr>
        <w:pStyle w:val="affff"/>
      </w:pPr>
      <w:r w:rsidRPr="00D548A1">
        <w:t>Блоки управления реле предназначены для формирования логики раб</w:t>
      </w:r>
      <w:r w:rsidRPr="00D548A1">
        <w:t>о</w:t>
      </w:r>
      <w:r w:rsidRPr="00D548A1">
        <w:t xml:space="preserve">ты в </w:t>
      </w:r>
      <w:proofErr w:type="spellStart"/>
      <w:r w:rsidRPr="00D548A1">
        <w:t>пятипроводной</w:t>
      </w:r>
      <w:proofErr w:type="spellEnd"/>
      <w:r w:rsidRPr="00D548A1">
        <w:t xml:space="preserve"> схеме управления стрелочным приводом.</w:t>
      </w:r>
    </w:p>
    <w:p w14:paraId="53AB6FCC" w14:textId="77777777" w:rsidR="00C05D87" w:rsidRPr="00D548A1" w:rsidRDefault="00282354" w:rsidP="00B078BC">
      <w:pPr>
        <w:pStyle w:val="4f5"/>
      </w:pPr>
      <w:bookmarkStart w:id="60" w:name="_Toc44926809"/>
      <w:r w:rsidRPr="00D548A1">
        <w:t>Блок чтения адреса</w:t>
      </w:r>
      <w:bookmarkEnd w:id="60"/>
    </w:p>
    <w:p w14:paraId="5DB0A104" w14:textId="18F98041" w:rsidR="00E61728" w:rsidRPr="00D548A1" w:rsidRDefault="00E61728" w:rsidP="00E61728">
      <w:pPr>
        <w:pStyle w:val="affff"/>
        <w:rPr>
          <w:rFonts w:eastAsia="Times New Roman"/>
          <w:szCs w:val="22"/>
          <w:lang w:eastAsia="ru-RU" w:bidi="hi-IN"/>
        </w:rPr>
      </w:pPr>
      <w:r w:rsidRPr="00D548A1">
        <w:rPr>
          <w:rFonts w:eastAsia="Times New Roman"/>
          <w:szCs w:val="22"/>
          <w:lang w:eastAsia="ru-RU" w:bidi="hi-IN"/>
        </w:rPr>
        <w:t>Блок чтения адреса обеспечивает считывание адреса, считывание с</w:t>
      </w:r>
      <w:r w:rsidRPr="00D548A1">
        <w:rPr>
          <w:rFonts w:eastAsia="Times New Roman"/>
          <w:szCs w:val="22"/>
          <w:lang w:eastAsia="ru-RU" w:bidi="hi-IN"/>
        </w:rPr>
        <w:t>о</w:t>
      </w:r>
      <w:r w:rsidRPr="00D548A1">
        <w:rPr>
          <w:rFonts w:eastAsia="Times New Roman"/>
          <w:szCs w:val="22"/>
          <w:lang w:eastAsia="ru-RU" w:bidi="hi-IN"/>
        </w:rPr>
        <w:t>стояния РПВ, обмен информацией с резервным блоком.</w:t>
      </w:r>
    </w:p>
    <w:p w14:paraId="5C1DF131" w14:textId="16DD1AF6" w:rsidR="00E61728" w:rsidRPr="00D548A1" w:rsidRDefault="00E61728" w:rsidP="00E61728">
      <w:pPr>
        <w:pStyle w:val="affff"/>
        <w:rPr>
          <w:rFonts w:eastAsia="Times New Roman"/>
          <w:szCs w:val="22"/>
          <w:lang w:eastAsia="ru-RU" w:bidi="hi-IN"/>
        </w:rPr>
      </w:pPr>
      <w:proofErr w:type="gramStart"/>
      <w:r w:rsidRPr="00D548A1">
        <w:rPr>
          <w:rFonts w:eastAsia="Times New Roman"/>
          <w:szCs w:val="22"/>
          <w:lang w:eastAsia="ru-RU" w:bidi="hi-IN"/>
        </w:rPr>
        <w:t xml:space="preserve">Модуль чтения адреса обеспечивает безопасное, защищаемое </w:t>
      </w:r>
      <w:r w:rsidR="003D39A4" w:rsidRPr="00D548A1">
        <w:rPr>
          <w:rFonts w:eastAsia="Times New Roman"/>
          <w:szCs w:val="22"/>
          <w:lang w:eastAsia="ru-RU" w:bidi="hi-IN"/>
        </w:rPr>
        <w:t>циклич</w:t>
      </w:r>
      <w:r w:rsidR="003D39A4" w:rsidRPr="00D548A1">
        <w:rPr>
          <w:rFonts w:eastAsia="Times New Roman"/>
          <w:szCs w:val="22"/>
          <w:lang w:eastAsia="ru-RU" w:bidi="hi-IN"/>
        </w:rPr>
        <w:t>е</w:t>
      </w:r>
      <w:r w:rsidR="003D39A4" w:rsidRPr="00D548A1">
        <w:rPr>
          <w:rFonts w:eastAsia="Times New Roman"/>
          <w:szCs w:val="22"/>
          <w:lang w:eastAsia="ru-RU" w:bidi="hi-IN"/>
        </w:rPr>
        <w:t>ской</w:t>
      </w:r>
      <w:r w:rsidRPr="00D548A1">
        <w:rPr>
          <w:rFonts w:eastAsia="Times New Roman"/>
          <w:szCs w:val="22"/>
          <w:lang w:eastAsia="ru-RU" w:bidi="hi-IN"/>
        </w:rPr>
        <w:t xml:space="preserve"> контрольной суммой CRC8, гальванически развязанное считывание 16-ти бит данных адреса, 8-ми бит </w:t>
      </w:r>
      <w:r w:rsidR="00BA42B5" w:rsidRPr="00D548A1">
        <w:rPr>
          <w:rFonts w:eastAsia="Times New Roman"/>
          <w:szCs w:val="22"/>
          <w:lang w:eastAsia="ru-RU" w:bidi="hi-IN"/>
        </w:rPr>
        <w:t>данных конфигурации,</w:t>
      </w:r>
      <w:r w:rsidRPr="00D548A1">
        <w:rPr>
          <w:rFonts w:eastAsia="Times New Roman"/>
          <w:szCs w:val="22"/>
          <w:lang w:eastAsia="ru-RU" w:bidi="hi-IN"/>
        </w:rPr>
        <w:t xml:space="preserve"> защищаемых 8-ми битной контрольной суммой и состояние РПВ.</w:t>
      </w:r>
      <w:proofErr w:type="gramEnd"/>
    </w:p>
    <w:p w14:paraId="348EE850" w14:textId="03BABD5F" w:rsidR="00C05D87" w:rsidRPr="00D548A1" w:rsidRDefault="00E61728" w:rsidP="00E61728">
      <w:pPr>
        <w:pStyle w:val="affff"/>
      </w:pPr>
      <w:r w:rsidRPr="00D548A1">
        <w:rPr>
          <w:rFonts w:eastAsia="Times New Roman"/>
          <w:szCs w:val="22"/>
          <w:lang w:eastAsia="ru-RU" w:bidi="hi-IN"/>
        </w:rPr>
        <w:t>Модуль МКО обеспечивает обмен информацией между пассивным и активным каналами.</w:t>
      </w:r>
    </w:p>
    <w:p w14:paraId="6973233F" w14:textId="489C890B" w:rsidR="00C05D87" w:rsidRPr="00D548A1" w:rsidRDefault="004B00B2" w:rsidP="000B5D71">
      <w:pPr>
        <w:pStyle w:val="4f5"/>
      </w:pPr>
      <w:bookmarkStart w:id="61" w:name="_Toc44926810"/>
      <w:r w:rsidRPr="00D548A1">
        <w:t xml:space="preserve">Блок </w:t>
      </w:r>
      <w:r w:rsidR="000B5D71" w:rsidRPr="00D548A1">
        <w:t>управления, обработки команд и индикации</w:t>
      </w:r>
      <w:bookmarkEnd w:id="61"/>
    </w:p>
    <w:p w14:paraId="34DF25D1" w14:textId="77777777" w:rsidR="00E61728" w:rsidRPr="00D548A1" w:rsidRDefault="00E61728" w:rsidP="00E61728">
      <w:pPr>
        <w:keepNext/>
        <w:autoSpaceDN w:val="0"/>
        <w:spacing w:line="360" w:lineRule="auto"/>
        <w:ind w:firstLine="709"/>
        <w:jc w:val="both"/>
        <w:textAlignment w:val="baseline"/>
        <w:rPr>
          <w:noProof w:val="0"/>
          <w:szCs w:val="22"/>
          <w:lang w:bidi="hi-IN"/>
        </w:rPr>
      </w:pPr>
      <w:r w:rsidRPr="00D548A1">
        <w:rPr>
          <w:noProof w:val="0"/>
          <w:szCs w:val="22"/>
          <w:lang w:bidi="hi-IN"/>
        </w:rPr>
        <w:t xml:space="preserve">Блок управления, обработки команд и индикации построен на двух МК (Master и Slave), которые синхронно работают под управлением </w:t>
      </w:r>
      <w:proofErr w:type="gramStart"/>
      <w:r w:rsidRPr="00D548A1">
        <w:rPr>
          <w:noProof w:val="0"/>
          <w:szCs w:val="22"/>
          <w:lang w:bidi="hi-IN"/>
        </w:rPr>
        <w:t>ПО</w:t>
      </w:r>
      <w:proofErr w:type="gramEnd"/>
      <w:r w:rsidRPr="00D548A1">
        <w:rPr>
          <w:noProof w:val="0"/>
          <w:szCs w:val="22"/>
          <w:lang w:bidi="hi-IN"/>
        </w:rPr>
        <w:t>. Синхр</w:t>
      </w:r>
      <w:r w:rsidRPr="00D548A1">
        <w:rPr>
          <w:noProof w:val="0"/>
          <w:szCs w:val="22"/>
          <w:lang w:bidi="hi-IN"/>
        </w:rPr>
        <w:t>о</w:t>
      </w:r>
      <w:r w:rsidRPr="00D548A1">
        <w:rPr>
          <w:noProof w:val="0"/>
          <w:szCs w:val="22"/>
          <w:lang w:bidi="hi-IN"/>
        </w:rPr>
        <w:t xml:space="preserve">низация данных осуществляется по интерфейсу CAN. Блок состоит </w:t>
      </w:r>
      <w:proofErr w:type="gramStart"/>
      <w:r w:rsidRPr="00D548A1">
        <w:rPr>
          <w:noProof w:val="0"/>
          <w:szCs w:val="22"/>
          <w:lang w:bidi="hi-IN"/>
        </w:rPr>
        <w:t>из</w:t>
      </w:r>
      <w:proofErr w:type="gramEnd"/>
      <w:r w:rsidRPr="00D548A1">
        <w:rPr>
          <w:noProof w:val="0"/>
          <w:szCs w:val="22"/>
          <w:lang w:bidi="hi-IN"/>
        </w:rPr>
        <w:t>:</w:t>
      </w:r>
    </w:p>
    <w:p w14:paraId="6FBAA0E2" w14:textId="77777777" w:rsidR="00E61728" w:rsidRPr="00D548A1" w:rsidRDefault="00E61728" w:rsidP="00E61728">
      <w:pPr>
        <w:widowControl w:val="0"/>
        <w:numPr>
          <w:ilvl w:val="0"/>
          <w:numId w:val="26"/>
        </w:numPr>
        <w:tabs>
          <w:tab w:val="left" w:pos="993"/>
        </w:tabs>
        <w:autoSpaceDE w:val="0"/>
        <w:autoSpaceDN w:val="0"/>
        <w:adjustRightInd w:val="0"/>
        <w:spacing w:line="360" w:lineRule="auto"/>
        <w:ind w:left="0" w:firstLine="709"/>
        <w:contextualSpacing/>
        <w:jc w:val="both"/>
        <w:rPr>
          <w:noProof w:val="0"/>
          <w:szCs w:val="28"/>
        </w:rPr>
      </w:pPr>
      <w:r w:rsidRPr="00D548A1">
        <w:rPr>
          <w:noProof w:val="0"/>
          <w:szCs w:val="28"/>
        </w:rPr>
        <w:t>МК Master и Slave;</w:t>
      </w:r>
    </w:p>
    <w:p w14:paraId="65BAF5C3" w14:textId="77777777" w:rsidR="00E61728" w:rsidRPr="00D548A1" w:rsidRDefault="00E61728" w:rsidP="00E61728">
      <w:pPr>
        <w:widowControl w:val="0"/>
        <w:numPr>
          <w:ilvl w:val="0"/>
          <w:numId w:val="26"/>
        </w:numPr>
        <w:tabs>
          <w:tab w:val="left" w:pos="993"/>
        </w:tabs>
        <w:autoSpaceDE w:val="0"/>
        <w:autoSpaceDN w:val="0"/>
        <w:adjustRightInd w:val="0"/>
        <w:spacing w:line="360" w:lineRule="auto"/>
        <w:ind w:left="0" w:firstLine="709"/>
        <w:contextualSpacing/>
        <w:jc w:val="both"/>
        <w:rPr>
          <w:noProof w:val="0"/>
          <w:szCs w:val="28"/>
        </w:rPr>
      </w:pPr>
      <w:r w:rsidRPr="00D548A1">
        <w:rPr>
          <w:noProof w:val="0"/>
          <w:szCs w:val="28"/>
        </w:rPr>
        <w:t>модуля супервизора;</w:t>
      </w:r>
    </w:p>
    <w:p w14:paraId="507316D3" w14:textId="77777777" w:rsidR="00E61728" w:rsidRPr="00D548A1" w:rsidRDefault="00E61728" w:rsidP="00E61728">
      <w:pPr>
        <w:widowControl w:val="0"/>
        <w:numPr>
          <w:ilvl w:val="0"/>
          <w:numId w:val="26"/>
        </w:numPr>
        <w:tabs>
          <w:tab w:val="left" w:pos="993"/>
        </w:tabs>
        <w:autoSpaceDE w:val="0"/>
        <w:autoSpaceDN w:val="0"/>
        <w:adjustRightInd w:val="0"/>
        <w:spacing w:line="360" w:lineRule="auto"/>
        <w:ind w:left="0" w:firstLine="709"/>
        <w:contextualSpacing/>
        <w:jc w:val="both"/>
        <w:rPr>
          <w:noProof w:val="0"/>
          <w:szCs w:val="28"/>
        </w:rPr>
      </w:pPr>
      <w:r w:rsidRPr="00D548A1">
        <w:rPr>
          <w:noProof w:val="0"/>
          <w:szCs w:val="28"/>
        </w:rPr>
        <w:t>модуля ИОН;</w:t>
      </w:r>
    </w:p>
    <w:p w14:paraId="6A3F8673" w14:textId="77777777" w:rsidR="00E61728" w:rsidRPr="00D548A1" w:rsidRDefault="00E61728" w:rsidP="00E61728">
      <w:pPr>
        <w:widowControl w:val="0"/>
        <w:numPr>
          <w:ilvl w:val="0"/>
          <w:numId w:val="26"/>
        </w:numPr>
        <w:tabs>
          <w:tab w:val="left" w:pos="993"/>
        </w:tabs>
        <w:autoSpaceDE w:val="0"/>
        <w:autoSpaceDN w:val="0"/>
        <w:adjustRightInd w:val="0"/>
        <w:spacing w:line="360" w:lineRule="auto"/>
        <w:ind w:left="0" w:firstLine="709"/>
        <w:contextualSpacing/>
        <w:jc w:val="both"/>
        <w:rPr>
          <w:noProof w:val="0"/>
          <w:szCs w:val="28"/>
        </w:rPr>
      </w:pPr>
      <w:r w:rsidRPr="00D548A1">
        <w:rPr>
          <w:noProof w:val="0"/>
          <w:szCs w:val="28"/>
        </w:rPr>
        <w:t>модуля контроля напряжения 3,3 В;</w:t>
      </w:r>
    </w:p>
    <w:p w14:paraId="2215D5E7" w14:textId="77777777" w:rsidR="00E61728" w:rsidRPr="00D548A1" w:rsidRDefault="00E61728" w:rsidP="00E61728">
      <w:pPr>
        <w:widowControl w:val="0"/>
        <w:numPr>
          <w:ilvl w:val="0"/>
          <w:numId w:val="26"/>
        </w:numPr>
        <w:tabs>
          <w:tab w:val="left" w:pos="993"/>
        </w:tabs>
        <w:autoSpaceDE w:val="0"/>
        <w:autoSpaceDN w:val="0"/>
        <w:adjustRightInd w:val="0"/>
        <w:spacing w:line="360" w:lineRule="auto"/>
        <w:ind w:left="0" w:firstLine="709"/>
        <w:contextualSpacing/>
        <w:jc w:val="both"/>
        <w:rPr>
          <w:noProof w:val="0"/>
          <w:szCs w:val="28"/>
        </w:rPr>
      </w:pPr>
      <w:r w:rsidRPr="00D548A1">
        <w:rPr>
          <w:noProof w:val="0"/>
          <w:szCs w:val="28"/>
        </w:rPr>
        <w:t>модуля EEPROM;</w:t>
      </w:r>
    </w:p>
    <w:p w14:paraId="3ABBB684" w14:textId="77777777" w:rsidR="00E61728" w:rsidRPr="00D548A1" w:rsidRDefault="00E61728" w:rsidP="00E61728">
      <w:pPr>
        <w:widowControl w:val="0"/>
        <w:numPr>
          <w:ilvl w:val="0"/>
          <w:numId w:val="26"/>
        </w:numPr>
        <w:tabs>
          <w:tab w:val="left" w:pos="993"/>
        </w:tabs>
        <w:autoSpaceDE w:val="0"/>
        <w:autoSpaceDN w:val="0"/>
        <w:adjustRightInd w:val="0"/>
        <w:spacing w:line="360" w:lineRule="auto"/>
        <w:ind w:left="0" w:firstLine="709"/>
        <w:contextualSpacing/>
        <w:jc w:val="both"/>
        <w:rPr>
          <w:noProof w:val="0"/>
          <w:szCs w:val="28"/>
        </w:rPr>
      </w:pPr>
      <w:r w:rsidRPr="00D548A1">
        <w:rPr>
          <w:noProof w:val="0"/>
          <w:szCs w:val="28"/>
        </w:rPr>
        <w:t>модуля индикации.</w:t>
      </w:r>
    </w:p>
    <w:p w14:paraId="4E55B740" w14:textId="77777777" w:rsidR="00E61728" w:rsidRPr="00D548A1" w:rsidRDefault="00E61728" w:rsidP="00E61728">
      <w:pPr>
        <w:spacing w:line="360" w:lineRule="auto"/>
        <w:ind w:firstLine="709"/>
        <w:contextualSpacing/>
        <w:jc w:val="both"/>
        <w:rPr>
          <w:rFonts w:eastAsia="Batang"/>
          <w:noProof w:val="0"/>
          <w:szCs w:val="28"/>
          <w:lang w:eastAsia="en-US"/>
        </w:rPr>
      </w:pPr>
      <w:r w:rsidRPr="00D548A1">
        <w:rPr>
          <w:rFonts w:eastAsia="Batang"/>
          <w:noProof w:val="0"/>
          <w:szCs w:val="28"/>
          <w:lang w:eastAsia="en-US"/>
        </w:rPr>
        <w:t xml:space="preserve">МК, независимо друг от друга, обрабатывают входную информацию и формируют согласованные выходные воздействия. В </w:t>
      </w:r>
      <w:proofErr w:type="gramStart"/>
      <w:r w:rsidRPr="00D548A1">
        <w:rPr>
          <w:rFonts w:eastAsia="Batang"/>
          <w:noProof w:val="0"/>
          <w:szCs w:val="28"/>
          <w:lang w:eastAsia="en-US"/>
        </w:rPr>
        <w:t>случае</w:t>
      </w:r>
      <w:proofErr w:type="gramEnd"/>
      <w:r w:rsidRPr="00D548A1">
        <w:rPr>
          <w:rFonts w:eastAsia="Batang"/>
          <w:noProof w:val="0"/>
          <w:szCs w:val="28"/>
          <w:lang w:eastAsia="en-US"/>
        </w:rPr>
        <w:t xml:space="preserve"> выявления л</w:t>
      </w:r>
      <w:r w:rsidRPr="00D548A1">
        <w:rPr>
          <w:rFonts w:eastAsia="Batang"/>
          <w:noProof w:val="0"/>
          <w:szCs w:val="28"/>
          <w:lang w:eastAsia="en-US"/>
        </w:rPr>
        <w:t>ю</w:t>
      </w:r>
      <w:r w:rsidRPr="00D548A1">
        <w:rPr>
          <w:rFonts w:eastAsia="Batang"/>
          <w:noProof w:val="0"/>
          <w:szCs w:val="28"/>
          <w:lang w:eastAsia="en-US"/>
        </w:rPr>
        <w:t>бого рассогласования, МК переводят ОКПС-Е-К в ЗС с записью в EEPROM кода ЗС. Контроль работы блоков ОКПС-Е-К производится независимо дв</w:t>
      </w:r>
      <w:r w:rsidRPr="00D548A1">
        <w:rPr>
          <w:rFonts w:eastAsia="Batang"/>
          <w:noProof w:val="0"/>
          <w:szCs w:val="28"/>
          <w:lang w:eastAsia="en-US"/>
        </w:rPr>
        <w:t>у</w:t>
      </w:r>
      <w:r w:rsidRPr="00D548A1">
        <w:rPr>
          <w:rFonts w:eastAsia="Batang"/>
          <w:noProof w:val="0"/>
          <w:szCs w:val="28"/>
          <w:lang w:eastAsia="en-US"/>
        </w:rPr>
        <w:t>мя МК с дальнейшим сравнением результатов посредством обмена информ</w:t>
      </w:r>
      <w:r w:rsidRPr="00D548A1">
        <w:rPr>
          <w:rFonts w:eastAsia="Batang"/>
          <w:noProof w:val="0"/>
          <w:szCs w:val="28"/>
          <w:lang w:eastAsia="en-US"/>
        </w:rPr>
        <w:t>а</w:t>
      </w:r>
      <w:r w:rsidRPr="00D548A1">
        <w:rPr>
          <w:rFonts w:eastAsia="Batang"/>
          <w:noProof w:val="0"/>
          <w:szCs w:val="28"/>
          <w:lang w:eastAsia="en-US"/>
        </w:rPr>
        <w:lastRenderedPageBreak/>
        <w:t>цией по интерфейсу CAN. Через этот же интерфейс, в условиях сервисного центра, возможно подключение контрольно-испытательной аппаратуры для чтения кода ЗС. ПО, записанное в память МК, идентично и работает, что по</w:t>
      </w:r>
      <w:r w:rsidRPr="00D548A1">
        <w:rPr>
          <w:rFonts w:eastAsia="Batang"/>
          <w:noProof w:val="0"/>
          <w:szCs w:val="28"/>
          <w:lang w:eastAsia="en-US"/>
        </w:rPr>
        <w:t>з</w:t>
      </w:r>
      <w:r w:rsidRPr="00D548A1">
        <w:rPr>
          <w:rFonts w:eastAsia="Batang"/>
          <w:noProof w:val="0"/>
          <w:szCs w:val="28"/>
          <w:lang w:eastAsia="en-US"/>
        </w:rPr>
        <w:t>воляет в течение цикла диагностирования выявить дефекты в собственной работе.</w:t>
      </w:r>
    </w:p>
    <w:p w14:paraId="4963EF29" w14:textId="77777777" w:rsidR="00E61728" w:rsidRPr="00D548A1" w:rsidRDefault="00E61728" w:rsidP="00E61728">
      <w:pPr>
        <w:spacing w:line="360" w:lineRule="auto"/>
        <w:ind w:firstLine="709"/>
        <w:contextualSpacing/>
        <w:jc w:val="both"/>
        <w:rPr>
          <w:rFonts w:eastAsia="Batang"/>
          <w:noProof w:val="0"/>
          <w:szCs w:val="28"/>
          <w:lang w:eastAsia="en-US"/>
        </w:rPr>
      </w:pPr>
      <w:r w:rsidRPr="00D548A1">
        <w:rPr>
          <w:rFonts w:eastAsia="Batang"/>
          <w:noProof w:val="0"/>
          <w:szCs w:val="28"/>
          <w:lang w:eastAsia="en-US"/>
        </w:rPr>
        <w:t>Модуль супервизора 3,3 В формирует сигнал сброса для обоих МК при снижении уровня напряжения питания 3,3 В цифровой части ниже 3 В.</w:t>
      </w:r>
    </w:p>
    <w:p w14:paraId="19DADABA" w14:textId="77777777" w:rsidR="00E61728" w:rsidRPr="00D548A1" w:rsidRDefault="00E61728" w:rsidP="00E61728">
      <w:pPr>
        <w:spacing w:line="360" w:lineRule="auto"/>
        <w:ind w:firstLine="709"/>
        <w:contextualSpacing/>
        <w:jc w:val="both"/>
        <w:rPr>
          <w:rFonts w:eastAsia="Batang"/>
          <w:noProof w:val="0"/>
          <w:szCs w:val="28"/>
          <w:lang w:eastAsia="en-US"/>
        </w:rPr>
      </w:pPr>
      <w:r w:rsidRPr="00D548A1">
        <w:rPr>
          <w:rFonts w:eastAsia="Batang"/>
          <w:noProof w:val="0"/>
          <w:szCs w:val="28"/>
          <w:lang w:eastAsia="en-US"/>
        </w:rPr>
        <w:t>Модуль ИОН формирует высокостабильный, контролируемый двумя МК уровень напряжения для работы АЦП.</w:t>
      </w:r>
    </w:p>
    <w:p w14:paraId="7C05DB72" w14:textId="77777777" w:rsidR="00E61728" w:rsidRPr="00D548A1" w:rsidRDefault="00E61728" w:rsidP="00E61728">
      <w:pPr>
        <w:spacing w:line="360" w:lineRule="auto"/>
        <w:ind w:firstLine="709"/>
        <w:contextualSpacing/>
        <w:jc w:val="both"/>
        <w:rPr>
          <w:rFonts w:eastAsia="Batang"/>
          <w:noProof w:val="0"/>
          <w:szCs w:val="28"/>
          <w:lang w:eastAsia="en-US"/>
        </w:rPr>
      </w:pPr>
      <w:r w:rsidRPr="00D548A1">
        <w:rPr>
          <w:rFonts w:eastAsia="Batang"/>
          <w:noProof w:val="0"/>
          <w:szCs w:val="28"/>
          <w:lang w:eastAsia="en-US"/>
        </w:rPr>
        <w:t>При снижении уровня напряжения питания ниже 2,9 В модуль ко</w:t>
      </w:r>
      <w:r w:rsidRPr="00D548A1">
        <w:rPr>
          <w:rFonts w:eastAsia="Batang"/>
          <w:noProof w:val="0"/>
          <w:szCs w:val="28"/>
          <w:lang w:eastAsia="en-US"/>
        </w:rPr>
        <w:t>н</w:t>
      </w:r>
      <w:r w:rsidRPr="00D548A1">
        <w:rPr>
          <w:rFonts w:eastAsia="Batang"/>
          <w:noProof w:val="0"/>
          <w:szCs w:val="28"/>
          <w:lang w:eastAsia="en-US"/>
        </w:rPr>
        <w:t>троля напряжения 3,3 В формирует программный сброс МК.</w:t>
      </w:r>
    </w:p>
    <w:p w14:paraId="07C0A85E" w14:textId="77777777" w:rsidR="00E61728" w:rsidRPr="00D548A1" w:rsidRDefault="00E61728" w:rsidP="00E61728">
      <w:pPr>
        <w:spacing w:line="360" w:lineRule="auto"/>
        <w:ind w:firstLine="709"/>
        <w:contextualSpacing/>
        <w:jc w:val="both"/>
        <w:rPr>
          <w:rFonts w:eastAsia="Batang"/>
          <w:noProof w:val="0"/>
          <w:szCs w:val="28"/>
          <w:lang w:eastAsia="en-US"/>
        </w:rPr>
      </w:pPr>
      <w:r w:rsidRPr="00D548A1">
        <w:rPr>
          <w:rFonts w:eastAsia="Batang"/>
          <w:noProof w:val="0"/>
          <w:szCs w:val="28"/>
          <w:lang w:eastAsia="en-US"/>
        </w:rPr>
        <w:t>Модуль EEPROM предназначен для хранения кода ЗС.</w:t>
      </w:r>
    </w:p>
    <w:p w14:paraId="42C63FE0" w14:textId="0507CCAF" w:rsidR="00823940" w:rsidRPr="00D548A1" w:rsidRDefault="00E61728" w:rsidP="00E61728">
      <w:pPr>
        <w:pStyle w:val="affff"/>
      </w:pPr>
      <w:r w:rsidRPr="00D548A1">
        <w:rPr>
          <w:rFonts w:eastAsia="Times New Roman"/>
          <w:noProof/>
          <w:szCs w:val="20"/>
          <w:lang w:eastAsia="ru-RU"/>
        </w:rPr>
        <w:t>Модуль индикации осуществляет отображение информации о состоянии ОКПС-Е-К и положения стрелки.</w:t>
      </w:r>
    </w:p>
    <w:p w14:paraId="4A8D3AF5" w14:textId="36457DD7" w:rsidR="00593354" w:rsidRPr="00D548A1" w:rsidRDefault="00FF4894" w:rsidP="00B078BC">
      <w:pPr>
        <w:pStyle w:val="4f5"/>
      </w:pPr>
      <w:bookmarkStart w:id="62" w:name="_Toc44926811"/>
      <w:r w:rsidRPr="00D548A1">
        <w:t xml:space="preserve">Блок управления реле </w:t>
      </w:r>
      <w:bookmarkEnd w:id="62"/>
      <w:r w:rsidR="00E61728" w:rsidRPr="00D548A1">
        <w:t>переключения выходов</w:t>
      </w:r>
    </w:p>
    <w:p w14:paraId="271BA6E4" w14:textId="15CAEB70" w:rsidR="005A4046" w:rsidRPr="00D548A1" w:rsidRDefault="00FF4894" w:rsidP="005A4046">
      <w:pPr>
        <w:pStyle w:val="affff"/>
        <w:tabs>
          <w:tab w:val="left" w:pos="709"/>
        </w:tabs>
      </w:pPr>
      <w:r w:rsidRPr="00D548A1">
        <w:t xml:space="preserve">Блок управления </w:t>
      </w:r>
      <w:r w:rsidR="00E61728" w:rsidRPr="00D548A1">
        <w:t>РПВ обеспечивает питание РПВ от источника входн</w:t>
      </w:r>
      <w:r w:rsidR="00E61728" w:rsidRPr="00D548A1">
        <w:t>о</w:t>
      </w:r>
      <w:r w:rsidR="00E61728" w:rsidRPr="00D548A1">
        <w:t>го напряжения 24 В.</w:t>
      </w:r>
    </w:p>
    <w:p w14:paraId="6ADE4328" w14:textId="77777777" w:rsidR="00593354" w:rsidRPr="00D548A1" w:rsidRDefault="00204BED" w:rsidP="00B078BC">
      <w:pPr>
        <w:pStyle w:val="4f5"/>
      </w:pPr>
      <w:bookmarkStart w:id="63" w:name="_Toc44926812"/>
      <w:r w:rsidRPr="00D548A1">
        <w:t>Блок генератора</w:t>
      </w:r>
      <w:bookmarkEnd w:id="63"/>
    </w:p>
    <w:p w14:paraId="2D158F7A" w14:textId="61074CD6" w:rsidR="00E61728" w:rsidRPr="00D548A1" w:rsidRDefault="00E61728" w:rsidP="00E61728">
      <w:pPr>
        <w:pStyle w:val="affff"/>
      </w:pPr>
      <w:r w:rsidRPr="00D548A1">
        <w:t>Блок генератора предназначен для формирования стабильного гальв</w:t>
      </w:r>
      <w:r w:rsidRPr="00D548A1">
        <w:t>а</w:t>
      </w:r>
      <w:r w:rsidRPr="00D548A1">
        <w:t xml:space="preserve">нически развязанного напряжения переменного тока от </w:t>
      </w:r>
      <w:r w:rsidR="00207160" w:rsidRPr="00D548A1">
        <w:t>21</w:t>
      </w:r>
      <w:r w:rsidRPr="00D548A1">
        <w:t> В до 2</w:t>
      </w:r>
      <w:r w:rsidR="00207160" w:rsidRPr="00D548A1">
        <w:t>9</w:t>
      </w:r>
      <w:r w:rsidRPr="00D548A1">
        <w:t xml:space="preserve"> В. </w:t>
      </w:r>
    </w:p>
    <w:p w14:paraId="2F2DF863" w14:textId="09D1CD57" w:rsidR="00E61728" w:rsidRPr="00D548A1" w:rsidRDefault="00E61728" w:rsidP="00E61728">
      <w:pPr>
        <w:pStyle w:val="affff"/>
      </w:pPr>
      <w:r w:rsidRPr="00D548A1">
        <w:t>Модуль питания 43 В формирует стабильное гальванически развяза</w:t>
      </w:r>
      <w:r w:rsidRPr="00D548A1">
        <w:t>н</w:t>
      </w:r>
      <w:r w:rsidRPr="00D548A1">
        <w:t>ное напряжение постоянного тока 43 В.</w:t>
      </w:r>
    </w:p>
    <w:p w14:paraId="0F8A01A1" w14:textId="52BB731A" w:rsidR="007A72CF" w:rsidRPr="00D548A1" w:rsidRDefault="00E61728" w:rsidP="00E61728">
      <w:pPr>
        <w:pStyle w:val="affff"/>
      </w:pPr>
      <w:r w:rsidRPr="00D548A1">
        <w:t>Преобразователь 28 В управляемый сигналами ШИМ от MK Slave управляет работой мостовой схемы.</w:t>
      </w:r>
    </w:p>
    <w:p w14:paraId="3C6D3CF4" w14:textId="2C6E46D9" w:rsidR="00593354" w:rsidRPr="00D548A1" w:rsidRDefault="00450CFF" w:rsidP="00E61728">
      <w:pPr>
        <w:pStyle w:val="4f5"/>
      </w:pPr>
      <w:bookmarkStart w:id="64" w:name="_Toc44926813"/>
      <w:r w:rsidRPr="00D548A1">
        <w:lastRenderedPageBreak/>
        <w:t xml:space="preserve">Блок </w:t>
      </w:r>
      <w:bookmarkEnd w:id="64"/>
      <w:r w:rsidR="00E61728" w:rsidRPr="00D548A1">
        <w:t>корректора коэффициента мощности</w:t>
      </w:r>
    </w:p>
    <w:p w14:paraId="40BEB16C" w14:textId="2763C517" w:rsidR="00593354" w:rsidRPr="00D548A1" w:rsidRDefault="00E61728" w:rsidP="00450CFF">
      <w:pPr>
        <w:pStyle w:val="affff"/>
        <w:tabs>
          <w:tab w:val="left" w:pos="709"/>
        </w:tabs>
      </w:pPr>
      <w:r w:rsidRPr="00D548A1">
        <w:t>Блок ККМ предназначен для формирования стабильного напряжения постоянного тока 390 В для питания силовых ключей блока 3-х фазного фо</w:t>
      </w:r>
      <w:r w:rsidRPr="00D548A1">
        <w:t>р</w:t>
      </w:r>
      <w:r w:rsidRPr="00D548A1">
        <w:t>мирователя и измерителя.</w:t>
      </w:r>
    </w:p>
    <w:p w14:paraId="6EA955FF" w14:textId="77777777" w:rsidR="00593354" w:rsidRPr="00D548A1" w:rsidRDefault="0074580A" w:rsidP="00B078BC">
      <w:pPr>
        <w:pStyle w:val="4f5"/>
      </w:pPr>
      <w:bookmarkStart w:id="65" w:name="_Toc44926814"/>
      <w:r w:rsidRPr="00D548A1">
        <w:t>Блок питания драйверов и ККМ</w:t>
      </w:r>
      <w:bookmarkEnd w:id="65"/>
    </w:p>
    <w:p w14:paraId="715508B3" w14:textId="77777777" w:rsidR="00593354" w:rsidRPr="00D548A1" w:rsidRDefault="0074580A" w:rsidP="0074580A">
      <w:pPr>
        <w:pStyle w:val="affff"/>
      </w:pPr>
      <w:r w:rsidRPr="00D548A1">
        <w:t>Блок питания драйверов и ККМ предназначен для питания драйверов 3-х фазного формирователя и драйвера ККМ.</w:t>
      </w:r>
    </w:p>
    <w:p w14:paraId="663BBEF9" w14:textId="2F5C9A6E" w:rsidR="00593354" w:rsidRPr="00D548A1" w:rsidRDefault="00780E83" w:rsidP="00B078BC">
      <w:pPr>
        <w:pStyle w:val="4f5"/>
      </w:pPr>
      <w:bookmarkStart w:id="66" w:name="_Toc44926815"/>
      <w:r w:rsidRPr="00D548A1">
        <w:t>Блок 3-х фазного формирователя</w:t>
      </w:r>
      <w:bookmarkEnd w:id="66"/>
      <w:r w:rsidR="00EA038A" w:rsidRPr="00D548A1">
        <w:t xml:space="preserve"> и измерителя</w:t>
      </w:r>
    </w:p>
    <w:p w14:paraId="1D1A51B7" w14:textId="49DD3931" w:rsidR="00593354" w:rsidRPr="00D548A1" w:rsidRDefault="00E61728" w:rsidP="00E701E2">
      <w:pPr>
        <w:pStyle w:val="affff"/>
      </w:pPr>
      <w:r w:rsidRPr="00D548A1">
        <w:t>Блок 3-х фазного формирователя и измерителя предназначен для фо</w:t>
      </w:r>
      <w:r w:rsidRPr="00D548A1">
        <w:t>р</w:t>
      </w:r>
      <w:r w:rsidRPr="00D548A1">
        <w:t>мирования трехфазного напряжения 220 В частотой 50 Гц и измерения, ко</w:t>
      </w:r>
      <w:r w:rsidRPr="00D548A1">
        <w:t>н</w:t>
      </w:r>
      <w:r w:rsidRPr="00D548A1">
        <w:t>троля формируемых параметров (напряжений фаз и токов в рабочих цепях). Блок, управляемый сигналами ШИМ от МК Master, управляет работой в</w:t>
      </w:r>
      <w:r w:rsidRPr="00D548A1">
        <w:t>ы</w:t>
      </w:r>
      <w:r w:rsidRPr="00D548A1">
        <w:t>ходного каскада 3-х фазного преобразователя.</w:t>
      </w:r>
    </w:p>
    <w:p w14:paraId="6045246D" w14:textId="09F54FCD" w:rsidR="00593354" w:rsidRPr="00D548A1" w:rsidRDefault="00467D49" w:rsidP="00BF65B2">
      <w:pPr>
        <w:pStyle w:val="4f5"/>
      </w:pPr>
      <w:bookmarkStart w:id="67" w:name="_Toc44926817"/>
      <w:r w:rsidRPr="00D548A1">
        <w:t xml:space="preserve">Блок </w:t>
      </w:r>
      <w:r w:rsidR="008D0DD4" w:rsidRPr="00D548A1">
        <w:t xml:space="preserve">преобразователей </w:t>
      </w:r>
      <w:r w:rsidRPr="00D548A1">
        <w:t>напряжени</w:t>
      </w:r>
      <w:r w:rsidR="008D0DD4" w:rsidRPr="00D548A1">
        <w:t>й</w:t>
      </w:r>
      <w:bookmarkEnd w:id="67"/>
    </w:p>
    <w:p w14:paraId="78767C4B" w14:textId="77777777" w:rsidR="00E61728" w:rsidRPr="00D548A1" w:rsidRDefault="00E61728" w:rsidP="00E61728">
      <w:pPr>
        <w:pStyle w:val="afffff3"/>
        <w:rPr>
          <w:rFonts w:eastAsia="Batang"/>
          <w:lang w:eastAsia="en-US"/>
        </w:rPr>
      </w:pPr>
      <w:r w:rsidRPr="00D548A1">
        <w:rPr>
          <w:rFonts w:eastAsia="Batang"/>
          <w:lang w:eastAsia="en-US"/>
        </w:rPr>
        <w:t>Блок преобразователей напряжений предназначен для контроля выхо</w:t>
      </w:r>
      <w:r w:rsidRPr="00D548A1">
        <w:rPr>
          <w:rFonts w:eastAsia="Batang"/>
          <w:lang w:eastAsia="en-US"/>
        </w:rPr>
        <w:t>д</w:t>
      </w:r>
      <w:r w:rsidRPr="00D548A1">
        <w:rPr>
          <w:rFonts w:eastAsia="Batang"/>
          <w:lang w:eastAsia="en-US"/>
        </w:rPr>
        <w:t>ного напряжения блока генератора и сигналов с датчиков положения стре</w:t>
      </w:r>
      <w:r w:rsidRPr="00D548A1">
        <w:rPr>
          <w:rFonts w:eastAsia="Batang"/>
          <w:lang w:eastAsia="en-US"/>
        </w:rPr>
        <w:t>л</w:t>
      </w:r>
      <w:r w:rsidRPr="00D548A1">
        <w:rPr>
          <w:rFonts w:eastAsia="Batang"/>
          <w:lang w:eastAsia="en-US"/>
        </w:rPr>
        <w:t xml:space="preserve">ки. Блок состоит </w:t>
      </w:r>
      <w:proofErr w:type="gramStart"/>
      <w:r w:rsidRPr="00D548A1">
        <w:rPr>
          <w:rFonts w:eastAsia="Batang"/>
          <w:lang w:eastAsia="en-US"/>
        </w:rPr>
        <w:t>из</w:t>
      </w:r>
      <w:proofErr w:type="gramEnd"/>
      <w:r w:rsidRPr="00D548A1">
        <w:rPr>
          <w:rFonts w:eastAsia="Batang"/>
          <w:lang w:eastAsia="en-US"/>
        </w:rPr>
        <w:t>:</w:t>
      </w:r>
    </w:p>
    <w:p w14:paraId="748B49E5" w14:textId="77777777" w:rsidR="00E61728" w:rsidRPr="00D548A1" w:rsidRDefault="00E61728" w:rsidP="00E61728">
      <w:pPr>
        <w:widowControl w:val="0"/>
        <w:numPr>
          <w:ilvl w:val="0"/>
          <w:numId w:val="26"/>
        </w:numPr>
        <w:tabs>
          <w:tab w:val="left" w:pos="993"/>
        </w:tabs>
        <w:autoSpaceDE w:val="0"/>
        <w:autoSpaceDN w:val="0"/>
        <w:adjustRightInd w:val="0"/>
        <w:spacing w:line="360" w:lineRule="auto"/>
        <w:ind w:left="0" w:firstLine="709"/>
        <w:contextualSpacing/>
        <w:jc w:val="both"/>
        <w:rPr>
          <w:noProof w:val="0"/>
          <w:szCs w:val="28"/>
        </w:rPr>
      </w:pPr>
      <w:r w:rsidRPr="00D548A1">
        <w:rPr>
          <w:noProof w:val="0"/>
          <w:szCs w:val="28"/>
        </w:rPr>
        <w:t>модуля преобразователя контрольного напряжения;</w:t>
      </w:r>
    </w:p>
    <w:p w14:paraId="1E9ED1C0" w14:textId="77777777" w:rsidR="00E61728" w:rsidRPr="00D548A1" w:rsidRDefault="00E61728" w:rsidP="00E61728">
      <w:pPr>
        <w:widowControl w:val="0"/>
        <w:numPr>
          <w:ilvl w:val="0"/>
          <w:numId w:val="26"/>
        </w:numPr>
        <w:tabs>
          <w:tab w:val="left" w:pos="993"/>
        </w:tabs>
        <w:autoSpaceDE w:val="0"/>
        <w:autoSpaceDN w:val="0"/>
        <w:adjustRightInd w:val="0"/>
        <w:spacing w:line="360" w:lineRule="auto"/>
        <w:ind w:left="0" w:firstLine="709"/>
        <w:contextualSpacing/>
        <w:jc w:val="both"/>
        <w:rPr>
          <w:noProof w:val="0"/>
          <w:szCs w:val="28"/>
        </w:rPr>
      </w:pPr>
      <w:r w:rsidRPr="00D548A1">
        <w:rPr>
          <w:noProof w:val="0"/>
          <w:szCs w:val="28"/>
        </w:rPr>
        <w:t>модуля 1 преобразователя напряжения контроля положения стрелки;</w:t>
      </w:r>
    </w:p>
    <w:p w14:paraId="4DE17A75" w14:textId="77777777" w:rsidR="00E61728" w:rsidRPr="00D548A1" w:rsidRDefault="00E61728" w:rsidP="00E61728">
      <w:pPr>
        <w:widowControl w:val="0"/>
        <w:numPr>
          <w:ilvl w:val="0"/>
          <w:numId w:val="26"/>
        </w:numPr>
        <w:tabs>
          <w:tab w:val="left" w:pos="993"/>
        </w:tabs>
        <w:autoSpaceDE w:val="0"/>
        <w:autoSpaceDN w:val="0"/>
        <w:adjustRightInd w:val="0"/>
        <w:spacing w:line="360" w:lineRule="auto"/>
        <w:ind w:left="0" w:firstLine="709"/>
        <w:contextualSpacing/>
        <w:jc w:val="both"/>
        <w:rPr>
          <w:noProof w:val="0"/>
          <w:szCs w:val="28"/>
        </w:rPr>
      </w:pPr>
      <w:r w:rsidRPr="00D548A1">
        <w:rPr>
          <w:noProof w:val="0"/>
          <w:szCs w:val="28"/>
        </w:rPr>
        <w:t>модуля 2 преобразователя напряжения контроля положения стрелки.</w:t>
      </w:r>
    </w:p>
    <w:p w14:paraId="5E23ADD3" w14:textId="067E2B5B" w:rsidR="00E61728" w:rsidRPr="00D548A1" w:rsidRDefault="00E61728" w:rsidP="00E61728">
      <w:pPr>
        <w:spacing w:line="360" w:lineRule="auto"/>
        <w:ind w:firstLine="709"/>
        <w:contextualSpacing/>
        <w:jc w:val="both"/>
        <w:rPr>
          <w:rFonts w:eastAsia="Batang"/>
          <w:noProof w:val="0"/>
          <w:szCs w:val="28"/>
          <w:lang w:eastAsia="en-US"/>
        </w:rPr>
      </w:pPr>
      <w:r w:rsidRPr="00D548A1">
        <w:rPr>
          <w:rFonts w:eastAsia="Batang"/>
          <w:noProof w:val="0"/>
          <w:szCs w:val="28"/>
          <w:lang w:eastAsia="en-US"/>
        </w:rPr>
        <w:t xml:space="preserve">Модуль </w:t>
      </w:r>
      <w:r w:rsidR="00CD0770" w:rsidRPr="00D548A1">
        <w:rPr>
          <w:noProof w:val="0"/>
          <w:szCs w:val="28"/>
        </w:rPr>
        <w:t>преобразователя контрольного напряжения</w:t>
      </w:r>
      <w:r w:rsidR="00CD0770" w:rsidRPr="00D548A1">
        <w:rPr>
          <w:rFonts w:eastAsia="Batang"/>
          <w:noProof w:val="0"/>
          <w:szCs w:val="28"/>
          <w:lang w:eastAsia="en-US"/>
        </w:rPr>
        <w:t xml:space="preserve"> </w:t>
      </w:r>
      <w:r w:rsidRPr="00D548A1">
        <w:rPr>
          <w:rFonts w:eastAsia="Batang"/>
          <w:noProof w:val="0"/>
          <w:szCs w:val="28"/>
          <w:lang w:eastAsia="en-US"/>
        </w:rPr>
        <w:t>измеряет напряж</w:t>
      </w:r>
      <w:r w:rsidRPr="00D548A1">
        <w:rPr>
          <w:rFonts w:eastAsia="Batang"/>
          <w:noProof w:val="0"/>
          <w:szCs w:val="28"/>
          <w:lang w:eastAsia="en-US"/>
        </w:rPr>
        <w:t>е</w:t>
      </w:r>
      <w:r w:rsidRPr="00D548A1">
        <w:rPr>
          <w:rFonts w:eastAsia="Batang"/>
          <w:noProof w:val="0"/>
          <w:szCs w:val="28"/>
          <w:lang w:eastAsia="en-US"/>
        </w:rPr>
        <w:t>ние на выходе блока генератора. Питание модуля осуществляется от модуля питания блока генератора.</w:t>
      </w:r>
    </w:p>
    <w:p w14:paraId="25EDE973" w14:textId="6B3B4832" w:rsidR="00593354" w:rsidRPr="00D548A1" w:rsidRDefault="00E61728" w:rsidP="00E61728">
      <w:pPr>
        <w:pStyle w:val="affff"/>
      </w:pPr>
      <w:r w:rsidRPr="00D548A1">
        <w:rPr>
          <w:rFonts w:eastAsia="Times New Roman"/>
          <w:noProof/>
          <w:szCs w:val="20"/>
          <w:lang w:eastAsia="ru-RU"/>
        </w:rPr>
        <w:t xml:space="preserve">Модули 1 и </w:t>
      </w:r>
      <w:r w:rsidR="00CD0770" w:rsidRPr="00D548A1">
        <w:t xml:space="preserve">преобразователя напряжения контроля </w:t>
      </w:r>
      <w:r w:rsidRPr="00D548A1">
        <w:rPr>
          <w:rFonts w:eastAsia="Times New Roman"/>
          <w:noProof/>
          <w:szCs w:val="20"/>
          <w:lang w:eastAsia="ru-RU"/>
        </w:rPr>
        <w:t>положения стрелки измеряют напряжение, поступающее с датчика положения стрелки, и через блок фильтров подают на входы АЦП МК.</w:t>
      </w:r>
    </w:p>
    <w:p w14:paraId="0D343903" w14:textId="77777777" w:rsidR="001C6F9A" w:rsidRPr="00D548A1" w:rsidRDefault="00EF47FC" w:rsidP="00276155">
      <w:pPr>
        <w:pStyle w:val="2"/>
      </w:pPr>
      <w:bookmarkStart w:id="68" w:name="_Toc500514060"/>
      <w:bookmarkStart w:id="69" w:name="_Toc44926819"/>
      <w:r w:rsidRPr="00D548A1">
        <w:lastRenderedPageBreak/>
        <w:t>Функции, выполняемые прибором</w:t>
      </w:r>
      <w:bookmarkEnd w:id="68"/>
      <w:bookmarkEnd w:id="69"/>
    </w:p>
    <w:p w14:paraId="277BEDC6" w14:textId="77777777" w:rsidR="00EF47FC" w:rsidRPr="00D548A1" w:rsidRDefault="00EF47FC" w:rsidP="0013024D">
      <w:pPr>
        <w:pStyle w:val="affff"/>
        <w:keepNext/>
      </w:pPr>
      <w:r w:rsidRPr="00D548A1">
        <w:t>Прибор должен выполнять следующие функции:</w:t>
      </w:r>
    </w:p>
    <w:p w14:paraId="1A338228" w14:textId="77777777" w:rsidR="001D4EDD" w:rsidRPr="00D548A1" w:rsidRDefault="001D4EDD" w:rsidP="00E960D2">
      <w:pPr>
        <w:pStyle w:val="a6"/>
        <w:numPr>
          <w:ilvl w:val="0"/>
          <w:numId w:val="189"/>
        </w:numPr>
      </w:pPr>
      <w:r w:rsidRPr="00D548A1">
        <w:t>анализ параметров сигнала в контрольной цепи привода стрелки;</w:t>
      </w:r>
    </w:p>
    <w:p w14:paraId="4514EEB4" w14:textId="14CFA914" w:rsidR="001D4EDD" w:rsidRPr="00D548A1" w:rsidRDefault="0024284B" w:rsidP="00A669DB">
      <w:pPr>
        <w:pStyle w:val="a6"/>
      </w:pPr>
      <w:r w:rsidRPr="00D548A1">
        <w:t>определение перегрузок по току для рабочих цепей</w:t>
      </w:r>
      <w:r w:rsidR="00276155" w:rsidRPr="00D548A1">
        <w:t>,</w:t>
      </w:r>
      <w:r w:rsidRPr="00D548A1">
        <w:t xml:space="preserve"> при переводе </w:t>
      </w:r>
      <w:r w:rsidR="009A3A88" w:rsidRPr="00D548A1">
        <w:t>стрелки</w:t>
      </w:r>
      <w:r w:rsidR="00276155" w:rsidRPr="00D548A1">
        <w:t>,</w:t>
      </w:r>
      <w:r w:rsidRPr="00D548A1">
        <w:t xml:space="preserve"> и для контрольных цепей</w:t>
      </w:r>
      <w:r w:rsidR="00944950" w:rsidRPr="00D548A1">
        <w:t>;</w:t>
      </w:r>
    </w:p>
    <w:p w14:paraId="4F1655BE" w14:textId="77777777" w:rsidR="0024284B" w:rsidRPr="00D548A1" w:rsidRDefault="0024284B" w:rsidP="00A669DB">
      <w:pPr>
        <w:pStyle w:val="a6"/>
      </w:pPr>
      <w:r w:rsidRPr="00D548A1">
        <w:t xml:space="preserve">контроль состояния </w:t>
      </w:r>
      <w:r w:rsidR="00C4642C" w:rsidRPr="00D548A1">
        <w:t>в</w:t>
      </w:r>
      <w:r w:rsidRPr="00D548A1">
        <w:t xml:space="preserve"> цепях генератора контрольного напряжения;</w:t>
      </w:r>
    </w:p>
    <w:p w14:paraId="26E43883" w14:textId="49DAE1DD" w:rsidR="00222D6D" w:rsidRPr="00D548A1" w:rsidRDefault="0024284B" w:rsidP="00A669DB">
      <w:pPr>
        <w:pStyle w:val="a6"/>
      </w:pPr>
      <w:r w:rsidRPr="00D548A1">
        <w:t xml:space="preserve">проверка </w:t>
      </w:r>
      <w:r w:rsidR="00FA3317" w:rsidRPr="00D548A1">
        <w:t>целостности рабочей цепи электродвигателя</w:t>
      </w:r>
      <w:r w:rsidR="00EF47FC" w:rsidRPr="00D548A1">
        <w:t>;</w:t>
      </w:r>
    </w:p>
    <w:p w14:paraId="1C58AEF1" w14:textId="41E29A6B" w:rsidR="00222D6D" w:rsidRPr="00D548A1" w:rsidRDefault="0024284B" w:rsidP="00A669DB">
      <w:pPr>
        <w:pStyle w:val="a6"/>
      </w:pPr>
      <w:r w:rsidRPr="00D548A1">
        <w:t>определени</w:t>
      </w:r>
      <w:r w:rsidR="000F00C6" w:rsidRPr="00D548A1">
        <w:t>е</w:t>
      </w:r>
      <w:r w:rsidRPr="00D548A1">
        <w:t xml:space="preserve"> </w:t>
      </w:r>
      <w:r w:rsidR="00222D6D" w:rsidRPr="00D548A1">
        <w:t>положения стрелки</w:t>
      </w:r>
      <w:r w:rsidR="00EF47FC" w:rsidRPr="00D548A1">
        <w:t>;</w:t>
      </w:r>
    </w:p>
    <w:p w14:paraId="113C139E" w14:textId="35684AE5" w:rsidR="00EF47FC" w:rsidRPr="00D548A1" w:rsidRDefault="00222D6D" w:rsidP="00A669DB">
      <w:pPr>
        <w:pStyle w:val="a6"/>
      </w:pPr>
      <w:r w:rsidRPr="00D548A1">
        <w:t>перевод стрелки</w:t>
      </w:r>
      <w:r w:rsidR="00EF47FC" w:rsidRPr="00D548A1">
        <w:t>;</w:t>
      </w:r>
    </w:p>
    <w:p w14:paraId="48C9537D" w14:textId="55A84451" w:rsidR="004163D3" w:rsidRPr="00D548A1" w:rsidRDefault="00944950" w:rsidP="00A669DB">
      <w:pPr>
        <w:pStyle w:val="a6"/>
      </w:pPr>
      <w:r w:rsidRPr="00D548A1">
        <w:t>индикацию положения стрелки</w:t>
      </w:r>
      <w:r w:rsidR="0024284B" w:rsidRPr="00D548A1">
        <w:t xml:space="preserve">, поступающих от </w:t>
      </w:r>
      <w:r w:rsidR="00276155" w:rsidRPr="00D548A1">
        <w:t>УС</w:t>
      </w:r>
      <w:r w:rsidR="0024284B" w:rsidRPr="00D548A1">
        <w:t xml:space="preserve"> приказов, с</w:t>
      </w:r>
      <w:r w:rsidR="0024284B" w:rsidRPr="00D548A1">
        <w:t>о</w:t>
      </w:r>
      <w:r w:rsidR="0024284B" w:rsidRPr="00D548A1">
        <w:t xml:space="preserve">стояния перевода стрелки, состояния режима работы прибора (наличие </w:t>
      </w:r>
      <w:proofErr w:type="gramStart"/>
      <w:r w:rsidR="00276155" w:rsidRPr="00D548A1">
        <w:t>КЗ</w:t>
      </w:r>
      <w:proofErr w:type="gramEnd"/>
      <w:r w:rsidR="0024284B" w:rsidRPr="00D548A1">
        <w:t>, безопасного режима</w:t>
      </w:r>
      <w:r w:rsidR="00207160" w:rsidRPr="00D548A1">
        <w:t>, режима «ЗС»</w:t>
      </w:r>
      <w:r w:rsidR="0024284B" w:rsidRPr="00D548A1">
        <w:t>)</w:t>
      </w:r>
      <w:r w:rsidRPr="00D548A1">
        <w:t>;</w:t>
      </w:r>
    </w:p>
    <w:p w14:paraId="6E94BA00" w14:textId="7D0DFAD2" w:rsidR="00944950" w:rsidRPr="00D548A1" w:rsidRDefault="00944950" w:rsidP="00E960D2">
      <w:pPr>
        <w:pStyle w:val="a6"/>
        <w:numPr>
          <w:ilvl w:val="0"/>
          <w:numId w:val="190"/>
        </w:numPr>
      </w:pPr>
      <w:r w:rsidRPr="00D548A1">
        <w:t xml:space="preserve">обмен информацией с </w:t>
      </w:r>
      <w:r w:rsidR="00733960" w:rsidRPr="00D548A1">
        <w:t>УС</w:t>
      </w:r>
      <w:r w:rsidR="00F517FA" w:rsidRPr="00D548A1">
        <w:t>, включающий обработку поступающих приказов и формирование статусов</w:t>
      </w:r>
      <w:r w:rsidR="007C3D46" w:rsidRPr="00D548A1">
        <w:t>;</w:t>
      </w:r>
    </w:p>
    <w:p w14:paraId="5AB078CD" w14:textId="392A3AD2" w:rsidR="0024284B" w:rsidRPr="00D548A1" w:rsidRDefault="00F517FA" w:rsidP="00A669DB">
      <w:pPr>
        <w:pStyle w:val="a6"/>
      </w:pPr>
      <w:r w:rsidRPr="00D548A1">
        <w:t>ч</w:t>
      </w:r>
      <w:r w:rsidR="0024284B" w:rsidRPr="00D548A1">
        <w:t>тение/запись «</w:t>
      </w:r>
      <w:r w:rsidR="00585769" w:rsidRPr="00D548A1">
        <w:t>ЧЯ</w:t>
      </w:r>
      <w:r w:rsidR="0024284B" w:rsidRPr="00D548A1">
        <w:t>» из/</w:t>
      </w:r>
      <w:proofErr w:type="gramStart"/>
      <w:r w:rsidR="0024284B" w:rsidRPr="00D548A1">
        <w:t>в</w:t>
      </w:r>
      <w:proofErr w:type="gramEnd"/>
      <w:r w:rsidR="0024284B" w:rsidRPr="00D548A1">
        <w:t xml:space="preserve"> внешней памяти EEPROM;</w:t>
      </w:r>
    </w:p>
    <w:p w14:paraId="3F173268" w14:textId="53660E65" w:rsidR="0024284B" w:rsidRPr="00D548A1" w:rsidRDefault="00F517FA" w:rsidP="00A669DB">
      <w:pPr>
        <w:pStyle w:val="a6"/>
      </w:pPr>
      <w:r w:rsidRPr="00D548A1">
        <w:t>ч</w:t>
      </w:r>
      <w:r w:rsidR="00CE4A82" w:rsidRPr="00D548A1">
        <w:t>тение состояния дискретных входов адреса, конфигурации, датч</w:t>
      </w:r>
      <w:r w:rsidR="00CE4A82" w:rsidRPr="00D548A1">
        <w:t>и</w:t>
      </w:r>
      <w:r w:rsidR="00CE4A82" w:rsidRPr="00D548A1">
        <w:t>ков 24</w:t>
      </w:r>
      <w:r w:rsidR="00EF21E6" w:rsidRPr="00D548A1">
        <w:t> </w:t>
      </w:r>
      <w:r w:rsidR="00CE4A82" w:rsidRPr="00D548A1">
        <w:t>В, 220</w:t>
      </w:r>
      <w:r w:rsidR="00EF21E6" w:rsidRPr="00D548A1">
        <w:t> </w:t>
      </w:r>
      <w:r w:rsidR="00CE4A82" w:rsidRPr="00D548A1">
        <w:t>В, реле РПВ;</w:t>
      </w:r>
    </w:p>
    <w:p w14:paraId="77F582C4" w14:textId="77777777" w:rsidR="00CE4A82" w:rsidRPr="00D548A1" w:rsidRDefault="00F517FA" w:rsidP="00A669DB">
      <w:pPr>
        <w:pStyle w:val="a6"/>
      </w:pPr>
      <w:r w:rsidRPr="00D548A1">
        <w:t>с</w:t>
      </w:r>
      <w:r w:rsidR="00CE4A82" w:rsidRPr="00D548A1">
        <w:t>инхронизация по данным между МК;</w:t>
      </w:r>
    </w:p>
    <w:p w14:paraId="20A681E1" w14:textId="77777777" w:rsidR="00CE4A82" w:rsidRPr="00D548A1" w:rsidRDefault="00F517FA" w:rsidP="00A669DB">
      <w:pPr>
        <w:pStyle w:val="a6"/>
      </w:pPr>
      <w:r w:rsidRPr="00D548A1">
        <w:t>у</w:t>
      </w:r>
      <w:r w:rsidR="00CE4A82" w:rsidRPr="00D548A1">
        <w:t>правление активностью прибора;</w:t>
      </w:r>
    </w:p>
    <w:p w14:paraId="2ED16523" w14:textId="77777777" w:rsidR="00CE4A82" w:rsidRPr="00D548A1" w:rsidRDefault="00FD3FBC" w:rsidP="00E960D2">
      <w:pPr>
        <w:pStyle w:val="a6"/>
        <w:numPr>
          <w:ilvl w:val="0"/>
          <w:numId w:val="191"/>
        </w:numPr>
      </w:pPr>
      <w:proofErr w:type="gramStart"/>
      <w:r w:rsidRPr="00D548A1">
        <w:t>первоначальная</w:t>
      </w:r>
      <w:proofErr w:type="gramEnd"/>
      <w:r w:rsidRPr="00D548A1">
        <w:t xml:space="preserve"> инициализация МК и конфигурирование;</w:t>
      </w:r>
    </w:p>
    <w:p w14:paraId="3221C5BC" w14:textId="2EDC4BF6" w:rsidR="00F517FA" w:rsidRPr="00D548A1" w:rsidRDefault="00F517FA" w:rsidP="00A669DB">
      <w:pPr>
        <w:pStyle w:val="a6"/>
      </w:pPr>
      <w:r w:rsidRPr="00D548A1">
        <w:t>переход в режим «ЗС» с записью кода З</w:t>
      </w:r>
      <w:r w:rsidR="00A87E6B" w:rsidRPr="00D548A1">
        <w:t>С</w:t>
      </w:r>
      <w:r w:rsidRPr="00D548A1">
        <w:t xml:space="preserve"> во </w:t>
      </w:r>
      <w:proofErr w:type="gramStart"/>
      <w:r w:rsidRPr="00D548A1">
        <w:t>внешнюю</w:t>
      </w:r>
      <w:proofErr w:type="gramEnd"/>
      <w:r w:rsidRPr="00D548A1">
        <w:t xml:space="preserve"> </w:t>
      </w:r>
      <w:r w:rsidR="00EF21E6" w:rsidRPr="00D548A1">
        <w:t>ЭНП</w:t>
      </w:r>
      <w:r w:rsidRPr="00D548A1">
        <w:t>;</w:t>
      </w:r>
    </w:p>
    <w:p w14:paraId="54AB84DA" w14:textId="2D6453B1" w:rsidR="00F517FA" w:rsidRPr="00D548A1" w:rsidRDefault="00F517FA" w:rsidP="00A669DB">
      <w:pPr>
        <w:pStyle w:val="a6"/>
      </w:pPr>
      <w:r w:rsidRPr="00D548A1">
        <w:t xml:space="preserve">снятие ЗС прибора путем стирания из внешней </w:t>
      </w:r>
      <w:r w:rsidR="00EB303E" w:rsidRPr="00D548A1">
        <w:t>ЭНП</w:t>
      </w:r>
      <w:r w:rsidRPr="00D548A1">
        <w:t xml:space="preserve"> записи с кодом З</w:t>
      </w:r>
      <w:r w:rsidR="00A87E6B" w:rsidRPr="00D548A1">
        <w:t>С</w:t>
      </w:r>
      <w:r w:rsidRPr="00D548A1">
        <w:t>;</w:t>
      </w:r>
    </w:p>
    <w:p w14:paraId="53148AF1" w14:textId="77777777" w:rsidR="00F517FA" w:rsidRPr="00D548A1" w:rsidRDefault="00F517FA" w:rsidP="00A669DB">
      <w:pPr>
        <w:pStyle w:val="a6"/>
      </w:pPr>
      <w:r w:rsidRPr="00D548A1">
        <w:t>обмен диагностической и другой информацией при работе прибора с резервированием в паре «</w:t>
      </w:r>
      <w:proofErr w:type="gramStart"/>
      <w:r w:rsidRPr="00D548A1">
        <w:t>основной-резервный</w:t>
      </w:r>
      <w:proofErr w:type="gramEnd"/>
      <w:r w:rsidRPr="00D548A1">
        <w:t>»;</w:t>
      </w:r>
    </w:p>
    <w:p w14:paraId="56232108" w14:textId="26152155" w:rsidR="00F517FA" w:rsidRPr="00D548A1" w:rsidRDefault="00F517FA" w:rsidP="00A669DB">
      <w:pPr>
        <w:pStyle w:val="a6"/>
      </w:pPr>
      <w:r w:rsidRPr="00D548A1">
        <w:t xml:space="preserve">синхронизация работы </w:t>
      </w:r>
      <w:proofErr w:type="gramStart"/>
      <w:r w:rsidRPr="00D548A1">
        <w:t>МК</w:t>
      </w:r>
      <w:proofErr w:type="gramEnd"/>
      <w:r w:rsidR="00EB303E" w:rsidRPr="00D548A1">
        <w:t>-</w:t>
      </w:r>
      <w:r w:rsidRPr="00D548A1">
        <w:t>Master и МК</w:t>
      </w:r>
      <w:r w:rsidR="00EB303E" w:rsidRPr="00D548A1">
        <w:t>-</w:t>
      </w:r>
      <w:r w:rsidRPr="00D548A1">
        <w:t>Slave по времени;</w:t>
      </w:r>
    </w:p>
    <w:p w14:paraId="1CB715D0" w14:textId="77777777" w:rsidR="00F517FA" w:rsidRPr="00D548A1" w:rsidRDefault="00F517FA" w:rsidP="00A669DB">
      <w:pPr>
        <w:pStyle w:val="a6"/>
      </w:pPr>
      <w:r w:rsidRPr="00D548A1">
        <w:t xml:space="preserve">синхронизация данных между </w:t>
      </w:r>
      <w:proofErr w:type="gramStart"/>
      <w:r w:rsidRPr="00D548A1">
        <w:t>МК</w:t>
      </w:r>
      <w:proofErr w:type="gramEnd"/>
      <w:r w:rsidRPr="00D548A1">
        <w:t>-Master и МК-Slave;</w:t>
      </w:r>
    </w:p>
    <w:p w14:paraId="36CC813D" w14:textId="77777777" w:rsidR="00C4642C" w:rsidRPr="00D548A1" w:rsidRDefault="00C4642C" w:rsidP="00A669DB">
      <w:pPr>
        <w:pStyle w:val="a6"/>
      </w:pPr>
      <w:r w:rsidRPr="00D548A1">
        <w:lastRenderedPageBreak/>
        <w:t>проверку на наличие внутренних аппаратных и программных отк</w:t>
      </w:r>
      <w:r w:rsidRPr="00D548A1">
        <w:t>а</w:t>
      </w:r>
      <w:r w:rsidRPr="00D548A1">
        <w:t>зов прибора;</w:t>
      </w:r>
    </w:p>
    <w:p w14:paraId="5E86CF3C" w14:textId="77777777" w:rsidR="00C4642C" w:rsidRPr="00D548A1" w:rsidRDefault="00C4642C" w:rsidP="00A669DB">
      <w:pPr>
        <w:pStyle w:val="a6"/>
      </w:pPr>
      <w:r w:rsidRPr="00D548A1">
        <w:t>проверка работоспособности МК.</w:t>
      </w:r>
    </w:p>
    <w:p w14:paraId="74C914F9" w14:textId="77777777" w:rsidR="001C6F9A" w:rsidRPr="00D548A1" w:rsidRDefault="00EF47FC" w:rsidP="00EF21E6">
      <w:pPr>
        <w:pStyle w:val="2"/>
      </w:pPr>
      <w:bookmarkStart w:id="70" w:name="_Toc492298072"/>
      <w:bookmarkStart w:id="71" w:name="_Toc44926820"/>
      <w:commentRangeStart w:id="72"/>
      <w:commentRangeStart w:id="73"/>
      <w:r w:rsidRPr="00D548A1">
        <w:t>Основные ограничения</w:t>
      </w:r>
      <w:bookmarkEnd w:id="70"/>
      <w:commentRangeEnd w:id="72"/>
      <w:r w:rsidR="008E157C" w:rsidRPr="00D548A1">
        <w:rPr>
          <w:rStyle w:val="affe"/>
          <w:b w:val="0"/>
          <w:noProof/>
        </w:rPr>
        <w:commentReference w:id="72"/>
      </w:r>
      <w:commentRangeEnd w:id="73"/>
      <w:r w:rsidR="00240BA5" w:rsidRPr="00D548A1">
        <w:rPr>
          <w:rStyle w:val="affe"/>
          <w:b w:val="0"/>
          <w:noProof/>
        </w:rPr>
        <w:commentReference w:id="73"/>
      </w:r>
      <w:bookmarkEnd w:id="71"/>
    </w:p>
    <w:p w14:paraId="61368F0A" w14:textId="77777777" w:rsidR="00545635" w:rsidRPr="00D548A1" w:rsidRDefault="00545635" w:rsidP="00B57AD1">
      <w:pPr>
        <w:pStyle w:val="a"/>
        <w:numPr>
          <w:ilvl w:val="0"/>
          <w:numId w:val="13"/>
        </w:numPr>
        <w:ind w:left="0" w:firstLine="709"/>
      </w:pPr>
      <w:proofErr w:type="gramStart"/>
      <w:r w:rsidRPr="00D548A1">
        <w:t>ПО</w:t>
      </w:r>
      <w:proofErr w:type="gramEnd"/>
      <w:r w:rsidRPr="00D548A1">
        <w:t xml:space="preserve"> </w:t>
      </w:r>
      <w:proofErr w:type="gramStart"/>
      <w:r w:rsidRPr="00D548A1">
        <w:t>прибора</w:t>
      </w:r>
      <w:proofErr w:type="gramEnd"/>
      <w:r w:rsidRPr="00D548A1">
        <w:t xml:space="preserve"> должно соответствовать требованиям СТО</w:t>
      </w:r>
      <w:r w:rsidR="00FB78DF" w:rsidRPr="00D548A1">
        <w:t> </w:t>
      </w:r>
      <w:r w:rsidRPr="00D548A1">
        <w:t>РЖД</w:t>
      </w:r>
      <w:r w:rsidR="00FB78DF" w:rsidRPr="00D548A1">
        <w:t> </w:t>
      </w:r>
      <w:r w:rsidRPr="00D548A1">
        <w:t>02.051-2015 «Микропроцессорные устройства железнодорожной автоматики и телемеханики. Программное обеспечение. Требования функц</w:t>
      </w:r>
      <w:r w:rsidRPr="00D548A1">
        <w:t>и</w:t>
      </w:r>
      <w:r w:rsidRPr="00D548A1">
        <w:t>ональной безопасности»;</w:t>
      </w:r>
    </w:p>
    <w:p w14:paraId="051A52C5" w14:textId="77777777" w:rsidR="00545635" w:rsidRPr="00D548A1" w:rsidRDefault="00545635" w:rsidP="00B57AD1">
      <w:pPr>
        <w:pStyle w:val="a"/>
        <w:numPr>
          <w:ilvl w:val="0"/>
          <w:numId w:val="13"/>
        </w:numPr>
        <w:ind w:left="0" w:firstLine="709"/>
      </w:pPr>
      <w:r w:rsidRPr="00D548A1">
        <w:t xml:space="preserve">исходный код должен быть написан на языке программирования высокого уровня Си. В отдельных обоснованных </w:t>
      </w:r>
      <w:proofErr w:type="gramStart"/>
      <w:r w:rsidRPr="00D548A1">
        <w:t>случаях</w:t>
      </w:r>
      <w:proofErr w:type="gramEnd"/>
      <w:r w:rsidRPr="00D548A1">
        <w:t xml:space="preserve"> (например, нед</w:t>
      </w:r>
      <w:r w:rsidRPr="00D548A1">
        <w:t>о</w:t>
      </w:r>
      <w:r w:rsidRPr="00D548A1">
        <w:t>статочного быстродействия) допускается применение ассемблерных вставок;</w:t>
      </w:r>
    </w:p>
    <w:p w14:paraId="5DE604C4" w14:textId="77777777" w:rsidR="00545635" w:rsidRPr="00D548A1" w:rsidRDefault="00545635" w:rsidP="00B57AD1">
      <w:pPr>
        <w:pStyle w:val="a"/>
        <w:numPr>
          <w:ilvl w:val="0"/>
          <w:numId w:val="13"/>
        </w:numPr>
        <w:ind w:left="0" w:firstLine="709"/>
      </w:pPr>
      <w:r w:rsidRPr="00D548A1">
        <w:t>ПО должно быть разработано для МК фирмы MICROCHIP</w:t>
      </w:r>
      <w:r w:rsidR="00FB78DF" w:rsidRPr="00D548A1">
        <w:t> </w:t>
      </w:r>
      <w:r w:rsidRPr="00D548A1">
        <w:t>dsPIC33;</w:t>
      </w:r>
    </w:p>
    <w:p w14:paraId="5C51ABB1" w14:textId="02285A9E" w:rsidR="00545635" w:rsidRPr="00D548A1" w:rsidRDefault="00545635" w:rsidP="00B57AD1">
      <w:pPr>
        <w:pStyle w:val="a"/>
        <w:numPr>
          <w:ilvl w:val="0"/>
          <w:numId w:val="13"/>
        </w:numPr>
        <w:ind w:left="0" w:firstLine="709"/>
      </w:pPr>
      <w:r w:rsidRPr="00D548A1">
        <w:t xml:space="preserve">разработка </w:t>
      </w:r>
      <w:proofErr w:type="gramStart"/>
      <w:r w:rsidRPr="00D548A1">
        <w:t>ПО</w:t>
      </w:r>
      <w:proofErr w:type="gramEnd"/>
      <w:r w:rsidRPr="00D548A1">
        <w:t xml:space="preserve"> </w:t>
      </w:r>
      <w:proofErr w:type="gramStart"/>
      <w:r w:rsidRPr="00D548A1">
        <w:t>должна</w:t>
      </w:r>
      <w:proofErr w:type="gramEnd"/>
      <w:r w:rsidRPr="00D548A1">
        <w:t xml:space="preserve"> вестись с использованием интегрированной среды разработки MPLAB</w:t>
      </w:r>
      <w:r w:rsidR="00FB78DF" w:rsidRPr="00D548A1">
        <w:t> </w:t>
      </w:r>
      <w:r w:rsidR="00294EC0" w:rsidRPr="00D548A1">
        <w:t>X</w:t>
      </w:r>
      <w:r w:rsidR="00FB78DF" w:rsidRPr="00D548A1">
        <w:t> </w:t>
      </w:r>
      <w:r w:rsidRPr="00D548A1">
        <w:t>IDE</w:t>
      </w:r>
      <w:r w:rsidR="00FB78DF" w:rsidRPr="00D548A1">
        <w:t> </w:t>
      </w:r>
      <w:commentRangeStart w:id="74"/>
      <w:commentRangeEnd w:id="74"/>
      <w:r w:rsidR="00470FE3" w:rsidRPr="00D548A1">
        <w:rPr>
          <w:rStyle w:val="affe"/>
          <w:noProof/>
          <w:lang w:bidi="ar-SA"/>
        </w:rPr>
        <w:commentReference w:id="74"/>
      </w:r>
      <w:commentRangeStart w:id="76"/>
      <w:commentRangeEnd w:id="76"/>
      <w:r w:rsidR="003F4102" w:rsidRPr="00D548A1">
        <w:rPr>
          <w:rStyle w:val="affe"/>
          <w:noProof/>
          <w:lang w:bidi="ar-SA"/>
        </w:rPr>
        <w:commentReference w:id="76"/>
      </w:r>
      <w:commentRangeStart w:id="77"/>
      <w:commentRangeEnd w:id="77"/>
      <w:r w:rsidR="003F4102" w:rsidRPr="00D548A1">
        <w:rPr>
          <w:rStyle w:val="affe"/>
          <w:noProof/>
          <w:lang w:bidi="ar-SA"/>
        </w:rPr>
        <w:commentReference w:id="77"/>
      </w:r>
      <w:r w:rsidRPr="00D548A1">
        <w:t>;</w:t>
      </w:r>
    </w:p>
    <w:p w14:paraId="443492FF" w14:textId="77777777" w:rsidR="00545635" w:rsidRPr="00D548A1" w:rsidRDefault="00545635" w:rsidP="00B57AD1">
      <w:pPr>
        <w:pStyle w:val="a"/>
        <w:numPr>
          <w:ilvl w:val="0"/>
          <w:numId w:val="13"/>
        </w:numPr>
        <w:ind w:left="0" w:firstLine="709"/>
      </w:pPr>
      <w:r w:rsidRPr="00D548A1">
        <w:t xml:space="preserve">для компиляции и компоновки следует использовать компилятор </w:t>
      </w:r>
      <w:r w:rsidR="00C371B5" w:rsidRPr="00D548A1">
        <w:t>MPLAB®</w:t>
      </w:r>
      <w:r w:rsidR="00FB78DF" w:rsidRPr="00D548A1">
        <w:t> </w:t>
      </w:r>
      <w:r w:rsidR="00C371B5" w:rsidRPr="00D548A1">
        <w:t>XC16</w:t>
      </w:r>
      <w:r w:rsidRPr="00D548A1">
        <w:t>;</w:t>
      </w:r>
    </w:p>
    <w:p w14:paraId="2FF8177B" w14:textId="429654B5" w:rsidR="00545635" w:rsidRPr="00D548A1" w:rsidRDefault="00545635" w:rsidP="00B57AD1">
      <w:pPr>
        <w:pStyle w:val="a"/>
        <w:numPr>
          <w:ilvl w:val="0"/>
          <w:numId w:val="13"/>
        </w:numPr>
        <w:ind w:left="0" w:firstLine="709"/>
      </w:pPr>
      <w:r w:rsidRPr="00D548A1">
        <w:t xml:space="preserve">для тактирования МК </w:t>
      </w:r>
      <w:r w:rsidR="00D548A1" w:rsidRPr="00D548A1">
        <w:t>должны применя</w:t>
      </w:r>
      <w:r w:rsidRPr="00D548A1">
        <w:t>т</w:t>
      </w:r>
      <w:r w:rsidR="00D548A1" w:rsidRPr="00D548A1">
        <w:t>ь</w:t>
      </w:r>
      <w:r w:rsidRPr="00D548A1">
        <w:t xml:space="preserve">ся кварцевые </w:t>
      </w:r>
      <w:r w:rsidR="00470FE3" w:rsidRPr="00D548A1">
        <w:t xml:space="preserve">генераторы </w:t>
      </w:r>
      <w:r w:rsidRPr="00D548A1">
        <w:t xml:space="preserve">с тактовой частотой </w:t>
      </w:r>
      <w:r w:rsidR="00470FE3" w:rsidRPr="00D548A1">
        <w:t>14.7456</w:t>
      </w:r>
      <w:r w:rsidRPr="00D548A1">
        <w:t> МГц</w:t>
      </w:r>
      <w:r w:rsidR="00254439" w:rsidRPr="00D548A1">
        <w:t>.</w:t>
      </w:r>
    </w:p>
    <w:p w14:paraId="5BA9912A" w14:textId="77777777" w:rsidR="002E0222" w:rsidRPr="00D548A1" w:rsidRDefault="00875C90" w:rsidP="00B57AD1">
      <w:pPr>
        <w:pStyle w:val="Textbody"/>
        <w:numPr>
          <w:ilvl w:val="0"/>
          <w:numId w:val="13"/>
        </w:numPr>
        <w:tabs>
          <w:tab w:val="left" w:pos="1134"/>
        </w:tabs>
        <w:ind w:left="709" w:firstLine="0"/>
      </w:pPr>
      <w:r w:rsidRPr="00D548A1">
        <w:t>программы в обоих МК должны быть одинаковыми;</w:t>
      </w:r>
    </w:p>
    <w:p w14:paraId="1332DD0A" w14:textId="31C2C7E6" w:rsidR="002E0222" w:rsidRPr="00D548A1" w:rsidRDefault="00875C90" w:rsidP="00207160">
      <w:pPr>
        <w:pStyle w:val="Textbody"/>
        <w:numPr>
          <w:ilvl w:val="0"/>
          <w:numId w:val="13"/>
        </w:numPr>
        <w:tabs>
          <w:tab w:val="left" w:pos="1134"/>
        </w:tabs>
        <w:ind w:left="709" w:firstLine="0"/>
        <w:rPr>
          <w:ins w:id="78" w:author="SadButTrue" w:date="2020-05-21T16:48:00Z"/>
        </w:rPr>
      </w:pPr>
      <w:r w:rsidRPr="00D548A1">
        <w:t>работа обоих МК должна быть синхронизирована по времени и по данным</w:t>
      </w:r>
      <w:r w:rsidR="003F4102" w:rsidRPr="00D548A1">
        <w:t>.</w:t>
      </w:r>
    </w:p>
    <w:p w14:paraId="215687E0" w14:textId="77777777" w:rsidR="00875C90" w:rsidRPr="00D548A1" w:rsidRDefault="00875C90" w:rsidP="003F4102">
      <w:pPr>
        <w:pStyle w:val="a"/>
        <w:numPr>
          <w:ilvl w:val="0"/>
          <w:numId w:val="0"/>
        </w:numPr>
        <w:ind w:left="709"/>
      </w:pPr>
    </w:p>
    <w:p w14:paraId="0FA75B8B" w14:textId="64103DD0" w:rsidR="001F4E35" w:rsidRPr="00D548A1" w:rsidRDefault="001F4E35" w:rsidP="003F4102">
      <w:pPr>
        <w:pStyle w:val="1"/>
        <w:rPr>
          <w:lang w:val="ru-RU"/>
        </w:rPr>
      </w:pPr>
      <w:bookmarkStart w:id="79" w:name="__RefHeading___Toc10434_133144535"/>
      <w:bookmarkStart w:id="80" w:name="_Toc489021667"/>
      <w:bookmarkStart w:id="81" w:name="_Toc489255154"/>
      <w:bookmarkStart w:id="82" w:name="_Toc493079502"/>
      <w:bookmarkStart w:id="83" w:name="_Toc500514062"/>
      <w:bookmarkStart w:id="84" w:name="_Toc44926821"/>
      <w:bookmarkStart w:id="85" w:name="_Ref45010158"/>
      <w:bookmarkStart w:id="86" w:name="_Hlk489012762"/>
      <w:bookmarkStart w:id="87" w:name="_Hlk489263765"/>
      <w:r w:rsidRPr="00D548A1">
        <w:rPr>
          <w:lang w:val="ru-RU"/>
        </w:rPr>
        <w:lastRenderedPageBreak/>
        <w:t>Определение требований</w:t>
      </w:r>
      <w:bookmarkEnd w:id="79"/>
      <w:bookmarkEnd w:id="80"/>
      <w:bookmarkEnd w:id="81"/>
      <w:bookmarkEnd w:id="82"/>
      <w:bookmarkEnd w:id="83"/>
      <w:r w:rsidR="003F4102" w:rsidRPr="00D548A1">
        <w:rPr>
          <w:lang w:val="ru-RU"/>
        </w:rPr>
        <w:t xml:space="preserve"> </w:t>
      </w:r>
      <w:proofErr w:type="gramStart"/>
      <w:r w:rsidR="003F4102" w:rsidRPr="00D548A1">
        <w:rPr>
          <w:lang w:val="ru-RU"/>
        </w:rPr>
        <w:t>к</w:t>
      </w:r>
      <w:proofErr w:type="gramEnd"/>
      <w:r w:rsidR="003F4102" w:rsidRPr="00D548A1">
        <w:rPr>
          <w:lang w:val="ru-RU"/>
        </w:rPr>
        <w:t xml:space="preserve"> ПО</w:t>
      </w:r>
      <w:bookmarkEnd w:id="84"/>
      <w:bookmarkEnd w:id="85"/>
    </w:p>
    <w:p w14:paraId="226F9BB2" w14:textId="77777777" w:rsidR="001F4E35" w:rsidRPr="00D548A1" w:rsidRDefault="001F4E35" w:rsidP="003F4102">
      <w:pPr>
        <w:pStyle w:val="2"/>
      </w:pPr>
      <w:bookmarkStart w:id="88" w:name="_Toc493079503"/>
      <w:bookmarkStart w:id="89" w:name="_Toc500514063"/>
      <w:bookmarkStart w:id="90" w:name="_Toc44926822"/>
      <w:bookmarkEnd w:id="86"/>
      <w:r w:rsidRPr="00D548A1">
        <w:t>Требования к функционированию</w:t>
      </w:r>
      <w:bookmarkEnd w:id="88"/>
      <w:bookmarkEnd w:id="89"/>
      <w:bookmarkEnd w:id="90"/>
    </w:p>
    <w:p w14:paraId="2EB4B7FC" w14:textId="77777777" w:rsidR="001F4E35" w:rsidRPr="00D548A1" w:rsidRDefault="001F4E35" w:rsidP="003F4102">
      <w:pPr>
        <w:pStyle w:val="3"/>
        <w:rPr>
          <w:lang w:val="ru-RU"/>
        </w:rPr>
      </w:pPr>
      <w:bookmarkStart w:id="91" w:name="_Toc493079504"/>
      <w:bookmarkStart w:id="92" w:name="_Toc500514064"/>
      <w:bookmarkStart w:id="93" w:name="_Toc44926823"/>
      <w:r w:rsidRPr="00D548A1">
        <w:rPr>
          <w:lang w:val="ru-RU"/>
        </w:rPr>
        <w:t>Требования к режимам</w:t>
      </w:r>
      <w:bookmarkEnd w:id="91"/>
      <w:bookmarkEnd w:id="92"/>
      <w:bookmarkEnd w:id="93"/>
    </w:p>
    <w:p w14:paraId="6602FA7D" w14:textId="77777777" w:rsidR="001F4E35" w:rsidRPr="00D548A1" w:rsidRDefault="001F4E35" w:rsidP="003F4102">
      <w:pPr>
        <w:pStyle w:val="4f5"/>
      </w:pPr>
      <w:bookmarkStart w:id="94" w:name="_Toc500514065"/>
      <w:bookmarkStart w:id="95" w:name="_Toc44926824"/>
      <w:r w:rsidRPr="00D548A1">
        <w:t xml:space="preserve">Режимы работы </w:t>
      </w:r>
      <w:bookmarkEnd w:id="94"/>
      <w:r w:rsidR="00080194" w:rsidRPr="00D548A1">
        <w:t>ОКПС</w:t>
      </w:r>
      <w:r w:rsidR="006319AD" w:rsidRPr="00D548A1">
        <w:t>-Е-К</w:t>
      </w:r>
      <w:bookmarkEnd w:id="95"/>
    </w:p>
    <w:bookmarkEnd w:id="87"/>
    <w:p w14:paraId="1B50733E" w14:textId="77777777" w:rsidR="004B79CD" w:rsidRPr="00D548A1" w:rsidRDefault="00D14F7B" w:rsidP="0013024D">
      <w:pPr>
        <w:pStyle w:val="affff"/>
        <w:keepNext/>
      </w:pPr>
      <w:r w:rsidRPr="00D548A1">
        <w:t>П</w:t>
      </w:r>
      <w:r w:rsidRPr="00D548A1">
        <w:rPr>
          <w:rStyle w:val="affff0"/>
        </w:rPr>
        <w:t>рибор должен работать в одном из следующих режимов:</w:t>
      </w:r>
    </w:p>
    <w:p w14:paraId="7861BF3A" w14:textId="074A83FA" w:rsidR="00E002CA" w:rsidRPr="00D548A1" w:rsidRDefault="00E002CA" w:rsidP="00E960D2">
      <w:pPr>
        <w:pStyle w:val="a6"/>
        <w:numPr>
          <w:ilvl w:val="0"/>
          <w:numId w:val="192"/>
        </w:numPr>
      </w:pPr>
      <w:proofErr w:type="gramStart"/>
      <w:r w:rsidRPr="00D548A1">
        <w:t>«</w:t>
      </w:r>
      <w:r w:rsidR="000D5D80" w:rsidRPr="00D548A1">
        <w:t>Н</w:t>
      </w:r>
      <w:r w:rsidRPr="00D548A1">
        <w:t>ачальн</w:t>
      </w:r>
      <w:r w:rsidR="000D5D80" w:rsidRPr="00D548A1">
        <w:t>ая</w:t>
      </w:r>
      <w:r w:rsidRPr="00D548A1">
        <w:t xml:space="preserve"> инициализаци</w:t>
      </w:r>
      <w:r w:rsidR="000D5D80" w:rsidRPr="00D548A1">
        <w:t>я</w:t>
      </w:r>
      <w:r w:rsidRPr="00D548A1">
        <w:t>»;</w:t>
      </w:r>
      <w:proofErr w:type="gramEnd"/>
    </w:p>
    <w:p w14:paraId="58F20CA1" w14:textId="6BFCBC05" w:rsidR="0000598E" w:rsidRPr="00D548A1" w:rsidRDefault="00790830" w:rsidP="00A669DB">
      <w:pPr>
        <w:pStyle w:val="a6"/>
      </w:pPr>
      <w:r w:rsidRPr="00D548A1">
        <w:t>«</w:t>
      </w:r>
      <w:r w:rsidR="000D5D80" w:rsidRPr="00D548A1">
        <w:t>И</w:t>
      </w:r>
      <w:r w:rsidR="00F36D17" w:rsidRPr="00D548A1">
        <w:t>нициализаци</w:t>
      </w:r>
      <w:r w:rsidR="000D5D80" w:rsidRPr="00D548A1">
        <w:t>я</w:t>
      </w:r>
      <w:r w:rsidRPr="00D548A1">
        <w:t>»</w:t>
      </w:r>
      <w:r w:rsidR="0000598E" w:rsidRPr="00D548A1">
        <w:t>;</w:t>
      </w:r>
    </w:p>
    <w:p w14:paraId="58DB605E" w14:textId="77777777" w:rsidR="0000598E" w:rsidRPr="00D548A1" w:rsidRDefault="00790830" w:rsidP="00A669DB">
      <w:pPr>
        <w:pStyle w:val="a6"/>
      </w:pPr>
      <w:r w:rsidRPr="00D548A1">
        <w:t>«</w:t>
      </w:r>
      <w:r w:rsidR="00CB3C74" w:rsidRPr="00D548A1">
        <w:t>БС</w:t>
      </w:r>
      <w:r w:rsidRPr="00D548A1">
        <w:t>»</w:t>
      </w:r>
      <w:r w:rsidR="0000598E" w:rsidRPr="00D548A1">
        <w:t>;</w:t>
      </w:r>
    </w:p>
    <w:p w14:paraId="730CD4DB" w14:textId="77777777" w:rsidR="0000598E" w:rsidRPr="00D548A1" w:rsidRDefault="00790830" w:rsidP="00A669DB">
      <w:pPr>
        <w:pStyle w:val="a6"/>
      </w:pPr>
      <w:r w:rsidRPr="00D548A1">
        <w:t>«</w:t>
      </w:r>
      <w:r w:rsidR="00CB3C74" w:rsidRPr="00D548A1">
        <w:t>РС</w:t>
      </w:r>
      <w:r w:rsidRPr="00D548A1">
        <w:t>»</w:t>
      </w:r>
      <w:r w:rsidR="0000598E" w:rsidRPr="00D548A1">
        <w:t>;</w:t>
      </w:r>
    </w:p>
    <w:p w14:paraId="4E4EC62D" w14:textId="77777777" w:rsidR="00716227" w:rsidRPr="00D548A1" w:rsidRDefault="00716227" w:rsidP="00A669DB">
      <w:pPr>
        <w:pStyle w:val="a6"/>
      </w:pPr>
      <w:r w:rsidRPr="00D548A1">
        <w:t>«ЗС».</w:t>
      </w:r>
    </w:p>
    <w:p w14:paraId="3F15867D" w14:textId="4D4F4038" w:rsidR="002B4BC3" w:rsidRPr="00D548A1" w:rsidRDefault="00F0109F" w:rsidP="007F3504">
      <w:pPr>
        <w:pStyle w:val="5"/>
      </w:pPr>
      <w:bookmarkStart w:id="96" w:name="_Hlk489426765"/>
      <w:bookmarkStart w:id="97" w:name="_Toc500514066"/>
      <w:r w:rsidRPr="00D548A1">
        <w:t>Режим «</w:t>
      </w:r>
      <w:proofErr w:type="gramStart"/>
      <w:r w:rsidR="00FF680A" w:rsidRPr="00D548A1">
        <w:t>Начальная</w:t>
      </w:r>
      <w:proofErr w:type="gramEnd"/>
      <w:r w:rsidR="00FF680A" w:rsidRPr="00D548A1">
        <w:t xml:space="preserve"> инициализация</w:t>
      </w:r>
      <w:r w:rsidRPr="00D548A1">
        <w:t>»</w:t>
      </w:r>
      <w:bookmarkEnd w:id="96"/>
      <w:bookmarkEnd w:id="97"/>
    </w:p>
    <w:p w14:paraId="37D53098" w14:textId="681A5F2E" w:rsidR="00A877B6" w:rsidRPr="00D548A1" w:rsidRDefault="00A877B6" w:rsidP="00A877B6">
      <w:pPr>
        <w:pStyle w:val="affff"/>
        <w:keepNext/>
        <w:rPr>
          <w:b/>
        </w:rPr>
      </w:pPr>
      <w:r w:rsidRPr="00D548A1">
        <w:rPr>
          <w:b/>
        </w:rPr>
        <w:t>Режим должен решать следующие задачи:</w:t>
      </w:r>
    </w:p>
    <w:p w14:paraId="36447940" w14:textId="77777777" w:rsidR="0013035D" w:rsidRPr="00D548A1" w:rsidRDefault="00A877B6" w:rsidP="000F0F74">
      <w:pPr>
        <w:pStyle w:val="afffff3"/>
      </w:pPr>
      <w:r w:rsidRPr="00D548A1">
        <w:t>ПО должно произвести</w:t>
      </w:r>
      <w:r w:rsidR="0013035D" w:rsidRPr="00D548A1">
        <w:t>:</w:t>
      </w:r>
    </w:p>
    <w:p w14:paraId="6C61F6BC" w14:textId="3D24926F" w:rsidR="000F0F74" w:rsidRPr="00D548A1" w:rsidRDefault="00A877B6" w:rsidP="000F0F74">
      <w:pPr>
        <w:pStyle w:val="a8"/>
        <w:rPr>
          <w:lang w:val="ru-RU"/>
        </w:rPr>
      </w:pPr>
      <w:r w:rsidRPr="00D548A1">
        <w:rPr>
          <w:lang w:val="ru-RU"/>
        </w:rPr>
        <w:t>инициализацию периферии МК, его системы тактирования</w:t>
      </w:r>
      <w:r w:rsidR="000F0F74" w:rsidRPr="00D548A1">
        <w:rPr>
          <w:lang w:val="ru-RU"/>
        </w:rPr>
        <w:t>;</w:t>
      </w:r>
    </w:p>
    <w:p w14:paraId="3B4DC9A6" w14:textId="4202C9D7" w:rsidR="000F0F74" w:rsidRPr="00D548A1" w:rsidRDefault="00A877B6" w:rsidP="000F0F74">
      <w:pPr>
        <w:pStyle w:val="a8"/>
        <w:rPr>
          <w:lang w:val="ru-RU"/>
        </w:rPr>
      </w:pPr>
      <w:r w:rsidRPr="00D548A1">
        <w:rPr>
          <w:lang w:val="ru-RU"/>
        </w:rPr>
        <w:t xml:space="preserve">инициализацию всех используемых </w:t>
      </w:r>
      <w:proofErr w:type="gramStart"/>
      <w:r w:rsidRPr="00D548A1">
        <w:rPr>
          <w:lang w:val="ru-RU"/>
        </w:rPr>
        <w:t>в</w:t>
      </w:r>
      <w:proofErr w:type="gramEnd"/>
      <w:r w:rsidRPr="00D548A1">
        <w:rPr>
          <w:lang w:val="ru-RU"/>
        </w:rPr>
        <w:t xml:space="preserve"> ПО программных компоне</w:t>
      </w:r>
      <w:r w:rsidRPr="00D548A1">
        <w:rPr>
          <w:lang w:val="ru-RU"/>
        </w:rPr>
        <w:t>н</w:t>
      </w:r>
      <w:r w:rsidRPr="00D548A1">
        <w:rPr>
          <w:lang w:val="ru-RU"/>
        </w:rPr>
        <w:t>тов</w:t>
      </w:r>
      <w:r w:rsidR="000F0F74" w:rsidRPr="00D548A1">
        <w:rPr>
          <w:lang w:val="ru-RU"/>
        </w:rPr>
        <w:t>;</w:t>
      </w:r>
    </w:p>
    <w:p w14:paraId="74FC63F4" w14:textId="752924B2" w:rsidR="000F0F74" w:rsidRPr="00D548A1" w:rsidRDefault="00A877B6" w:rsidP="000F0F74">
      <w:pPr>
        <w:pStyle w:val="a8"/>
        <w:rPr>
          <w:lang w:val="ru-RU"/>
        </w:rPr>
      </w:pPr>
      <w:r w:rsidRPr="00D548A1">
        <w:rPr>
          <w:lang w:val="ru-RU"/>
        </w:rPr>
        <w:t>проверку на наличие установленной перемычки для вывода модуля из</w:t>
      </w:r>
      <w:r w:rsidR="00E455D3" w:rsidRPr="00D548A1">
        <w:rPr>
          <w:lang w:val="ru-RU"/>
        </w:rPr>
        <w:t xml:space="preserve"> </w:t>
      </w:r>
      <w:r w:rsidRPr="00D548A1">
        <w:rPr>
          <w:lang w:val="ru-RU"/>
        </w:rPr>
        <w:t>ЗС</w:t>
      </w:r>
      <w:r w:rsidR="000F0F74" w:rsidRPr="00D548A1">
        <w:rPr>
          <w:lang w:val="ru-RU"/>
        </w:rPr>
        <w:t>;</w:t>
      </w:r>
    </w:p>
    <w:p w14:paraId="08B60021" w14:textId="0FBE9245" w:rsidR="00A877B6" w:rsidRPr="00D548A1" w:rsidRDefault="00A877B6" w:rsidP="000F0F74">
      <w:pPr>
        <w:pStyle w:val="a8"/>
        <w:rPr>
          <w:lang w:val="ru-RU"/>
        </w:rPr>
      </w:pPr>
      <w:r w:rsidRPr="00D548A1">
        <w:rPr>
          <w:lang w:val="ru-RU"/>
        </w:rPr>
        <w:t>проверку наличия записи с кодом З</w:t>
      </w:r>
      <w:r w:rsidR="0006662D" w:rsidRPr="00D548A1">
        <w:rPr>
          <w:lang w:val="ru-RU"/>
        </w:rPr>
        <w:t>С</w:t>
      </w:r>
      <w:r w:rsidRPr="00D548A1">
        <w:rPr>
          <w:lang w:val="ru-RU"/>
        </w:rPr>
        <w:t xml:space="preserve"> в ЭНП, запрещающего дал</w:t>
      </w:r>
      <w:r w:rsidRPr="00D548A1">
        <w:rPr>
          <w:lang w:val="ru-RU"/>
        </w:rPr>
        <w:t>ь</w:t>
      </w:r>
      <w:r w:rsidRPr="00D548A1">
        <w:rPr>
          <w:lang w:val="ru-RU"/>
        </w:rPr>
        <w:t>нейшую эксплуатацию прибора и в случае наличия этой записи произвести чтение «</w:t>
      </w:r>
      <w:r w:rsidR="00585769" w:rsidRPr="00D548A1">
        <w:rPr>
          <w:lang w:val="ru-RU"/>
        </w:rPr>
        <w:t>ЧЯ</w:t>
      </w:r>
      <w:r w:rsidRPr="00D548A1">
        <w:rPr>
          <w:lang w:val="ru-RU"/>
        </w:rPr>
        <w:t>».</w:t>
      </w:r>
    </w:p>
    <w:p w14:paraId="492F9B59" w14:textId="77777777" w:rsidR="00A877B6" w:rsidRPr="00D548A1" w:rsidRDefault="00A877B6" w:rsidP="00A877B6">
      <w:pPr>
        <w:pStyle w:val="affff"/>
      </w:pPr>
      <w:r w:rsidRPr="00D548A1">
        <w:t>Вход в режим</w:t>
      </w:r>
      <w:r w:rsidRPr="00D548A1">
        <w:rPr>
          <w:b/>
        </w:rPr>
        <w:t xml:space="preserve"> </w:t>
      </w:r>
      <w:r w:rsidRPr="00D548A1">
        <w:t>должен выполниться после подачи сигнала «Сброс/Reset» на МК прибора.</w:t>
      </w:r>
    </w:p>
    <w:p w14:paraId="4267895D" w14:textId="77777777" w:rsidR="00A877B6" w:rsidRPr="00D548A1" w:rsidRDefault="00A877B6" w:rsidP="009E5F37">
      <w:pPr>
        <w:pStyle w:val="afffff3"/>
      </w:pPr>
      <w:r w:rsidRPr="00D548A1">
        <w:t xml:space="preserve">Режим должен включать в себя </w:t>
      </w:r>
      <w:proofErr w:type="gramStart"/>
      <w:r w:rsidRPr="00D548A1">
        <w:t>следующие</w:t>
      </w:r>
      <w:proofErr w:type="gramEnd"/>
      <w:r w:rsidRPr="00D548A1">
        <w:t xml:space="preserve"> ВИ:</w:t>
      </w:r>
    </w:p>
    <w:p w14:paraId="190D7B12" w14:textId="77777777" w:rsidR="00A877B6" w:rsidRPr="00D548A1" w:rsidRDefault="00A877B6" w:rsidP="00E960D2">
      <w:pPr>
        <w:pStyle w:val="afff1"/>
        <w:numPr>
          <w:ilvl w:val="0"/>
          <w:numId w:val="34"/>
        </w:numPr>
        <w:tabs>
          <w:tab w:val="left" w:pos="1134"/>
        </w:tabs>
        <w:autoSpaceDN w:val="0"/>
        <w:spacing w:line="360" w:lineRule="auto"/>
        <w:ind w:left="0" w:firstLine="709"/>
        <w:contextualSpacing w:val="0"/>
        <w:textAlignment w:val="baseline"/>
        <w:rPr>
          <w:sz w:val="28"/>
          <w:szCs w:val="28"/>
        </w:rPr>
      </w:pPr>
      <w:r w:rsidRPr="00D548A1">
        <w:rPr>
          <w:sz w:val="28"/>
          <w:szCs w:val="28"/>
        </w:rPr>
        <w:t>«Инициализация периферии</w:t>
      </w:r>
      <w:r w:rsidR="004A1FC2" w:rsidRPr="00D548A1">
        <w:rPr>
          <w:sz w:val="28"/>
          <w:szCs w:val="28"/>
        </w:rPr>
        <w:t xml:space="preserve"> и программных компонентов</w:t>
      </w:r>
      <w:r w:rsidRPr="00D548A1">
        <w:rPr>
          <w:sz w:val="28"/>
          <w:szCs w:val="28"/>
        </w:rPr>
        <w:t>»;</w:t>
      </w:r>
    </w:p>
    <w:p w14:paraId="1F5BB30A" w14:textId="33012C64" w:rsidR="00A877B6" w:rsidRPr="00D548A1" w:rsidRDefault="00A877B6" w:rsidP="00E960D2">
      <w:pPr>
        <w:pStyle w:val="afff1"/>
        <w:numPr>
          <w:ilvl w:val="0"/>
          <w:numId w:val="34"/>
        </w:numPr>
        <w:tabs>
          <w:tab w:val="left" w:pos="1134"/>
        </w:tabs>
        <w:autoSpaceDN w:val="0"/>
        <w:spacing w:line="360" w:lineRule="auto"/>
        <w:ind w:left="0" w:firstLine="709"/>
        <w:contextualSpacing w:val="0"/>
        <w:textAlignment w:val="baseline"/>
        <w:rPr>
          <w:sz w:val="28"/>
          <w:szCs w:val="28"/>
        </w:rPr>
      </w:pPr>
      <w:r w:rsidRPr="00D548A1">
        <w:rPr>
          <w:sz w:val="28"/>
          <w:szCs w:val="28"/>
        </w:rPr>
        <w:t xml:space="preserve">«Чтение </w:t>
      </w:r>
      <w:r w:rsidR="00585769" w:rsidRPr="00D548A1">
        <w:rPr>
          <w:sz w:val="28"/>
          <w:szCs w:val="28"/>
        </w:rPr>
        <w:t>ЧЯ</w:t>
      </w:r>
      <w:r w:rsidRPr="00D548A1">
        <w:rPr>
          <w:sz w:val="28"/>
          <w:szCs w:val="28"/>
        </w:rPr>
        <w:t>»;</w:t>
      </w:r>
    </w:p>
    <w:p w14:paraId="1BF03FCE" w14:textId="77777777" w:rsidR="00A877B6" w:rsidRPr="00D548A1" w:rsidRDefault="00A877B6" w:rsidP="00E960D2">
      <w:pPr>
        <w:pStyle w:val="afff1"/>
        <w:numPr>
          <w:ilvl w:val="0"/>
          <w:numId w:val="34"/>
        </w:numPr>
        <w:tabs>
          <w:tab w:val="left" w:pos="1134"/>
        </w:tabs>
        <w:autoSpaceDN w:val="0"/>
        <w:spacing w:line="360" w:lineRule="auto"/>
        <w:ind w:left="0" w:firstLine="709"/>
        <w:contextualSpacing w:val="0"/>
        <w:textAlignment w:val="baseline"/>
        <w:rPr>
          <w:sz w:val="28"/>
          <w:szCs w:val="28"/>
        </w:rPr>
      </w:pPr>
      <w:r w:rsidRPr="00D548A1">
        <w:rPr>
          <w:sz w:val="28"/>
          <w:szCs w:val="28"/>
        </w:rPr>
        <w:t>«</w:t>
      </w:r>
      <w:r w:rsidR="004A1FC2" w:rsidRPr="00D548A1">
        <w:rPr>
          <w:sz w:val="28"/>
          <w:szCs w:val="28"/>
        </w:rPr>
        <w:t>Начальная</w:t>
      </w:r>
      <w:r w:rsidRPr="00D548A1">
        <w:rPr>
          <w:sz w:val="28"/>
          <w:szCs w:val="28"/>
        </w:rPr>
        <w:t xml:space="preserve"> синхронизация по времени»;</w:t>
      </w:r>
    </w:p>
    <w:p w14:paraId="6ACC8C03" w14:textId="77777777" w:rsidR="00F65407" w:rsidRPr="00D548A1" w:rsidRDefault="00F65407" w:rsidP="00E960D2">
      <w:pPr>
        <w:pStyle w:val="afff1"/>
        <w:numPr>
          <w:ilvl w:val="0"/>
          <w:numId w:val="34"/>
        </w:numPr>
        <w:tabs>
          <w:tab w:val="left" w:pos="1134"/>
        </w:tabs>
        <w:autoSpaceDN w:val="0"/>
        <w:spacing w:line="360" w:lineRule="auto"/>
        <w:ind w:left="0" w:firstLine="709"/>
        <w:contextualSpacing w:val="0"/>
        <w:textAlignment w:val="baseline"/>
        <w:rPr>
          <w:sz w:val="28"/>
          <w:szCs w:val="28"/>
        </w:rPr>
      </w:pPr>
      <w:r w:rsidRPr="00D548A1">
        <w:rPr>
          <w:sz w:val="28"/>
          <w:szCs w:val="28"/>
        </w:rPr>
        <w:lastRenderedPageBreak/>
        <w:t>«Индикация»;</w:t>
      </w:r>
    </w:p>
    <w:p w14:paraId="4424488C" w14:textId="77777777" w:rsidR="00F65407" w:rsidRPr="00D548A1" w:rsidRDefault="00F65407" w:rsidP="00E960D2">
      <w:pPr>
        <w:pStyle w:val="afff1"/>
        <w:numPr>
          <w:ilvl w:val="0"/>
          <w:numId w:val="34"/>
        </w:numPr>
        <w:tabs>
          <w:tab w:val="left" w:pos="1134"/>
        </w:tabs>
        <w:autoSpaceDN w:val="0"/>
        <w:spacing w:line="360" w:lineRule="auto"/>
        <w:ind w:left="0" w:firstLine="709"/>
        <w:contextualSpacing w:val="0"/>
        <w:textAlignment w:val="baseline"/>
        <w:rPr>
          <w:sz w:val="28"/>
          <w:szCs w:val="28"/>
        </w:rPr>
      </w:pPr>
      <w:r w:rsidRPr="00D548A1">
        <w:rPr>
          <w:sz w:val="28"/>
          <w:szCs w:val="28"/>
        </w:rPr>
        <w:t>«Самодиагностика»</w:t>
      </w:r>
      <w:r w:rsidR="00610CB2" w:rsidRPr="00D548A1">
        <w:rPr>
          <w:sz w:val="28"/>
          <w:szCs w:val="28"/>
        </w:rPr>
        <w:t>;</w:t>
      </w:r>
    </w:p>
    <w:p w14:paraId="2920840B" w14:textId="5F765663" w:rsidR="00474193" w:rsidRPr="00D548A1" w:rsidRDefault="00610CB2" w:rsidP="00E960D2">
      <w:pPr>
        <w:pStyle w:val="afff1"/>
        <w:numPr>
          <w:ilvl w:val="0"/>
          <w:numId w:val="34"/>
        </w:numPr>
        <w:tabs>
          <w:tab w:val="left" w:pos="1134"/>
        </w:tabs>
        <w:autoSpaceDN w:val="0"/>
        <w:spacing w:line="360" w:lineRule="auto"/>
        <w:ind w:left="0" w:firstLine="709"/>
        <w:contextualSpacing w:val="0"/>
        <w:textAlignment w:val="baseline"/>
        <w:rPr>
          <w:sz w:val="28"/>
          <w:szCs w:val="28"/>
        </w:rPr>
      </w:pPr>
      <w:r w:rsidRPr="00D548A1">
        <w:rPr>
          <w:sz w:val="28"/>
          <w:szCs w:val="28"/>
        </w:rPr>
        <w:t>«Переход в ЗС»</w:t>
      </w:r>
      <w:r w:rsidR="00474193" w:rsidRPr="00D548A1">
        <w:rPr>
          <w:sz w:val="28"/>
          <w:szCs w:val="28"/>
        </w:rPr>
        <w:t>;</w:t>
      </w:r>
    </w:p>
    <w:p w14:paraId="3F000DA2" w14:textId="33C8A3BA" w:rsidR="00610CB2" w:rsidRPr="00D548A1" w:rsidRDefault="00474193" w:rsidP="00474193">
      <w:pPr>
        <w:pStyle w:val="a6"/>
        <w:numPr>
          <w:ilvl w:val="0"/>
          <w:numId w:val="213"/>
        </w:numPr>
      </w:pPr>
      <w:r w:rsidRPr="00D548A1">
        <w:t>«Снятие ЗС»</w:t>
      </w:r>
      <w:r w:rsidR="00610CB2" w:rsidRPr="00D548A1">
        <w:t>.</w:t>
      </w:r>
    </w:p>
    <w:p w14:paraId="0017D37A" w14:textId="77777777" w:rsidR="00A877B6" w:rsidRPr="00D548A1" w:rsidRDefault="00A877B6" w:rsidP="009E5F37">
      <w:pPr>
        <w:pStyle w:val="afffff3"/>
        <w:rPr>
          <w:b/>
        </w:rPr>
      </w:pPr>
      <w:r w:rsidRPr="00D548A1">
        <w:rPr>
          <w:b/>
        </w:rPr>
        <w:t>Сценарий</w:t>
      </w:r>
      <w:r w:rsidRPr="00D548A1">
        <w:rPr>
          <w:b/>
          <w:bCs/>
        </w:rPr>
        <w:t>:</w:t>
      </w:r>
    </w:p>
    <w:p w14:paraId="2D1897B5" w14:textId="77777777" w:rsidR="00A877B6" w:rsidRPr="00D548A1" w:rsidRDefault="00A877B6" w:rsidP="00E960D2">
      <w:pPr>
        <w:pStyle w:val="a6"/>
        <w:numPr>
          <w:ilvl w:val="0"/>
          <w:numId w:val="194"/>
        </w:numPr>
      </w:pPr>
      <w:r w:rsidRPr="00D548A1">
        <w:t>выполняется проверка причины сброса;</w:t>
      </w:r>
    </w:p>
    <w:p w14:paraId="2380D0ED" w14:textId="77777777" w:rsidR="00A877B6" w:rsidRPr="00D548A1" w:rsidRDefault="00A877B6" w:rsidP="00BD7CCD">
      <w:pPr>
        <w:pStyle w:val="a6"/>
      </w:pPr>
      <w:r w:rsidRPr="00D548A1">
        <w:t>выполняется проверка отсутствия перемычки снятия ЗС;</w:t>
      </w:r>
    </w:p>
    <w:p w14:paraId="1FDBD0DE" w14:textId="68BDFB46" w:rsidR="00A877B6" w:rsidRPr="00D548A1" w:rsidRDefault="00A877B6" w:rsidP="00BD7CCD">
      <w:pPr>
        <w:pStyle w:val="a6"/>
      </w:pPr>
      <w:r w:rsidRPr="00D548A1">
        <w:t>выполняется проверка отсутствия записи с кодом З</w:t>
      </w:r>
      <w:proofErr w:type="gramStart"/>
      <w:r w:rsidR="00FC788A" w:rsidRPr="00D548A1">
        <w:t>C</w:t>
      </w:r>
      <w:proofErr w:type="gramEnd"/>
      <w:r w:rsidRPr="00D548A1">
        <w:t xml:space="preserve"> в ЭНП;</w:t>
      </w:r>
    </w:p>
    <w:p w14:paraId="4B8410BC" w14:textId="77777777" w:rsidR="00A877B6" w:rsidRPr="00D548A1" w:rsidRDefault="00A877B6" w:rsidP="00BD7CCD">
      <w:pPr>
        <w:pStyle w:val="a6"/>
      </w:pPr>
      <w:r w:rsidRPr="00D548A1">
        <w:t>запускается ВИ «</w:t>
      </w:r>
      <w:r w:rsidR="004A1FC2" w:rsidRPr="00D548A1">
        <w:t>Начальная</w:t>
      </w:r>
      <w:r w:rsidRPr="00D548A1">
        <w:t xml:space="preserve"> синхронизация по времени»;</w:t>
      </w:r>
    </w:p>
    <w:p w14:paraId="2482D29E" w14:textId="77777777" w:rsidR="00A877B6" w:rsidRPr="00D548A1" w:rsidRDefault="00A877B6" w:rsidP="00BD7CCD">
      <w:pPr>
        <w:pStyle w:val="a6"/>
      </w:pPr>
      <w:r w:rsidRPr="00D548A1">
        <w:t xml:space="preserve">запускается ВИ «Инициализация </w:t>
      </w:r>
      <w:r w:rsidR="004A1FC2" w:rsidRPr="00D548A1">
        <w:t xml:space="preserve">периферии и </w:t>
      </w:r>
      <w:r w:rsidRPr="00D548A1">
        <w:t>программных ко</w:t>
      </w:r>
      <w:r w:rsidRPr="00D548A1">
        <w:t>м</w:t>
      </w:r>
      <w:r w:rsidRPr="00D548A1">
        <w:t>понентов»</w:t>
      </w:r>
      <w:r w:rsidR="00F53327" w:rsidRPr="00D548A1">
        <w:t>.</w:t>
      </w:r>
    </w:p>
    <w:p w14:paraId="49D6B477" w14:textId="77777777" w:rsidR="00A877B6" w:rsidRPr="00D548A1" w:rsidRDefault="00A877B6" w:rsidP="009E5F37">
      <w:pPr>
        <w:pStyle w:val="afffff3"/>
        <w:rPr>
          <w:b/>
        </w:rPr>
      </w:pPr>
      <w:r w:rsidRPr="00D548A1">
        <w:rPr>
          <w:b/>
        </w:rPr>
        <w:t>Исключения (альтернативные сценарии):</w:t>
      </w:r>
    </w:p>
    <w:p w14:paraId="4CD6147E" w14:textId="27CC111D" w:rsidR="00A877B6" w:rsidRPr="00D548A1" w:rsidRDefault="00A877B6" w:rsidP="00E960D2">
      <w:pPr>
        <w:pStyle w:val="a6"/>
        <w:numPr>
          <w:ilvl w:val="0"/>
          <w:numId w:val="193"/>
        </w:numPr>
      </w:pPr>
      <w:r w:rsidRPr="00D548A1">
        <w:t xml:space="preserve">обнаружена перемычка снятия ЗС – </w:t>
      </w:r>
      <w:r w:rsidR="00276D16" w:rsidRPr="00D548A1">
        <w:t>выполнение</w:t>
      </w:r>
      <w:r w:rsidRPr="00D548A1">
        <w:t xml:space="preserve"> </w:t>
      </w:r>
      <w:r w:rsidR="00276D16" w:rsidRPr="00D548A1">
        <w:t xml:space="preserve">ВИ </w:t>
      </w:r>
      <w:r w:rsidRPr="00D548A1">
        <w:t>«Снятие ЗС</w:t>
      </w:r>
      <w:proofErr w:type="gramStart"/>
      <w:r w:rsidRPr="00D548A1">
        <w:t>»</w:t>
      </w:r>
      <w:r w:rsidR="00992930" w:rsidRPr="00D548A1">
        <w:t>(</w:t>
      </w:r>
      <w:proofErr w:type="gramEnd"/>
      <w:r w:rsidR="000F4278" w:rsidRPr="00D548A1">
        <w:t>см. </w:t>
      </w:r>
      <w:r w:rsidR="000F4278" w:rsidRPr="00D548A1">
        <w:fldChar w:fldCharType="begin"/>
      </w:r>
      <w:r w:rsidR="000F4278" w:rsidRPr="00D548A1">
        <w:instrText xml:space="preserve"> REF _Ref44675396 \r \h </w:instrText>
      </w:r>
      <w:r w:rsidR="000F4278" w:rsidRPr="00D548A1">
        <w:fldChar w:fldCharType="separate"/>
      </w:r>
      <w:r w:rsidR="000F4278" w:rsidRPr="00D548A1">
        <w:t>3.1.2.18</w:t>
      </w:r>
      <w:r w:rsidR="000F4278" w:rsidRPr="00D548A1">
        <w:fldChar w:fldCharType="end"/>
      </w:r>
      <w:r w:rsidR="00992930" w:rsidRPr="00D548A1">
        <w:t>)</w:t>
      </w:r>
      <w:r w:rsidRPr="00D548A1">
        <w:t>;</w:t>
      </w:r>
    </w:p>
    <w:p w14:paraId="4BDD08C1" w14:textId="09DCC779" w:rsidR="00A877B6" w:rsidRPr="00D548A1" w:rsidRDefault="00A877B6" w:rsidP="00BD7CCD">
      <w:pPr>
        <w:pStyle w:val="a6"/>
      </w:pPr>
      <w:r w:rsidRPr="00D548A1">
        <w:t>в ЭНП обнаружена запись с кодом З</w:t>
      </w:r>
      <w:proofErr w:type="gramStart"/>
      <w:r w:rsidR="00FC788A" w:rsidRPr="00D548A1">
        <w:t>C</w:t>
      </w:r>
      <w:proofErr w:type="gramEnd"/>
      <w:r w:rsidRPr="00D548A1">
        <w:t xml:space="preserve"> – переход в режим «ЗС» без записи кода З</w:t>
      </w:r>
      <w:r w:rsidR="00FC788A" w:rsidRPr="00D548A1">
        <w:t>C</w:t>
      </w:r>
      <w:r w:rsidRPr="00D548A1">
        <w:t xml:space="preserve"> в ЭНП</w:t>
      </w:r>
      <w:r w:rsidR="00F65407" w:rsidRPr="00D548A1">
        <w:t xml:space="preserve"> и чтение «</w:t>
      </w:r>
      <w:r w:rsidR="00585769" w:rsidRPr="00D548A1">
        <w:t>ЧЯ</w:t>
      </w:r>
      <w:r w:rsidR="00F65407" w:rsidRPr="00D548A1">
        <w:t>» с кодом З</w:t>
      </w:r>
      <w:r w:rsidR="00FC788A" w:rsidRPr="00D548A1">
        <w:t>C</w:t>
      </w:r>
      <w:r w:rsidR="00F65407" w:rsidRPr="00D548A1">
        <w:t>, а также информации из буферов трассировки</w:t>
      </w:r>
      <w:r w:rsidRPr="00D548A1">
        <w:t>;</w:t>
      </w:r>
    </w:p>
    <w:p w14:paraId="79A5ABED" w14:textId="392308F9" w:rsidR="00A877B6" w:rsidRPr="00D548A1" w:rsidRDefault="00A877B6" w:rsidP="00BD7CCD">
      <w:pPr>
        <w:pStyle w:val="a6"/>
      </w:pPr>
      <w:r w:rsidRPr="00D548A1">
        <w:t xml:space="preserve">ВИ «Самодиагностика» обнаружил </w:t>
      </w:r>
      <w:proofErr w:type="spellStart"/>
      <w:r w:rsidRPr="00D548A1">
        <w:t>ЗО</w:t>
      </w:r>
      <w:r w:rsidR="00F41837" w:rsidRPr="00D548A1">
        <w:t>т</w:t>
      </w:r>
      <w:proofErr w:type="spellEnd"/>
      <w:r w:rsidRPr="00D548A1">
        <w:t xml:space="preserve"> – переход в </w:t>
      </w:r>
      <w:r w:rsidR="00FC788A" w:rsidRPr="00D548A1">
        <w:t>режим «</w:t>
      </w:r>
      <w:r w:rsidRPr="00D548A1">
        <w:t>ЗС</w:t>
      </w:r>
      <w:r w:rsidR="00FC788A" w:rsidRPr="00D548A1">
        <w:t>»</w:t>
      </w:r>
      <w:r w:rsidRPr="00D548A1">
        <w:t xml:space="preserve"> с записью кода З</w:t>
      </w:r>
      <w:proofErr w:type="gramStart"/>
      <w:r w:rsidR="00FC788A" w:rsidRPr="00D548A1">
        <w:t>C</w:t>
      </w:r>
      <w:proofErr w:type="gramEnd"/>
      <w:r w:rsidRPr="00D548A1">
        <w:t xml:space="preserve"> в ЭНП</w:t>
      </w:r>
      <w:r w:rsidR="00F56EFF" w:rsidRPr="00D548A1">
        <w:t>.</w:t>
      </w:r>
    </w:p>
    <w:p w14:paraId="63C19ECD" w14:textId="77777777" w:rsidR="00A877B6" w:rsidRPr="00D548A1" w:rsidRDefault="00A877B6" w:rsidP="009E5F37">
      <w:pPr>
        <w:pStyle w:val="afffff3"/>
        <w:rPr>
          <w:b/>
        </w:rPr>
      </w:pPr>
      <w:r w:rsidRPr="00D548A1">
        <w:rPr>
          <w:b/>
        </w:rPr>
        <w:t>Дополнительные сведения:</w:t>
      </w:r>
    </w:p>
    <w:p w14:paraId="15F61A7B" w14:textId="77777777" w:rsidR="00A877B6" w:rsidRPr="00D548A1" w:rsidRDefault="00A877B6" w:rsidP="00A877B6">
      <w:pPr>
        <w:pStyle w:val="affff"/>
      </w:pPr>
      <w:r w:rsidRPr="00D548A1">
        <w:t>При сбросе МК, вызванном включением питания или внешним сбр</w:t>
      </w:r>
      <w:r w:rsidRPr="00D548A1">
        <w:t>о</w:t>
      </w:r>
      <w:r w:rsidRPr="00D548A1">
        <w:t>сом, считать эти сбросы корректными и продолжить выполнение сценария.</w:t>
      </w:r>
    </w:p>
    <w:p w14:paraId="1D62ABC4" w14:textId="71894A04" w:rsidR="00A877B6" w:rsidRPr="00D548A1" w:rsidRDefault="00A877B6" w:rsidP="00A877B6">
      <w:pPr>
        <w:pStyle w:val="affff"/>
      </w:pPr>
      <w:r w:rsidRPr="00D548A1">
        <w:t>При сбросе МК, вызванном срабатыванием сторожевого таймера или ПО, считать сброс некорректным. При этом необходимо определить, сколько сбросов по этим причинам было на протяжении определенного промежутка времени. Если меньше трех, то продолжить выполнение сценария. Если три и более, то перейти в режим «ЗС» с сохранением кода З</w:t>
      </w:r>
      <w:r w:rsidR="00FC788A" w:rsidRPr="00D548A1">
        <w:t>С</w:t>
      </w:r>
      <w:r w:rsidRPr="00D548A1">
        <w:t xml:space="preserve"> в ЭНП.</w:t>
      </w:r>
    </w:p>
    <w:p w14:paraId="6D6431D4" w14:textId="5F0E2DCC" w:rsidR="00A877B6" w:rsidRPr="00D548A1" w:rsidRDefault="00A877B6" w:rsidP="00A877B6">
      <w:pPr>
        <w:pStyle w:val="affff"/>
      </w:pPr>
      <w:r w:rsidRPr="00D548A1">
        <w:rPr>
          <w:lang w:eastAsia="ko-KR"/>
        </w:rPr>
        <w:lastRenderedPageBreak/>
        <w:t>При сбросе МК, вызванном другими причинами (не перечисленными выше), считать сброс некорректным и перейти в режим «ЗС» с сохранением кода З</w:t>
      </w:r>
      <w:r w:rsidR="0006662D" w:rsidRPr="00D548A1">
        <w:rPr>
          <w:lang w:eastAsia="ko-KR"/>
        </w:rPr>
        <w:t>С</w:t>
      </w:r>
      <w:r w:rsidRPr="00D548A1">
        <w:rPr>
          <w:lang w:eastAsia="ko-KR"/>
        </w:rPr>
        <w:t xml:space="preserve"> в ЭНП.</w:t>
      </w:r>
    </w:p>
    <w:p w14:paraId="37D871A0" w14:textId="77777777" w:rsidR="00A877B6" w:rsidRPr="00D548A1" w:rsidRDefault="00A877B6" w:rsidP="009E5F37">
      <w:pPr>
        <w:pStyle w:val="afffff3"/>
        <w:rPr>
          <w:b/>
        </w:rPr>
      </w:pPr>
      <w:r w:rsidRPr="00D548A1">
        <w:rPr>
          <w:b/>
        </w:rPr>
        <w:t>Выход из режима возможен в следующие режимы:</w:t>
      </w:r>
    </w:p>
    <w:p w14:paraId="058BD847" w14:textId="7D55DF43" w:rsidR="00A877B6" w:rsidRPr="00D548A1" w:rsidRDefault="00A877B6" w:rsidP="00E960D2">
      <w:pPr>
        <w:pStyle w:val="afff1"/>
        <w:widowControl w:val="0"/>
        <w:numPr>
          <w:ilvl w:val="1"/>
          <w:numId w:val="32"/>
        </w:numPr>
        <w:tabs>
          <w:tab w:val="left" w:pos="1134"/>
        </w:tabs>
        <w:autoSpaceDN w:val="0"/>
        <w:spacing w:line="360" w:lineRule="auto"/>
        <w:ind w:left="0" w:firstLine="709"/>
        <w:contextualSpacing w:val="0"/>
        <w:jc w:val="both"/>
        <w:textAlignment w:val="baseline"/>
        <w:rPr>
          <w:sz w:val="28"/>
          <w:lang w:eastAsia="ko-KR"/>
        </w:rPr>
      </w:pPr>
      <w:r w:rsidRPr="00D548A1">
        <w:rPr>
          <w:sz w:val="28"/>
          <w:lang w:eastAsia="ko-KR"/>
        </w:rPr>
        <w:t>«</w:t>
      </w:r>
      <w:r w:rsidR="00F81EEC" w:rsidRPr="00D548A1">
        <w:rPr>
          <w:sz w:val="28"/>
          <w:lang w:eastAsia="ko-KR"/>
        </w:rPr>
        <w:t>Снятие ЗС</w:t>
      </w:r>
      <w:r w:rsidRPr="00D548A1">
        <w:rPr>
          <w:sz w:val="28"/>
          <w:lang w:eastAsia="ko-KR"/>
        </w:rPr>
        <w:t xml:space="preserve">» при наличии перемычки снятия ЗС и последующем снятии </w:t>
      </w:r>
      <w:r w:rsidR="00350617" w:rsidRPr="00D548A1">
        <w:rPr>
          <w:sz w:val="28"/>
          <w:lang w:eastAsia="ko-KR"/>
        </w:rPr>
        <w:t>ЗС</w:t>
      </w:r>
      <w:r w:rsidRPr="00D548A1">
        <w:rPr>
          <w:sz w:val="28"/>
          <w:lang w:eastAsia="ko-KR"/>
        </w:rPr>
        <w:t>;</w:t>
      </w:r>
    </w:p>
    <w:p w14:paraId="60F4C467" w14:textId="3B1E62EF" w:rsidR="00A877B6" w:rsidRPr="00D548A1" w:rsidRDefault="00A877B6" w:rsidP="00E960D2">
      <w:pPr>
        <w:pStyle w:val="afff1"/>
        <w:keepNext/>
        <w:widowControl w:val="0"/>
        <w:numPr>
          <w:ilvl w:val="1"/>
          <w:numId w:val="32"/>
        </w:numPr>
        <w:tabs>
          <w:tab w:val="left" w:pos="1134"/>
        </w:tabs>
        <w:autoSpaceDN w:val="0"/>
        <w:spacing w:line="360" w:lineRule="auto"/>
        <w:ind w:left="0" w:firstLine="709"/>
        <w:contextualSpacing w:val="0"/>
        <w:jc w:val="both"/>
        <w:textAlignment w:val="baseline"/>
        <w:rPr>
          <w:sz w:val="28"/>
          <w:lang w:eastAsia="ko-KR"/>
        </w:rPr>
      </w:pPr>
      <w:proofErr w:type="gramStart"/>
      <w:r w:rsidRPr="00D548A1">
        <w:rPr>
          <w:sz w:val="28"/>
          <w:lang w:eastAsia="ko-KR"/>
        </w:rPr>
        <w:t>ЗС при невыполнении пункта а) и выполнении любого из следу</w:t>
      </w:r>
      <w:r w:rsidRPr="00D548A1">
        <w:rPr>
          <w:sz w:val="28"/>
          <w:lang w:eastAsia="ko-KR"/>
        </w:rPr>
        <w:t>ю</w:t>
      </w:r>
      <w:r w:rsidRPr="00D548A1">
        <w:rPr>
          <w:sz w:val="28"/>
          <w:lang w:eastAsia="ko-KR"/>
        </w:rPr>
        <w:t>щих условий:</w:t>
      </w:r>
      <w:proofErr w:type="gramEnd"/>
    </w:p>
    <w:p w14:paraId="291F8E7E" w14:textId="56317944" w:rsidR="00A877B6" w:rsidRPr="00D548A1" w:rsidRDefault="00A877B6" w:rsidP="00E960D2">
      <w:pPr>
        <w:pStyle w:val="a8"/>
        <w:keepNext/>
        <w:widowControl/>
        <w:numPr>
          <w:ilvl w:val="0"/>
          <w:numId w:val="33"/>
        </w:numPr>
        <w:tabs>
          <w:tab w:val="clear" w:pos="993"/>
          <w:tab w:val="left" w:pos="1560"/>
        </w:tabs>
        <w:autoSpaceDE/>
        <w:adjustRightInd/>
        <w:ind w:left="0" w:firstLine="1134"/>
        <w:contextualSpacing w:val="0"/>
        <w:textAlignment w:val="baseline"/>
        <w:rPr>
          <w:lang w:val="ru-RU"/>
        </w:rPr>
      </w:pPr>
      <w:r w:rsidRPr="00D548A1">
        <w:rPr>
          <w:lang w:val="ru-RU"/>
        </w:rPr>
        <w:t xml:space="preserve">обнаружение </w:t>
      </w:r>
      <w:proofErr w:type="spellStart"/>
      <w:r w:rsidRPr="00D548A1">
        <w:rPr>
          <w:lang w:val="ru-RU"/>
        </w:rPr>
        <w:t>ЗО</w:t>
      </w:r>
      <w:r w:rsidR="00F41837" w:rsidRPr="00D548A1">
        <w:rPr>
          <w:lang w:val="ru-RU"/>
        </w:rPr>
        <w:t>т</w:t>
      </w:r>
      <w:proofErr w:type="spellEnd"/>
      <w:r w:rsidRPr="00D548A1">
        <w:rPr>
          <w:lang w:val="ru-RU"/>
        </w:rPr>
        <w:t>;</w:t>
      </w:r>
    </w:p>
    <w:p w14:paraId="3AAA40E7" w14:textId="782A8D4C" w:rsidR="00A877B6" w:rsidRPr="00D548A1" w:rsidRDefault="00A877B6" w:rsidP="00E960D2">
      <w:pPr>
        <w:pStyle w:val="a8"/>
        <w:keepNext/>
        <w:widowControl/>
        <w:numPr>
          <w:ilvl w:val="0"/>
          <w:numId w:val="33"/>
        </w:numPr>
        <w:tabs>
          <w:tab w:val="clear" w:pos="993"/>
          <w:tab w:val="left" w:pos="1560"/>
        </w:tabs>
        <w:autoSpaceDE/>
        <w:adjustRightInd/>
        <w:ind w:left="0" w:firstLine="1134"/>
        <w:contextualSpacing w:val="0"/>
        <w:textAlignment w:val="baseline"/>
        <w:rPr>
          <w:lang w:val="ru-RU"/>
        </w:rPr>
      </w:pPr>
      <w:r w:rsidRPr="00D548A1">
        <w:rPr>
          <w:lang w:val="ru-RU"/>
        </w:rPr>
        <w:t>наличие в ЭНП записи с кодом З</w:t>
      </w:r>
      <w:r w:rsidR="0006662D" w:rsidRPr="00D548A1">
        <w:rPr>
          <w:lang w:val="ru-RU"/>
        </w:rPr>
        <w:t>С</w:t>
      </w:r>
      <w:r w:rsidRPr="00D548A1">
        <w:rPr>
          <w:lang w:val="ru-RU"/>
        </w:rPr>
        <w:t>.</w:t>
      </w:r>
    </w:p>
    <w:p w14:paraId="3088C28C" w14:textId="39EB9CD5" w:rsidR="00A877B6" w:rsidRPr="00D548A1" w:rsidRDefault="00A877B6" w:rsidP="00E960D2">
      <w:pPr>
        <w:pStyle w:val="afff1"/>
        <w:widowControl w:val="0"/>
        <w:numPr>
          <w:ilvl w:val="1"/>
          <w:numId w:val="32"/>
        </w:numPr>
        <w:tabs>
          <w:tab w:val="left" w:pos="1134"/>
        </w:tabs>
        <w:autoSpaceDN w:val="0"/>
        <w:spacing w:line="360" w:lineRule="auto"/>
        <w:ind w:left="0" w:firstLine="709"/>
        <w:contextualSpacing w:val="0"/>
        <w:jc w:val="both"/>
        <w:textAlignment w:val="baseline"/>
        <w:rPr>
          <w:sz w:val="28"/>
          <w:lang w:eastAsia="ko-KR"/>
        </w:rPr>
      </w:pPr>
      <w:proofErr w:type="gramStart"/>
      <w:r w:rsidRPr="00D548A1">
        <w:rPr>
          <w:sz w:val="28"/>
          <w:lang w:eastAsia="ko-KR"/>
        </w:rPr>
        <w:t>«</w:t>
      </w:r>
      <w:r w:rsidR="00350617" w:rsidRPr="00D548A1">
        <w:rPr>
          <w:sz w:val="28"/>
          <w:lang w:eastAsia="ko-KR"/>
        </w:rPr>
        <w:t>И</w:t>
      </w:r>
      <w:r w:rsidRPr="00D548A1">
        <w:rPr>
          <w:sz w:val="28"/>
          <w:szCs w:val="28"/>
        </w:rPr>
        <w:t>нициализаци</w:t>
      </w:r>
      <w:r w:rsidR="00C036A8" w:rsidRPr="00D548A1">
        <w:rPr>
          <w:sz w:val="28"/>
          <w:szCs w:val="28"/>
        </w:rPr>
        <w:t>я</w:t>
      </w:r>
      <w:r w:rsidRPr="00D548A1">
        <w:rPr>
          <w:sz w:val="28"/>
          <w:lang w:eastAsia="ko-KR"/>
        </w:rPr>
        <w:t>» – при невыполнении пунктов а), б).</w:t>
      </w:r>
      <w:proofErr w:type="gramEnd"/>
    </w:p>
    <w:p w14:paraId="099C4C87" w14:textId="6F41DFB5" w:rsidR="00D43E89" w:rsidRPr="00D548A1" w:rsidRDefault="00D43E89" w:rsidP="00D24153">
      <w:pPr>
        <w:pStyle w:val="5"/>
      </w:pPr>
      <w:r w:rsidRPr="00D548A1">
        <w:t>Режим «</w:t>
      </w:r>
      <w:r w:rsidR="001B11D0" w:rsidRPr="00D548A1">
        <w:t>И</w:t>
      </w:r>
      <w:r w:rsidRPr="00D548A1">
        <w:t>нициализаци</w:t>
      </w:r>
      <w:r w:rsidR="00C036A8" w:rsidRPr="00D548A1">
        <w:t>я</w:t>
      </w:r>
      <w:r w:rsidRPr="00D548A1">
        <w:t>»</w:t>
      </w:r>
    </w:p>
    <w:p w14:paraId="4C309E73" w14:textId="47BA6535" w:rsidR="00F65407" w:rsidRPr="00D548A1" w:rsidRDefault="00F65407" w:rsidP="00F65407">
      <w:pPr>
        <w:pStyle w:val="affff"/>
        <w:keepNext/>
        <w:rPr>
          <w:b/>
        </w:rPr>
      </w:pPr>
      <w:r w:rsidRPr="00D548A1">
        <w:rPr>
          <w:b/>
        </w:rPr>
        <w:t>Режим «</w:t>
      </w:r>
      <w:r w:rsidR="001B11D0" w:rsidRPr="00D548A1">
        <w:rPr>
          <w:b/>
        </w:rPr>
        <w:t>И</w:t>
      </w:r>
      <w:r w:rsidRPr="00D548A1">
        <w:rPr>
          <w:b/>
        </w:rPr>
        <w:t>нициализаци</w:t>
      </w:r>
      <w:r w:rsidR="00C036A8" w:rsidRPr="00D548A1">
        <w:rPr>
          <w:b/>
        </w:rPr>
        <w:t>я</w:t>
      </w:r>
      <w:r w:rsidRPr="00D548A1">
        <w:rPr>
          <w:b/>
        </w:rPr>
        <w:t>» должен решать следующие задачи:</w:t>
      </w:r>
    </w:p>
    <w:p w14:paraId="003B7F97" w14:textId="77D34C08" w:rsidR="00F65407" w:rsidRPr="00D548A1" w:rsidRDefault="00F65407" w:rsidP="00F65407">
      <w:pPr>
        <w:pStyle w:val="affff"/>
      </w:pPr>
      <w:r w:rsidRPr="00D548A1">
        <w:t>Вход в режим</w:t>
      </w:r>
      <w:r w:rsidRPr="00D548A1">
        <w:rPr>
          <w:b/>
        </w:rPr>
        <w:t xml:space="preserve"> </w:t>
      </w:r>
      <w:r w:rsidRPr="00D548A1">
        <w:t>должен выполниться после выполнения всех задач р</w:t>
      </w:r>
      <w:r w:rsidRPr="00D548A1">
        <w:t>е</w:t>
      </w:r>
      <w:r w:rsidRPr="00D548A1">
        <w:t>жима «</w:t>
      </w:r>
      <w:proofErr w:type="gramStart"/>
      <w:r w:rsidR="00D24153" w:rsidRPr="00D548A1">
        <w:t>Н</w:t>
      </w:r>
      <w:r w:rsidRPr="00D548A1">
        <w:t>ачальн</w:t>
      </w:r>
      <w:r w:rsidR="00C036A8" w:rsidRPr="00D548A1">
        <w:t>ая</w:t>
      </w:r>
      <w:proofErr w:type="gramEnd"/>
      <w:r w:rsidRPr="00D548A1">
        <w:t xml:space="preserve"> инициализаци</w:t>
      </w:r>
      <w:r w:rsidR="00C036A8" w:rsidRPr="00D548A1">
        <w:t>я</w:t>
      </w:r>
      <w:r w:rsidRPr="00D548A1">
        <w:t>».</w:t>
      </w:r>
    </w:p>
    <w:p w14:paraId="059A8738" w14:textId="77777777" w:rsidR="00F65407" w:rsidRPr="00D548A1" w:rsidRDefault="00F65407" w:rsidP="009E5F37">
      <w:pPr>
        <w:pStyle w:val="afffff3"/>
      </w:pPr>
      <w:r w:rsidRPr="00D548A1">
        <w:t xml:space="preserve">Режим должен включать в себя </w:t>
      </w:r>
      <w:proofErr w:type="gramStart"/>
      <w:r w:rsidRPr="00D548A1">
        <w:t>следующие</w:t>
      </w:r>
      <w:proofErr w:type="gramEnd"/>
      <w:r w:rsidRPr="00D548A1">
        <w:t xml:space="preserve"> ВИ:</w:t>
      </w:r>
    </w:p>
    <w:p w14:paraId="14422E23" w14:textId="77777777" w:rsidR="00616CA9" w:rsidRPr="00D548A1" w:rsidRDefault="00616CA9" w:rsidP="00E960D2">
      <w:pPr>
        <w:pStyle w:val="a6"/>
        <w:numPr>
          <w:ilvl w:val="0"/>
          <w:numId w:val="195"/>
        </w:numPr>
      </w:pPr>
      <w:r w:rsidRPr="00D548A1">
        <w:t>«Индикация»;</w:t>
      </w:r>
    </w:p>
    <w:p w14:paraId="49F0BECE" w14:textId="77777777" w:rsidR="00616CA9" w:rsidRPr="00D548A1" w:rsidRDefault="00610CB2" w:rsidP="00DE0FEF">
      <w:pPr>
        <w:pStyle w:val="a6"/>
      </w:pPr>
      <w:r w:rsidRPr="00D548A1">
        <w:t>«Переход в ЗС»;</w:t>
      </w:r>
    </w:p>
    <w:p w14:paraId="33D4C070" w14:textId="77777777" w:rsidR="00610CB2" w:rsidRPr="00D548A1" w:rsidRDefault="0096316E" w:rsidP="00DE0FEF">
      <w:pPr>
        <w:pStyle w:val="a6"/>
      </w:pPr>
      <w:r w:rsidRPr="00D548A1">
        <w:t>«Чтение входных дискретных сигналов»;</w:t>
      </w:r>
    </w:p>
    <w:p w14:paraId="03E75186" w14:textId="77777777" w:rsidR="0096316E" w:rsidRPr="00D548A1" w:rsidRDefault="0096316E" w:rsidP="00DE0FEF">
      <w:pPr>
        <w:pStyle w:val="a6"/>
      </w:pPr>
      <w:r w:rsidRPr="00D548A1">
        <w:t>«Определение адреса и конфигурации прибора»;</w:t>
      </w:r>
    </w:p>
    <w:p w14:paraId="5C2F2412" w14:textId="77777777" w:rsidR="00F65407" w:rsidRPr="00D548A1" w:rsidRDefault="00F65407" w:rsidP="009E5F37">
      <w:pPr>
        <w:pStyle w:val="afffff3"/>
        <w:rPr>
          <w:b/>
        </w:rPr>
      </w:pPr>
      <w:r w:rsidRPr="00D548A1">
        <w:rPr>
          <w:b/>
        </w:rPr>
        <w:t>Сценарий</w:t>
      </w:r>
      <w:r w:rsidRPr="00D548A1">
        <w:rPr>
          <w:b/>
          <w:bCs/>
        </w:rPr>
        <w:t>:</w:t>
      </w:r>
    </w:p>
    <w:p w14:paraId="1787AEB1" w14:textId="70653637" w:rsidR="00F53327" w:rsidRPr="00D548A1" w:rsidRDefault="00F53327" w:rsidP="00E960D2">
      <w:pPr>
        <w:pStyle w:val="a0"/>
        <w:numPr>
          <w:ilvl w:val="0"/>
          <w:numId w:val="53"/>
        </w:numPr>
        <w:ind w:left="0" w:firstLine="709"/>
        <w:rPr>
          <w:lang w:val="ru-RU"/>
        </w:rPr>
      </w:pPr>
      <w:r w:rsidRPr="00D548A1">
        <w:rPr>
          <w:lang w:val="ru-RU"/>
        </w:rPr>
        <w:t>выполняется чтение дискретных входов;</w:t>
      </w:r>
    </w:p>
    <w:p w14:paraId="4B458235" w14:textId="77777777" w:rsidR="00F53327" w:rsidRPr="00D548A1" w:rsidRDefault="00F53327" w:rsidP="00D24153">
      <w:pPr>
        <w:pStyle w:val="a0"/>
        <w:ind w:left="0" w:firstLine="709"/>
        <w:rPr>
          <w:lang w:val="ru-RU"/>
        </w:rPr>
      </w:pPr>
      <w:r w:rsidRPr="00D548A1">
        <w:rPr>
          <w:lang w:val="ru-RU"/>
        </w:rPr>
        <w:t>вычисляется из полученных данных значение адреса прибора и его соответствие полученному при чтении дискретных вх</w:t>
      </w:r>
      <w:r w:rsidR="005F389C" w:rsidRPr="00D548A1">
        <w:rPr>
          <w:lang w:val="ru-RU"/>
        </w:rPr>
        <w:t>одов значению ко</w:t>
      </w:r>
      <w:r w:rsidR="005F389C" w:rsidRPr="00D548A1">
        <w:rPr>
          <w:lang w:val="ru-RU"/>
        </w:rPr>
        <w:t>н</w:t>
      </w:r>
      <w:r w:rsidR="005F389C" w:rsidRPr="00D548A1">
        <w:rPr>
          <w:lang w:val="ru-RU"/>
        </w:rPr>
        <w:t>трольной суммы</w:t>
      </w:r>
      <w:r w:rsidRPr="00D548A1">
        <w:rPr>
          <w:lang w:val="ru-RU"/>
        </w:rPr>
        <w:t>;</w:t>
      </w:r>
    </w:p>
    <w:p w14:paraId="44A11727" w14:textId="65AA9C88" w:rsidR="00F53327" w:rsidRPr="00D548A1" w:rsidRDefault="000B4654" w:rsidP="00D24153">
      <w:pPr>
        <w:pStyle w:val="a0"/>
        <w:ind w:left="0" w:firstLine="709"/>
        <w:rPr>
          <w:lang w:val="ru-RU"/>
        </w:rPr>
      </w:pPr>
      <w:r w:rsidRPr="00D548A1">
        <w:rPr>
          <w:lang w:val="ru-RU"/>
        </w:rPr>
        <w:t>определ</w:t>
      </w:r>
      <w:r w:rsidR="00F53327" w:rsidRPr="00D548A1">
        <w:rPr>
          <w:lang w:val="ru-RU"/>
        </w:rPr>
        <w:t>яется тип платы модуля реле, под</w:t>
      </w:r>
      <w:r w:rsidR="005F389C" w:rsidRPr="00D548A1">
        <w:rPr>
          <w:lang w:val="ru-RU"/>
        </w:rPr>
        <w:t>к</w:t>
      </w:r>
      <w:r w:rsidR="00F53327" w:rsidRPr="00D548A1">
        <w:rPr>
          <w:lang w:val="ru-RU"/>
        </w:rPr>
        <w:t xml:space="preserve">лючаемой к </w:t>
      </w:r>
      <w:proofErr w:type="gramStart"/>
      <w:r w:rsidR="00F53327" w:rsidRPr="00D548A1">
        <w:rPr>
          <w:lang w:val="ru-RU"/>
        </w:rPr>
        <w:t>кросс-плате</w:t>
      </w:r>
      <w:proofErr w:type="gramEnd"/>
      <w:r w:rsidR="00F53327" w:rsidRPr="00D548A1">
        <w:rPr>
          <w:lang w:val="ru-RU"/>
        </w:rPr>
        <w:t xml:space="preserve"> АУКС-К;</w:t>
      </w:r>
    </w:p>
    <w:p w14:paraId="7301FC38" w14:textId="4F0CA18B" w:rsidR="00F53327" w:rsidRPr="00D548A1" w:rsidRDefault="000B4654" w:rsidP="00D24153">
      <w:pPr>
        <w:pStyle w:val="a0"/>
        <w:ind w:left="0" w:firstLine="709"/>
        <w:rPr>
          <w:lang w:val="ru-RU"/>
        </w:rPr>
      </w:pPr>
      <w:r w:rsidRPr="00D548A1">
        <w:rPr>
          <w:lang w:val="ru-RU"/>
        </w:rPr>
        <w:lastRenderedPageBreak/>
        <w:t>вызывается</w:t>
      </w:r>
      <w:r w:rsidR="005F389C" w:rsidRPr="00D548A1">
        <w:rPr>
          <w:lang w:val="ru-RU"/>
        </w:rPr>
        <w:t xml:space="preserve"> </w:t>
      </w:r>
      <w:r w:rsidRPr="00D548A1">
        <w:rPr>
          <w:lang w:val="ru-RU"/>
        </w:rPr>
        <w:t xml:space="preserve">ВИ «Инициализация </w:t>
      </w:r>
      <w:r w:rsidR="009F2C5C" w:rsidRPr="00D548A1">
        <w:rPr>
          <w:lang w:val="ru-RU"/>
        </w:rPr>
        <w:t xml:space="preserve">периферии </w:t>
      </w:r>
      <w:r w:rsidRPr="00D548A1">
        <w:rPr>
          <w:lang w:val="ru-RU"/>
        </w:rPr>
        <w:t>программных комп</w:t>
      </w:r>
      <w:r w:rsidRPr="00D548A1">
        <w:rPr>
          <w:lang w:val="ru-RU"/>
        </w:rPr>
        <w:t>о</w:t>
      </w:r>
      <w:r w:rsidRPr="00D548A1">
        <w:rPr>
          <w:lang w:val="ru-RU"/>
        </w:rPr>
        <w:t xml:space="preserve">нентов», производится настройка модуля реле и осуществляется переход в </w:t>
      </w:r>
      <w:r w:rsidR="00D24153" w:rsidRPr="00D548A1">
        <w:rPr>
          <w:lang w:val="ru-RU"/>
        </w:rPr>
        <w:t>«</w:t>
      </w:r>
      <w:r w:rsidRPr="00D548A1">
        <w:rPr>
          <w:lang w:val="ru-RU"/>
        </w:rPr>
        <w:t>РС</w:t>
      </w:r>
      <w:r w:rsidR="00D24153" w:rsidRPr="00D548A1">
        <w:rPr>
          <w:lang w:val="ru-RU"/>
        </w:rPr>
        <w:t>»</w:t>
      </w:r>
      <w:r w:rsidRPr="00D548A1">
        <w:rPr>
          <w:lang w:val="ru-RU"/>
        </w:rPr>
        <w:t>.</w:t>
      </w:r>
    </w:p>
    <w:p w14:paraId="2E35F45E" w14:textId="77777777" w:rsidR="00F65407" w:rsidRPr="00D548A1" w:rsidRDefault="00F65407" w:rsidP="009E5F37">
      <w:pPr>
        <w:pStyle w:val="afffff3"/>
        <w:rPr>
          <w:b/>
        </w:rPr>
      </w:pPr>
      <w:r w:rsidRPr="00D548A1">
        <w:rPr>
          <w:b/>
        </w:rPr>
        <w:t>Исключения (альтернативные сценарии):</w:t>
      </w:r>
    </w:p>
    <w:p w14:paraId="66EC9615" w14:textId="7D251FE8" w:rsidR="000B4654" w:rsidRPr="00D548A1" w:rsidRDefault="000B4654" w:rsidP="00E960D2">
      <w:pPr>
        <w:pStyle w:val="a0"/>
        <w:numPr>
          <w:ilvl w:val="0"/>
          <w:numId w:val="54"/>
        </w:numPr>
        <w:ind w:left="0" w:firstLine="709"/>
        <w:rPr>
          <w:lang w:val="ru-RU"/>
        </w:rPr>
      </w:pPr>
      <w:r w:rsidRPr="00D548A1">
        <w:rPr>
          <w:lang w:val="ru-RU"/>
        </w:rPr>
        <w:t xml:space="preserve">ВИ «Самодиагностика» обнаружил </w:t>
      </w:r>
      <w:proofErr w:type="spellStart"/>
      <w:r w:rsidRPr="00D548A1">
        <w:rPr>
          <w:lang w:val="ru-RU"/>
        </w:rPr>
        <w:t>ЗО</w:t>
      </w:r>
      <w:r w:rsidR="0006662D" w:rsidRPr="00D548A1">
        <w:rPr>
          <w:lang w:val="ru-RU"/>
        </w:rPr>
        <w:t>т</w:t>
      </w:r>
      <w:proofErr w:type="spellEnd"/>
      <w:r w:rsidRPr="00D548A1">
        <w:rPr>
          <w:lang w:val="ru-RU"/>
        </w:rPr>
        <w:t xml:space="preserve"> при несоответствии ко</w:t>
      </w:r>
      <w:r w:rsidRPr="00D548A1">
        <w:rPr>
          <w:lang w:val="ru-RU"/>
        </w:rPr>
        <w:t>н</w:t>
      </w:r>
      <w:r w:rsidRPr="00D548A1">
        <w:rPr>
          <w:lang w:val="ru-RU"/>
        </w:rPr>
        <w:t xml:space="preserve">трольной суммы перемычек адреса и конфигурации – переход в </w:t>
      </w:r>
      <w:r w:rsidR="00FC788A" w:rsidRPr="00D548A1">
        <w:rPr>
          <w:lang w:val="ru-RU"/>
        </w:rPr>
        <w:t>режим «</w:t>
      </w:r>
      <w:r w:rsidRPr="00D548A1">
        <w:rPr>
          <w:lang w:val="ru-RU"/>
        </w:rPr>
        <w:t>ЗС</w:t>
      </w:r>
      <w:r w:rsidR="00FC788A" w:rsidRPr="00D548A1">
        <w:rPr>
          <w:lang w:val="ru-RU"/>
        </w:rPr>
        <w:t>»</w:t>
      </w:r>
      <w:r w:rsidRPr="00D548A1">
        <w:rPr>
          <w:lang w:val="ru-RU"/>
        </w:rPr>
        <w:t xml:space="preserve"> с записью кода З</w:t>
      </w:r>
      <w:r w:rsidR="0006662D" w:rsidRPr="00D548A1">
        <w:rPr>
          <w:lang w:val="ru-RU"/>
        </w:rPr>
        <w:t>С</w:t>
      </w:r>
      <w:r w:rsidRPr="00D548A1">
        <w:rPr>
          <w:lang w:val="ru-RU"/>
        </w:rPr>
        <w:t xml:space="preserve"> в </w:t>
      </w:r>
      <w:r w:rsidRPr="00D548A1">
        <w:rPr>
          <w:szCs w:val="28"/>
          <w:lang w:val="ru-RU"/>
        </w:rPr>
        <w:t>ЭНП</w:t>
      </w:r>
      <w:r w:rsidR="00D24153" w:rsidRPr="00D548A1">
        <w:rPr>
          <w:lang w:val="ru-RU"/>
        </w:rPr>
        <w:t>.</w:t>
      </w:r>
    </w:p>
    <w:p w14:paraId="394D1C75" w14:textId="77777777" w:rsidR="007167A5" w:rsidRPr="00D548A1" w:rsidRDefault="007167A5" w:rsidP="00D24153">
      <w:pPr>
        <w:pStyle w:val="5"/>
      </w:pPr>
      <w:bookmarkStart w:id="98" w:name="_Toc492298080"/>
      <w:r w:rsidRPr="00D548A1">
        <w:t>Режим «</w:t>
      </w:r>
      <w:r w:rsidR="00872C04" w:rsidRPr="00D548A1">
        <w:t>Безопасное состояние</w:t>
      </w:r>
      <w:r w:rsidRPr="00D548A1">
        <w:t>»</w:t>
      </w:r>
      <w:bookmarkEnd w:id="98"/>
    </w:p>
    <w:p w14:paraId="5E498D38" w14:textId="77777777" w:rsidR="007167A5" w:rsidRPr="00D548A1" w:rsidRDefault="007167A5" w:rsidP="0013024D">
      <w:pPr>
        <w:pStyle w:val="affff"/>
        <w:keepNext/>
        <w:rPr>
          <w:b/>
        </w:rPr>
      </w:pPr>
      <w:r w:rsidRPr="00D548A1">
        <w:rPr>
          <w:b/>
        </w:rPr>
        <w:t>Режим «</w:t>
      </w:r>
      <w:r w:rsidR="00CB3C74" w:rsidRPr="00D548A1">
        <w:rPr>
          <w:b/>
        </w:rPr>
        <w:t>БС</w:t>
      </w:r>
      <w:r w:rsidRPr="00D548A1">
        <w:rPr>
          <w:b/>
        </w:rPr>
        <w:t>» должен решать следующие задачи:</w:t>
      </w:r>
    </w:p>
    <w:p w14:paraId="627F0AA4" w14:textId="77777777" w:rsidR="00D24153" w:rsidRPr="00D548A1" w:rsidRDefault="007E300A" w:rsidP="007E300A">
      <w:pPr>
        <w:pStyle w:val="affff"/>
      </w:pPr>
      <w:bookmarkStart w:id="99" w:name="_Toc489255158"/>
      <w:r w:rsidRPr="00D548A1">
        <w:t xml:space="preserve">В </w:t>
      </w:r>
      <w:proofErr w:type="gramStart"/>
      <w:r w:rsidRPr="00D548A1">
        <w:t>режиме</w:t>
      </w:r>
      <w:proofErr w:type="gramEnd"/>
      <w:r w:rsidRPr="00D548A1">
        <w:t xml:space="preserve"> «БС» ПО должно блокировать формирование прибором на своих выходах </w:t>
      </w:r>
      <w:r w:rsidR="004E0387" w:rsidRPr="00D548A1">
        <w:t xml:space="preserve">приказов на перевод стрелки от </w:t>
      </w:r>
      <w:r w:rsidR="00D24153" w:rsidRPr="00D548A1">
        <w:t>УС</w:t>
      </w:r>
      <w:r w:rsidRPr="00D548A1">
        <w:t>, согласно критериям опасного отказа.</w:t>
      </w:r>
    </w:p>
    <w:p w14:paraId="46BB7995" w14:textId="5789F4BE" w:rsidR="007E300A" w:rsidRPr="00D548A1" w:rsidRDefault="007E300A" w:rsidP="007E300A">
      <w:pPr>
        <w:pStyle w:val="affff"/>
      </w:pPr>
      <w:r w:rsidRPr="00D548A1">
        <w:t xml:space="preserve">Переход в режим «БС» должен быть выполнен при возникновении </w:t>
      </w:r>
      <w:proofErr w:type="gramStart"/>
      <w:r w:rsidRPr="00D548A1">
        <w:t>внешних негативных</w:t>
      </w:r>
      <w:proofErr w:type="gramEnd"/>
      <w:r w:rsidRPr="00D548A1">
        <w:t xml:space="preserve"> условий, при которых </w:t>
      </w:r>
      <w:r w:rsidR="004E0387" w:rsidRPr="00D548A1">
        <w:t>прибор</w:t>
      </w:r>
      <w:r w:rsidRPr="00D548A1">
        <w:t xml:space="preserve"> не может гарантированно обеспечить формирование выходных сигналов с требуемыми характерист</w:t>
      </w:r>
      <w:r w:rsidRPr="00D548A1">
        <w:t>и</w:t>
      </w:r>
      <w:r w:rsidRPr="00D548A1">
        <w:t>ками. При отсутствии негативных внешних условий прибор автоматически обязан вернуться в режим «РС».</w:t>
      </w:r>
      <w:bookmarkEnd w:id="99"/>
    </w:p>
    <w:p w14:paraId="2134139C" w14:textId="74CFA101" w:rsidR="004E0387" w:rsidRPr="00D548A1" w:rsidRDefault="004E0387" w:rsidP="007E300A">
      <w:pPr>
        <w:pStyle w:val="affff"/>
      </w:pPr>
      <w:r w:rsidRPr="00D548A1">
        <w:t xml:space="preserve">Кроме того, в </w:t>
      </w:r>
      <w:r w:rsidR="00201419" w:rsidRPr="00D548A1">
        <w:t>«</w:t>
      </w:r>
      <w:r w:rsidRPr="00D548A1">
        <w:t>БС</w:t>
      </w:r>
      <w:r w:rsidR="00201419" w:rsidRPr="00D548A1">
        <w:t>»</w:t>
      </w:r>
      <w:r w:rsidRPr="00D548A1">
        <w:t xml:space="preserve"> производится определение целостности р</w:t>
      </w:r>
      <w:r w:rsidR="00276D16" w:rsidRPr="00D548A1">
        <w:t>а</w:t>
      </w:r>
      <w:r w:rsidRPr="00D548A1">
        <w:t>бочих цепей при норме напряжения входного питания 220</w:t>
      </w:r>
      <w:r w:rsidR="00201419" w:rsidRPr="00D548A1">
        <w:t> </w:t>
      </w:r>
      <w:r w:rsidRPr="00D548A1">
        <w:t xml:space="preserve">В, а также исправности РПВ, а также производится определение </w:t>
      </w:r>
      <w:r w:rsidR="00276D16" w:rsidRPr="00D548A1">
        <w:t>положени</w:t>
      </w:r>
      <w:r w:rsidRPr="00D548A1">
        <w:t>я стрелки при норме напряжения источника питания 24</w:t>
      </w:r>
      <w:r w:rsidR="00201419" w:rsidRPr="00D548A1">
        <w:t> В</w:t>
      </w:r>
      <w:r w:rsidRPr="00D548A1">
        <w:t xml:space="preserve"> и исправно</w:t>
      </w:r>
      <w:r w:rsidR="00276D16" w:rsidRPr="00D548A1">
        <w:t>сти конт</w:t>
      </w:r>
      <w:r w:rsidRPr="00D548A1">
        <w:t xml:space="preserve">актов РПВ. </w:t>
      </w:r>
    </w:p>
    <w:p w14:paraId="65E11047" w14:textId="77777777" w:rsidR="00C369F4" w:rsidRPr="00D548A1" w:rsidRDefault="00C369F4" w:rsidP="00201419">
      <w:pPr>
        <w:pStyle w:val="afffff3"/>
        <w:tabs>
          <w:tab w:val="left" w:pos="1134"/>
        </w:tabs>
        <w:rPr>
          <w:b/>
        </w:rPr>
      </w:pPr>
      <w:r w:rsidRPr="00D548A1">
        <w:rPr>
          <w:b/>
        </w:rPr>
        <w:t>Вход в режим «БС» должен выполняться из следующих режимов:</w:t>
      </w:r>
    </w:p>
    <w:p w14:paraId="2835B795" w14:textId="77777777" w:rsidR="00201419" w:rsidRPr="00D548A1" w:rsidRDefault="00C369F4" w:rsidP="00E960D2">
      <w:pPr>
        <w:pStyle w:val="a0"/>
        <w:numPr>
          <w:ilvl w:val="0"/>
          <w:numId w:val="55"/>
        </w:numPr>
        <w:ind w:left="0" w:firstLine="709"/>
        <w:rPr>
          <w:lang w:val="ru-RU"/>
        </w:rPr>
      </w:pPr>
      <w:r w:rsidRPr="00D548A1">
        <w:rPr>
          <w:lang w:val="ru-RU"/>
        </w:rPr>
        <w:t>«Инициализация»</w:t>
      </w:r>
    </w:p>
    <w:p w14:paraId="063A4E03" w14:textId="2DCC86E4" w:rsidR="00C369F4" w:rsidRPr="00D548A1" w:rsidRDefault="00C369F4" w:rsidP="00201419">
      <w:pPr>
        <w:pStyle w:val="a0"/>
        <w:ind w:left="0" w:firstLine="709"/>
        <w:rPr>
          <w:lang w:val="ru-RU"/>
        </w:rPr>
      </w:pPr>
      <w:r w:rsidRPr="00D548A1">
        <w:rPr>
          <w:lang w:val="ru-RU"/>
        </w:rPr>
        <w:t>«РС» – при возникновении хотя бы одного из перечисленных ниже условий:</w:t>
      </w:r>
    </w:p>
    <w:p w14:paraId="05CF70E1" w14:textId="77777777" w:rsidR="00C369F4" w:rsidRPr="00D548A1" w:rsidRDefault="00C369F4" w:rsidP="00E960D2">
      <w:pPr>
        <w:pStyle w:val="afff1"/>
        <w:numPr>
          <w:ilvl w:val="1"/>
          <w:numId w:val="35"/>
        </w:numPr>
        <w:tabs>
          <w:tab w:val="left" w:pos="1560"/>
        </w:tabs>
        <w:autoSpaceDN w:val="0"/>
        <w:spacing w:line="360" w:lineRule="auto"/>
        <w:ind w:left="709" w:firstLine="425"/>
        <w:contextualSpacing w:val="0"/>
        <w:jc w:val="both"/>
        <w:textAlignment w:val="baseline"/>
        <w:rPr>
          <w:sz w:val="28"/>
          <w:szCs w:val="28"/>
        </w:rPr>
      </w:pPr>
      <w:r w:rsidRPr="00D548A1">
        <w:rPr>
          <w:sz w:val="28"/>
          <w:szCs w:val="28"/>
        </w:rPr>
        <w:t>отсутствие связи с УС по RS-422 (отсутствие корректных прик</w:t>
      </w:r>
      <w:r w:rsidRPr="00D548A1">
        <w:rPr>
          <w:sz w:val="28"/>
          <w:szCs w:val="28"/>
        </w:rPr>
        <w:t>а</w:t>
      </w:r>
      <w:r w:rsidRPr="00D548A1">
        <w:rPr>
          <w:sz w:val="28"/>
          <w:szCs w:val="28"/>
        </w:rPr>
        <w:t>зов по двум линиям связи более 1500 мс);</w:t>
      </w:r>
    </w:p>
    <w:p w14:paraId="022A2C87" w14:textId="22F01743" w:rsidR="00C369F4" w:rsidRPr="00D548A1" w:rsidRDefault="00201419" w:rsidP="00E960D2">
      <w:pPr>
        <w:pStyle w:val="afff1"/>
        <w:numPr>
          <w:ilvl w:val="1"/>
          <w:numId w:val="35"/>
        </w:numPr>
        <w:tabs>
          <w:tab w:val="left" w:pos="1560"/>
        </w:tabs>
        <w:autoSpaceDN w:val="0"/>
        <w:spacing w:line="360" w:lineRule="auto"/>
        <w:ind w:left="709" w:firstLine="425"/>
        <w:contextualSpacing w:val="0"/>
        <w:jc w:val="both"/>
        <w:textAlignment w:val="baseline"/>
        <w:rPr>
          <w:sz w:val="28"/>
          <w:szCs w:val="28"/>
        </w:rPr>
      </w:pPr>
      <w:r w:rsidRPr="00D548A1">
        <w:rPr>
          <w:sz w:val="28"/>
          <w:szCs w:val="28"/>
        </w:rPr>
        <w:t>«</w:t>
      </w:r>
      <w:r w:rsidR="009A3A88" w:rsidRPr="00D548A1">
        <w:rPr>
          <w:sz w:val="28"/>
          <w:szCs w:val="28"/>
        </w:rPr>
        <w:t>не норма</w:t>
      </w:r>
      <w:r w:rsidRPr="00D548A1">
        <w:rPr>
          <w:sz w:val="28"/>
          <w:szCs w:val="28"/>
        </w:rPr>
        <w:t>»</w:t>
      </w:r>
      <w:r w:rsidR="00C369F4" w:rsidRPr="00D548A1">
        <w:rPr>
          <w:sz w:val="28"/>
          <w:szCs w:val="28"/>
        </w:rPr>
        <w:t xml:space="preserve"> (</w:t>
      </w:r>
      <w:proofErr w:type="gramStart"/>
      <w:r w:rsidR="00C369F4" w:rsidRPr="00D548A1">
        <w:rPr>
          <w:sz w:val="28"/>
          <w:szCs w:val="28"/>
        </w:rPr>
        <w:t>пониженное</w:t>
      </w:r>
      <w:proofErr w:type="gramEnd"/>
      <w:r w:rsidR="00C369F4" w:rsidRPr="00D548A1">
        <w:rPr>
          <w:sz w:val="28"/>
          <w:szCs w:val="28"/>
        </w:rPr>
        <w:t>) входное напряжения питания «24 В»;</w:t>
      </w:r>
    </w:p>
    <w:p w14:paraId="26FAE0C8" w14:textId="27725E45" w:rsidR="00C369F4" w:rsidRPr="00D548A1" w:rsidRDefault="00201419" w:rsidP="00E960D2">
      <w:pPr>
        <w:pStyle w:val="afff1"/>
        <w:numPr>
          <w:ilvl w:val="1"/>
          <w:numId w:val="35"/>
        </w:numPr>
        <w:tabs>
          <w:tab w:val="left" w:pos="1560"/>
        </w:tabs>
        <w:autoSpaceDN w:val="0"/>
        <w:spacing w:line="360" w:lineRule="auto"/>
        <w:ind w:left="709" w:firstLine="425"/>
        <w:contextualSpacing w:val="0"/>
        <w:jc w:val="both"/>
        <w:textAlignment w:val="baseline"/>
        <w:rPr>
          <w:sz w:val="28"/>
          <w:szCs w:val="28"/>
        </w:rPr>
      </w:pPr>
      <w:r w:rsidRPr="00D548A1">
        <w:rPr>
          <w:sz w:val="28"/>
          <w:szCs w:val="28"/>
        </w:rPr>
        <w:lastRenderedPageBreak/>
        <w:t>«не</w:t>
      </w:r>
      <w:r w:rsidR="009A3A88" w:rsidRPr="00D548A1">
        <w:rPr>
          <w:sz w:val="28"/>
          <w:szCs w:val="28"/>
        </w:rPr>
        <w:t xml:space="preserve"> норма</w:t>
      </w:r>
      <w:r w:rsidRPr="00D548A1">
        <w:rPr>
          <w:sz w:val="28"/>
          <w:szCs w:val="28"/>
        </w:rPr>
        <w:t>»</w:t>
      </w:r>
      <w:r w:rsidR="00C369F4" w:rsidRPr="00D548A1">
        <w:rPr>
          <w:sz w:val="28"/>
          <w:szCs w:val="28"/>
        </w:rPr>
        <w:t xml:space="preserve"> (</w:t>
      </w:r>
      <w:proofErr w:type="gramStart"/>
      <w:r w:rsidR="00C369F4" w:rsidRPr="00D548A1">
        <w:rPr>
          <w:sz w:val="28"/>
          <w:szCs w:val="28"/>
        </w:rPr>
        <w:t>пониженное</w:t>
      </w:r>
      <w:proofErr w:type="gramEnd"/>
      <w:r w:rsidR="00C369F4" w:rsidRPr="00D548A1">
        <w:rPr>
          <w:sz w:val="28"/>
          <w:szCs w:val="28"/>
        </w:rPr>
        <w:t>) входное напряжения питания «220 В»;</w:t>
      </w:r>
    </w:p>
    <w:p w14:paraId="018E12CF" w14:textId="77777777" w:rsidR="00C369F4" w:rsidRPr="00D548A1" w:rsidRDefault="00C369F4" w:rsidP="00E960D2">
      <w:pPr>
        <w:pStyle w:val="afff1"/>
        <w:numPr>
          <w:ilvl w:val="1"/>
          <w:numId w:val="35"/>
        </w:numPr>
        <w:tabs>
          <w:tab w:val="left" w:pos="1560"/>
        </w:tabs>
        <w:autoSpaceDN w:val="0"/>
        <w:spacing w:line="360" w:lineRule="auto"/>
        <w:ind w:left="709" w:firstLine="425"/>
        <w:contextualSpacing w:val="0"/>
        <w:jc w:val="both"/>
        <w:textAlignment w:val="baseline"/>
        <w:rPr>
          <w:sz w:val="28"/>
          <w:szCs w:val="28"/>
        </w:rPr>
      </w:pPr>
      <w:r w:rsidRPr="00D548A1">
        <w:rPr>
          <w:sz w:val="28"/>
          <w:szCs w:val="28"/>
        </w:rPr>
        <w:t>неисправность РПВ;</w:t>
      </w:r>
    </w:p>
    <w:p w14:paraId="42743184" w14:textId="77777777" w:rsidR="00441D22" w:rsidRPr="00D548A1" w:rsidRDefault="00441D22" w:rsidP="00441D22">
      <w:pPr>
        <w:pStyle w:val="affff"/>
        <w:tabs>
          <w:tab w:val="left" w:pos="1134"/>
        </w:tabs>
        <w:ind w:firstLine="698"/>
      </w:pPr>
      <w:r w:rsidRPr="00D548A1">
        <w:t>Режим «БС» должен выполнять все задачи режима «РС» кроме ВИ «Перевод стрелки». Выполнение всех ВИ и ПВИ должно происходить пара</w:t>
      </w:r>
      <w:r w:rsidRPr="00D548A1">
        <w:t>л</w:t>
      </w:r>
      <w:r w:rsidRPr="00D548A1">
        <w:t>лельно друг с другом.</w:t>
      </w:r>
    </w:p>
    <w:p w14:paraId="7E9C7622" w14:textId="77777777" w:rsidR="007167A5" w:rsidRPr="00D548A1" w:rsidRDefault="002B20B3" w:rsidP="00201419">
      <w:pPr>
        <w:pStyle w:val="5"/>
      </w:pPr>
      <w:bookmarkStart w:id="100" w:name="_Toc492298081"/>
      <w:r w:rsidRPr="00D548A1">
        <w:t>Режим «</w:t>
      </w:r>
      <w:r w:rsidR="00872C04" w:rsidRPr="00D548A1">
        <w:t>Рабочее</w:t>
      </w:r>
      <w:r w:rsidR="009E2081" w:rsidRPr="00D548A1">
        <w:t xml:space="preserve"> состояние</w:t>
      </w:r>
      <w:r w:rsidRPr="00D548A1">
        <w:t>»</w:t>
      </w:r>
      <w:bookmarkEnd w:id="100"/>
    </w:p>
    <w:p w14:paraId="536CF235" w14:textId="77777777" w:rsidR="002B20B3" w:rsidRPr="00D548A1" w:rsidRDefault="002B20B3" w:rsidP="0013024D">
      <w:pPr>
        <w:pStyle w:val="affff"/>
        <w:keepNext/>
        <w:rPr>
          <w:b/>
        </w:rPr>
      </w:pPr>
      <w:r w:rsidRPr="00D548A1">
        <w:rPr>
          <w:b/>
        </w:rPr>
        <w:t>Режим «</w:t>
      </w:r>
      <w:r w:rsidR="004D4810" w:rsidRPr="00D548A1">
        <w:rPr>
          <w:b/>
        </w:rPr>
        <w:t>РС</w:t>
      </w:r>
      <w:r w:rsidRPr="00D548A1">
        <w:rPr>
          <w:b/>
        </w:rPr>
        <w:t>» должен решать следующие задачи:</w:t>
      </w:r>
    </w:p>
    <w:p w14:paraId="1594BED6" w14:textId="77777777" w:rsidR="002B20B3" w:rsidRPr="00D548A1" w:rsidRDefault="00441D22" w:rsidP="00E960D2">
      <w:pPr>
        <w:pStyle w:val="a0"/>
        <w:numPr>
          <w:ilvl w:val="0"/>
          <w:numId w:val="56"/>
        </w:numPr>
        <w:ind w:left="0" w:firstLine="709"/>
        <w:rPr>
          <w:lang w:val="ru-RU"/>
        </w:rPr>
      </w:pPr>
      <w:r w:rsidRPr="00D548A1">
        <w:rPr>
          <w:lang w:val="ru-RU"/>
        </w:rPr>
        <w:t>выполнять обмен информацие</w:t>
      </w:r>
      <w:r w:rsidR="003C26C0" w:rsidRPr="00D548A1">
        <w:rPr>
          <w:lang w:val="ru-RU"/>
        </w:rPr>
        <w:t>й</w:t>
      </w:r>
      <w:r w:rsidRPr="00D548A1">
        <w:rPr>
          <w:lang w:val="ru-RU"/>
        </w:rPr>
        <w:t xml:space="preserve"> с УС;</w:t>
      </w:r>
    </w:p>
    <w:p w14:paraId="0669DA95" w14:textId="77777777" w:rsidR="00441D22" w:rsidRPr="00D548A1" w:rsidRDefault="00441D22" w:rsidP="00534A00">
      <w:pPr>
        <w:pStyle w:val="a0"/>
        <w:ind w:left="0" w:firstLine="709"/>
        <w:rPr>
          <w:lang w:val="ru-RU"/>
        </w:rPr>
      </w:pPr>
      <w:r w:rsidRPr="00D548A1">
        <w:rPr>
          <w:lang w:val="ru-RU"/>
        </w:rPr>
        <w:t>выполнять приказы на перевод стр</w:t>
      </w:r>
      <w:r w:rsidR="003C26C0" w:rsidRPr="00D548A1">
        <w:rPr>
          <w:lang w:val="ru-RU"/>
        </w:rPr>
        <w:t>е</w:t>
      </w:r>
      <w:r w:rsidRPr="00D548A1">
        <w:rPr>
          <w:lang w:val="ru-RU"/>
        </w:rPr>
        <w:t>лки;</w:t>
      </w:r>
    </w:p>
    <w:p w14:paraId="25F33A81" w14:textId="77777777" w:rsidR="003C26C0" w:rsidRPr="00D548A1" w:rsidRDefault="003C26C0" w:rsidP="00534A00">
      <w:pPr>
        <w:pStyle w:val="a0"/>
        <w:ind w:left="0" w:firstLine="709"/>
        <w:rPr>
          <w:lang w:val="ru-RU"/>
        </w:rPr>
      </w:pPr>
      <w:r w:rsidRPr="00D548A1">
        <w:rPr>
          <w:lang w:val="ru-RU"/>
        </w:rPr>
        <w:t>определять положение стрелки;</w:t>
      </w:r>
    </w:p>
    <w:p w14:paraId="7F183F6D" w14:textId="69535042" w:rsidR="003C26C0" w:rsidRPr="00D548A1" w:rsidRDefault="000E6154" w:rsidP="00534A00">
      <w:pPr>
        <w:pStyle w:val="a0"/>
        <w:ind w:left="0" w:firstLine="709"/>
        <w:rPr>
          <w:lang w:val="ru-RU"/>
        </w:rPr>
      </w:pPr>
      <w:r w:rsidRPr="00D548A1">
        <w:rPr>
          <w:lang w:val="ru-RU"/>
        </w:rPr>
        <w:t xml:space="preserve">производить контроль источников </w:t>
      </w:r>
      <w:proofErr w:type="gramStart"/>
      <w:r w:rsidRPr="00D548A1">
        <w:rPr>
          <w:lang w:val="ru-RU"/>
        </w:rPr>
        <w:t>входного</w:t>
      </w:r>
      <w:proofErr w:type="gramEnd"/>
      <w:r w:rsidRPr="00D548A1">
        <w:rPr>
          <w:lang w:val="ru-RU"/>
        </w:rPr>
        <w:t xml:space="preserve"> питания 24</w:t>
      </w:r>
      <w:r w:rsidR="00D50EB4" w:rsidRPr="00D548A1">
        <w:rPr>
          <w:lang w:val="ru-RU"/>
        </w:rPr>
        <w:t> </w:t>
      </w:r>
      <w:r w:rsidRPr="00D548A1">
        <w:rPr>
          <w:lang w:val="ru-RU"/>
        </w:rPr>
        <w:t>В, 220</w:t>
      </w:r>
      <w:r w:rsidR="00D50EB4" w:rsidRPr="00D548A1">
        <w:rPr>
          <w:lang w:val="ru-RU"/>
        </w:rPr>
        <w:t> </w:t>
      </w:r>
      <w:r w:rsidRPr="00D548A1">
        <w:rPr>
          <w:lang w:val="ru-RU"/>
        </w:rPr>
        <w:t>В;</w:t>
      </w:r>
    </w:p>
    <w:p w14:paraId="60462D42" w14:textId="77777777" w:rsidR="000E6154" w:rsidRPr="00D548A1" w:rsidRDefault="000E6154" w:rsidP="00534A00">
      <w:pPr>
        <w:pStyle w:val="a0"/>
        <w:ind w:left="0" w:firstLine="709"/>
        <w:rPr>
          <w:lang w:val="ru-RU"/>
        </w:rPr>
      </w:pPr>
      <w:r w:rsidRPr="00D548A1">
        <w:rPr>
          <w:lang w:val="ru-RU"/>
        </w:rPr>
        <w:t>производить временную синхронизацию и синхронизацию обраб</w:t>
      </w:r>
      <w:r w:rsidRPr="00D548A1">
        <w:rPr>
          <w:lang w:val="ru-RU"/>
        </w:rPr>
        <w:t>а</w:t>
      </w:r>
      <w:r w:rsidRPr="00D548A1">
        <w:rPr>
          <w:lang w:val="ru-RU"/>
        </w:rPr>
        <w:t>тываемых данных;</w:t>
      </w:r>
    </w:p>
    <w:p w14:paraId="7F433622" w14:textId="178FFB23" w:rsidR="000E6154" w:rsidRPr="00D548A1" w:rsidRDefault="000E6154" w:rsidP="00534A00">
      <w:pPr>
        <w:pStyle w:val="a0"/>
        <w:ind w:left="0" w:firstLine="709"/>
        <w:rPr>
          <w:lang w:val="ru-RU"/>
        </w:rPr>
      </w:pPr>
      <w:r w:rsidRPr="00D548A1">
        <w:rPr>
          <w:lang w:val="ru-RU"/>
        </w:rPr>
        <w:t xml:space="preserve">производить контроль перегрузок по току в </w:t>
      </w:r>
      <w:r w:rsidR="009F2C5C" w:rsidRPr="00D548A1">
        <w:rPr>
          <w:lang w:val="ru-RU"/>
        </w:rPr>
        <w:t>рабочих и</w:t>
      </w:r>
      <w:r w:rsidRPr="00D548A1">
        <w:rPr>
          <w:lang w:val="ru-RU"/>
        </w:rPr>
        <w:t xml:space="preserve"> в контрол</w:t>
      </w:r>
      <w:r w:rsidRPr="00D548A1">
        <w:rPr>
          <w:lang w:val="ru-RU"/>
        </w:rPr>
        <w:t>ь</w:t>
      </w:r>
      <w:r w:rsidRPr="00D548A1">
        <w:rPr>
          <w:lang w:val="ru-RU"/>
        </w:rPr>
        <w:t>ных цепях;</w:t>
      </w:r>
    </w:p>
    <w:p w14:paraId="5080AB8A" w14:textId="77777777" w:rsidR="000E6154" w:rsidRPr="00D548A1" w:rsidRDefault="000E6154" w:rsidP="00534A00">
      <w:pPr>
        <w:pStyle w:val="a0"/>
        <w:ind w:left="0" w:firstLine="709"/>
        <w:rPr>
          <w:lang w:val="ru-RU"/>
        </w:rPr>
      </w:pPr>
      <w:r w:rsidRPr="00D548A1">
        <w:rPr>
          <w:lang w:val="ru-RU"/>
        </w:rPr>
        <w:t>управлять безопасным источником питания, формирующим напр</w:t>
      </w:r>
      <w:r w:rsidRPr="00D548A1">
        <w:rPr>
          <w:lang w:val="ru-RU"/>
        </w:rPr>
        <w:t>я</w:t>
      </w:r>
      <w:r w:rsidRPr="00D548A1">
        <w:rPr>
          <w:lang w:val="ru-RU"/>
        </w:rPr>
        <w:t>жение питания силовых драйверов;</w:t>
      </w:r>
    </w:p>
    <w:p w14:paraId="7341AA44" w14:textId="77777777" w:rsidR="000E6154" w:rsidRPr="00D548A1" w:rsidRDefault="000E6154" w:rsidP="00E960D2">
      <w:pPr>
        <w:pStyle w:val="a0"/>
        <w:numPr>
          <w:ilvl w:val="0"/>
          <w:numId w:val="57"/>
        </w:numPr>
        <w:ind w:left="0" w:firstLine="709"/>
        <w:rPr>
          <w:lang w:val="ru-RU"/>
        </w:rPr>
      </w:pPr>
      <w:r w:rsidRPr="00D548A1">
        <w:rPr>
          <w:lang w:val="ru-RU"/>
        </w:rPr>
        <w:t>управлять активностью прибора</w:t>
      </w:r>
      <w:r w:rsidR="00483DFD" w:rsidRPr="00D548A1">
        <w:rPr>
          <w:lang w:val="ru-RU"/>
        </w:rPr>
        <w:t xml:space="preserve"> и контролировать состояние РПВ</w:t>
      </w:r>
      <w:r w:rsidRPr="00D548A1">
        <w:rPr>
          <w:lang w:val="ru-RU"/>
        </w:rPr>
        <w:t>;</w:t>
      </w:r>
    </w:p>
    <w:p w14:paraId="392DEA70" w14:textId="77777777" w:rsidR="000E6154" w:rsidRPr="00D548A1" w:rsidRDefault="000E6154" w:rsidP="00534A00">
      <w:pPr>
        <w:pStyle w:val="a0"/>
        <w:ind w:left="0" w:firstLine="709"/>
        <w:rPr>
          <w:lang w:val="ru-RU"/>
        </w:rPr>
      </w:pPr>
      <w:r w:rsidRPr="00D548A1">
        <w:rPr>
          <w:lang w:val="ru-RU"/>
        </w:rPr>
        <w:t>управлять обменом с прибором из пары «</w:t>
      </w:r>
      <w:proofErr w:type="gramStart"/>
      <w:r w:rsidRPr="00D548A1">
        <w:rPr>
          <w:lang w:val="ru-RU"/>
        </w:rPr>
        <w:t>основной-резервный</w:t>
      </w:r>
      <w:proofErr w:type="gramEnd"/>
      <w:r w:rsidRPr="00D548A1">
        <w:rPr>
          <w:lang w:val="ru-RU"/>
        </w:rPr>
        <w:t>»;</w:t>
      </w:r>
    </w:p>
    <w:p w14:paraId="3187AEB8" w14:textId="77777777" w:rsidR="00483DFD" w:rsidRPr="00D548A1" w:rsidRDefault="00483DFD" w:rsidP="00534A00">
      <w:pPr>
        <w:pStyle w:val="a0"/>
        <w:ind w:left="0" w:firstLine="709"/>
        <w:rPr>
          <w:lang w:val="ru-RU"/>
        </w:rPr>
      </w:pPr>
      <w:r w:rsidRPr="00D548A1">
        <w:rPr>
          <w:lang w:val="ru-RU"/>
        </w:rPr>
        <w:t>производить самодиагностику МК;</w:t>
      </w:r>
    </w:p>
    <w:p w14:paraId="3D468F21" w14:textId="77777777" w:rsidR="00483DFD" w:rsidRPr="00D548A1" w:rsidRDefault="00483DFD" w:rsidP="00534A00">
      <w:pPr>
        <w:pStyle w:val="a0"/>
        <w:ind w:left="0" w:firstLine="709"/>
        <w:rPr>
          <w:lang w:val="ru-RU"/>
        </w:rPr>
      </w:pPr>
      <w:r w:rsidRPr="00D548A1">
        <w:rPr>
          <w:lang w:val="ru-RU"/>
        </w:rPr>
        <w:t xml:space="preserve">производить периодический контроль </w:t>
      </w:r>
      <w:proofErr w:type="gramStart"/>
      <w:r w:rsidRPr="00D548A1">
        <w:rPr>
          <w:lang w:val="ru-RU"/>
        </w:rPr>
        <w:t xml:space="preserve">состояния </w:t>
      </w:r>
      <w:r w:rsidR="009A3A88" w:rsidRPr="00D548A1">
        <w:rPr>
          <w:lang w:val="ru-RU"/>
        </w:rPr>
        <w:t>дискретных</w:t>
      </w:r>
      <w:r w:rsidRPr="00D548A1">
        <w:rPr>
          <w:lang w:val="ru-RU"/>
        </w:rPr>
        <w:t xml:space="preserve"> вх</w:t>
      </w:r>
      <w:r w:rsidRPr="00D548A1">
        <w:rPr>
          <w:lang w:val="ru-RU"/>
        </w:rPr>
        <w:t>о</w:t>
      </w:r>
      <w:r w:rsidRPr="00D548A1">
        <w:rPr>
          <w:lang w:val="ru-RU"/>
        </w:rPr>
        <w:t>дов адреса прибора</w:t>
      </w:r>
      <w:proofErr w:type="gramEnd"/>
      <w:r w:rsidRPr="00D548A1">
        <w:rPr>
          <w:lang w:val="ru-RU"/>
        </w:rPr>
        <w:t xml:space="preserve"> и его конфигурации;</w:t>
      </w:r>
    </w:p>
    <w:p w14:paraId="56EDA700" w14:textId="77777777" w:rsidR="00483DFD" w:rsidRPr="00D548A1" w:rsidRDefault="00483DFD" w:rsidP="00534A00">
      <w:pPr>
        <w:pStyle w:val="a0"/>
        <w:ind w:left="0" w:firstLine="709"/>
        <w:rPr>
          <w:lang w:val="ru-RU"/>
        </w:rPr>
      </w:pPr>
      <w:r w:rsidRPr="00D548A1">
        <w:rPr>
          <w:lang w:val="ru-RU"/>
        </w:rPr>
        <w:t>производить контроль целостности рабочих цепей;</w:t>
      </w:r>
    </w:p>
    <w:p w14:paraId="762C85CF" w14:textId="77777777" w:rsidR="000E6154" w:rsidRPr="00D548A1" w:rsidRDefault="00483DFD" w:rsidP="00E960D2">
      <w:pPr>
        <w:pStyle w:val="a0"/>
        <w:numPr>
          <w:ilvl w:val="0"/>
          <w:numId w:val="59"/>
        </w:numPr>
        <w:ind w:left="0" w:firstLine="709"/>
        <w:rPr>
          <w:lang w:val="ru-RU"/>
        </w:rPr>
      </w:pPr>
      <w:proofErr w:type="gramStart"/>
      <w:r w:rsidRPr="00D548A1">
        <w:rPr>
          <w:lang w:val="ru-RU"/>
        </w:rPr>
        <w:t>производить индикацию текущего положения стрелки состояния работы прибора, а также поступающих от УС приказов;</w:t>
      </w:r>
      <w:proofErr w:type="gramEnd"/>
    </w:p>
    <w:p w14:paraId="25165C19" w14:textId="77777777" w:rsidR="00483DFD" w:rsidRPr="00D548A1" w:rsidRDefault="00483DFD" w:rsidP="00534A00">
      <w:pPr>
        <w:pStyle w:val="a0"/>
        <w:ind w:left="0" w:firstLine="709"/>
        <w:rPr>
          <w:lang w:val="ru-RU"/>
        </w:rPr>
      </w:pPr>
      <w:r w:rsidRPr="00D548A1">
        <w:rPr>
          <w:lang w:val="ru-RU"/>
        </w:rPr>
        <w:t>производить контроль датчиков фазных токов, напряжений, напр</w:t>
      </w:r>
      <w:r w:rsidRPr="00D548A1">
        <w:rPr>
          <w:lang w:val="ru-RU"/>
        </w:rPr>
        <w:t>я</w:t>
      </w:r>
      <w:r w:rsidRPr="00D548A1">
        <w:rPr>
          <w:lang w:val="ru-RU"/>
        </w:rPr>
        <w:t>жений питания цифровой части, опорного напряжения АЦП, а также буфе</w:t>
      </w:r>
      <w:r w:rsidRPr="00D548A1">
        <w:rPr>
          <w:lang w:val="ru-RU"/>
        </w:rPr>
        <w:t>р</w:t>
      </w:r>
      <w:r w:rsidRPr="00D548A1">
        <w:rPr>
          <w:lang w:val="ru-RU"/>
        </w:rPr>
        <w:t>ных регистров АЦП МК;</w:t>
      </w:r>
    </w:p>
    <w:p w14:paraId="65D7F556" w14:textId="0DF740B2" w:rsidR="00483DFD" w:rsidRPr="00D548A1" w:rsidRDefault="00483DFD" w:rsidP="00534A00">
      <w:pPr>
        <w:pStyle w:val="a0"/>
        <w:ind w:left="0" w:firstLine="709"/>
        <w:rPr>
          <w:lang w:val="ru-RU"/>
        </w:rPr>
      </w:pPr>
      <w:r w:rsidRPr="00D548A1">
        <w:rPr>
          <w:lang w:val="ru-RU"/>
        </w:rPr>
        <w:lastRenderedPageBreak/>
        <w:t>производить контроль корректора коэффициента мощности;</w:t>
      </w:r>
    </w:p>
    <w:p w14:paraId="28EBBE4F" w14:textId="424C1067" w:rsidR="002E0222" w:rsidRPr="00D548A1" w:rsidRDefault="00483DFD" w:rsidP="00534A00">
      <w:pPr>
        <w:pStyle w:val="a0"/>
        <w:ind w:left="0" w:firstLine="709"/>
        <w:rPr>
          <w:lang w:val="ru-RU"/>
        </w:rPr>
      </w:pPr>
      <w:r w:rsidRPr="00D548A1">
        <w:rPr>
          <w:lang w:val="ru-RU"/>
        </w:rPr>
        <w:t>осуществлять регулировку уровня формируемого контрольного напряжения.</w:t>
      </w:r>
    </w:p>
    <w:p w14:paraId="76F09CE9" w14:textId="69973A0E" w:rsidR="00483DFD" w:rsidRPr="00D548A1" w:rsidRDefault="002E0222" w:rsidP="002E0222">
      <w:pPr>
        <w:pStyle w:val="affff"/>
        <w:tabs>
          <w:tab w:val="left" w:pos="1134"/>
        </w:tabs>
      </w:pPr>
      <w:r w:rsidRPr="00D548A1">
        <w:t>Выполнение всех ВИ и ПВИ должно происходить параллельно друг с другом.</w:t>
      </w:r>
    </w:p>
    <w:p w14:paraId="07C08A0A" w14:textId="77777777" w:rsidR="00AD2BF6" w:rsidRPr="00D548A1" w:rsidRDefault="002B20B3" w:rsidP="00D50EB4">
      <w:pPr>
        <w:pStyle w:val="5"/>
      </w:pPr>
      <w:bookmarkStart w:id="101" w:name="_Toc492298082"/>
      <w:r w:rsidRPr="00D548A1">
        <w:t>Режим «</w:t>
      </w:r>
      <w:r w:rsidR="00791BE7" w:rsidRPr="00D548A1">
        <w:t>Защитное</w:t>
      </w:r>
      <w:r w:rsidR="00556BA3" w:rsidRPr="00D548A1">
        <w:t xml:space="preserve"> состояние</w:t>
      </w:r>
      <w:r w:rsidRPr="00D548A1">
        <w:t>»</w:t>
      </w:r>
      <w:bookmarkEnd w:id="101"/>
    </w:p>
    <w:p w14:paraId="007C4A9F" w14:textId="7BA6691C" w:rsidR="00917771" w:rsidRPr="00D548A1" w:rsidRDefault="00917771" w:rsidP="00D50EB4">
      <w:pPr>
        <w:pStyle w:val="affff"/>
      </w:pPr>
      <w:r w:rsidRPr="00D548A1">
        <w:t xml:space="preserve">Переход в режим «ЗС» должен выполниться при обнаружении </w:t>
      </w:r>
      <w:proofErr w:type="spellStart"/>
      <w:r w:rsidRPr="00D548A1">
        <w:t>ЗО</w:t>
      </w:r>
      <w:r w:rsidR="00AF31DE" w:rsidRPr="00D548A1">
        <w:t>т</w:t>
      </w:r>
      <w:proofErr w:type="spellEnd"/>
      <w:r w:rsidRPr="00D548A1">
        <w:t xml:space="preserve"> прибора</w:t>
      </w:r>
      <w:r w:rsidR="00144C29" w:rsidRPr="00D548A1">
        <w:t xml:space="preserve"> в процессе фун</w:t>
      </w:r>
      <w:r w:rsidRPr="00D548A1">
        <w:t>к</w:t>
      </w:r>
      <w:r w:rsidR="00144C29" w:rsidRPr="00D548A1">
        <w:t>циониров</w:t>
      </w:r>
      <w:r w:rsidRPr="00D548A1">
        <w:t>а</w:t>
      </w:r>
      <w:r w:rsidR="00144C29" w:rsidRPr="00D548A1">
        <w:t>н</w:t>
      </w:r>
      <w:r w:rsidRPr="00D548A1">
        <w:t>ия прибора или при обнаружении записи в ЭНП с кодом З</w:t>
      </w:r>
      <w:r w:rsidR="0006662D" w:rsidRPr="00D548A1">
        <w:t>С</w:t>
      </w:r>
      <w:r w:rsidRPr="00D548A1">
        <w:t xml:space="preserve"> в режиме «Инициализация». </w:t>
      </w:r>
      <w:r w:rsidR="00145C71" w:rsidRPr="00D548A1">
        <w:t xml:space="preserve">При входе в ЗС в EEPROM должен быть сохранён код </w:t>
      </w:r>
      <w:r w:rsidR="00A87E6B" w:rsidRPr="00D548A1">
        <w:t>З</w:t>
      </w:r>
      <w:r w:rsidR="0006662D" w:rsidRPr="00D548A1">
        <w:t>С</w:t>
      </w:r>
      <w:r w:rsidR="00A87E6B" w:rsidRPr="00D548A1">
        <w:t xml:space="preserve"> </w:t>
      </w:r>
      <w:r w:rsidR="00145C71" w:rsidRPr="00D548A1">
        <w:t>и сохранена информация «</w:t>
      </w:r>
      <w:r w:rsidR="00585769" w:rsidRPr="00D548A1">
        <w:t>ЧЯ</w:t>
      </w:r>
      <w:r w:rsidR="00145C71" w:rsidRPr="00D548A1">
        <w:t xml:space="preserve">». </w:t>
      </w:r>
      <w:r w:rsidRPr="00D548A1">
        <w:t>Выход из р</w:t>
      </w:r>
      <w:r w:rsidRPr="00D548A1">
        <w:t>е</w:t>
      </w:r>
      <w:r w:rsidRPr="00D548A1">
        <w:t>жима «ЗС» должен выполниться при помощи перемычек снятия ЗС по спец</w:t>
      </w:r>
      <w:r w:rsidRPr="00D548A1">
        <w:t>и</w:t>
      </w:r>
      <w:r w:rsidRPr="00D548A1">
        <w:t>альной процедуре:</w:t>
      </w:r>
    </w:p>
    <w:p w14:paraId="3B4776F3" w14:textId="77777777" w:rsidR="00144C29" w:rsidRPr="00D548A1" w:rsidRDefault="00144C29" w:rsidP="00D50EB4">
      <w:pPr>
        <w:pStyle w:val="a1"/>
        <w:rPr>
          <w:lang w:val="ru-RU"/>
        </w:rPr>
      </w:pPr>
      <w:r w:rsidRPr="00D548A1">
        <w:rPr>
          <w:lang w:val="ru-RU"/>
        </w:rPr>
        <w:t>устранить неисправность;</w:t>
      </w:r>
    </w:p>
    <w:p w14:paraId="3FAB232B" w14:textId="77777777" w:rsidR="00144C29" w:rsidRPr="00D548A1" w:rsidRDefault="00144C29" w:rsidP="00D50EB4">
      <w:pPr>
        <w:pStyle w:val="a1"/>
        <w:rPr>
          <w:lang w:val="ru-RU"/>
        </w:rPr>
      </w:pPr>
      <w:r w:rsidRPr="00D548A1">
        <w:rPr>
          <w:lang w:val="ru-RU"/>
        </w:rPr>
        <w:t xml:space="preserve">установить перемычки снятия ЗС (на </w:t>
      </w:r>
      <w:proofErr w:type="gramStart"/>
      <w:r w:rsidRPr="00D548A1">
        <w:rPr>
          <w:lang w:val="ru-RU"/>
        </w:rPr>
        <w:t>МК</w:t>
      </w:r>
      <w:proofErr w:type="gramEnd"/>
      <w:r w:rsidRPr="00D548A1">
        <w:rPr>
          <w:lang w:val="ru-RU"/>
        </w:rPr>
        <w:t>-Master и на МК-Slave);</w:t>
      </w:r>
    </w:p>
    <w:p w14:paraId="2370F43A" w14:textId="77777777" w:rsidR="00144C29" w:rsidRPr="00D548A1" w:rsidRDefault="00144C29" w:rsidP="00D50EB4">
      <w:pPr>
        <w:pStyle w:val="a1"/>
        <w:rPr>
          <w:lang w:val="ru-RU"/>
        </w:rPr>
      </w:pPr>
      <w:r w:rsidRPr="00D548A1">
        <w:rPr>
          <w:lang w:val="ru-RU"/>
        </w:rPr>
        <w:t>подать питание на прибор;</w:t>
      </w:r>
    </w:p>
    <w:p w14:paraId="3F56131C" w14:textId="0466E30D" w:rsidR="00144C29" w:rsidRPr="00D548A1" w:rsidRDefault="00144C29" w:rsidP="00D50EB4">
      <w:pPr>
        <w:pStyle w:val="a1"/>
        <w:rPr>
          <w:lang w:val="ru-RU"/>
        </w:rPr>
      </w:pPr>
      <w:r w:rsidRPr="00D548A1">
        <w:rPr>
          <w:lang w:val="ru-RU"/>
        </w:rPr>
        <w:t>проконтролировать снятие ЗС (индикаторы «RS1» и «RS2» синхро</w:t>
      </w:r>
      <w:r w:rsidRPr="00D548A1">
        <w:rPr>
          <w:lang w:val="ru-RU"/>
        </w:rPr>
        <w:t>н</w:t>
      </w:r>
      <w:r w:rsidRPr="00D548A1">
        <w:rPr>
          <w:lang w:val="ru-RU"/>
        </w:rPr>
        <w:t xml:space="preserve">но (в фазе) мигают в течение 3 с, параметры мигания: 500 мс </w:t>
      </w:r>
      <w:proofErr w:type="spellStart"/>
      <w:r w:rsidRPr="00D548A1">
        <w:rPr>
          <w:lang w:val="ru-RU"/>
        </w:rPr>
        <w:t>В</w:t>
      </w:r>
      <w:r w:rsidR="008C73CE" w:rsidRPr="00D548A1">
        <w:rPr>
          <w:lang w:val="ru-RU"/>
        </w:rPr>
        <w:t>кл</w:t>
      </w:r>
      <w:proofErr w:type="spellEnd"/>
      <w:r w:rsidRPr="00D548A1">
        <w:rPr>
          <w:lang w:val="ru-RU"/>
        </w:rPr>
        <w:t>, 500 мс</w:t>
      </w:r>
      <w:proofErr w:type="gramStart"/>
      <w:r w:rsidRPr="00D548A1">
        <w:rPr>
          <w:lang w:val="ru-RU"/>
        </w:rPr>
        <w:t xml:space="preserve"> В</w:t>
      </w:r>
      <w:proofErr w:type="gramEnd"/>
      <w:r w:rsidR="008C73CE" w:rsidRPr="00D548A1">
        <w:rPr>
          <w:lang w:val="ru-RU"/>
        </w:rPr>
        <w:t>ыкл</w:t>
      </w:r>
      <w:r w:rsidRPr="00D548A1">
        <w:rPr>
          <w:lang w:val="ru-RU"/>
        </w:rPr>
        <w:t>.);</w:t>
      </w:r>
    </w:p>
    <w:p w14:paraId="6428024B" w14:textId="77777777" w:rsidR="00144C29" w:rsidRPr="00D548A1" w:rsidRDefault="00144C29" w:rsidP="00D50EB4">
      <w:pPr>
        <w:pStyle w:val="a1"/>
        <w:rPr>
          <w:lang w:val="ru-RU"/>
        </w:rPr>
      </w:pPr>
      <w:r w:rsidRPr="00D548A1">
        <w:rPr>
          <w:lang w:val="ru-RU"/>
        </w:rPr>
        <w:t>выключить питание;</w:t>
      </w:r>
    </w:p>
    <w:p w14:paraId="6DECF160" w14:textId="77777777" w:rsidR="00144C29" w:rsidRPr="00D548A1" w:rsidRDefault="00144C29" w:rsidP="00D50EB4">
      <w:pPr>
        <w:pStyle w:val="a1"/>
        <w:rPr>
          <w:lang w:val="ru-RU"/>
        </w:rPr>
      </w:pPr>
      <w:r w:rsidRPr="00D548A1">
        <w:rPr>
          <w:lang w:val="ru-RU"/>
        </w:rPr>
        <w:t>удалить перемычки снятия ЗС.</w:t>
      </w:r>
    </w:p>
    <w:p w14:paraId="11183C1A" w14:textId="51DFB551" w:rsidR="00070C71" w:rsidRPr="00D548A1" w:rsidRDefault="00865AE7" w:rsidP="00F41837">
      <w:pPr>
        <w:pStyle w:val="4f5"/>
      </w:pPr>
      <w:bookmarkStart w:id="102" w:name="_Toc500514073"/>
      <w:bookmarkStart w:id="103" w:name="_Toc44926825"/>
      <w:r w:rsidRPr="00D548A1">
        <w:lastRenderedPageBreak/>
        <w:t>Динамическая модель</w:t>
      </w:r>
      <w:bookmarkEnd w:id="102"/>
      <w:bookmarkEnd w:id="103"/>
    </w:p>
    <w:p w14:paraId="69C6684A" w14:textId="5B07C179" w:rsidR="00865AE7" w:rsidRPr="00D548A1" w:rsidRDefault="00865AE7" w:rsidP="0013024D">
      <w:pPr>
        <w:pStyle w:val="affff"/>
        <w:keepNext/>
      </w:pPr>
      <w:r w:rsidRPr="00D548A1">
        <w:t>В ходе работы ПО должно переводить прибор в соответствующие р</w:t>
      </w:r>
      <w:r w:rsidRPr="00D548A1">
        <w:t>е</w:t>
      </w:r>
      <w:r w:rsidRPr="00D548A1">
        <w:t>жимы.</w:t>
      </w:r>
      <w:r w:rsidR="00522765" w:rsidRPr="00D548A1">
        <w:t xml:space="preserve"> Переходы между режимами должны соответствовать диаграмме</w:t>
      </w:r>
      <w:r w:rsidR="005B13A5" w:rsidRPr="00D548A1">
        <w:t xml:space="preserve"> (см. рисунок </w:t>
      </w:r>
      <w:r w:rsidR="007C3D46" w:rsidRPr="00D548A1">
        <w:fldChar w:fldCharType="begin"/>
      </w:r>
      <w:r w:rsidR="005B13A5" w:rsidRPr="00D548A1">
        <w:instrText xml:space="preserve"> REF _Ref501630576 \h </w:instrText>
      </w:r>
      <w:r w:rsidR="007C3D46" w:rsidRPr="00D548A1">
        <w:fldChar w:fldCharType="separate"/>
      </w:r>
      <w:r w:rsidR="00D762AC" w:rsidRPr="00D548A1">
        <w:rPr>
          <w:noProof/>
        </w:rPr>
        <w:t>3</w:t>
      </w:r>
      <w:r w:rsidR="007C3D46" w:rsidRPr="00D548A1">
        <w:fldChar w:fldCharType="end"/>
      </w:r>
      <w:r w:rsidR="005B13A5" w:rsidRPr="00D548A1">
        <w:t>)</w:t>
      </w:r>
      <w:r w:rsidR="00522765" w:rsidRPr="00D548A1">
        <w:t>.</w:t>
      </w:r>
    </w:p>
    <w:p w14:paraId="7B9BDD95" w14:textId="3C729CFD" w:rsidR="00522765" w:rsidRPr="00D548A1" w:rsidRDefault="007D27A2" w:rsidP="00D8202F">
      <w:pPr>
        <w:keepNext/>
        <w:jc w:val="center"/>
      </w:pPr>
      <w:r w:rsidRPr="00D548A1">
        <w:object w:dxaOrig="14370" w:dyaOrig="8280" w14:anchorId="1110D50D">
          <v:shape id="_x0000_i1027" type="#_x0000_t75" style="width:494.85pt;height:286.95pt" o:ole="">
            <v:imagedata r:id="rId14" o:title=""/>
          </v:shape>
          <o:OLEObject Type="Embed" ProgID="Visio.Drawing.15" ShapeID="_x0000_i1027" DrawAspect="Content" ObjectID="_1656764994" r:id="rId15"/>
        </w:object>
      </w:r>
    </w:p>
    <w:p w14:paraId="2590A341" w14:textId="47222460" w:rsidR="00522765" w:rsidRPr="00D548A1" w:rsidRDefault="00522765" w:rsidP="00522765">
      <w:pPr>
        <w:pStyle w:val="afffb"/>
      </w:pPr>
      <w:r w:rsidRPr="00D548A1">
        <w:t xml:space="preserve">Рисунок </w:t>
      </w:r>
      <w:r w:rsidR="007C3D46" w:rsidRPr="00D548A1">
        <w:rPr>
          <w:noProof/>
        </w:rPr>
        <w:fldChar w:fldCharType="begin"/>
      </w:r>
      <w:r w:rsidR="00B20B82" w:rsidRPr="00D548A1">
        <w:rPr>
          <w:noProof/>
        </w:rPr>
        <w:instrText xml:space="preserve"> SEQ Рисунок \* ARABIC </w:instrText>
      </w:r>
      <w:r w:rsidR="007C3D46" w:rsidRPr="00D548A1">
        <w:rPr>
          <w:noProof/>
        </w:rPr>
        <w:fldChar w:fldCharType="separate"/>
      </w:r>
      <w:bookmarkStart w:id="104" w:name="_Ref501630576"/>
      <w:r w:rsidR="000D2F72" w:rsidRPr="00D548A1">
        <w:rPr>
          <w:noProof/>
        </w:rPr>
        <w:t>3</w:t>
      </w:r>
      <w:bookmarkEnd w:id="104"/>
      <w:r w:rsidR="007C3D46" w:rsidRPr="00D548A1">
        <w:rPr>
          <w:noProof/>
        </w:rPr>
        <w:fldChar w:fldCharType="end"/>
      </w:r>
      <w:r w:rsidRPr="00D548A1">
        <w:t xml:space="preserve"> – Динамическая модель режимов работы </w:t>
      </w:r>
      <w:r w:rsidR="006319AD" w:rsidRPr="00D548A1">
        <w:t>ОКПС-Е-К</w:t>
      </w:r>
    </w:p>
    <w:p w14:paraId="38D3AD7C" w14:textId="77777777" w:rsidR="00316A79" w:rsidRPr="00D548A1" w:rsidRDefault="00316A79" w:rsidP="001B11D0">
      <w:pPr>
        <w:pStyle w:val="3"/>
        <w:rPr>
          <w:lang w:val="ru-RU"/>
        </w:rPr>
      </w:pPr>
      <w:bookmarkStart w:id="105" w:name="_Toc493079506"/>
      <w:bookmarkStart w:id="106" w:name="_Toc500514074"/>
      <w:bookmarkStart w:id="107" w:name="_Toc44926826"/>
      <w:r w:rsidRPr="00D548A1">
        <w:rPr>
          <w:lang w:val="ru-RU"/>
        </w:rPr>
        <w:lastRenderedPageBreak/>
        <w:t>Требования к ВИ</w:t>
      </w:r>
      <w:bookmarkEnd w:id="105"/>
      <w:bookmarkEnd w:id="106"/>
      <w:bookmarkEnd w:id="107"/>
    </w:p>
    <w:p w14:paraId="2BB342B8" w14:textId="787D411E" w:rsidR="00A64852" w:rsidRPr="00D548A1" w:rsidRDefault="00A64852" w:rsidP="0013024D">
      <w:pPr>
        <w:pStyle w:val="affff"/>
        <w:keepNext/>
      </w:pPr>
      <w:r w:rsidRPr="00D548A1">
        <w:t>Функциональные требования представлены в виде ВИ. Распределение ВИ по режимам работы должны соответствовать диаграмме</w:t>
      </w:r>
      <w:r w:rsidR="005B13A5" w:rsidRPr="00D548A1">
        <w:t xml:space="preserve"> (см. рисунок </w:t>
      </w:r>
      <w:r w:rsidR="007C3D46" w:rsidRPr="00D548A1">
        <w:fldChar w:fldCharType="begin"/>
      </w:r>
      <w:r w:rsidR="005B13A5" w:rsidRPr="00D548A1">
        <w:instrText xml:space="preserve"> REF _Ref501630616 \h </w:instrText>
      </w:r>
      <w:r w:rsidR="007C3D46" w:rsidRPr="00D548A1">
        <w:fldChar w:fldCharType="separate"/>
      </w:r>
      <w:r w:rsidR="00D762AC" w:rsidRPr="00D548A1">
        <w:rPr>
          <w:noProof/>
        </w:rPr>
        <w:t>4</w:t>
      </w:r>
      <w:r w:rsidR="007C3D46" w:rsidRPr="00D548A1">
        <w:fldChar w:fldCharType="end"/>
      </w:r>
      <w:r w:rsidR="005B13A5" w:rsidRPr="00D548A1">
        <w:t>)</w:t>
      </w:r>
      <w:r w:rsidRPr="00D548A1">
        <w:t>.</w:t>
      </w:r>
    </w:p>
    <w:p w14:paraId="17134A10" w14:textId="77777777" w:rsidR="006108F3" w:rsidRPr="00D548A1" w:rsidRDefault="00716227" w:rsidP="00D8202F">
      <w:pPr>
        <w:pStyle w:val="affff"/>
        <w:keepNext/>
        <w:jc w:val="center"/>
      </w:pPr>
      <w:r w:rsidRPr="00D548A1">
        <w:rPr>
          <w:noProof/>
          <w:lang w:eastAsia="ru-RU"/>
        </w:rPr>
        <w:drawing>
          <wp:inline distT="0" distB="0" distL="0" distR="0" wp14:anchorId="4DCA010E" wp14:editId="59974BCD">
            <wp:extent cx="5676900" cy="4343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DiagramOfModes_SDS.jpg"/>
                    <pic:cNvPicPr/>
                  </pic:nvPicPr>
                  <pic:blipFill>
                    <a:blip r:embed="rId16">
                      <a:extLst>
                        <a:ext uri="{28A0092B-C50C-407E-A947-70E740481C1C}">
                          <a14:useLocalDpi xmlns:a14="http://schemas.microsoft.com/office/drawing/2010/main" val="0"/>
                        </a:ext>
                      </a:extLst>
                    </a:blip>
                    <a:stretch>
                      <a:fillRect/>
                    </a:stretch>
                  </pic:blipFill>
                  <pic:spPr>
                    <a:xfrm>
                      <a:off x="0" y="0"/>
                      <a:ext cx="5675904" cy="4342638"/>
                    </a:xfrm>
                    <a:prstGeom prst="rect">
                      <a:avLst/>
                    </a:prstGeom>
                  </pic:spPr>
                </pic:pic>
              </a:graphicData>
            </a:graphic>
          </wp:inline>
        </w:drawing>
      </w:r>
    </w:p>
    <w:p w14:paraId="5A0D0AA6" w14:textId="194D2FAD" w:rsidR="006108F3" w:rsidRPr="00D548A1" w:rsidRDefault="006108F3" w:rsidP="006108F3">
      <w:pPr>
        <w:pStyle w:val="afffb"/>
      </w:pPr>
      <w:r w:rsidRPr="00D548A1">
        <w:t xml:space="preserve">Рисунок </w:t>
      </w:r>
      <w:r w:rsidR="007C3D46" w:rsidRPr="00D548A1">
        <w:rPr>
          <w:noProof/>
        </w:rPr>
        <w:fldChar w:fldCharType="begin"/>
      </w:r>
      <w:r w:rsidR="00B20B82" w:rsidRPr="00D548A1">
        <w:rPr>
          <w:noProof/>
        </w:rPr>
        <w:instrText xml:space="preserve"> SEQ Рисунок \* ARABIC </w:instrText>
      </w:r>
      <w:r w:rsidR="007C3D46" w:rsidRPr="00D548A1">
        <w:rPr>
          <w:noProof/>
        </w:rPr>
        <w:fldChar w:fldCharType="separate"/>
      </w:r>
      <w:bookmarkStart w:id="108" w:name="_Ref501630616"/>
      <w:r w:rsidR="000D2F72" w:rsidRPr="00D548A1">
        <w:rPr>
          <w:noProof/>
        </w:rPr>
        <w:t>4</w:t>
      </w:r>
      <w:bookmarkEnd w:id="108"/>
      <w:r w:rsidR="007C3D46" w:rsidRPr="00D548A1">
        <w:rPr>
          <w:noProof/>
        </w:rPr>
        <w:fldChar w:fldCharType="end"/>
      </w:r>
      <w:r w:rsidRPr="00D548A1">
        <w:t xml:space="preserve"> – Статическая модель режимов работы </w:t>
      </w:r>
      <w:r w:rsidR="006319AD" w:rsidRPr="00D548A1">
        <w:t>ОКПС-Е-К</w:t>
      </w:r>
    </w:p>
    <w:p w14:paraId="415E5D0B" w14:textId="77777777" w:rsidR="006108F3" w:rsidRPr="00D548A1" w:rsidRDefault="003917AA" w:rsidP="001B11D0">
      <w:pPr>
        <w:pStyle w:val="4f5"/>
      </w:pPr>
      <w:bookmarkStart w:id="109" w:name="_Toc492298088"/>
      <w:bookmarkStart w:id="110" w:name="_Toc44926827"/>
      <w:r w:rsidRPr="00D548A1">
        <w:t>ВИ «</w:t>
      </w:r>
      <w:r w:rsidR="00007611" w:rsidRPr="00D548A1">
        <w:t>Бесконечный цикл ожидания</w:t>
      </w:r>
      <w:r w:rsidRPr="00D548A1">
        <w:t>»</w:t>
      </w:r>
      <w:bookmarkEnd w:id="109"/>
      <w:bookmarkEnd w:id="110"/>
    </w:p>
    <w:p w14:paraId="5C24478F" w14:textId="77777777" w:rsidR="00636A3A" w:rsidRPr="00D548A1" w:rsidRDefault="00636A3A" w:rsidP="00636A3A">
      <w:pPr>
        <w:pStyle w:val="Textbody"/>
        <w:ind w:firstLine="709"/>
      </w:pPr>
      <w:r w:rsidRPr="00D548A1">
        <w:rPr>
          <w:rStyle w:val="affff3"/>
        </w:rPr>
        <w:t>Идентификатор варианта использования:</w:t>
      </w:r>
      <w:r w:rsidRPr="00D548A1">
        <w:rPr>
          <w:b/>
        </w:rPr>
        <w:t xml:space="preserve"> </w:t>
      </w:r>
      <w:r w:rsidR="00007611" w:rsidRPr="00D548A1">
        <w:t>ВИ-1.</w:t>
      </w:r>
    </w:p>
    <w:p w14:paraId="167BC5A1" w14:textId="77777777" w:rsidR="001B11D0" w:rsidRPr="00D548A1" w:rsidRDefault="00636A3A" w:rsidP="00007611">
      <w:pPr>
        <w:pStyle w:val="Textbody"/>
        <w:keepNext/>
        <w:ind w:firstLine="709"/>
        <w:rPr>
          <w:rStyle w:val="affff3"/>
        </w:rPr>
      </w:pPr>
      <w:r w:rsidRPr="00D548A1">
        <w:rPr>
          <w:rStyle w:val="affff3"/>
        </w:rPr>
        <w:t>Краткое описание:</w:t>
      </w:r>
    </w:p>
    <w:p w14:paraId="76DA2D9C" w14:textId="3E5C5430" w:rsidR="00636A3A" w:rsidRPr="00D548A1" w:rsidRDefault="001B11D0" w:rsidP="00007611">
      <w:pPr>
        <w:pStyle w:val="Textbody"/>
        <w:keepNext/>
        <w:ind w:firstLine="709"/>
        <w:rPr>
          <w:rStyle w:val="affff0"/>
        </w:rPr>
      </w:pPr>
      <w:bookmarkStart w:id="111" w:name="_Hlk44423453"/>
      <w:r w:rsidRPr="00D548A1">
        <w:t>О</w:t>
      </w:r>
      <w:r w:rsidR="00221379" w:rsidRPr="00D548A1">
        <w:t xml:space="preserve">тключение </w:t>
      </w:r>
      <w:r w:rsidRPr="00D548A1">
        <w:t>МК</w:t>
      </w:r>
      <w:r w:rsidR="00221379" w:rsidRPr="00D548A1">
        <w:t xml:space="preserve"> от выполнения функционала.</w:t>
      </w:r>
      <w:bookmarkEnd w:id="111"/>
    </w:p>
    <w:p w14:paraId="2B14B2C2" w14:textId="77777777" w:rsidR="00636A3A" w:rsidRPr="00D548A1" w:rsidRDefault="00636A3A" w:rsidP="00007611">
      <w:pPr>
        <w:pStyle w:val="affff2"/>
        <w:keepNext/>
      </w:pPr>
      <w:r w:rsidRPr="00D548A1">
        <w:t>Действующие лица:</w:t>
      </w:r>
    </w:p>
    <w:p w14:paraId="541A8455" w14:textId="6CB8335C" w:rsidR="00636A3A" w:rsidRPr="00D548A1" w:rsidRDefault="001B11D0" w:rsidP="00E960D2">
      <w:pPr>
        <w:pStyle w:val="a0"/>
        <w:numPr>
          <w:ilvl w:val="0"/>
          <w:numId w:val="61"/>
        </w:numPr>
        <w:rPr>
          <w:lang w:val="ru-RU"/>
        </w:rPr>
      </w:pPr>
      <w:r w:rsidRPr="00D548A1">
        <w:rPr>
          <w:lang w:val="ru-RU"/>
        </w:rPr>
        <w:t>р</w:t>
      </w:r>
      <w:r w:rsidR="00221379" w:rsidRPr="00D548A1">
        <w:rPr>
          <w:lang w:val="ru-RU"/>
        </w:rPr>
        <w:t>ежим «</w:t>
      </w:r>
      <w:r w:rsidRPr="00D548A1">
        <w:rPr>
          <w:lang w:val="ru-RU"/>
        </w:rPr>
        <w:t>ЗС</w:t>
      </w:r>
      <w:r w:rsidR="00221379" w:rsidRPr="00D548A1">
        <w:rPr>
          <w:lang w:val="ru-RU"/>
        </w:rPr>
        <w:t xml:space="preserve">» </w:t>
      </w:r>
      <w:r w:rsidR="00DE0FEF" w:rsidRPr="00D548A1">
        <w:rPr>
          <w:lang w:val="ru-RU"/>
        </w:rPr>
        <w:t>–</w:t>
      </w:r>
      <w:r w:rsidR="00221379" w:rsidRPr="00D548A1">
        <w:rPr>
          <w:lang w:val="ru-RU"/>
        </w:rPr>
        <w:t xml:space="preserve"> запуск ВИ.</w:t>
      </w:r>
    </w:p>
    <w:p w14:paraId="18539223" w14:textId="77777777" w:rsidR="00636A3A" w:rsidRPr="00D548A1" w:rsidRDefault="00636A3A" w:rsidP="00007611">
      <w:pPr>
        <w:pStyle w:val="affff2"/>
        <w:keepNext/>
      </w:pPr>
      <w:r w:rsidRPr="00D548A1">
        <w:t>Предусловия:</w:t>
      </w:r>
    </w:p>
    <w:p w14:paraId="591A19B6" w14:textId="3D5CBAE7" w:rsidR="00636A3A" w:rsidRPr="00D548A1" w:rsidRDefault="001B11D0" w:rsidP="00221379">
      <w:pPr>
        <w:pStyle w:val="afff1"/>
        <w:tabs>
          <w:tab w:val="left" w:pos="1134"/>
        </w:tabs>
        <w:spacing w:line="360" w:lineRule="auto"/>
        <w:ind w:left="709"/>
        <w:jc w:val="both"/>
        <w:rPr>
          <w:sz w:val="28"/>
          <w:szCs w:val="28"/>
        </w:rPr>
      </w:pPr>
      <w:proofErr w:type="gramStart"/>
      <w:r w:rsidRPr="00D548A1">
        <w:rPr>
          <w:sz w:val="28"/>
          <w:szCs w:val="28"/>
        </w:rPr>
        <w:t>а)</w:t>
      </w:r>
      <w:r w:rsidRPr="00D548A1">
        <w:rPr>
          <w:sz w:val="28"/>
          <w:szCs w:val="28"/>
        </w:rPr>
        <w:tab/>
        <w:t>отсутствуют для данного ВИ.</w:t>
      </w:r>
      <w:proofErr w:type="gramEnd"/>
    </w:p>
    <w:p w14:paraId="59594284" w14:textId="77777777" w:rsidR="00636A3A" w:rsidRPr="00D548A1" w:rsidRDefault="00636A3A" w:rsidP="00007611">
      <w:pPr>
        <w:pStyle w:val="Textbody"/>
        <w:keepNext/>
        <w:tabs>
          <w:tab w:val="left" w:pos="2100"/>
        </w:tabs>
        <w:ind w:firstLine="709"/>
        <w:rPr>
          <w:b/>
        </w:rPr>
      </w:pPr>
      <w:r w:rsidRPr="00D548A1">
        <w:rPr>
          <w:rStyle w:val="affff3"/>
        </w:rPr>
        <w:lastRenderedPageBreak/>
        <w:t>Постусловия:</w:t>
      </w:r>
    </w:p>
    <w:p w14:paraId="5059B544" w14:textId="35FBF97D" w:rsidR="00636A3A" w:rsidRPr="00D548A1" w:rsidRDefault="001B11D0" w:rsidP="00E960D2">
      <w:pPr>
        <w:pStyle w:val="a6"/>
        <w:numPr>
          <w:ilvl w:val="0"/>
          <w:numId w:val="196"/>
        </w:numPr>
      </w:pPr>
      <w:r w:rsidRPr="00D548A1">
        <w:t>отключение МК от выполнения функционала.</w:t>
      </w:r>
    </w:p>
    <w:p w14:paraId="1C8BE073" w14:textId="77777777" w:rsidR="00636A3A" w:rsidRPr="00D548A1" w:rsidRDefault="00636A3A" w:rsidP="00007611">
      <w:pPr>
        <w:pStyle w:val="affff2"/>
        <w:keepNext/>
      </w:pPr>
      <w:r w:rsidRPr="00D548A1">
        <w:t>Сценарий:</w:t>
      </w:r>
    </w:p>
    <w:p w14:paraId="3D2E6116" w14:textId="73DD2175" w:rsidR="00636A3A" w:rsidRPr="00D548A1" w:rsidRDefault="001B11D0" w:rsidP="00E960D2">
      <w:pPr>
        <w:pStyle w:val="a0"/>
        <w:numPr>
          <w:ilvl w:val="0"/>
          <w:numId w:val="62"/>
        </w:numPr>
        <w:ind w:left="0" w:firstLine="709"/>
        <w:rPr>
          <w:lang w:val="ru-RU"/>
        </w:rPr>
      </w:pPr>
      <w:r w:rsidRPr="00D548A1">
        <w:rPr>
          <w:lang w:val="ru-RU"/>
        </w:rPr>
        <w:t>б</w:t>
      </w:r>
      <w:r w:rsidR="00221379" w:rsidRPr="00D548A1">
        <w:rPr>
          <w:lang w:val="ru-RU"/>
        </w:rPr>
        <w:t>есконечное выполнение команды перехода МК в энергосберега</w:t>
      </w:r>
      <w:r w:rsidR="00221379" w:rsidRPr="00D548A1">
        <w:rPr>
          <w:lang w:val="ru-RU"/>
        </w:rPr>
        <w:t>ю</w:t>
      </w:r>
      <w:r w:rsidR="00221379" w:rsidRPr="00D548A1">
        <w:rPr>
          <w:lang w:val="ru-RU"/>
        </w:rPr>
        <w:t>щий режим.</w:t>
      </w:r>
    </w:p>
    <w:p w14:paraId="374F6382" w14:textId="77777777" w:rsidR="00636A3A" w:rsidRPr="00D548A1" w:rsidRDefault="00636A3A" w:rsidP="00007611">
      <w:pPr>
        <w:pStyle w:val="Textbody"/>
        <w:keepNext/>
        <w:tabs>
          <w:tab w:val="left" w:pos="1938"/>
        </w:tabs>
        <w:ind w:firstLine="709"/>
        <w:rPr>
          <w:rStyle w:val="affff3"/>
        </w:rPr>
      </w:pPr>
      <w:r w:rsidRPr="00D548A1">
        <w:rPr>
          <w:rStyle w:val="affff3"/>
        </w:rPr>
        <w:t>Исключения:</w:t>
      </w:r>
    </w:p>
    <w:p w14:paraId="7BA935E2" w14:textId="239FAB68" w:rsidR="00636A3A" w:rsidRPr="00D548A1" w:rsidRDefault="001B11D0" w:rsidP="00221379">
      <w:pPr>
        <w:pStyle w:val="Textbody"/>
        <w:tabs>
          <w:tab w:val="left" w:pos="1134"/>
        </w:tabs>
        <w:ind w:left="709" w:firstLine="0"/>
        <w:rPr>
          <w:rStyle w:val="affff0"/>
        </w:rPr>
      </w:pPr>
      <w:proofErr w:type="gramStart"/>
      <w:r w:rsidRPr="00D548A1">
        <w:rPr>
          <w:rStyle w:val="affff0"/>
        </w:rPr>
        <w:t>а)</w:t>
      </w:r>
      <w:r w:rsidRPr="00D548A1">
        <w:rPr>
          <w:rStyle w:val="affff0"/>
        </w:rPr>
        <w:tab/>
        <w:t>отсутствуют для данного ВИ.</w:t>
      </w:r>
      <w:proofErr w:type="gramEnd"/>
    </w:p>
    <w:p w14:paraId="25852021" w14:textId="77777777" w:rsidR="00636A3A" w:rsidRPr="00D548A1" w:rsidRDefault="00636A3A" w:rsidP="00007611">
      <w:pPr>
        <w:pStyle w:val="Textbody"/>
        <w:keepNext/>
        <w:tabs>
          <w:tab w:val="left" w:pos="1938"/>
        </w:tabs>
        <w:ind w:firstLine="709"/>
      </w:pPr>
      <w:r w:rsidRPr="00D548A1">
        <w:rPr>
          <w:rStyle w:val="affff3"/>
        </w:rPr>
        <w:t>Дополнительные сведения:</w:t>
      </w:r>
    </w:p>
    <w:p w14:paraId="7F2E63BB" w14:textId="522C7C7F" w:rsidR="00636A3A" w:rsidRPr="00D548A1" w:rsidRDefault="001B11D0" w:rsidP="00450137">
      <w:pPr>
        <w:pStyle w:val="Textbody"/>
        <w:tabs>
          <w:tab w:val="left" w:pos="1134"/>
          <w:tab w:val="left" w:pos="1276"/>
          <w:tab w:val="left" w:pos="1938"/>
        </w:tabs>
        <w:ind w:left="709" w:firstLine="0"/>
        <w:rPr>
          <w:rStyle w:val="affff0"/>
        </w:rPr>
      </w:pPr>
      <w:proofErr w:type="gramStart"/>
      <w:r w:rsidRPr="00D548A1">
        <w:rPr>
          <w:rStyle w:val="affff0"/>
        </w:rPr>
        <w:t>а)</w:t>
      </w:r>
      <w:r w:rsidRPr="00D548A1">
        <w:rPr>
          <w:rStyle w:val="affff0"/>
        </w:rPr>
        <w:tab/>
        <w:t>отсутствуют для данного ПВИ.</w:t>
      </w:r>
      <w:proofErr w:type="gramEnd"/>
    </w:p>
    <w:p w14:paraId="085A0E4A" w14:textId="77777777" w:rsidR="00007611" w:rsidRPr="00D548A1" w:rsidRDefault="00007611" w:rsidP="001B11D0">
      <w:pPr>
        <w:pStyle w:val="4f5"/>
      </w:pPr>
      <w:bookmarkStart w:id="112" w:name="_Ref44675363"/>
      <w:bookmarkStart w:id="113" w:name="_Toc44926828"/>
      <w:bookmarkStart w:id="114" w:name="_Toc493079508"/>
      <w:bookmarkStart w:id="115" w:name="_Toc500514096"/>
      <w:bookmarkStart w:id="116" w:name="_Ref501636148"/>
      <w:r w:rsidRPr="00D548A1">
        <w:t>ВИ «Индикация»</w:t>
      </w:r>
      <w:bookmarkEnd w:id="112"/>
      <w:bookmarkEnd w:id="113"/>
    </w:p>
    <w:p w14:paraId="01E2E096" w14:textId="77777777" w:rsidR="00007611" w:rsidRPr="00D548A1" w:rsidRDefault="00007611" w:rsidP="00007611">
      <w:pPr>
        <w:pStyle w:val="Textbody"/>
        <w:ind w:firstLine="709"/>
      </w:pPr>
      <w:r w:rsidRPr="00D548A1">
        <w:rPr>
          <w:rStyle w:val="affff3"/>
        </w:rPr>
        <w:t>Идентификатор варианта использования:</w:t>
      </w:r>
      <w:r w:rsidRPr="00D548A1">
        <w:rPr>
          <w:b/>
        </w:rPr>
        <w:t xml:space="preserve"> </w:t>
      </w:r>
      <w:r w:rsidRPr="00D548A1">
        <w:t>ВИ-2.</w:t>
      </w:r>
    </w:p>
    <w:p w14:paraId="77CE9AB4" w14:textId="77777777" w:rsidR="00007611" w:rsidRPr="00D548A1" w:rsidRDefault="00007611" w:rsidP="00007611">
      <w:pPr>
        <w:pStyle w:val="Textbody"/>
        <w:keepNext/>
        <w:ind w:firstLine="709"/>
        <w:rPr>
          <w:rStyle w:val="affff0"/>
        </w:rPr>
      </w:pPr>
      <w:r w:rsidRPr="00D548A1">
        <w:rPr>
          <w:rStyle w:val="affff3"/>
        </w:rPr>
        <w:t>Краткое описание:</w:t>
      </w:r>
    </w:p>
    <w:p w14:paraId="4C11DEC8" w14:textId="652F3B85" w:rsidR="00007611" w:rsidRPr="00D548A1" w:rsidRDefault="009A3A88" w:rsidP="00007611">
      <w:pPr>
        <w:pStyle w:val="affff"/>
        <w:tabs>
          <w:tab w:val="left" w:pos="1134"/>
        </w:tabs>
      </w:pPr>
      <w:r w:rsidRPr="00D548A1">
        <w:t>Индикация текущего положения стрелки (как во время перевода стре</w:t>
      </w:r>
      <w:r w:rsidRPr="00D548A1">
        <w:t>л</w:t>
      </w:r>
      <w:r w:rsidRPr="00D548A1">
        <w:t>ки, так и при его отсутствии), перегрузки по току рабочих и контрольных ц</w:t>
      </w:r>
      <w:r w:rsidRPr="00D548A1">
        <w:t>е</w:t>
      </w:r>
      <w:r w:rsidRPr="00D548A1">
        <w:t xml:space="preserve">пей, поступающих </w:t>
      </w:r>
      <w:proofErr w:type="gramStart"/>
      <w:r w:rsidRPr="00D548A1">
        <w:t>от</w:t>
      </w:r>
      <w:proofErr w:type="gramEnd"/>
      <w:r w:rsidRPr="00D548A1">
        <w:t xml:space="preserve"> </w:t>
      </w:r>
      <w:proofErr w:type="gramStart"/>
      <w:r w:rsidR="00FC788A" w:rsidRPr="00D548A1">
        <w:t>УС</w:t>
      </w:r>
      <w:proofErr w:type="gramEnd"/>
      <w:r w:rsidRPr="00D548A1">
        <w:t xml:space="preserve"> приказов, состояния работы прибора.</w:t>
      </w:r>
    </w:p>
    <w:p w14:paraId="649C8515" w14:textId="77777777" w:rsidR="00007611" w:rsidRPr="00D548A1" w:rsidRDefault="00007611" w:rsidP="00007611">
      <w:pPr>
        <w:pStyle w:val="affff2"/>
        <w:keepNext/>
      </w:pPr>
      <w:r w:rsidRPr="00D548A1">
        <w:t>Действующие лица:</w:t>
      </w:r>
    </w:p>
    <w:p w14:paraId="63AA5C14" w14:textId="30C1C11E" w:rsidR="00007611" w:rsidRPr="00D548A1" w:rsidRDefault="00A4245F" w:rsidP="00E960D2">
      <w:pPr>
        <w:pStyle w:val="a6"/>
        <w:numPr>
          <w:ilvl w:val="0"/>
          <w:numId w:val="197"/>
        </w:numPr>
      </w:pPr>
      <w:r w:rsidRPr="00D548A1">
        <w:t>в</w:t>
      </w:r>
      <w:r w:rsidR="001D7151" w:rsidRPr="00D548A1">
        <w:t>се режимы работы прибора</w:t>
      </w:r>
      <w:r w:rsidRPr="00D548A1">
        <w:t>.</w:t>
      </w:r>
    </w:p>
    <w:p w14:paraId="199B6939" w14:textId="77777777" w:rsidR="00007611" w:rsidRPr="00D548A1" w:rsidRDefault="00007611" w:rsidP="00007611">
      <w:pPr>
        <w:pStyle w:val="affff2"/>
        <w:keepNext/>
      </w:pPr>
      <w:r w:rsidRPr="00D548A1">
        <w:t>Предусловия:</w:t>
      </w:r>
    </w:p>
    <w:p w14:paraId="7A207024" w14:textId="77777777" w:rsidR="00007611" w:rsidRPr="00D548A1" w:rsidRDefault="001D7151" w:rsidP="00B57AD1">
      <w:pPr>
        <w:pStyle w:val="afff1"/>
        <w:numPr>
          <w:ilvl w:val="0"/>
          <w:numId w:val="14"/>
        </w:numPr>
        <w:tabs>
          <w:tab w:val="left" w:pos="1134"/>
        </w:tabs>
        <w:spacing w:line="360" w:lineRule="auto"/>
        <w:ind w:left="0" w:firstLine="709"/>
        <w:jc w:val="both"/>
        <w:rPr>
          <w:sz w:val="28"/>
          <w:szCs w:val="28"/>
        </w:rPr>
      </w:pPr>
      <w:r w:rsidRPr="00D548A1">
        <w:rPr>
          <w:sz w:val="28"/>
          <w:szCs w:val="28"/>
        </w:rPr>
        <w:t>Выполняется один из следующих ВИ:</w:t>
      </w:r>
    </w:p>
    <w:p w14:paraId="497B1D5F" w14:textId="77777777" w:rsidR="001D7151" w:rsidRPr="00D548A1" w:rsidRDefault="001D7151" w:rsidP="00DE0FEF">
      <w:pPr>
        <w:pStyle w:val="a8"/>
        <w:tabs>
          <w:tab w:val="clear" w:pos="993"/>
          <w:tab w:val="left" w:pos="1418"/>
        </w:tabs>
        <w:ind w:left="426"/>
        <w:rPr>
          <w:lang w:val="ru-RU"/>
        </w:rPr>
      </w:pPr>
      <w:r w:rsidRPr="00D548A1">
        <w:rPr>
          <w:lang w:val="ru-RU"/>
        </w:rPr>
        <w:t>«Переход в ЗС»;</w:t>
      </w:r>
    </w:p>
    <w:p w14:paraId="1322AEF0" w14:textId="77777777" w:rsidR="001D7151" w:rsidRPr="00D548A1" w:rsidRDefault="001D7151" w:rsidP="00DE0FEF">
      <w:pPr>
        <w:pStyle w:val="a8"/>
        <w:tabs>
          <w:tab w:val="clear" w:pos="993"/>
          <w:tab w:val="left" w:pos="1418"/>
        </w:tabs>
        <w:ind w:left="426"/>
        <w:rPr>
          <w:lang w:val="ru-RU"/>
        </w:rPr>
      </w:pPr>
      <w:r w:rsidRPr="00D548A1">
        <w:rPr>
          <w:lang w:val="ru-RU"/>
        </w:rPr>
        <w:t>«Снятие ЗС»;</w:t>
      </w:r>
    </w:p>
    <w:p w14:paraId="349DF678" w14:textId="77777777" w:rsidR="001D7151" w:rsidRPr="00D548A1" w:rsidRDefault="001D7151" w:rsidP="00DE0FEF">
      <w:pPr>
        <w:pStyle w:val="a8"/>
        <w:tabs>
          <w:tab w:val="clear" w:pos="993"/>
          <w:tab w:val="left" w:pos="1418"/>
        </w:tabs>
        <w:ind w:left="426"/>
        <w:rPr>
          <w:lang w:val="ru-RU"/>
        </w:rPr>
      </w:pPr>
      <w:r w:rsidRPr="00D548A1">
        <w:rPr>
          <w:lang w:val="ru-RU"/>
        </w:rPr>
        <w:t>«Перевод стрелки»;</w:t>
      </w:r>
    </w:p>
    <w:p w14:paraId="2B0525CC" w14:textId="77777777" w:rsidR="001D7151" w:rsidRPr="00D548A1" w:rsidRDefault="001D7151" w:rsidP="00DE0FEF">
      <w:pPr>
        <w:pStyle w:val="a8"/>
        <w:tabs>
          <w:tab w:val="clear" w:pos="993"/>
          <w:tab w:val="left" w:pos="1418"/>
        </w:tabs>
        <w:ind w:left="426"/>
        <w:rPr>
          <w:lang w:val="ru-RU"/>
        </w:rPr>
      </w:pPr>
      <w:r w:rsidRPr="00D548A1">
        <w:rPr>
          <w:lang w:val="ru-RU"/>
        </w:rPr>
        <w:t>«Определение положения стрелки»;</w:t>
      </w:r>
    </w:p>
    <w:p w14:paraId="7F87D288" w14:textId="77777777" w:rsidR="001D7151" w:rsidRPr="00D548A1" w:rsidRDefault="001D7151" w:rsidP="00DE0FEF">
      <w:pPr>
        <w:pStyle w:val="a8"/>
        <w:tabs>
          <w:tab w:val="clear" w:pos="993"/>
          <w:tab w:val="left" w:pos="1418"/>
        </w:tabs>
        <w:ind w:left="426"/>
        <w:rPr>
          <w:lang w:val="ru-RU"/>
        </w:rPr>
      </w:pPr>
      <w:r w:rsidRPr="00D548A1">
        <w:rPr>
          <w:lang w:val="ru-RU"/>
        </w:rPr>
        <w:t>«Управление активностью»;</w:t>
      </w:r>
    </w:p>
    <w:p w14:paraId="18A499EE" w14:textId="77777777" w:rsidR="001611FF" w:rsidRPr="00D548A1" w:rsidRDefault="001611FF" w:rsidP="00DE0FEF">
      <w:pPr>
        <w:pStyle w:val="a8"/>
        <w:tabs>
          <w:tab w:val="clear" w:pos="993"/>
          <w:tab w:val="left" w:pos="1418"/>
        </w:tabs>
        <w:ind w:left="426"/>
        <w:rPr>
          <w:lang w:val="ru-RU"/>
        </w:rPr>
      </w:pPr>
      <w:r w:rsidRPr="00D548A1">
        <w:rPr>
          <w:lang w:val="ru-RU"/>
        </w:rPr>
        <w:t>«Чтение входных дискретных сигналов»;</w:t>
      </w:r>
    </w:p>
    <w:p w14:paraId="7DB1EFF0" w14:textId="77777777" w:rsidR="001611FF" w:rsidRPr="00D548A1" w:rsidRDefault="001611FF" w:rsidP="00DE0FEF">
      <w:pPr>
        <w:pStyle w:val="a8"/>
        <w:tabs>
          <w:tab w:val="clear" w:pos="993"/>
          <w:tab w:val="left" w:pos="1418"/>
        </w:tabs>
        <w:ind w:left="426"/>
        <w:rPr>
          <w:lang w:val="ru-RU"/>
        </w:rPr>
      </w:pPr>
      <w:r w:rsidRPr="00D548A1">
        <w:rPr>
          <w:lang w:val="ru-RU"/>
        </w:rPr>
        <w:t>«Обмен по RS-422»;</w:t>
      </w:r>
    </w:p>
    <w:p w14:paraId="2E4EB809" w14:textId="77777777" w:rsidR="001611FF" w:rsidRPr="00D548A1" w:rsidRDefault="001611FF" w:rsidP="00DE0FEF">
      <w:pPr>
        <w:pStyle w:val="a8"/>
        <w:tabs>
          <w:tab w:val="clear" w:pos="993"/>
          <w:tab w:val="left" w:pos="1418"/>
        </w:tabs>
        <w:ind w:left="426"/>
        <w:rPr>
          <w:lang w:val="ru-RU"/>
        </w:rPr>
      </w:pPr>
      <w:r w:rsidRPr="00D548A1">
        <w:rPr>
          <w:lang w:val="ru-RU"/>
        </w:rPr>
        <w:t>«Определение состояния контрольных и рабочих цепей».</w:t>
      </w:r>
    </w:p>
    <w:p w14:paraId="1CF6EFD6" w14:textId="77777777" w:rsidR="00007611" w:rsidRPr="00D548A1" w:rsidRDefault="00007611" w:rsidP="00007611">
      <w:pPr>
        <w:pStyle w:val="Textbody"/>
        <w:keepNext/>
        <w:tabs>
          <w:tab w:val="left" w:pos="2100"/>
        </w:tabs>
        <w:ind w:firstLine="709"/>
        <w:rPr>
          <w:b/>
        </w:rPr>
      </w:pPr>
      <w:r w:rsidRPr="00D548A1">
        <w:rPr>
          <w:rStyle w:val="affff3"/>
        </w:rPr>
        <w:lastRenderedPageBreak/>
        <w:t>Постусловия:</w:t>
      </w:r>
    </w:p>
    <w:p w14:paraId="485BB1EB" w14:textId="0D9C27D4" w:rsidR="00007611" w:rsidRPr="00D548A1" w:rsidRDefault="00D82CB6" w:rsidP="00E960D2">
      <w:pPr>
        <w:pStyle w:val="a6"/>
        <w:numPr>
          <w:ilvl w:val="0"/>
          <w:numId w:val="198"/>
        </w:numPr>
      </w:pPr>
      <w:r w:rsidRPr="00D548A1">
        <w:t>индикаторы на передней панели отображают состояние прибора.</w:t>
      </w:r>
    </w:p>
    <w:p w14:paraId="00C561A9" w14:textId="77777777" w:rsidR="00007611" w:rsidRPr="00D548A1" w:rsidRDefault="00007611" w:rsidP="00007611">
      <w:pPr>
        <w:pStyle w:val="affff2"/>
        <w:keepNext/>
      </w:pPr>
      <w:r w:rsidRPr="00D548A1">
        <w:t>Сценарий:</w:t>
      </w:r>
    </w:p>
    <w:p w14:paraId="52A3F774" w14:textId="05617DBE" w:rsidR="00044ACC" w:rsidRPr="00D548A1" w:rsidRDefault="00D82CB6" w:rsidP="00D82CB6">
      <w:pPr>
        <w:pStyle w:val="a6"/>
        <w:numPr>
          <w:ilvl w:val="0"/>
          <w:numId w:val="214"/>
        </w:numPr>
        <w:rPr>
          <w:rStyle w:val="affff3"/>
          <w:b w:val="0"/>
        </w:rPr>
      </w:pPr>
      <w:r w:rsidRPr="00D548A1">
        <w:rPr>
          <w:rStyle w:val="affff3"/>
          <w:b w:val="0"/>
        </w:rPr>
        <w:t>и</w:t>
      </w:r>
      <w:r w:rsidR="00A023F2" w:rsidRPr="00D548A1">
        <w:rPr>
          <w:rStyle w:val="affff3"/>
          <w:b w:val="0"/>
        </w:rPr>
        <w:t>ндикация светодиодов выполняется в соответствии с таблицей</w:t>
      </w:r>
      <w:r w:rsidR="003340E8" w:rsidRPr="00D548A1">
        <w:rPr>
          <w:rStyle w:val="affff3"/>
          <w:b w:val="0"/>
        </w:rPr>
        <w:t> </w:t>
      </w:r>
      <w:r w:rsidR="00505897" w:rsidRPr="00D548A1">
        <w:rPr>
          <w:noProof/>
        </w:rPr>
        <w:fldChar w:fldCharType="begin"/>
      </w:r>
      <w:r w:rsidR="00505897" w:rsidRPr="00D548A1">
        <w:rPr>
          <w:noProof/>
        </w:rPr>
        <w:instrText xml:space="preserve"> SEQ Таблица \* ARABIC </w:instrText>
      </w:r>
      <w:r w:rsidR="00505897" w:rsidRPr="00D548A1">
        <w:rPr>
          <w:noProof/>
        </w:rPr>
        <w:fldChar w:fldCharType="separate"/>
      </w:r>
      <w:r w:rsidR="003340E8" w:rsidRPr="00D548A1">
        <w:rPr>
          <w:noProof/>
        </w:rPr>
        <w:t>3</w:t>
      </w:r>
      <w:r w:rsidR="00505897" w:rsidRPr="00D548A1">
        <w:rPr>
          <w:noProof/>
        </w:rPr>
        <w:fldChar w:fldCharType="end"/>
      </w:r>
      <w:r w:rsidRPr="00D548A1">
        <w:rPr>
          <w:noProof/>
        </w:rPr>
        <w:t>.</w:t>
      </w:r>
    </w:p>
    <w:p w14:paraId="20E86C21" w14:textId="77777777" w:rsidR="00BB023F" w:rsidRPr="00D548A1" w:rsidRDefault="00BB023F" w:rsidP="00BB023F">
      <w:pPr>
        <w:pStyle w:val="a0"/>
        <w:keepNext/>
        <w:numPr>
          <w:ilvl w:val="0"/>
          <w:numId w:val="0"/>
        </w:numPr>
        <w:ind w:left="1069" w:hanging="360"/>
        <w:rPr>
          <w:rStyle w:val="affff3"/>
          <w:b w:val="0"/>
          <w:lang w:val="ru-RU"/>
        </w:rPr>
      </w:pPr>
    </w:p>
    <w:p w14:paraId="504A6A3E" w14:textId="5473F540" w:rsidR="00DC4A0E" w:rsidRPr="00D548A1" w:rsidRDefault="00DC4A0E" w:rsidP="00BB023F">
      <w:pPr>
        <w:pStyle w:val="a0"/>
        <w:keepNext/>
        <w:numPr>
          <w:ilvl w:val="0"/>
          <w:numId w:val="0"/>
        </w:numPr>
        <w:ind w:left="1069" w:hanging="360"/>
        <w:rPr>
          <w:rStyle w:val="affff3"/>
          <w:b w:val="0"/>
          <w:lang w:val="ru-RU"/>
        </w:rPr>
        <w:sectPr w:rsidR="00DC4A0E" w:rsidRPr="00D548A1" w:rsidSect="002047C6">
          <w:headerReference w:type="default" r:id="rId17"/>
          <w:footerReference w:type="default" r:id="rId18"/>
          <w:headerReference w:type="first" r:id="rId19"/>
          <w:footerReference w:type="first" r:id="rId20"/>
          <w:pgSz w:w="11907" w:h="16840" w:code="9"/>
          <w:pgMar w:top="1134" w:right="851" w:bottom="1134" w:left="1701" w:header="567" w:footer="567" w:gutter="0"/>
          <w:cols w:space="720"/>
          <w:titlePg/>
          <w:docGrid w:linePitch="381"/>
        </w:sectPr>
      </w:pPr>
    </w:p>
    <w:p w14:paraId="53F94D6D" w14:textId="4BC6DCCD" w:rsidR="00FC49BB" w:rsidRPr="00D548A1" w:rsidRDefault="00FC49BB" w:rsidP="000A24CC">
      <w:pPr>
        <w:pStyle w:val="afffffa"/>
      </w:pPr>
      <w:r w:rsidRPr="00D548A1">
        <w:lastRenderedPageBreak/>
        <w:t xml:space="preserve">Таблица </w:t>
      </w:r>
      <w:r w:rsidR="00505897" w:rsidRPr="00D548A1">
        <w:rPr>
          <w:noProof/>
        </w:rPr>
        <w:fldChar w:fldCharType="begin"/>
      </w:r>
      <w:r w:rsidR="00505897" w:rsidRPr="00D548A1">
        <w:rPr>
          <w:noProof/>
        </w:rPr>
        <w:instrText xml:space="preserve"> SEQ Таблица \* ARABIC </w:instrText>
      </w:r>
      <w:r w:rsidR="00505897" w:rsidRPr="00D548A1">
        <w:rPr>
          <w:noProof/>
        </w:rPr>
        <w:fldChar w:fldCharType="separate"/>
      </w:r>
      <w:bookmarkStart w:id="121" w:name="_Ref44683454"/>
      <w:r w:rsidRPr="00D548A1">
        <w:rPr>
          <w:noProof/>
        </w:rPr>
        <w:t>3</w:t>
      </w:r>
      <w:bookmarkEnd w:id="121"/>
      <w:r w:rsidR="00505897" w:rsidRPr="00D548A1">
        <w:rPr>
          <w:noProof/>
        </w:rPr>
        <w:fldChar w:fldCharType="end"/>
      </w:r>
      <w:r w:rsidR="000A24CC" w:rsidRPr="00D548A1">
        <w:t xml:space="preserve"> – Состояние светодиодов на передней панели ОКПС-Е-К</w:t>
      </w:r>
    </w:p>
    <w:tbl>
      <w:tblPr>
        <w:tblStyle w:val="aff7"/>
        <w:tblW w:w="15026" w:type="dxa"/>
        <w:tblInd w:w="-176" w:type="dxa"/>
        <w:tblLayout w:type="fixed"/>
        <w:tblLook w:val="04A0" w:firstRow="1" w:lastRow="0" w:firstColumn="1" w:lastColumn="0" w:noHBand="0" w:noVBand="1"/>
      </w:tblPr>
      <w:tblGrid>
        <w:gridCol w:w="568"/>
        <w:gridCol w:w="1304"/>
        <w:gridCol w:w="3828"/>
        <w:gridCol w:w="1275"/>
        <w:gridCol w:w="2552"/>
        <w:gridCol w:w="2551"/>
        <w:gridCol w:w="964"/>
        <w:gridCol w:w="992"/>
        <w:gridCol w:w="992"/>
      </w:tblGrid>
      <w:tr w:rsidR="00044ACC" w:rsidRPr="00D548A1" w14:paraId="137C392C" w14:textId="77777777" w:rsidTr="005D4527">
        <w:trPr>
          <w:cantSplit/>
          <w:trHeight w:val="20"/>
        </w:trPr>
        <w:tc>
          <w:tcPr>
            <w:tcW w:w="568" w:type="dxa"/>
            <w:vMerge w:val="restart"/>
            <w:vAlign w:val="center"/>
          </w:tcPr>
          <w:p w14:paraId="658EE8F9" w14:textId="46D955B2" w:rsidR="00044ACC" w:rsidRPr="00D548A1" w:rsidRDefault="00044ACC" w:rsidP="00BA67F0">
            <w:pPr>
              <w:pStyle w:val="59"/>
              <w:rPr>
                <w:b/>
                <w:bCs/>
              </w:rPr>
            </w:pPr>
            <w:r w:rsidRPr="00D548A1">
              <w:rPr>
                <w:b/>
                <w:bCs/>
              </w:rPr>
              <w:t>№№</w:t>
            </w:r>
          </w:p>
        </w:tc>
        <w:tc>
          <w:tcPr>
            <w:tcW w:w="1304" w:type="dxa"/>
            <w:vMerge w:val="restart"/>
            <w:vAlign w:val="center"/>
          </w:tcPr>
          <w:p w14:paraId="368C84CE" w14:textId="77777777" w:rsidR="00044ACC" w:rsidRPr="00D548A1" w:rsidRDefault="00044ACC" w:rsidP="00BA67F0">
            <w:pPr>
              <w:pStyle w:val="59"/>
              <w:ind w:firstLine="0"/>
              <w:jc w:val="left"/>
              <w:rPr>
                <w:b/>
                <w:bCs/>
              </w:rPr>
            </w:pPr>
            <w:r w:rsidRPr="00D548A1">
              <w:rPr>
                <w:b/>
                <w:bCs/>
              </w:rPr>
              <w:t>Режим</w:t>
            </w:r>
            <w:r w:rsidR="00BA67F0" w:rsidRPr="00D548A1">
              <w:rPr>
                <w:b/>
                <w:bCs/>
              </w:rPr>
              <w:t xml:space="preserve"> / </w:t>
            </w:r>
            <w:r w:rsidRPr="00D548A1">
              <w:rPr>
                <w:b/>
                <w:bCs/>
              </w:rPr>
              <w:t>состояние</w:t>
            </w:r>
          </w:p>
        </w:tc>
        <w:tc>
          <w:tcPr>
            <w:tcW w:w="3828" w:type="dxa"/>
            <w:vMerge w:val="restart"/>
            <w:vAlign w:val="center"/>
          </w:tcPr>
          <w:p w14:paraId="47CF9F56" w14:textId="77777777" w:rsidR="00044ACC" w:rsidRPr="00D548A1" w:rsidRDefault="00044ACC" w:rsidP="002E1870">
            <w:pPr>
              <w:pStyle w:val="59"/>
              <w:ind w:firstLine="0"/>
              <w:jc w:val="center"/>
              <w:rPr>
                <w:b/>
                <w:bCs/>
              </w:rPr>
            </w:pPr>
            <w:r w:rsidRPr="00D548A1">
              <w:rPr>
                <w:b/>
                <w:bCs/>
              </w:rPr>
              <w:t>Событие/ условия</w:t>
            </w:r>
          </w:p>
        </w:tc>
        <w:tc>
          <w:tcPr>
            <w:tcW w:w="9326" w:type="dxa"/>
            <w:gridSpan w:val="6"/>
            <w:vAlign w:val="center"/>
          </w:tcPr>
          <w:p w14:paraId="0320918B" w14:textId="77777777" w:rsidR="00044ACC" w:rsidRPr="00D548A1" w:rsidRDefault="00044ACC" w:rsidP="002E1870">
            <w:pPr>
              <w:pStyle w:val="59"/>
              <w:jc w:val="center"/>
              <w:rPr>
                <w:b/>
                <w:bCs/>
              </w:rPr>
            </w:pPr>
            <w:r w:rsidRPr="00D548A1">
              <w:rPr>
                <w:b/>
                <w:bCs/>
              </w:rPr>
              <w:t>Индикатор</w:t>
            </w:r>
          </w:p>
        </w:tc>
      </w:tr>
      <w:tr w:rsidR="00BA67F0" w:rsidRPr="00D548A1" w14:paraId="7E586C50" w14:textId="77777777" w:rsidTr="005D4527">
        <w:trPr>
          <w:cantSplit/>
          <w:trHeight w:val="1801"/>
        </w:trPr>
        <w:tc>
          <w:tcPr>
            <w:tcW w:w="568" w:type="dxa"/>
            <w:vMerge/>
            <w:vAlign w:val="center"/>
          </w:tcPr>
          <w:p w14:paraId="1FA9FEE4" w14:textId="77777777" w:rsidR="00044ACC" w:rsidRPr="00D548A1" w:rsidRDefault="00044ACC" w:rsidP="00BA67F0">
            <w:pPr>
              <w:pStyle w:val="59"/>
              <w:rPr>
                <w:b/>
                <w:bCs/>
              </w:rPr>
            </w:pPr>
          </w:p>
        </w:tc>
        <w:tc>
          <w:tcPr>
            <w:tcW w:w="1304" w:type="dxa"/>
            <w:vMerge/>
            <w:vAlign w:val="center"/>
          </w:tcPr>
          <w:p w14:paraId="57A43A42" w14:textId="77777777" w:rsidR="00044ACC" w:rsidRPr="00D548A1" w:rsidRDefault="00044ACC" w:rsidP="00044ACC">
            <w:pPr>
              <w:pStyle w:val="59"/>
              <w:jc w:val="left"/>
              <w:rPr>
                <w:b/>
                <w:bCs/>
              </w:rPr>
            </w:pPr>
          </w:p>
        </w:tc>
        <w:tc>
          <w:tcPr>
            <w:tcW w:w="3828" w:type="dxa"/>
            <w:vMerge/>
            <w:vAlign w:val="center"/>
          </w:tcPr>
          <w:p w14:paraId="525BD01D" w14:textId="77777777" w:rsidR="00044ACC" w:rsidRPr="00D548A1" w:rsidRDefault="00044ACC" w:rsidP="00044ACC">
            <w:pPr>
              <w:pStyle w:val="59"/>
              <w:jc w:val="left"/>
              <w:rPr>
                <w:b/>
                <w:bCs/>
              </w:rPr>
            </w:pPr>
          </w:p>
        </w:tc>
        <w:tc>
          <w:tcPr>
            <w:tcW w:w="1275" w:type="dxa"/>
            <w:textDirection w:val="btLr"/>
            <w:vAlign w:val="center"/>
          </w:tcPr>
          <w:p w14:paraId="274BD615" w14:textId="77777777" w:rsidR="00044ACC" w:rsidRPr="00D548A1" w:rsidRDefault="00044ACC" w:rsidP="00774D46">
            <w:pPr>
              <w:pStyle w:val="59"/>
              <w:ind w:left="113" w:right="113" w:firstLine="0"/>
              <w:jc w:val="left"/>
              <w:rPr>
                <w:b/>
                <w:bCs/>
              </w:rPr>
            </w:pPr>
            <w:r w:rsidRPr="00D548A1">
              <w:rPr>
                <w:b/>
                <w:bCs/>
              </w:rPr>
              <w:t>Отказ</w:t>
            </w:r>
          </w:p>
        </w:tc>
        <w:tc>
          <w:tcPr>
            <w:tcW w:w="2552" w:type="dxa"/>
            <w:textDirection w:val="btLr"/>
            <w:vAlign w:val="center"/>
          </w:tcPr>
          <w:p w14:paraId="2360AC89" w14:textId="77777777" w:rsidR="00044ACC" w:rsidRPr="00D548A1" w:rsidRDefault="00044ACC" w:rsidP="00774D46">
            <w:pPr>
              <w:pStyle w:val="59"/>
              <w:ind w:left="113" w:right="113" w:firstLine="0"/>
              <w:jc w:val="left"/>
              <w:rPr>
                <w:b/>
                <w:bCs/>
              </w:rPr>
            </w:pPr>
            <w:r w:rsidRPr="00D548A1">
              <w:rPr>
                <w:b/>
                <w:bCs/>
              </w:rPr>
              <w:t>RS1</w:t>
            </w:r>
          </w:p>
        </w:tc>
        <w:tc>
          <w:tcPr>
            <w:tcW w:w="2551" w:type="dxa"/>
            <w:textDirection w:val="btLr"/>
            <w:vAlign w:val="center"/>
          </w:tcPr>
          <w:p w14:paraId="4EC7D37E" w14:textId="77777777" w:rsidR="00044ACC" w:rsidRPr="00D548A1" w:rsidRDefault="00044ACC" w:rsidP="00774D46">
            <w:pPr>
              <w:pStyle w:val="59"/>
              <w:ind w:left="113" w:right="113" w:firstLine="0"/>
              <w:jc w:val="left"/>
              <w:rPr>
                <w:b/>
                <w:bCs/>
              </w:rPr>
            </w:pPr>
            <w:r w:rsidRPr="00D548A1">
              <w:rPr>
                <w:b/>
                <w:bCs/>
              </w:rPr>
              <w:t>RS2</w:t>
            </w:r>
          </w:p>
        </w:tc>
        <w:tc>
          <w:tcPr>
            <w:tcW w:w="964" w:type="dxa"/>
            <w:textDirection w:val="btLr"/>
            <w:vAlign w:val="center"/>
          </w:tcPr>
          <w:p w14:paraId="63096CCD" w14:textId="77777777" w:rsidR="00044ACC" w:rsidRPr="00D548A1" w:rsidRDefault="00044ACC" w:rsidP="00774D46">
            <w:pPr>
              <w:pStyle w:val="59"/>
              <w:ind w:left="113" w:right="113" w:firstLine="0"/>
              <w:jc w:val="left"/>
              <w:rPr>
                <w:b/>
                <w:bCs/>
              </w:rPr>
            </w:pPr>
            <w:r w:rsidRPr="00D548A1">
              <w:rPr>
                <w:b/>
                <w:bCs/>
              </w:rPr>
              <w:t xml:space="preserve">Положение </w:t>
            </w:r>
            <w:r w:rsidRPr="00D548A1">
              <w:rPr>
                <w:b/>
                <w:bCs/>
                <w:sz w:val="28"/>
                <w:szCs w:val="28"/>
              </w:rPr>
              <w:t>+</w:t>
            </w:r>
          </w:p>
        </w:tc>
        <w:tc>
          <w:tcPr>
            <w:tcW w:w="992" w:type="dxa"/>
            <w:textDirection w:val="btLr"/>
            <w:vAlign w:val="center"/>
          </w:tcPr>
          <w:p w14:paraId="7B9FE11E" w14:textId="77777777" w:rsidR="00044ACC" w:rsidRPr="00D548A1" w:rsidRDefault="00044ACC" w:rsidP="00774D46">
            <w:pPr>
              <w:pStyle w:val="59"/>
              <w:ind w:left="113" w:right="113" w:firstLine="0"/>
              <w:jc w:val="left"/>
              <w:rPr>
                <w:b/>
                <w:bCs/>
              </w:rPr>
            </w:pPr>
            <w:r w:rsidRPr="00D548A1">
              <w:rPr>
                <w:b/>
                <w:bCs/>
              </w:rPr>
              <w:t xml:space="preserve">Положение </w:t>
            </w:r>
            <w:r w:rsidRPr="00D548A1">
              <w:rPr>
                <w:b/>
                <w:bCs/>
                <w:sz w:val="28"/>
                <w:szCs w:val="28"/>
              </w:rPr>
              <w:t>-</w:t>
            </w:r>
          </w:p>
        </w:tc>
        <w:tc>
          <w:tcPr>
            <w:tcW w:w="992" w:type="dxa"/>
            <w:textDirection w:val="btLr"/>
            <w:vAlign w:val="center"/>
          </w:tcPr>
          <w:p w14:paraId="3F8C2446" w14:textId="77777777" w:rsidR="00044ACC" w:rsidRPr="00D548A1" w:rsidRDefault="00044ACC" w:rsidP="00774D46">
            <w:pPr>
              <w:pStyle w:val="59"/>
              <w:ind w:left="113" w:right="113" w:firstLine="0"/>
              <w:jc w:val="left"/>
              <w:rPr>
                <w:b/>
                <w:bCs/>
              </w:rPr>
            </w:pPr>
            <w:r w:rsidRPr="00D548A1">
              <w:rPr>
                <w:b/>
                <w:bCs/>
              </w:rPr>
              <w:t>Потеря ко</w:t>
            </w:r>
            <w:r w:rsidRPr="00D548A1">
              <w:rPr>
                <w:b/>
                <w:bCs/>
              </w:rPr>
              <w:t>н</w:t>
            </w:r>
            <w:r w:rsidRPr="00D548A1">
              <w:rPr>
                <w:b/>
                <w:bCs/>
              </w:rPr>
              <w:t>троля</w:t>
            </w:r>
          </w:p>
        </w:tc>
      </w:tr>
      <w:tr w:rsidR="00BA67F0" w:rsidRPr="00D548A1" w14:paraId="4580A739" w14:textId="77777777" w:rsidTr="005D4527">
        <w:trPr>
          <w:cantSplit/>
          <w:tblHeader/>
        </w:trPr>
        <w:tc>
          <w:tcPr>
            <w:tcW w:w="568" w:type="dxa"/>
            <w:vAlign w:val="center"/>
          </w:tcPr>
          <w:p w14:paraId="214045EE" w14:textId="77777777" w:rsidR="00BA67F0" w:rsidRPr="00D548A1" w:rsidRDefault="00BA67F0" w:rsidP="00044ACC">
            <w:pPr>
              <w:pStyle w:val="59"/>
              <w:jc w:val="center"/>
              <w:rPr>
                <w:b/>
                <w:bCs/>
              </w:rPr>
            </w:pPr>
            <w:r w:rsidRPr="00D548A1">
              <w:rPr>
                <w:b/>
                <w:bCs/>
              </w:rPr>
              <w:t>11</w:t>
            </w:r>
          </w:p>
        </w:tc>
        <w:tc>
          <w:tcPr>
            <w:tcW w:w="1304" w:type="dxa"/>
            <w:vAlign w:val="center"/>
          </w:tcPr>
          <w:p w14:paraId="39C78185" w14:textId="77777777" w:rsidR="00BA67F0" w:rsidRPr="00D548A1" w:rsidRDefault="00BA67F0" w:rsidP="00044ACC">
            <w:pPr>
              <w:pStyle w:val="59"/>
              <w:ind w:firstLine="0"/>
              <w:jc w:val="center"/>
              <w:rPr>
                <w:bCs/>
              </w:rPr>
            </w:pPr>
            <w:r w:rsidRPr="00D548A1">
              <w:rPr>
                <w:bCs/>
              </w:rPr>
              <w:t>ЗС</w:t>
            </w:r>
          </w:p>
        </w:tc>
        <w:tc>
          <w:tcPr>
            <w:tcW w:w="3828" w:type="dxa"/>
            <w:vAlign w:val="center"/>
          </w:tcPr>
          <w:p w14:paraId="35C09ECA" w14:textId="77777777" w:rsidR="00BA67F0" w:rsidRPr="00D548A1" w:rsidRDefault="00BA67F0" w:rsidP="00044ACC">
            <w:pPr>
              <w:pStyle w:val="59"/>
              <w:ind w:firstLine="0"/>
              <w:jc w:val="center"/>
              <w:rPr>
                <w:bCs/>
              </w:rPr>
            </w:pPr>
            <w:r w:rsidRPr="00D548A1">
              <w:rPr>
                <w:bCs/>
              </w:rPr>
              <w:t>Прибор находится в защитном с</w:t>
            </w:r>
            <w:r w:rsidRPr="00D548A1">
              <w:rPr>
                <w:bCs/>
              </w:rPr>
              <w:t>о</w:t>
            </w:r>
            <w:r w:rsidRPr="00D548A1">
              <w:rPr>
                <w:bCs/>
              </w:rPr>
              <w:t>стоянии</w:t>
            </w:r>
          </w:p>
        </w:tc>
        <w:tc>
          <w:tcPr>
            <w:tcW w:w="1275" w:type="dxa"/>
            <w:vAlign w:val="center"/>
          </w:tcPr>
          <w:p w14:paraId="39986C32" w14:textId="77777777" w:rsidR="00BA67F0" w:rsidRPr="00D548A1" w:rsidRDefault="00BA67F0" w:rsidP="00044ACC">
            <w:pPr>
              <w:pStyle w:val="59"/>
              <w:ind w:firstLine="0"/>
              <w:jc w:val="center"/>
              <w:rPr>
                <w:bCs/>
              </w:rPr>
            </w:pPr>
            <w:proofErr w:type="spellStart"/>
            <w:r w:rsidRPr="00D548A1">
              <w:rPr>
                <w:bCs/>
              </w:rPr>
              <w:t>Вкл</w:t>
            </w:r>
            <w:proofErr w:type="spellEnd"/>
          </w:p>
        </w:tc>
        <w:tc>
          <w:tcPr>
            <w:tcW w:w="2552" w:type="dxa"/>
            <w:vAlign w:val="center"/>
          </w:tcPr>
          <w:p w14:paraId="277B9893" w14:textId="77777777" w:rsidR="00BA67F0" w:rsidRPr="00D548A1" w:rsidRDefault="00BA67F0" w:rsidP="00044ACC">
            <w:pPr>
              <w:pStyle w:val="59"/>
              <w:ind w:firstLine="0"/>
              <w:jc w:val="center"/>
              <w:rPr>
                <w:bCs/>
              </w:rPr>
            </w:pPr>
            <w:proofErr w:type="spellStart"/>
            <w:proofErr w:type="gramStart"/>
            <w:r w:rsidRPr="00D548A1">
              <w:rPr>
                <w:bCs/>
              </w:rPr>
              <w:t>Выкл</w:t>
            </w:r>
            <w:proofErr w:type="spellEnd"/>
            <w:proofErr w:type="gramEnd"/>
          </w:p>
        </w:tc>
        <w:tc>
          <w:tcPr>
            <w:tcW w:w="2551" w:type="dxa"/>
            <w:vAlign w:val="center"/>
          </w:tcPr>
          <w:p w14:paraId="4B991425" w14:textId="77777777" w:rsidR="00BA67F0" w:rsidRPr="00D548A1" w:rsidRDefault="00BA67F0" w:rsidP="00BA67F0">
            <w:pPr>
              <w:pStyle w:val="59"/>
              <w:ind w:firstLine="0"/>
              <w:jc w:val="center"/>
              <w:rPr>
                <w:bCs/>
              </w:rPr>
            </w:pPr>
            <w:proofErr w:type="spellStart"/>
            <w:proofErr w:type="gramStart"/>
            <w:r w:rsidRPr="00D548A1">
              <w:rPr>
                <w:bCs/>
              </w:rPr>
              <w:t>Выкл</w:t>
            </w:r>
            <w:proofErr w:type="spellEnd"/>
            <w:proofErr w:type="gramEnd"/>
          </w:p>
        </w:tc>
        <w:tc>
          <w:tcPr>
            <w:tcW w:w="964" w:type="dxa"/>
            <w:vAlign w:val="center"/>
          </w:tcPr>
          <w:p w14:paraId="4AA6B9FD" w14:textId="77777777" w:rsidR="00BA67F0" w:rsidRPr="00D548A1" w:rsidRDefault="00BA67F0" w:rsidP="00BA67F0">
            <w:pPr>
              <w:pStyle w:val="59"/>
              <w:ind w:firstLine="0"/>
              <w:jc w:val="center"/>
              <w:rPr>
                <w:bCs/>
              </w:rPr>
            </w:pPr>
            <w:proofErr w:type="spellStart"/>
            <w:proofErr w:type="gramStart"/>
            <w:r w:rsidRPr="00D548A1">
              <w:rPr>
                <w:bCs/>
              </w:rPr>
              <w:t>Выкл</w:t>
            </w:r>
            <w:proofErr w:type="spellEnd"/>
            <w:proofErr w:type="gramEnd"/>
          </w:p>
        </w:tc>
        <w:tc>
          <w:tcPr>
            <w:tcW w:w="992" w:type="dxa"/>
            <w:vAlign w:val="center"/>
          </w:tcPr>
          <w:p w14:paraId="793A03FC" w14:textId="77777777" w:rsidR="00BA67F0" w:rsidRPr="00D548A1" w:rsidRDefault="00BA67F0" w:rsidP="00BA67F0">
            <w:pPr>
              <w:pStyle w:val="59"/>
              <w:ind w:firstLine="0"/>
              <w:jc w:val="center"/>
              <w:rPr>
                <w:bCs/>
              </w:rPr>
            </w:pPr>
            <w:proofErr w:type="spellStart"/>
            <w:proofErr w:type="gramStart"/>
            <w:r w:rsidRPr="00D548A1">
              <w:rPr>
                <w:bCs/>
              </w:rPr>
              <w:t>Выкл</w:t>
            </w:r>
            <w:proofErr w:type="spellEnd"/>
            <w:proofErr w:type="gramEnd"/>
          </w:p>
        </w:tc>
        <w:tc>
          <w:tcPr>
            <w:tcW w:w="992" w:type="dxa"/>
            <w:vAlign w:val="center"/>
          </w:tcPr>
          <w:p w14:paraId="41B7DC06" w14:textId="77777777" w:rsidR="00BA67F0" w:rsidRPr="00D548A1" w:rsidRDefault="00BA67F0" w:rsidP="00BA67F0">
            <w:pPr>
              <w:pStyle w:val="59"/>
              <w:ind w:firstLine="0"/>
              <w:jc w:val="center"/>
              <w:rPr>
                <w:bCs/>
              </w:rPr>
            </w:pPr>
            <w:proofErr w:type="spellStart"/>
            <w:proofErr w:type="gramStart"/>
            <w:r w:rsidRPr="00D548A1">
              <w:rPr>
                <w:bCs/>
              </w:rPr>
              <w:t>Выкл</w:t>
            </w:r>
            <w:proofErr w:type="spellEnd"/>
            <w:proofErr w:type="gramEnd"/>
          </w:p>
        </w:tc>
      </w:tr>
      <w:tr w:rsidR="00BA67F0" w:rsidRPr="00D548A1" w14:paraId="107A3D0D" w14:textId="77777777" w:rsidTr="005D4527">
        <w:trPr>
          <w:cantSplit/>
          <w:tblHeader/>
        </w:trPr>
        <w:tc>
          <w:tcPr>
            <w:tcW w:w="568" w:type="dxa"/>
            <w:vAlign w:val="center"/>
          </w:tcPr>
          <w:p w14:paraId="739C15C3" w14:textId="77777777" w:rsidR="00BA67F0" w:rsidRPr="00D548A1" w:rsidRDefault="00BA67F0" w:rsidP="00BA67F0">
            <w:pPr>
              <w:pStyle w:val="59"/>
              <w:ind w:firstLine="0"/>
              <w:jc w:val="center"/>
              <w:rPr>
                <w:b/>
                <w:bCs/>
              </w:rPr>
            </w:pPr>
            <w:r w:rsidRPr="00D548A1">
              <w:rPr>
                <w:b/>
                <w:bCs/>
              </w:rPr>
              <w:t>2</w:t>
            </w:r>
          </w:p>
        </w:tc>
        <w:tc>
          <w:tcPr>
            <w:tcW w:w="1304" w:type="dxa"/>
            <w:vAlign w:val="center"/>
          </w:tcPr>
          <w:p w14:paraId="45FBD4CC" w14:textId="77777777" w:rsidR="00BA67F0" w:rsidRPr="00D548A1" w:rsidRDefault="00BA67F0" w:rsidP="00044ACC">
            <w:pPr>
              <w:pStyle w:val="59"/>
              <w:ind w:firstLine="0"/>
              <w:jc w:val="center"/>
              <w:rPr>
                <w:bCs/>
              </w:rPr>
            </w:pPr>
            <w:r w:rsidRPr="00D548A1">
              <w:rPr>
                <w:bCs/>
              </w:rPr>
              <w:t>Снятие ЗС</w:t>
            </w:r>
          </w:p>
        </w:tc>
        <w:tc>
          <w:tcPr>
            <w:tcW w:w="3828" w:type="dxa"/>
            <w:vAlign w:val="center"/>
          </w:tcPr>
          <w:p w14:paraId="691F72CB" w14:textId="0B022DD1" w:rsidR="00BA67F0" w:rsidRPr="00D548A1" w:rsidRDefault="00BA67F0" w:rsidP="00044ACC">
            <w:pPr>
              <w:pStyle w:val="59"/>
              <w:ind w:firstLine="0"/>
              <w:jc w:val="center"/>
              <w:rPr>
                <w:bCs/>
              </w:rPr>
            </w:pPr>
            <w:r w:rsidRPr="00D548A1">
              <w:t>По факту снятия ЗС (стирания к</w:t>
            </w:r>
            <w:r w:rsidRPr="00D548A1">
              <w:t>о</w:t>
            </w:r>
            <w:r w:rsidRPr="00D548A1">
              <w:t xml:space="preserve">да </w:t>
            </w:r>
            <w:r w:rsidR="0006662D" w:rsidRPr="00D548A1">
              <w:t>ЗС</w:t>
            </w:r>
            <w:r w:rsidRPr="00D548A1">
              <w:t xml:space="preserve"> в ЭНП)</w:t>
            </w:r>
          </w:p>
        </w:tc>
        <w:tc>
          <w:tcPr>
            <w:tcW w:w="1275" w:type="dxa"/>
            <w:vAlign w:val="center"/>
          </w:tcPr>
          <w:p w14:paraId="7683CA08" w14:textId="77777777" w:rsidR="00BA67F0" w:rsidRPr="00D548A1" w:rsidRDefault="00BA67F0" w:rsidP="00044ACC">
            <w:pPr>
              <w:pStyle w:val="59"/>
              <w:ind w:firstLine="0"/>
              <w:jc w:val="center"/>
              <w:rPr>
                <w:bCs/>
              </w:rPr>
            </w:pPr>
            <w:proofErr w:type="spellStart"/>
            <w:r w:rsidRPr="00D548A1">
              <w:rPr>
                <w:bCs/>
              </w:rPr>
              <w:t>Вкл</w:t>
            </w:r>
            <w:proofErr w:type="spellEnd"/>
          </w:p>
        </w:tc>
        <w:tc>
          <w:tcPr>
            <w:tcW w:w="5103" w:type="dxa"/>
            <w:gridSpan w:val="2"/>
          </w:tcPr>
          <w:p w14:paraId="178B965C" w14:textId="77777777" w:rsidR="007D17AA" w:rsidRPr="00D548A1" w:rsidRDefault="00BA67F0" w:rsidP="0047776E">
            <w:pPr>
              <w:pStyle w:val="4f"/>
              <w:ind w:firstLine="0"/>
              <w:jc w:val="left"/>
            </w:pPr>
            <w:r w:rsidRPr="00D548A1">
              <w:t xml:space="preserve">Мигают в противофазе в течение </w:t>
            </w:r>
            <w:r w:rsidR="002E1870" w:rsidRPr="00D548A1">
              <w:t>20 с. Пар</w:t>
            </w:r>
            <w:r w:rsidR="002E1870" w:rsidRPr="00D548A1">
              <w:t>а</w:t>
            </w:r>
            <w:r w:rsidR="002E1870" w:rsidRPr="00D548A1">
              <w:t>метры мигания:</w:t>
            </w:r>
          </w:p>
          <w:p w14:paraId="38EA9183" w14:textId="5F6096F1" w:rsidR="00BA67F0" w:rsidRPr="00D548A1" w:rsidRDefault="002E1870" w:rsidP="0047776E">
            <w:pPr>
              <w:pStyle w:val="4f"/>
              <w:ind w:firstLine="0"/>
              <w:jc w:val="left"/>
            </w:pPr>
            <w:r w:rsidRPr="00D548A1">
              <w:t>500</w:t>
            </w:r>
            <w:r w:rsidR="0045400A" w:rsidRPr="00D548A1">
              <w:t> </w:t>
            </w:r>
            <w:r w:rsidRPr="00D548A1">
              <w:t xml:space="preserve">мс </w:t>
            </w:r>
            <w:r w:rsidR="0047776E" w:rsidRPr="00D548A1">
              <w:t>Вкл</w:t>
            </w:r>
            <w:r w:rsidR="00BA67F0" w:rsidRPr="00D548A1">
              <w:t>.- 500 мс</w:t>
            </w:r>
            <w:proofErr w:type="gramStart"/>
            <w:r w:rsidR="00BA67F0" w:rsidRPr="00D548A1">
              <w:t xml:space="preserve"> </w:t>
            </w:r>
            <w:r w:rsidR="0047776E" w:rsidRPr="00D548A1">
              <w:t>В</w:t>
            </w:r>
            <w:proofErr w:type="gramEnd"/>
            <w:r w:rsidR="0047776E" w:rsidRPr="00D548A1">
              <w:t>ыкл</w:t>
            </w:r>
            <w:r w:rsidR="00BA67F0" w:rsidRPr="00D548A1">
              <w:t>.</w:t>
            </w:r>
          </w:p>
        </w:tc>
        <w:tc>
          <w:tcPr>
            <w:tcW w:w="964" w:type="dxa"/>
            <w:vAlign w:val="center"/>
          </w:tcPr>
          <w:p w14:paraId="19DD2B21" w14:textId="77777777" w:rsidR="00BA67F0" w:rsidRPr="00D548A1" w:rsidRDefault="002E1870" w:rsidP="00BA67F0">
            <w:pPr>
              <w:pStyle w:val="59"/>
              <w:ind w:firstLine="0"/>
              <w:jc w:val="center"/>
              <w:rPr>
                <w:bCs/>
              </w:rPr>
            </w:pPr>
            <w:proofErr w:type="spellStart"/>
            <w:proofErr w:type="gramStart"/>
            <w:r w:rsidRPr="00D548A1">
              <w:rPr>
                <w:bCs/>
              </w:rPr>
              <w:t>Выкл</w:t>
            </w:r>
            <w:proofErr w:type="spellEnd"/>
            <w:proofErr w:type="gramEnd"/>
          </w:p>
        </w:tc>
        <w:tc>
          <w:tcPr>
            <w:tcW w:w="992" w:type="dxa"/>
            <w:vAlign w:val="center"/>
          </w:tcPr>
          <w:p w14:paraId="54CC50FA" w14:textId="77777777" w:rsidR="00BA67F0" w:rsidRPr="00D548A1" w:rsidRDefault="002E1870" w:rsidP="00BA67F0">
            <w:pPr>
              <w:pStyle w:val="59"/>
              <w:ind w:firstLine="0"/>
              <w:jc w:val="center"/>
              <w:rPr>
                <w:bCs/>
              </w:rPr>
            </w:pPr>
            <w:proofErr w:type="spellStart"/>
            <w:proofErr w:type="gramStart"/>
            <w:r w:rsidRPr="00D548A1">
              <w:rPr>
                <w:bCs/>
              </w:rPr>
              <w:t>Выкл</w:t>
            </w:r>
            <w:proofErr w:type="spellEnd"/>
            <w:proofErr w:type="gramEnd"/>
          </w:p>
        </w:tc>
        <w:tc>
          <w:tcPr>
            <w:tcW w:w="992" w:type="dxa"/>
            <w:vAlign w:val="center"/>
          </w:tcPr>
          <w:p w14:paraId="3D4B654E" w14:textId="77777777" w:rsidR="00BA67F0" w:rsidRPr="00D548A1" w:rsidRDefault="002E1870" w:rsidP="00BA67F0">
            <w:pPr>
              <w:pStyle w:val="59"/>
              <w:ind w:firstLine="0"/>
              <w:jc w:val="center"/>
              <w:rPr>
                <w:bCs/>
              </w:rPr>
            </w:pPr>
            <w:proofErr w:type="spellStart"/>
            <w:proofErr w:type="gramStart"/>
            <w:r w:rsidRPr="00D548A1">
              <w:rPr>
                <w:bCs/>
              </w:rPr>
              <w:t>Выкл</w:t>
            </w:r>
            <w:proofErr w:type="spellEnd"/>
            <w:proofErr w:type="gramEnd"/>
          </w:p>
        </w:tc>
      </w:tr>
      <w:tr w:rsidR="0047776E" w:rsidRPr="00D548A1" w14:paraId="198C5254" w14:textId="77777777" w:rsidTr="005D4527">
        <w:trPr>
          <w:cantSplit/>
          <w:tblHeader/>
        </w:trPr>
        <w:tc>
          <w:tcPr>
            <w:tcW w:w="568" w:type="dxa"/>
            <w:vAlign w:val="center"/>
          </w:tcPr>
          <w:p w14:paraId="3C84DBC9" w14:textId="77777777" w:rsidR="0047776E" w:rsidRPr="00D548A1" w:rsidRDefault="0047776E" w:rsidP="00BA67F0">
            <w:pPr>
              <w:pStyle w:val="59"/>
              <w:ind w:firstLine="0"/>
              <w:jc w:val="center"/>
              <w:rPr>
                <w:b/>
                <w:bCs/>
              </w:rPr>
            </w:pPr>
            <w:r w:rsidRPr="00D548A1">
              <w:rPr>
                <w:b/>
                <w:bCs/>
              </w:rPr>
              <w:t>3</w:t>
            </w:r>
          </w:p>
        </w:tc>
        <w:tc>
          <w:tcPr>
            <w:tcW w:w="1304" w:type="dxa"/>
            <w:vAlign w:val="center"/>
          </w:tcPr>
          <w:p w14:paraId="4FF09379" w14:textId="77777777" w:rsidR="0047776E" w:rsidRPr="00D548A1" w:rsidRDefault="0047776E" w:rsidP="00044ACC">
            <w:pPr>
              <w:pStyle w:val="59"/>
              <w:ind w:firstLine="0"/>
              <w:jc w:val="center"/>
              <w:rPr>
                <w:bCs/>
              </w:rPr>
            </w:pPr>
            <w:proofErr w:type="gramStart"/>
            <w:r w:rsidRPr="00D548A1">
              <w:rPr>
                <w:bCs/>
              </w:rPr>
              <w:t>Начальная иници</w:t>
            </w:r>
            <w:r w:rsidRPr="00D548A1">
              <w:rPr>
                <w:bCs/>
              </w:rPr>
              <w:t>а</w:t>
            </w:r>
            <w:r w:rsidRPr="00D548A1">
              <w:rPr>
                <w:bCs/>
              </w:rPr>
              <w:t>лизация</w:t>
            </w:r>
            <w:proofErr w:type="gramEnd"/>
          </w:p>
        </w:tc>
        <w:tc>
          <w:tcPr>
            <w:tcW w:w="3828" w:type="dxa"/>
            <w:vAlign w:val="center"/>
          </w:tcPr>
          <w:p w14:paraId="5B56608C" w14:textId="77777777" w:rsidR="0047776E" w:rsidRPr="00D548A1" w:rsidRDefault="0047776E" w:rsidP="00666DA2">
            <w:pPr>
              <w:pStyle w:val="59"/>
              <w:ind w:firstLine="0"/>
              <w:jc w:val="center"/>
            </w:pPr>
            <w:r w:rsidRPr="00D548A1">
              <w:t xml:space="preserve">После подачи питания «24 В» (а фактически, после сброса обоих МК, вызванном подачей на них питания 5 В) произошла </w:t>
            </w:r>
            <w:proofErr w:type="gramStart"/>
            <w:r w:rsidRPr="00D548A1">
              <w:t>у</w:t>
            </w:r>
            <w:r w:rsidR="00666DA2" w:rsidRPr="00D548A1">
              <w:t>спеш</w:t>
            </w:r>
            <w:r w:rsidRPr="00D548A1">
              <w:t>ная</w:t>
            </w:r>
            <w:proofErr w:type="gramEnd"/>
            <w:r w:rsidRPr="00D548A1">
              <w:t xml:space="preserve"> инициализация прибора</w:t>
            </w:r>
          </w:p>
        </w:tc>
        <w:tc>
          <w:tcPr>
            <w:tcW w:w="9326" w:type="dxa"/>
            <w:gridSpan w:val="6"/>
            <w:vAlign w:val="center"/>
          </w:tcPr>
          <w:p w14:paraId="1BC2C1AA" w14:textId="007102FA" w:rsidR="0047776E" w:rsidRPr="00D548A1" w:rsidRDefault="0047776E" w:rsidP="00BA67F0">
            <w:pPr>
              <w:pStyle w:val="59"/>
              <w:ind w:firstLine="0"/>
              <w:jc w:val="center"/>
              <w:rPr>
                <w:bCs/>
              </w:rPr>
            </w:pPr>
            <w:r w:rsidRPr="00D548A1">
              <w:t>Включение всех индикаторов на лицевой панели на 1</w:t>
            </w:r>
            <w:r w:rsidR="0031185C" w:rsidRPr="00D548A1">
              <w:t>-</w:t>
            </w:r>
            <w:r w:rsidRPr="00D548A1">
              <w:t>2 </w:t>
            </w:r>
            <w:proofErr w:type="gramStart"/>
            <w:r w:rsidRPr="00D548A1">
              <w:t>с</w:t>
            </w:r>
            <w:proofErr w:type="gramEnd"/>
          </w:p>
        </w:tc>
      </w:tr>
      <w:tr w:rsidR="005B3FBF" w:rsidRPr="00D548A1" w14:paraId="4E007751" w14:textId="77777777" w:rsidTr="005D4527">
        <w:trPr>
          <w:cantSplit/>
          <w:tblHeader/>
        </w:trPr>
        <w:tc>
          <w:tcPr>
            <w:tcW w:w="568" w:type="dxa"/>
            <w:vAlign w:val="center"/>
          </w:tcPr>
          <w:p w14:paraId="373F2381" w14:textId="77777777" w:rsidR="0047776E" w:rsidRPr="00D548A1" w:rsidRDefault="0047776E" w:rsidP="00BA67F0">
            <w:pPr>
              <w:pStyle w:val="59"/>
              <w:ind w:firstLine="0"/>
              <w:jc w:val="center"/>
              <w:rPr>
                <w:b/>
                <w:bCs/>
              </w:rPr>
            </w:pPr>
            <w:r w:rsidRPr="00D548A1">
              <w:rPr>
                <w:b/>
                <w:bCs/>
              </w:rPr>
              <w:t>4</w:t>
            </w:r>
          </w:p>
        </w:tc>
        <w:tc>
          <w:tcPr>
            <w:tcW w:w="1304" w:type="dxa"/>
            <w:vAlign w:val="center"/>
          </w:tcPr>
          <w:p w14:paraId="0C41CE2E" w14:textId="77777777" w:rsidR="0047776E" w:rsidRPr="00D548A1" w:rsidRDefault="0047776E" w:rsidP="00044ACC">
            <w:pPr>
              <w:pStyle w:val="59"/>
              <w:ind w:firstLine="0"/>
              <w:jc w:val="center"/>
              <w:rPr>
                <w:bCs/>
              </w:rPr>
            </w:pPr>
            <w:r w:rsidRPr="00D548A1">
              <w:rPr>
                <w:bCs/>
              </w:rPr>
              <w:t>Иници</w:t>
            </w:r>
            <w:r w:rsidRPr="00D548A1">
              <w:rPr>
                <w:bCs/>
              </w:rPr>
              <w:t>а</w:t>
            </w:r>
            <w:r w:rsidRPr="00D548A1">
              <w:rPr>
                <w:bCs/>
              </w:rPr>
              <w:t>лизация</w:t>
            </w:r>
          </w:p>
        </w:tc>
        <w:tc>
          <w:tcPr>
            <w:tcW w:w="3828" w:type="dxa"/>
            <w:vAlign w:val="center"/>
          </w:tcPr>
          <w:p w14:paraId="538F64AB" w14:textId="77777777" w:rsidR="0047776E" w:rsidRPr="00D548A1" w:rsidRDefault="0047776E" w:rsidP="00044ACC">
            <w:pPr>
              <w:pStyle w:val="59"/>
              <w:ind w:firstLine="0"/>
              <w:jc w:val="center"/>
            </w:pPr>
            <w:r w:rsidRPr="00D548A1">
              <w:t xml:space="preserve">Переход в ЗС в случае, когда по включению прибора обнаружено несовпадение контрольной суммы и перемычек на </w:t>
            </w:r>
            <w:proofErr w:type="gramStart"/>
            <w:r w:rsidRPr="00D548A1">
              <w:t>кросс-плате</w:t>
            </w:r>
            <w:proofErr w:type="gramEnd"/>
          </w:p>
        </w:tc>
        <w:tc>
          <w:tcPr>
            <w:tcW w:w="1275" w:type="dxa"/>
            <w:vAlign w:val="center"/>
          </w:tcPr>
          <w:p w14:paraId="3F15E989" w14:textId="77777777" w:rsidR="0047776E" w:rsidRPr="00D548A1" w:rsidRDefault="0047776E" w:rsidP="00BA67F0">
            <w:pPr>
              <w:pStyle w:val="59"/>
              <w:ind w:firstLine="0"/>
              <w:jc w:val="center"/>
            </w:pPr>
            <w:proofErr w:type="spellStart"/>
            <w:r w:rsidRPr="00D548A1">
              <w:t>Вкл</w:t>
            </w:r>
            <w:proofErr w:type="spellEnd"/>
          </w:p>
        </w:tc>
        <w:tc>
          <w:tcPr>
            <w:tcW w:w="5103" w:type="dxa"/>
            <w:gridSpan w:val="2"/>
            <w:vAlign w:val="center"/>
          </w:tcPr>
          <w:p w14:paraId="76FD832F" w14:textId="77777777" w:rsidR="0031185C" w:rsidRPr="00D548A1" w:rsidRDefault="0047776E" w:rsidP="0047776E">
            <w:pPr>
              <w:pStyle w:val="59"/>
              <w:ind w:firstLine="0"/>
              <w:jc w:val="center"/>
            </w:pPr>
            <w:r w:rsidRPr="00D548A1">
              <w:t>Мигают в противофазе в течение 20 с. Пар</w:t>
            </w:r>
            <w:r w:rsidRPr="00D548A1">
              <w:t>а</w:t>
            </w:r>
            <w:r w:rsidRPr="00D548A1">
              <w:t>метры мигания:</w:t>
            </w:r>
          </w:p>
          <w:p w14:paraId="46ACF872" w14:textId="333AEF5D" w:rsidR="0047776E" w:rsidRPr="00D548A1" w:rsidRDefault="0047776E" w:rsidP="0047776E">
            <w:pPr>
              <w:pStyle w:val="59"/>
              <w:ind w:firstLine="0"/>
              <w:jc w:val="center"/>
            </w:pPr>
            <w:r w:rsidRPr="00D548A1">
              <w:t>500 мс Вкл. - 500 мс</w:t>
            </w:r>
            <w:proofErr w:type="gramStart"/>
            <w:r w:rsidRPr="00D548A1">
              <w:t xml:space="preserve"> В</w:t>
            </w:r>
            <w:proofErr w:type="gramEnd"/>
            <w:r w:rsidRPr="00D548A1">
              <w:t>ыкл.</w:t>
            </w:r>
          </w:p>
        </w:tc>
        <w:tc>
          <w:tcPr>
            <w:tcW w:w="964" w:type="dxa"/>
            <w:vAlign w:val="center"/>
          </w:tcPr>
          <w:p w14:paraId="74C418C9" w14:textId="77777777" w:rsidR="0047776E" w:rsidRPr="00D548A1" w:rsidRDefault="0047776E" w:rsidP="00BA67F0">
            <w:pPr>
              <w:pStyle w:val="59"/>
              <w:ind w:firstLine="0"/>
              <w:jc w:val="center"/>
            </w:pPr>
            <w:proofErr w:type="spellStart"/>
            <w:proofErr w:type="gramStart"/>
            <w:r w:rsidRPr="00D548A1">
              <w:t>Выкл</w:t>
            </w:r>
            <w:proofErr w:type="spellEnd"/>
            <w:proofErr w:type="gramEnd"/>
          </w:p>
        </w:tc>
        <w:tc>
          <w:tcPr>
            <w:tcW w:w="992" w:type="dxa"/>
            <w:vAlign w:val="center"/>
          </w:tcPr>
          <w:p w14:paraId="21F7BC06" w14:textId="77777777" w:rsidR="0047776E" w:rsidRPr="00D548A1" w:rsidRDefault="0047776E" w:rsidP="00BA67F0">
            <w:pPr>
              <w:pStyle w:val="59"/>
              <w:ind w:firstLine="0"/>
              <w:jc w:val="center"/>
            </w:pPr>
            <w:proofErr w:type="spellStart"/>
            <w:proofErr w:type="gramStart"/>
            <w:r w:rsidRPr="00D548A1">
              <w:t>Выкл</w:t>
            </w:r>
            <w:proofErr w:type="spellEnd"/>
            <w:proofErr w:type="gramEnd"/>
          </w:p>
        </w:tc>
        <w:tc>
          <w:tcPr>
            <w:tcW w:w="992" w:type="dxa"/>
            <w:vAlign w:val="center"/>
          </w:tcPr>
          <w:p w14:paraId="37F50653" w14:textId="77777777" w:rsidR="0047776E" w:rsidRPr="00D548A1" w:rsidRDefault="0047776E" w:rsidP="00BA67F0">
            <w:pPr>
              <w:pStyle w:val="59"/>
              <w:ind w:firstLine="0"/>
              <w:jc w:val="center"/>
            </w:pPr>
            <w:proofErr w:type="spellStart"/>
            <w:proofErr w:type="gramStart"/>
            <w:r w:rsidRPr="00D548A1">
              <w:t>Выкл</w:t>
            </w:r>
            <w:proofErr w:type="spellEnd"/>
            <w:proofErr w:type="gramEnd"/>
          </w:p>
        </w:tc>
      </w:tr>
      <w:tr w:rsidR="00D62421" w:rsidRPr="00D548A1" w14:paraId="0F62497A" w14:textId="77777777" w:rsidTr="005D4527">
        <w:trPr>
          <w:cantSplit/>
          <w:tblHeader/>
        </w:trPr>
        <w:tc>
          <w:tcPr>
            <w:tcW w:w="568" w:type="dxa"/>
            <w:vAlign w:val="center"/>
          </w:tcPr>
          <w:p w14:paraId="02EE3E1D" w14:textId="77777777" w:rsidR="009C5C10" w:rsidRPr="00D548A1" w:rsidRDefault="009C5C10" w:rsidP="00BA67F0">
            <w:pPr>
              <w:pStyle w:val="59"/>
              <w:ind w:firstLine="0"/>
              <w:jc w:val="center"/>
              <w:rPr>
                <w:b/>
                <w:bCs/>
              </w:rPr>
            </w:pPr>
            <w:r w:rsidRPr="00D548A1">
              <w:rPr>
                <w:b/>
                <w:bCs/>
              </w:rPr>
              <w:lastRenderedPageBreak/>
              <w:t>5</w:t>
            </w:r>
          </w:p>
        </w:tc>
        <w:tc>
          <w:tcPr>
            <w:tcW w:w="1304" w:type="dxa"/>
            <w:vAlign w:val="center"/>
          </w:tcPr>
          <w:p w14:paraId="08D1904B" w14:textId="77777777" w:rsidR="009C5C10" w:rsidRPr="00D548A1" w:rsidRDefault="009C5C10" w:rsidP="00D62421">
            <w:pPr>
              <w:pStyle w:val="59"/>
              <w:ind w:firstLine="0"/>
              <w:jc w:val="center"/>
              <w:rPr>
                <w:bCs/>
              </w:rPr>
            </w:pPr>
            <w:proofErr w:type="gramStart"/>
            <w:r w:rsidRPr="00D548A1">
              <w:rPr>
                <w:bCs/>
              </w:rPr>
              <w:t>РС</w:t>
            </w:r>
            <w:r w:rsidR="00E540C5" w:rsidRPr="00D548A1">
              <w:rPr>
                <w:bCs/>
              </w:rPr>
              <w:t>/БС</w:t>
            </w:r>
            <w:r w:rsidRPr="00D548A1">
              <w:rPr>
                <w:bCs/>
              </w:rPr>
              <w:t xml:space="preserve"> (</w:t>
            </w:r>
            <w:r w:rsidR="00D62421" w:rsidRPr="00D548A1">
              <w:rPr>
                <w:bCs/>
              </w:rPr>
              <w:t>А</w:t>
            </w:r>
            <w:r w:rsidRPr="00D548A1">
              <w:rPr>
                <w:bCs/>
              </w:rPr>
              <w:t>кти</w:t>
            </w:r>
            <w:r w:rsidRPr="00D548A1">
              <w:rPr>
                <w:bCs/>
              </w:rPr>
              <w:t>в</w:t>
            </w:r>
            <w:r w:rsidRPr="00D548A1">
              <w:rPr>
                <w:bCs/>
              </w:rPr>
              <w:t>ный)</w:t>
            </w:r>
            <w:proofErr w:type="gramEnd"/>
          </w:p>
        </w:tc>
        <w:tc>
          <w:tcPr>
            <w:tcW w:w="3828" w:type="dxa"/>
            <w:vAlign w:val="center"/>
          </w:tcPr>
          <w:p w14:paraId="6A9931BC" w14:textId="77777777" w:rsidR="009C5C10" w:rsidRPr="00D548A1" w:rsidRDefault="009C5C10" w:rsidP="00044ACC">
            <w:pPr>
              <w:pStyle w:val="59"/>
              <w:ind w:firstLine="0"/>
              <w:jc w:val="center"/>
            </w:pPr>
            <w:r w:rsidRPr="00D548A1">
              <w:t>При получении корректного пр</w:t>
            </w:r>
            <w:r w:rsidRPr="00D548A1">
              <w:t>и</w:t>
            </w:r>
            <w:r w:rsidRPr="00D548A1">
              <w:t>каза или короткого сообщения по линии связи 1</w:t>
            </w:r>
          </w:p>
        </w:tc>
        <w:tc>
          <w:tcPr>
            <w:tcW w:w="1275" w:type="dxa"/>
            <w:vAlign w:val="center"/>
          </w:tcPr>
          <w:p w14:paraId="1215FBBE" w14:textId="77777777" w:rsidR="009C5C10" w:rsidRPr="00D548A1" w:rsidRDefault="00E540C5" w:rsidP="00BA67F0">
            <w:pPr>
              <w:pStyle w:val="59"/>
              <w:ind w:firstLine="0"/>
              <w:jc w:val="center"/>
            </w:pPr>
            <w:r w:rsidRPr="00D548A1">
              <w:t>Не влияет</w:t>
            </w:r>
          </w:p>
        </w:tc>
        <w:tc>
          <w:tcPr>
            <w:tcW w:w="2552" w:type="dxa"/>
          </w:tcPr>
          <w:p w14:paraId="70675547" w14:textId="09D06AEC" w:rsidR="009C5C10" w:rsidRPr="00D548A1" w:rsidRDefault="009C5C10" w:rsidP="009C5C10">
            <w:pPr>
              <w:pStyle w:val="4f"/>
              <w:ind w:firstLine="0"/>
            </w:pPr>
            <w:r w:rsidRPr="00D548A1">
              <w:t>Включение на 50 мс</w:t>
            </w:r>
          </w:p>
        </w:tc>
        <w:tc>
          <w:tcPr>
            <w:tcW w:w="2551" w:type="dxa"/>
            <w:vAlign w:val="center"/>
          </w:tcPr>
          <w:p w14:paraId="473F79E8" w14:textId="77777777" w:rsidR="009C5C10" w:rsidRPr="00D548A1" w:rsidRDefault="00E540C5" w:rsidP="0047776E">
            <w:pPr>
              <w:pStyle w:val="59"/>
              <w:ind w:firstLine="0"/>
              <w:jc w:val="center"/>
            </w:pPr>
            <w:r w:rsidRPr="00D548A1">
              <w:t>Не влияет</w:t>
            </w:r>
          </w:p>
        </w:tc>
        <w:tc>
          <w:tcPr>
            <w:tcW w:w="964" w:type="dxa"/>
            <w:vAlign w:val="center"/>
          </w:tcPr>
          <w:p w14:paraId="69348F86" w14:textId="77777777" w:rsidR="009C5C10" w:rsidRPr="00D548A1" w:rsidRDefault="009C5C10" w:rsidP="00BA67F0">
            <w:pPr>
              <w:pStyle w:val="59"/>
              <w:ind w:firstLine="0"/>
              <w:jc w:val="center"/>
            </w:pPr>
            <w:r w:rsidRPr="00D548A1">
              <w:t>Не влияет</w:t>
            </w:r>
          </w:p>
        </w:tc>
        <w:tc>
          <w:tcPr>
            <w:tcW w:w="992" w:type="dxa"/>
            <w:vAlign w:val="center"/>
          </w:tcPr>
          <w:p w14:paraId="2072E425" w14:textId="77777777" w:rsidR="009C5C10" w:rsidRPr="00D548A1" w:rsidRDefault="009C5C10" w:rsidP="00BA67F0">
            <w:pPr>
              <w:pStyle w:val="59"/>
              <w:ind w:firstLine="0"/>
              <w:jc w:val="center"/>
            </w:pPr>
            <w:r w:rsidRPr="00D548A1">
              <w:t>Не влияет</w:t>
            </w:r>
          </w:p>
        </w:tc>
        <w:tc>
          <w:tcPr>
            <w:tcW w:w="992" w:type="dxa"/>
            <w:vAlign w:val="center"/>
          </w:tcPr>
          <w:p w14:paraId="72A71876" w14:textId="77777777" w:rsidR="009C5C10" w:rsidRPr="00D548A1" w:rsidRDefault="009C5C10" w:rsidP="00BA67F0">
            <w:pPr>
              <w:pStyle w:val="59"/>
              <w:ind w:firstLine="0"/>
              <w:jc w:val="center"/>
            </w:pPr>
            <w:r w:rsidRPr="00D548A1">
              <w:t>Не влияет</w:t>
            </w:r>
          </w:p>
        </w:tc>
      </w:tr>
      <w:tr w:rsidR="00D62421" w:rsidRPr="00D548A1" w14:paraId="284B51CC" w14:textId="77777777" w:rsidTr="005D4527">
        <w:trPr>
          <w:cantSplit/>
          <w:tblHeader/>
        </w:trPr>
        <w:tc>
          <w:tcPr>
            <w:tcW w:w="568" w:type="dxa"/>
            <w:vAlign w:val="center"/>
          </w:tcPr>
          <w:p w14:paraId="48A9824B" w14:textId="77777777" w:rsidR="00E540C5" w:rsidRPr="00D548A1" w:rsidRDefault="00E540C5" w:rsidP="00BA67F0">
            <w:pPr>
              <w:pStyle w:val="59"/>
              <w:ind w:firstLine="0"/>
              <w:jc w:val="center"/>
              <w:rPr>
                <w:b/>
                <w:bCs/>
              </w:rPr>
            </w:pPr>
            <w:r w:rsidRPr="00D548A1">
              <w:rPr>
                <w:b/>
                <w:bCs/>
              </w:rPr>
              <w:t>6</w:t>
            </w:r>
          </w:p>
        </w:tc>
        <w:tc>
          <w:tcPr>
            <w:tcW w:w="1304" w:type="dxa"/>
            <w:vAlign w:val="center"/>
          </w:tcPr>
          <w:p w14:paraId="29F86132" w14:textId="77777777" w:rsidR="00E540C5" w:rsidRPr="00D548A1" w:rsidRDefault="00E540C5" w:rsidP="00B10CD8">
            <w:pPr>
              <w:pStyle w:val="59"/>
              <w:ind w:firstLine="0"/>
              <w:jc w:val="center"/>
              <w:rPr>
                <w:bCs/>
              </w:rPr>
            </w:pPr>
            <w:proofErr w:type="gramStart"/>
            <w:r w:rsidRPr="00D548A1">
              <w:rPr>
                <w:bCs/>
              </w:rPr>
              <w:t>РС/БС (</w:t>
            </w:r>
            <w:r w:rsidR="00B10CD8" w:rsidRPr="00D548A1">
              <w:rPr>
                <w:bCs/>
              </w:rPr>
              <w:t>А</w:t>
            </w:r>
            <w:r w:rsidRPr="00D548A1">
              <w:rPr>
                <w:bCs/>
              </w:rPr>
              <w:t>кти</w:t>
            </w:r>
            <w:r w:rsidRPr="00D548A1">
              <w:rPr>
                <w:bCs/>
              </w:rPr>
              <w:t>в</w:t>
            </w:r>
            <w:r w:rsidRPr="00D548A1">
              <w:rPr>
                <w:bCs/>
              </w:rPr>
              <w:t>ный)</w:t>
            </w:r>
            <w:proofErr w:type="gramEnd"/>
          </w:p>
        </w:tc>
        <w:tc>
          <w:tcPr>
            <w:tcW w:w="3828" w:type="dxa"/>
            <w:vAlign w:val="center"/>
          </w:tcPr>
          <w:p w14:paraId="38B58EDC" w14:textId="77777777" w:rsidR="00E540C5" w:rsidRPr="00D548A1" w:rsidRDefault="00E540C5" w:rsidP="00B10CD8">
            <w:pPr>
              <w:pStyle w:val="59"/>
              <w:ind w:firstLine="0"/>
              <w:jc w:val="center"/>
            </w:pPr>
            <w:r w:rsidRPr="00D548A1">
              <w:t>При получении корректного пр</w:t>
            </w:r>
            <w:r w:rsidRPr="00D548A1">
              <w:t>и</w:t>
            </w:r>
            <w:r w:rsidRPr="00D548A1">
              <w:t>каза или короткого сообщения по линии связи 1</w:t>
            </w:r>
          </w:p>
        </w:tc>
        <w:tc>
          <w:tcPr>
            <w:tcW w:w="1275" w:type="dxa"/>
            <w:vAlign w:val="center"/>
          </w:tcPr>
          <w:p w14:paraId="283663A4" w14:textId="77777777" w:rsidR="00E540C5" w:rsidRPr="00D548A1" w:rsidRDefault="00E540C5" w:rsidP="00BA67F0">
            <w:pPr>
              <w:pStyle w:val="59"/>
              <w:ind w:firstLine="0"/>
              <w:jc w:val="center"/>
            </w:pPr>
            <w:r w:rsidRPr="00D548A1">
              <w:t>Не влияет</w:t>
            </w:r>
          </w:p>
        </w:tc>
        <w:tc>
          <w:tcPr>
            <w:tcW w:w="2552" w:type="dxa"/>
            <w:vAlign w:val="center"/>
          </w:tcPr>
          <w:p w14:paraId="49995CA0" w14:textId="77777777" w:rsidR="00E540C5" w:rsidRPr="00D548A1" w:rsidRDefault="00E540C5" w:rsidP="0047776E">
            <w:pPr>
              <w:pStyle w:val="59"/>
              <w:ind w:firstLine="0"/>
              <w:jc w:val="center"/>
            </w:pPr>
            <w:r w:rsidRPr="00D548A1">
              <w:t>Не влияет</w:t>
            </w:r>
          </w:p>
        </w:tc>
        <w:tc>
          <w:tcPr>
            <w:tcW w:w="2551" w:type="dxa"/>
          </w:tcPr>
          <w:p w14:paraId="1B833BFF" w14:textId="77777777" w:rsidR="00E540C5" w:rsidRPr="00D548A1" w:rsidRDefault="00666DA2" w:rsidP="00B10CD8">
            <w:pPr>
              <w:pStyle w:val="4f"/>
              <w:ind w:firstLine="0"/>
            </w:pPr>
            <w:r w:rsidRPr="00D548A1">
              <w:t>Включение на 50 мс</w:t>
            </w:r>
          </w:p>
        </w:tc>
        <w:tc>
          <w:tcPr>
            <w:tcW w:w="964" w:type="dxa"/>
            <w:vAlign w:val="center"/>
          </w:tcPr>
          <w:p w14:paraId="14A15F42" w14:textId="77777777" w:rsidR="00E540C5" w:rsidRPr="00D548A1" w:rsidRDefault="00E540C5" w:rsidP="00BA67F0">
            <w:pPr>
              <w:pStyle w:val="59"/>
              <w:ind w:firstLine="0"/>
              <w:jc w:val="center"/>
            </w:pPr>
            <w:r w:rsidRPr="00D548A1">
              <w:t>Не влияет</w:t>
            </w:r>
          </w:p>
        </w:tc>
        <w:tc>
          <w:tcPr>
            <w:tcW w:w="992" w:type="dxa"/>
            <w:vAlign w:val="center"/>
          </w:tcPr>
          <w:p w14:paraId="0DD0349B" w14:textId="77777777" w:rsidR="00E540C5" w:rsidRPr="00D548A1" w:rsidRDefault="00E540C5" w:rsidP="00BA67F0">
            <w:pPr>
              <w:pStyle w:val="59"/>
              <w:ind w:firstLine="0"/>
              <w:jc w:val="center"/>
            </w:pPr>
            <w:r w:rsidRPr="00D548A1">
              <w:t>Не влияет</w:t>
            </w:r>
          </w:p>
        </w:tc>
        <w:tc>
          <w:tcPr>
            <w:tcW w:w="992" w:type="dxa"/>
            <w:vAlign w:val="center"/>
          </w:tcPr>
          <w:p w14:paraId="077ED8AE" w14:textId="77777777" w:rsidR="00E540C5" w:rsidRPr="00D548A1" w:rsidRDefault="00E540C5" w:rsidP="00BA67F0">
            <w:pPr>
              <w:pStyle w:val="59"/>
              <w:ind w:firstLine="0"/>
              <w:jc w:val="center"/>
            </w:pPr>
            <w:r w:rsidRPr="00D548A1">
              <w:t>Не влияет</w:t>
            </w:r>
          </w:p>
        </w:tc>
      </w:tr>
      <w:tr w:rsidR="00D62421" w:rsidRPr="00D548A1" w14:paraId="64A6B997" w14:textId="77777777" w:rsidTr="005D4527">
        <w:trPr>
          <w:cantSplit/>
          <w:tblHeader/>
        </w:trPr>
        <w:tc>
          <w:tcPr>
            <w:tcW w:w="568" w:type="dxa"/>
            <w:vAlign w:val="center"/>
          </w:tcPr>
          <w:p w14:paraId="6C8DB6A1" w14:textId="77777777" w:rsidR="00B10CD8" w:rsidRPr="00D548A1" w:rsidRDefault="00B10CD8" w:rsidP="00BA67F0">
            <w:pPr>
              <w:pStyle w:val="59"/>
              <w:ind w:firstLine="0"/>
              <w:jc w:val="center"/>
              <w:rPr>
                <w:b/>
                <w:bCs/>
              </w:rPr>
            </w:pPr>
            <w:r w:rsidRPr="00D548A1">
              <w:rPr>
                <w:b/>
                <w:bCs/>
              </w:rPr>
              <w:t>7</w:t>
            </w:r>
          </w:p>
        </w:tc>
        <w:tc>
          <w:tcPr>
            <w:tcW w:w="1304" w:type="dxa"/>
            <w:vAlign w:val="center"/>
          </w:tcPr>
          <w:p w14:paraId="13A42F2F" w14:textId="77777777" w:rsidR="00B10CD8" w:rsidRPr="00D548A1" w:rsidRDefault="00B10CD8" w:rsidP="00B10CD8">
            <w:pPr>
              <w:pStyle w:val="4f"/>
              <w:ind w:firstLine="0"/>
            </w:pPr>
            <w:proofErr w:type="gramStart"/>
            <w:r w:rsidRPr="00D548A1">
              <w:t>РС/БС (Пасси</w:t>
            </w:r>
            <w:r w:rsidRPr="00D548A1">
              <w:t>в</w:t>
            </w:r>
            <w:r w:rsidRPr="00D548A1">
              <w:t>ный)</w:t>
            </w:r>
            <w:proofErr w:type="gramEnd"/>
          </w:p>
        </w:tc>
        <w:tc>
          <w:tcPr>
            <w:tcW w:w="3828" w:type="dxa"/>
            <w:vAlign w:val="center"/>
          </w:tcPr>
          <w:p w14:paraId="1CB2D8BF" w14:textId="77777777" w:rsidR="00B10CD8" w:rsidRPr="00D548A1" w:rsidRDefault="00B10CD8" w:rsidP="00044ACC">
            <w:pPr>
              <w:pStyle w:val="59"/>
              <w:ind w:firstLine="0"/>
              <w:jc w:val="center"/>
            </w:pPr>
            <w:r w:rsidRPr="00D548A1">
              <w:t>При получении корректного пр</w:t>
            </w:r>
            <w:r w:rsidRPr="00D548A1">
              <w:t>и</w:t>
            </w:r>
            <w:r w:rsidRPr="00D548A1">
              <w:t>каза или короткого сообщения по линии связи 1</w:t>
            </w:r>
          </w:p>
        </w:tc>
        <w:tc>
          <w:tcPr>
            <w:tcW w:w="1275" w:type="dxa"/>
            <w:vAlign w:val="center"/>
          </w:tcPr>
          <w:p w14:paraId="1431D37B" w14:textId="77777777" w:rsidR="00B10CD8" w:rsidRPr="00D548A1" w:rsidRDefault="00B10CD8" w:rsidP="00BA67F0">
            <w:pPr>
              <w:pStyle w:val="59"/>
              <w:ind w:firstLine="0"/>
              <w:jc w:val="center"/>
            </w:pPr>
            <w:r w:rsidRPr="00D548A1">
              <w:t>Не влияет</w:t>
            </w:r>
          </w:p>
        </w:tc>
        <w:tc>
          <w:tcPr>
            <w:tcW w:w="2552" w:type="dxa"/>
          </w:tcPr>
          <w:p w14:paraId="568AE315" w14:textId="2A5B55AB" w:rsidR="00B10CD8" w:rsidRPr="00D548A1" w:rsidRDefault="00B10CD8" w:rsidP="00FE6327">
            <w:pPr>
              <w:pStyle w:val="4f"/>
              <w:ind w:firstLine="0"/>
            </w:pPr>
            <w:r w:rsidRPr="00D548A1">
              <w:t>Последовательно</w:t>
            </w:r>
            <w:r w:rsidR="00666DA2" w:rsidRPr="00D548A1">
              <w:t xml:space="preserve">сть: 300 мс </w:t>
            </w:r>
            <w:proofErr w:type="spellStart"/>
            <w:r w:rsidR="00666DA2" w:rsidRPr="00D548A1">
              <w:t>В</w:t>
            </w:r>
            <w:r w:rsidR="0031185C" w:rsidRPr="00D548A1">
              <w:t>кл</w:t>
            </w:r>
            <w:proofErr w:type="spellEnd"/>
            <w:r w:rsidR="00666DA2" w:rsidRPr="00D548A1">
              <w:t xml:space="preserve"> – 300 мс </w:t>
            </w:r>
            <w:proofErr w:type="spellStart"/>
            <w:proofErr w:type="gramStart"/>
            <w:r w:rsidR="00666DA2" w:rsidRPr="00D548A1">
              <w:t>В</w:t>
            </w:r>
            <w:r w:rsidR="00FE6327" w:rsidRPr="00D548A1">
              <w:t>ыкл</w:t>
            </w:r>
            <w:proofErr w:type="spellEnd"/>
            <w:proofErr w:type="gramEnd"/>
            <w:r w:rsidR="00666DA2" w:rsidRPr="00D548A1">
              <w:t xml:space="preserve"> </w:t>
            </w:r>
          </w:p>
        </w:tc>
        <w:tc>
          <w:tcPr>
            <w:tcW w:w="2551" w:type="dxa"/>
            <w:vAlign w:val="center"/>
          </w:tcPr>
          <w:p w14:paraId="29368ED2" w14:textId="77777777" w:rsidR="00B10CD8" w:rsidRPr="00D548A1" w:rsidRDefault="00B10CD8" w:rsidP="00B10CD8">
            <w:pPr>
              <w:pStyle w:val="59"/>
              <w:ind w:firstLine="0"/>
              <w:jc w:val="center"/>
            </w:pPr>
            <w:r w:rsidRPr="00D548A1">
              <w:t>Не влияет</w:t>
            </w:r>
          </w:p>
        </w:tc>
        <w:tc>
          <w:tcPr>
            <w:tcW w:w="964" w:type="dxa"/>
            <w:vAlign w:val="center"/>
          </w:tcPr>
          <w:p w14:paraId="2D11E13C" w14:textId="77777777" w:rsidR="00B10CD8" w:rsidRPr="00D548A1" w:rsidRDefault="00F5335F" w:rsidP="00BA67F0">
            <w:pPr>
              <w:pStyle w:val="59"/>
              <w:ind w:firstLine="0"/>
              <w:jc w:val="center"/>
            </w:pPr>
            <w:proofErr w:type="spellStart"/>
            <w:proofErr w:type="gramStart"/>
            <w:r w:rsidRPr="00D548A1">
              <w:t>Выкл</w:t>
            </w:r>
            <w:proofErr w:type="spellEnd"/>
            <w:proofErr w:type="gramEnd"/>
          </w:p>
        </w:tc>
        <w:tc>
          <w:tcPr>
            <w:tcW w:w="992" w:type="dxa"/>
            <w:vAlign w:val="center"/>
          </w:tcPr>
          <w:p w14:paraId="21FA978F" w14:textId="77777777" w:rsidR="00B10CD8" w:rsidRPr="00D548A1" w:rsidRDefault="00F5335F" w:rsidP="00BA67F0">
            <w:pPr>
              <w:pStyle w:val="59"/>
              <w:ind w:firstLine="0"/>
              <w:jc w:val="center"/>
            </w:pPr>
            <w:proofErr w:type="spellStart"/>
            <w:proofErr w:type="gramStart"/>
            <w:r w:rsidRPr="00D548A1">
              <w:t>Выкл</w:t>
            </w:r>
            <w:proofErr w:type="spellEnd"/>
            <w:proofErr w:type="gramEnd"/>
          </w:p>
        </w:tc>
        <w:tc>
          <w:tcPr>
            <w:tcW w:w="992" w:type="dxa"/>
            <w:vAlign w:val="center"/>
          </w:tcPr>
          <w:p w14:paraId="25951DD8" w14:textId="77777777" w:rsidR="00B10CD8" w:rsidRPr="00D548A1" w:rsidRDefault="00F5335F" w:rsidP="00BA67F0">
            <w:pPr>
              <w:pStyle w:val="59"/>
              <w:ind w:firstLine="0"/>
              <w:jc w:val="center"/>
            </w:pPr>
            <w:proofErr w:type="spellStart"/>
            <w:proofErr w:type="gramStart"/>
            <w:r w:rsidRPr="00D548A1">
              <w:t>Выкл</w:t>
            </w:r>
            <w:proofErr w:type="spellEnd"/>
            <w:proofErr w:type="gramEnd"/>
          </w:p>
        </w:tc>
      </w:tr>
      <w:tr w:rsidR="00D62421" w:rsidRPr="00D548A1" w14:paraId="0585F2D3" w14:textId="77777777" w:rsidTr="005D4527">
        <w:trPr>
          <w:cantSplit/>
          <w:tblHeader/>
        </w:trPr>
        <w:tc>
          <w:tcPr>
            <w:tcW w:w="568" w:type="dxa"/>
            <w:vAlign w:val="center"/>
          </w:tcPr>
          <w:p w14:paraId="6B2AB2B0" w14:textId="77777777" w:rsidR="00B10CD8" w:rsidRPr="00D548A1" w:rsidRDefault="00B10CD8" w:rsidP="00BA67F0">
            <w:pPr>
              <w:pStyle w:val="59"/>
              <w:ind w:firstLine="0"/>
              <w:jc w:val="center"/>
              <w:rPr>
                <w:b/>
                <w:bCs/>
              </w:rPr>
            </w:pPr>
            <w:r w:rsidRPr="00D548A1">
              <w:rPr>
                <w:b/>
                <w:bCs/>
              </w:rPr>
              <w:t>8</w:t>
            </w:r>
          </w:p>
        </w:tc>
        <w:tc>
          <w:tcPr>
            <w:tcW w:w="1304" w:type="dxa"/>
            <w:vAlign w:val="center"/>
          </w:tcPr>
          <w:p w14:paraId="60160C29" w14:textId="77777777" w:rsidR="00B10CD8" w:rsidRPr="00D548A1" w:rsidRDefault="00B10CD8" w:rsidP="00044ACC">
            <w:pPr>
              <w:pStyle w:val="59"/>
              <w:ind w:firstLine="0"/>
              <w:jc w:val="center"/>
              <w:rPr>
                <w:bCs/>
              </w:rPr>
            </w:pPr>
            <w:proofErr w:type="gramStart"/>
            <w:r w:rsidRPr="00D548A1">
              <w:t>РС/БС (Пасси</w:t>
            </w:r>
            <w:r w:rsidRPr="00D548A1">
              <w:t>в</w:t>
            </w:r>
            <w:r w:rsidRPr="00D548A1">
              <w:t>ный)</w:t>
            </w:r>
            <w:proofErr w:type="gramEnd"/>
          </w:p>
        </w:tc>
        <w:tc>
          <w:tcPr>
            <w:tcW w:w="3828" w:type="dxa"/>
            <w:vAlign w:val="center"/>
          </w:tcPr>
          <w:p w14:paraId="48DD7568" w14:textId="77777777" w:rsidR="00B10CD8" w:rsidRPr="00D548A1" w:rsidRDefault="00B10CD8" w:rsidP="00044ACC">
            <w:pPr>
              <w:pStyle w:val="59"/>
              <w:ind w:firstLine="0"/>
              <w:jc w:val="center"/>
            </w:pPr>
            <w:r w:rsidRPr="00D548A1">
              <w:t>При получении корректного пр</w:t>
            </w:r>
            <w:r w:rsidRPr="00D548A1">
              <w:t>и</w:t>
            </w:r>
            <w:r w:rsidRPr="00D548A1">
              <w:t>каза или коротко</w:t>
            </w:r>
            <w:r w:rsidR="00666DA2" w:rsidRPr="00D548A1">
              <w:t xml:space="preserve">го сообщения по линии связи 2 </w:t>
            </w:r>
          </w:p>
        </w:tc>
        <w:tc>
          <w:tcPr>
            <w:tcW w:w="1275" w:type="dxa"/>
            <w:vAlign w:val="center"/>
          </w:tcPr>
          <w:p w14:paraId="72EE01ED" w14:textId="77777777" w:rsidR="00B10CD8" w:rsidRPr="00D548A1" w:rsidRDefault="00B10CD8" w:rsidP="00BA67F0">
            <w:pPr>
              <w:pStyle w:val="59"/>
              <w:ind w:firstLine="0"/>
              <w:jc w:val="center"/>
            </w:pPr>
            <w:r w:rsidRPr="00D548A1">
              <w:t>Не влияет</w:t>
            </w:r>
          </w:p>
        </w:tc>
        <w:tc>
          <w:tcPr>
            <w:tcW w:w="2552" w:type="dxa"/>
            <w:vAlign w:val="center"/>
          </w:tcPr>
          <w:p w14:paraId="2FCCD790" w14:textId="77777777" w:rsidR="00B10CD8" w:rsidRPr="00D548A1" w:rsidRDefault="00B10CD8" w:rsidP="0047776E">
            <w:pPr>
              <w:pStyle w:val="59"/>
              <w:ind w:firstLine="0"/>
              <w:jc w:val="center"/>
            </w:pPr>
            <w:r w:rsidRPr="00D548A1">
              <w:t>Не влияет</w:t>
            </w:r>
          </w:p>
        </w:tc>
        <w:tc>
          <w:tcPr>
            <w:tcW w:w="2551" w:type="dxa"/>
            <w:vAlign w:val="center"/>
          </w:tcPr>
          <w:p w14:paraId="23A94C04" w14:textId="77777777" w:rsidR="0031185C" w:rsidRPr="00D548A1" w:rsidRDefault="00B10CD8" w:rsidP="00EF13CC">
            <w:pPr>
              <w:pStyle w:val="59"/>
              <w:ind w:firstLine="0"/>
              <w:jc w:val="center"/>
            </w:pPr>
            <w:r w:rsidRPr="00D548A1">
              <w:t>Последовательность:</w:t>
            </w:r>
          </w:p>
          <w:p w14:paraId="60766988" w14:textId="6725793F" w:rsidR="00B10CD8" w:rsidRPr="00D548A1" w:rsidRDefault="00B10CD8" w:rsidP="00EF13CC">
            <w:pPr>
              <w:pStyle w:val="59"/>
              <w:ind w:firstLine="0"/>
              <w:jc w:val="center"/>
            </w:pPr>
            <w:r w:rsidRPr="00D548A1">
              <w:t xml:space="preserve">300 мс </w:t>
            </w:r>
            <w:proofErr w:type="spellStart"/>
            <w:r w:rsidR="00EF13CC" w:rsidRPr="00D548A1">
              <w:t>Вкл</w:t>
            </w:r>
            <w:proofErr w:type="spellEnd"/>
            <w:r w:rsidRPr="00D548A1">
              <w:t xml:space="preserve"> – 300 мс </w:t>
            </w:r>
            <w:proofErr w:type="spellStart"/>
            <w:proofErr w:type="gramStart"/>
            <w:r w:rsidR="00EF13CC" w:rsidRPr="00D548A1">
              <w:t>Выкл</w:t>
            </w:r>
            <w:proofErr w:type="spellEnd"/>
            <w:proofErr w:type="gramEnd"/>
            <w:r w:rsidR="00666DA2" w:rsidRPr="00D548A1">
              <w:t xml:space="preserve"> </w:t>
            </w:r>
          </w:p>
        </w:tc>
        <w:tc>
          <w:tcPr>
            <w:tcW w:w="964" w:type="dxa"/>
            <w:vAlign w:val="center"/>
          </w:tcPr>
          <w:p w14:paraId="39BB656B" w14:textId="77777777" w:rsidR="00B10CD8" w:rsidRPr="00D548A1" w:rsidRDefault="00F5335F" w:rsidP="00BA67F0">
            <w:pPr>
              <w:pStyle w:val="59"/>
              <w:ind w:firstLine="0"/>
              <w:jc w:val="center"/>
            </w:pPr>
            <w:proofErr w:type="spellStart"/>
            <w:proofErr w:type="gramStart"/>
            <w:r w:rsidRPr="00D548A1">
              <w:t>Выкл</w:t>
            </w:r>
            <w:proofErr w:type="spellEnd"/>
            <w:proofErr w:type="gramEnd"/>
          </w:p>
        </w:tc>
        <w:tc>
          <w:tcPr>
            <w:tcW w:w="992" w:type="dxa"/>
            <w:vAlign w:val="center"/>
          </w:tcPr>
          <w:p w14:paraId="652E79A2" w14:textId="77777777" w:rsidR="00B10CD8" w:rsidRPr="00D548A1" w:rsidRDefault="00F5335F" w:rsidP="00BA67F0">
            <w:pPr>
              <w:pStyle w:val="59"/>
              <w:ind w:firstLine="0"/>
              <w:jc w:val="center"/>
            </w:pPr>
            <w:proofErr w:type="spellStart"/>
            <w:proofErr w:type="gramStart"/>
            <w:r w:rsidRPr="00D548A1">
              <w:t>Выкл</w:t>
            </w:r>
            <w:proofErr w:type="spellEnd"/>
            <w:proofErr w:type="gramEnd"/>
          </w:p>
        </w:tc>
        <w:tc>
          <w:tcPr>
            <w:tcW w:w="992" w:type="dxa"/>
            <w:vAlign w:val="center"/>
          </w:tcPr>
          <w:p w14:paraId="42FD2BCB" w14:textId="77777777" w:rsidR="00B10CD8" w:rsidRPr="00D548A1" w:rsidRDefault="00F5335F" w:rsidP="00BA67F0">
            <w:pPr>
              <w:pStyle w:val="59"/>
              <w:ind w:firstLine="0"/>
              <w:jc w:val="center"/>
            </w:pPr>
            <w:proofErr w:type="spellStart"/>
            <w:proofErr w:type="gramStart"/>
            <w:r w:rsidRPr="00D548A1">
              <w:t>Выкл</w:t>
            </w:r>
            <w:proofErr w:type="spellEnd"/>
            <w:proofErr w:type="gramEnd"/>
          </w:p>
        </w:tc>
      </w:tr>
      <w:tr w:rsidR="005B3FBF" w:rsidRPr="00D548A1" w14:paraId="0B2F06EC" w14:textId="77777777" w:rsidTr="005D4527">
        <w:trPr>
          <w:cantSplit/>
          <w:tblHeader/>
        </w:trPr>
        <w:tc>
          <w:tcPr>
            <w:tcW w:w="568" w:type="dxa"/>
            <w:vAlign w:val="center"/>
          </w:tcPr>
          <w:p w14:paraId="7EC14797" w14:textId="77777777" w:rsidR="00EF13CC" w:rsidRPr="00D548A1" w:rsidRDefault="00EF13CC" w:rsidP="00BA67F0">
            <w:pPr>
              <w:pStyle w:val="59"/>
              <w:ind w:firstLine="0"/>
              <w:jc w:val="center"/>
              <w:rPr>
                <w:b/>
                <w:bCs/>
              </w:rPr>
            </w:pPr>
            <w:r w:rsidRPr="00D548A1">
              <w:rPr>
                <w:b/>
                <w:bCs/>
              </w:rPr>
              <w:t>9</w:t>
            </w:r>
          </w:p>
        </w:tc>
        <w:tc>
          <w:tcPr>
            <w:tcW w:w="1304" w:type="dxa"/>
            <w:vAlign w:val="center"/>
          </w:tcPr>
          <w:p w14:paraId="57E45BDF" w14:textId="77777777" w:rsidR="00EF13CC" w:rsidRPr="00D548A1" w:rsidRDefault="00EF13CC" w:rsidP="00D62421">
            <w:pPr>
              <w:pStyle w:val="4f"/>
              <w:ind w:firstLine="0"/>
              <w:jc w:val="left"/>
            </w:pPr>
            <w:proofErr w:type="gramStart"/>
            <w:r w:rsidRPr="00D548A1">
              <w:t>РС/БС (Акти</w:t>
            </w:r>
            <w:r w:rsidRPr="00D548A1">
              <w:t>в</w:t>
            </w:r>
            <w:r w:rsidRPr="00D548A1">
              <w:t>ный)</w:t>
            </w:r>
            <w:proofErr w:type="gramEnd"/>
          </w:p>
        </w:tc>
        <w:tc>
          <w:tcPr>
            <w:tcW w:w="3828" w:type="dxa"/>
            <w:vAlign w:val="center"/>
          </w:tcPr>
          <w:p w14:paraId="6EA56921" w14:textId="77777777" w:rsidR="00EF13CC" w:rsidRPr="00D548A1" w:rsidRDefault="00EF13CC" w:rsidP="00044ACC">
            <w:pPr>
              <w:pStyle w:val="59"/>
              <w:ind w:firstLine="0"/>
              <w:jc w:val="center"/>
            </w:pPr>
            <w:r w:rsidRPr="00D548A1">
              <w:t>Отсутствие связи одновременно по двум линиям связи</w:t>
            </w:r>
          </w:p>
        </w:tc>
        <w:tc>
          <w:tcPr>
            <w:tcW w:w="1275" w:type="dxa"/>
            <w:vAlign w:val="center"/>
          </w:tcPr>
          <w:p w14:paraId="5ABEFF23" w14:textId="77777777" w:rsidR="00EF13CC" w:rsidRPr="00D548A1" w:rsidRDefault="00EF13CC" w:rsidP="00BA67F0">
            <w:pPr>
              <w:pStyle w:val="59"/>
              <w:ind w:firstLine="0"/>
              <w:jc w:val="center"/>
            </w:pPr>
            <w:r w:rsidRPr="00D548A1">
              <w:t>Не влияет</w:t>
            </w:r>
          </w:p>
        </w:tc>
        <w:tc>
          <w:tcPr>
            <w:tcW w:w="5103" w:type="dxa"/>
            <w:gridSpan w:val="2"/>
          </w:tcPr>
          <w:p w14:paraId="1D762B7D" w14:textId="77777777" w:rsidR="0031185C" w:rsidRPr="00D548A1" w:rsidRDefault="00EF13CC" w:rsidP="00FE6327">
            <w:pPr>
              <w:pStyle w:val="4f"/>
              <w:ind w:firstLine="0"/>
            </w:pPr>
            <w:r w:rsidRPr="00D548A1">
              <w:t>Синхронно мигают с периодом 2000 мс:</w:t>
            </w:r>
          </w:p>
          <w:p w14:paraId="0215CE35" w14:textId="77777777" w:rsidR="00EF13CC" w:rsidRPr="00D548A1" w:rsidRDefault="00EF13CC" w:rsidP="00FE6327">
            <w:pPr>
              <w:pStyle w:val="4f"/>
              <w:ind w:firstLine="0"/>
            </w:pPr>
            <w:r w:rsidRPr="00D548A1">
              <w:t>300 мс В</w:t>
            </w:r>
            <w:r w:rsidR="00FE6327" w:rsidRPr="00D548A1">
              <w:t>кл</w:t>
            </w:r>
            <w:r w:rsidRPr="00D548A1">
              <w:t>., 300 мс</w:t>
            </w:r>
            <w:proofErr w:type="gramStart"/>
            <w:r w:rsidRPr="00D548A1">
              <w:t xml:space="preserve"> В</w:t>
            </w:r>
            <w:proofErr w:type="gramEnd"/>
            <w:r w:rsidR="00FE6327" w:rsidRPr="00D548A1">
              <w:t>ыкл</w:t>
            </w:r>
            <w:r w:rsidRPr="00D548A1">
              <w:t>., 300 мс В</w:t>
            </w:r>
            <w:r w:rsidR="00FE6327" w:rsidRPr="00D548A1">
              <w:t>кл</w:t>
            </w:r>
            <w:r w:rsidRPr="00D548A1">
              <w:t>., 1100 мс В</w:t>
            </w:r>
            <w:r w:rsidR="00FE6327" w:rsidRPr="00D548A1">
              <w:t>ыкл</w:t>
            </w:r>
            <w:r w:rsidRPr="00D548A1">
              <w:t>.</w:t>
            </w:r>
          </w:p>
          <w:p w14:paraId="6C4ECE22" w14:textId="0BB4A387" w:rsidR="00807D57" w:rsidRPr="00D548A1" w:rsidRDefault="00807D57" w:rsidP="00807D57">
            <w:pPr>
              <w:pStyle w:val="af1"/>
            </w:pPr>
          </w:p>
        </w:tc>
        <w:tc>
          <w:tcPr>
            <w:tcW w:w="964" w:type="dxa"/>
            <w:vAlign w:val="center"/>
          </w:tcPr>
          <w:p w14:paraId="2646E830" w14:textId="77777777" w:rsidR="00EF13CC" w:rsidRPr="00D548A1" w:rsidRDefault="00EF13CC" w:rsidP="00BA67F0">
            <w:pPr>
              <w:pStyle w:val="59"/>
              <w:ind w:firstLine="0"/>
              <w:jc w:val="center"/>
            </w:pPr>
            <w:r w:rsidRPr="00D548A1">
              <w:t>Не влияет</w:t>
            </w:r>
          </w:p>
        </w:tc>
        <w:tc>
          <w:tcPr>
            <w:tcW w:w="992" w:type="dxa"/>
            <w:vAlign w:val="center"/>
          </w:tcPr>
          <w:p w14:paraId="09463A67" w14:textId="77777777" w:rsidR="00EF13CC" w:rsidRPr="00D548A1" w:rsidRDefault="00EF13CC" w:rsidP="00BA67F0">
            <w:pPr>
              <w:pStyle w:val="59"/>
              <w:ind w:firstLine="0"/>
              <w:jc w:val="center"/>
            </w:pPr>
            <w:r w:rsidRPr="00D548A1">
              <w:t>Не влияет</w:t>
            </w:r>
          </w:p>
        </w:tc>
        <w:tc>
          <w:tcPr>
            <w:tcW w:w="992" w:type="dxa"/>
            <w:vAlign w:val="center"/>
          </w:tcPr>
          <w:p w14:paraId="663B4766" w14:textId="77777777" w:rsidR="00EF13CC" w:rsidRPr="00D548A1" w:rsidRDefault="00EF13CC" w:rsidP="00BA67F0">
            <w:pPr>
              <w:pStyle w:val="59"/>
              <w:ind w:firstLine="0"/>
              <w:jc w:val="center"/>
            </w:pPr>
            <w:r w:rsidRPr="00D548A1">
              <w:t>Не влияет</w:t>
            </w:r>
          </w:p>
        </w:tc>
      </w:tr>
      <w:tr w:rsidR="005B3FBF" w:rsidRPr="00D548A1" w14:paraId="59EAA62B" w14:textId="77777777" w:rsidTr="005D4527">
        <w:trPr>
          <w:cantSplit/>
          <w:tblHeader/>
        </w:trPr>
        <w:tc>
          <w:tcPr>
            <w:tcW w:w="568" w:type="dxa"/>
            <w:vAlign w:val="center"/>
          </w:tcPr>
          <w:p w14:paraId="262950AC" w14:textId="77777777" w:rsidR="00EF13CC" w:rsidRPr="00D548A1" w:rsidRDefault="00EF13CC" w:rsidP="00BA67F0">
            <w:pPr>
              <w:pStyle w:val="59"/>
              <w:ind w:firstLine="0"/>
              <w:jc w:val="center"/>
              <w:rPr>
                <w:b/>
                <w:bCs/>
              </w:rPr>
            </w:pPr>
            <w:r w:rsidRPr="00D548A1">
              <w:rPr>
                <w:b/>
                <w:bCs/>
              </w:rPr>
              <w:t>10</w:t>
            </w:r>
          </w:p>
        </w:tc>
        <w:tc>
          <w:tcPr>
            <w:tcW w:w="1304" w:type="dxa"/>
            <w:vAlign w:val="center"/>
          </w:tcPr>
          <w:p w14:paraId="1A088E29" w14:textId="77777777" w:rsidR="00EF13CC" w:rsidRPr="00D548A1" w:rsidRDefault="00EF13CC" w:rsidP="00EF13CC">
            <w:pPr>
              <w:pStyle w:val="4f"/>
              <w:ind w:firstLine="0"/>
            </w:pPr>
            <w:proofErr w:type="gramStart"/>
            <w:r w:rsidRPr="00D548A1">
              <w:t>РС/БС (Пасси</w:t>
            </w:r>
            <w:r w:rsidRPr="00D548A1">
              <w:t>в</w:t>
            </w:r>
            <w:r w:rsidRPr="00D548A1">
              <w:t>ный)</w:t>
            </w:r>
            <w:proofErr w:type="gramEnd"/>
          </w:p>
        </w:tc>
        <w:tc>
          <w:tcPr>
            <w:tcW w:w="3828" w:type="dxa"/>
            <w:vAlign w:val="center"/>
          </w:tcPr>
          <w:p w14:paraId="55426CCC" w14:textId="77777777" w:rsidR="00EF13CC" w:rsidRPr="00D548A1" w:rsidRDefault="00EF13CC" w:rsidP="00044ACC">
            <w:pPr>
              <w:pStyle w:val="59"/>
              <w:ind w:firstLine="0"/>
              <w:jc w:val="center"/>
            </w:pPr>
            <w:r w:rsidRPr="00D548A1">
              <w:t>Отсутствие связи одновременно по двум линиям связи</w:t>
            </w:r>
          </w:p>
        </w:tc>
        <w:tc>
          <w:tcPr>
            <w:tcW w:w="1275" w:type="dxa"/>
            <w:vAlign w:val="center"/>
          </w:tcPr>
          <w:p w14:paraId="7054A6E6" w14:textId="77777777" w:rsidR="00EF13CC" w:rsidRPr="00D548A1" w:rsidRDefault="00EF13CC" w:rsidP="00BA67F0">
            <w:pPr>
              <w:pStyle w:val="59"/>
              <w:ind w:firstLine="0"/>
              <w:jc w:val="center"/>
            </w:pPr>
            <w:r w:rsidRPr="00D548A1">
              <w:t>Не влияет</w:t>
            </w:r>
          </w:p>
        </w:tc>
        <w:tc>
          <w:tcPr>
            <w:tcW w:w="5103" w:type="dxa"/>
            <w:gridSpan w:val="2"/>
            <w:vAlign w:val="center"/>
          </w:tcPr>
          <w:p w14:paraId="580E7ABD" w14:textId="77777777" w:rsidR="0031185C" w:rsidRPr="00D548A1" w:rsidRDefault="00EF13CC" w:rsidP="00834251">
            <w:pPr>
              <w:pStyle w:val="59"/>
              <w:ind w:firstLine="0"/>
              <w:jc w:val="center"/>
            </w:pPr>
            <w:r w:rsidRPr="00D548A1">
              <w:t>Синхронно мигают с периодом 2000 мс:</w:t>
            </w:r>
          </w:p>
          <w:p w14:paraId="7A93A8C2" w14:textId="17C768DC" w:rsidR="00EF13CC" w:rsidRPr="00D548A1" w:rsidRDefault="00EF13CC" w:rsidP="00834251">
            <w:pPr>
              <w:pStyle w:val="59"/>
              <w:ind w:firstLine="0"/>
              <w:jc w:val="center"/>
            </w:pPr>
            <w:r w:rsidRPr="00D548A1">
              <w:t>300 мс В</w:t>
            </w:r>
            <w:r w:rsidR="00834251" w:rsidRPr="00D548A1">
              <w:t>кл</w:t>
            </w:r>
            <w:r w:rsidRPr="00D548A1">
              <w:t>., 1700 мс</w:t>
            </w:r>
            <w:proofErr w:type="gramStart"/>
            <w:r w:rsidRPr="00D548A1">
              <w:t xml:space="preserve"> В</w:t>
            </w:r>
            <w:proofErr w:type="gramEnd"/>
            <w:r w:rsidR="00834251" w:rsidRPr="00D548A1">
              <w:t>ыкл</w:t>
            </w:r>
            <w:r w:rsidRPr="00D548A1">
              <w:t>.</w:t>
            </w:r>
          </w:p>
        </w:tc>
        <w:tc>
          <w:tcPr>
            <w:tcW w:w="964" w:type="dxa"/>
            <w:vAlign w:val="center"/>
          </w:tcPr>
          <w:p w14:paraId="0DBE0733" w14:textId="77777777" w:rsidR="00EF13CC" w:rsidRPr="00D548A1" w:rsidRDefault="00F5335F" w:rsidP="00BA67F0">
            <w:pPr>
              <w:pStyle w:val="59"/>
              <w:ind w:firstLine="0"/>
              <w:jc w:val="center"/>
            </w:pPr>
            <w:proofErr w:type="spellStart"/>
            <w:proofErr w:type="gramStart"/>
            <w:r w:rsidRPr="00D548A1">
              <w:t>Выкл</w:t>
            </w:r>
            <w:proofErr w:type="spellEnd"/>
            <w:proofErr w:type="gramEnd"/>
          </w:p>
        </w:tc>
        <w:tc>
          <w:tcPr>
            <w:tcW w:w="992" w:type="dxa"/>
            <w:vAlign w:val="center"/>
          </w:tcPr>
          <w:p w14:paraId="4E26F895" w14:textId="77777777" w:rsidR="00EF13CC" w:rsidRPr="00D548A1" w:rsidRDefault="00F5335F" w:rsidP="00BA67F0">
            <w:pPr>
              <w:pStyle w:val="59"/>
              <w:ind w:firstLine="0"/>
              <w:jc w:val="center"/>
            </w:pPr>
            <w:proofErr w:type="spellStart"/>
            <w:proofErr w:type="gramStart"/>
            <w:r w:rsidRPr="00D548A1">
              <w:t>Выкл</w:t>
            </w:r>
            <w:proofErr w:type="spellEnd"/>
            <w:proofErr w:type="gramEnd"/>
          </w:p>
        </w:tc>
        <w:tc>
          <w:tcPr>
            <w:tcW w:w="992" w:type="dxa"/>
            <w:vAlign w:val="center"/>
          </w:tcPr>
          <w:p w14:paraId="481B49CA" w14:textId="77777777" w:rsidR="00EF13CC" w:rsidRPr="00D548A1" w:rsidRDefault="00F5335F" w:rsidP="00BA67F0">
            <w:pPr>
              <w:pStyle w:val="59"/>
              <w:ind w:firstLine="0"/>
              <w:jc w:val="center"/>
            </w:pPr>
            <w:proofErr w:type="spellStart"/>
            <w:proofErr w:type="gramStart"/>
            <w:r w:rsidRPr="00D548A1">
              <w:t>Выкл</w:t>
            </w:r>
            <w:proofErr w:type="spellEnd"/>
            <w:proofErr w:type="gramEnd"/>
          </w:p>
        </w:tc>
      </w:tr>
      <w:tr w:rsidR="005B3FBF" w:rsidRPr="00D548A1" w14:paraId="78EFC80F" w14:textId="77777777" w:rsidTr="005D4527">
        <w:trPr>
          <w:cantSplit/>
          <w:tblHeader/>
        </w:trPr>
        <w:tc>
          <w:tcPr>
            <w:tcW w:w="568" w:type="dxa"/>
            <w:vAlign w:val="center"/>
          </w:tcPr>
          <w:p w14:paraId="19F5AD05" w14:textId="77777777" w:rsidR="005B3FBF" w:rsidRPr="00D548A1" w:rsidRDefault="005B3FBF" w:rsidP="00BA67F0">
            <w:pPr>
              <w:pStyle w:val="59"/>
              <w:ind w:firstLine="0"/>
              <w:jc w:val="center"/>
              <w:rPr>
                <w:b/>
                <w:bCs/>
              </w:rPr>
            </w:pPr>
            <w:r w:rsidRPr="00D548A1">
              <w:rPr>
                <w:b/>
                <w:bCs/>
              </w:rPr>
              <w:lastRenderedPageBreak/>
              <w:t>11</w:t>
            </w:r>
          </w:p>
        </w:tc>
        <w:tc>
          <w:tcPr>
            <w:tcW w:w="1304" w:type="dxa"/>
            <w:vAlign w:val="center"/>
          </w:tcPr>
          <w:p w14:paraId="00FB53CA" w14:textId="77777777" w:rsidR="005B3FBF" w:rsidRPr="00D548A1" w:rsidRDefault="005B3FBF" w:rsidP="00EF13CC">
            <w:pPr>
              <w:pStyle w:val="4f"/>
              <w:ind w:firstLine="0"/>
            </w:pPr>
            <w:proofErr w:type="gramStart"/>
            <w:r w:rsidRPr="00D548A1">
              <w:t>РС/БС (Акти</w:t>
            </w:r>
            <w:r w:rsidRPr="00D548A1">
              <w:t>в</w:t>
            </w:r>
            <w:r w:rsidRPr="00D548A1">
              <w:t>ный)</w:t>
            </w:r>
            <w:proofErr w:type="gramEnd"/>
          </w:p>
        </w:tc>
        <w:tc>
          <w:tcPr>
            <w:tcW w:w="3828" w:type="dxa"/>
            <w:vAlign w:val="center"/>
          </w:tcPr>
          <w:p w14:paraId="44CA1DFC" w14:textId="77777777" w:rsidR="005B3FBF" w:rsidRPr="00D548A1" w:rsidRDefault="005B3FBF" w:rsidP="00044ACC">
            <w:pPr>
              <w:pStyle w:val="59"/>
              <w:ind w:firstLine="0"/>
              <w:jc w:val="center"/>
            </w:pPr>
            <w:r w:rsidRPr="00D548A1">
              <w:t>Отсутствие связи по линии связи 1</w:t>
            </w:r>
          </w:p>
        </w:tc>
        <w:tc>
          <w:tcPr>
            <w:tcW w:w="1275" w:type="dxa"/>
            <w:vAlign w:val="center"/>
          </w:tcPr>
          <w:p w14:paraId="18ED2FD5" w14:textId="77777777" w:rsidR="005B3FBF" w:rsidRPr="00D548A1" w:rsidRDefault="005B3FBF" w:rsidP="00BA67F0">
            <w:pPr>
              <w:pStyle w:val="59"/>
              <w:ind w:firstLine="0"/>
              <w:jc w:val="center"/>
            </w:pPr>
            <w:r w:rsidRPr="00D548A1">
              <w:t>Не влияет</w:t>
            </w:r>
          </w:p>
        </w:tc>
        <w:tc>
          <w:tcPr>
            <w:tcW w:w="2552" w:type="dxa"/>
            <w:vAlign w:val="center"/>
          </w:tcPr>
          <w:p w14:paraId="397B9BA0" w14:textId="77777777" w:rsidR="0031185C" w:rsidRPr="00D548A1" w:rsidRDefault="005B3FBF" w:rsidP="0031185C">
            <w:pPr>
              <w:pStyle w:val="59"/>
              <w:ind w:firstLine="0"/>
              <w:jc w:val="center"/>
            </w:pPr>
            <w:r w:rsidRPr="00D548A1">
              <w:t>Мигает с периодом 2000 мс:</w:t>
            </w:r>
          </w:p>
          <w:p w14:paraId="5E50B0CE" w14:textId="0BFB0F03" w:rsidR="005B3FBF" w:rsidRPr="00D548A1" w:rsidRDefault="005B3FBF" w:rsidP="0031185C">
            <w:pPr>
              <w:pStyle w:val="59"/>
              <w:ind w:firstLine="0"/>
              <w:jc w:val="center"/>
            </w:pPr>
            <w:r w:rsidRPr="00D548A1">
              <w:t>300 мс В</w:t>
            </w:r>
            <w:r w:rsidR="00FE6327" w:rsidRPr="00D548A1">
              <w:t>кл</w:t>
            </w:r>
            <w:r w:rsidRPr="00D548A1">
              <w:t xml:space="preserve">., 300 мс </w:t>
            </w:r>
            <w:proofErr w:type="spellStart"/>
            <w:r w:rsidRPr="00D548A1">
              <w:t>В</w:t>
            </w:r>
            <w:r w:rsidR="00FE6327" w:rsidRPr="00D548A1">
              <w:t>ыкл</w:t>
            </w:r>
            <w:proofErr w:type="spellEnd"/>
            <w:r w:rsidRPr="00D548A1">
              <w:t>, 300 мс В</w:t>
            </w:r>
            <w:r w:rsidR="00FE6327" w:rsidRPr="00D548A1">
              <w:t>кл</w:t>
            </w:r>
            <w:r w:rsidRPr="00D548A1">
              <w:t>., 1100 мс</w:t>
            </w:r>
            <w:proofErr w:type="gramStart"/>
            <w:r w:rsidRPr="00D548A1">
              <w:t xml:space="preserve"> В</w:t>
            </w:r>
            <w:proofErr w:type="gramEnd"/>
            <w:r w:rsidR="00FE6327" w:rsidRPr="00D548A1">
              <w:t>ыкл</w:t>
            </w:r>
            <w:r w:rsidRPr="00D548A1">
              <w:t>.</w:t>
            </w:r>
          </w:p>
        </w:tc>
        <w:tc>
          <w:tcPr>
            <w:tcW w:w="2551" w:type="dxa"/>
            <w:vAlign w:val="center"/>
          </w:tcPr>
          <w:p w14:paraId="589BB20A" w14:textId="77777777" w:rsidR="005B3FBF" w:rsidRPr="00D548A1" w:rsidRDefault="005B3FBF" w:rsidP="0047776E">
            <w:pPr>
              <w:pStyle w:val="59"/>
              <w:ind w:firstLine="0"/>
              <w:jc w:val="center"/>
            </w:pPr>
            <w:r w:rsidRPr="00D548A1">
              <w:t>Не влияет</w:t>
            </w:r>
          </w:p>
        </w:tc>
        <w:tc>
          <w:tcPr>
            <w:tcW w:w="964" w:type="dxa"/>
            <w:vAlign w:val="center"/>
          </w:tcPr>
          <w:p w14:paraId="680A165A" w14:textId="77777777" w:rsidR="005B3FBF" w:rsidRPr="00D548A1" w:rsidRDefault="005B3FBF" w:rsidP="00BA67F0">
            <w:pPr>
              <w:pStyle w:val="59"/>
              <w:ind w:firstLine="0"/>
              <w:jc w:val="center"/>
            </w:pPr>
            <w:r w:rsidRPr="00D548A1">
              <w:t>Не влияет</w:t>
            </w:r>
          </w:p>
        </w:tc>
        <w:tc>
          <w:tcPr>
            <w:tcW w:w="992" w:type="dxa"/>
            <w:vAlign w:val="center"/>
          </w:tcPr>
          <w:p w14:paraId="66086A09" w14:textId="77777777" w:rsidR="005B3FBF" w:rsidRPr="00D548A1" w:rsidRDefault="005B3FBF" w:rsidP="00BA67F0">
            <w:pPr>
              <w:pStyle w:val="59"/>
              <w:ind w:firstLine="0"/>
              <w:jc w:val="center"/>
            </w:pPr>
            <w:r w:rsidRPr="00D548A1">
              <w:t>Не влияет</w:t>
            </w:r>
          </w:p>
        </w:tc>
        <w:tc>
          <w:tcPr>
            <w:tcW w:w="992" w:type="dxa"/>
            <w:vAlign w:val="center"/>
          </w:tcPr>
          <w:p w14:paraId="6BD8D853" w14:textId="77777777" w:rsidR="005B3FBF" w:rsidRPr="00D548A1" w:rsidRDefault="005B3FBF" w:rsidP="00BA67F0">
            <w:pPr>
              <w:pStyle w:val="59"/>
              <w:ind w:firstLine="0"/>
              <w:jc w:val="center"/>
            </w:pPr>
            <w:r w:rsidRPr="00D548A1">
              <w:t>Не влияет</w:t>
            </w:r>
          </w:p>
        </w:tc>
      </w:tr>
      <w:tr w:rsidR="005B3FBF" w:rsidRPr="00D548A1" w14:paraId="2919B8F7" w14:textId="77777777" w:rsidTr="005D4527">
        <w:trPr>
          <w:cantSplit/>
          <w:tblHeader/>
        </w:trPr>
        <w:tc>
          <w:tcPr>
            <w:tcW w:w="568" w:type="dxa"/>
            <w:vAlign w:val="center"/>
          </w:tcPr>
          <w:p w14:paraId="21DAD479" w14:textId="77777777" w:rsidR="005B3FBF" w:rsidRPr="00D548A1" w:rsidRDefault="005B3FBF" w:rsidP="00EF13CC">
            <w:pPr>
              <w:pStyle w:val="59"/>
              <w:ind w:firstLine="0"/>
              <w:jc w:val="center"/>
              <w:rPr>
                <w:b/>
                <w:bCs/>
              </w:rPr>
            </w:pPr>
            <w:r w:rsidRPr="00D548A1">
              <w:rPr>
                <w:b/>
                <w:bCs/>
              </w:rPr>
              <w:t>12</w:t>
            </w:r>
          </w:p>
        </w:tc>
        <w:tc>
          <w:tcPr>
            <w:tcW w:w="1304" w:type="dxa"/>
            <w:vAlign w:val="center"/>
          </w:tcPr>
          <w:p w14:paraId="6315E485" w14:textId="77777777" w:rsidR="005B3FBF" w:rsidRPr="00D548A1" w:rsidRDefault="005B3FBF" w:rsidP="00044ACC">
            <w:pPr>
              <w:pStyle w:val="59"/>
              <w:ind w:firstLine="0"/>
              <w:jc w:val="center"/>
              <w:rPr>
                <w:bCs/>
              </w:rPr>
            </w:pPr>
            <w:proofErr w:type="gramStart"/>
            <w:r w:rsidRPr="00D548A1">
              <w:t>РС/БС (Акти</w:t>
            </w:r>
            <w:r w:rsidRPr="00D548A1">
              <w:t>в</w:t>
            </w:r>
            <w:r w:rsidRPr="00D548A1">
              <w:t>ный)</w:t>
            </w:r>
            <w:proofErr w:type="gramEnd"/>
          </w:p>
        </w:tc>
        <w:tc>
          <w:tcPr>
            <w:tcW w:w="3828" w:type="dxa"/>
            <w:vAlign w:val="center"/>
          </w:tcPr>
          <w:p w14:paraId="59ECB5DB" w14:textId="77777777" w:rsidR="005B3FBF" w:rsidRPr="00D548A1" w:rsidRDefault="005B3FBF" w:rsidP="005B3FBF">
            <w:pPr>
              <w:pStyle w:val="59"/>
              <w:ind w:firstLine="0"/>
              <w:jc w:val="center"/>
            </w:pPr>
            <w:r w:rsidRPr="00D548A1">
              <w:t>Отсутствие связи по линии связи 2</w:t>
            </w:r>
          </w:p>
        </w:tc>
        <w:tc>
          <w:tcPr>
            <w:tcW w:w="1275" w:type="dxa"/>
            <w:vAlign w:val="center"/>
          </w:tcPr>
          <w:p w14:paraId="69096FD8" w14:textId="77777777" w:rsidR="005B3FBF" w:rsidRPr="00D548A1" w:rsidRDefault="005B3FBF" w:rsidP="00BA67F0">
            <w:pPr>
              <w:pStyle w:val="59"/>
              <w:ind w:firstLine="0"/>
              <w:jc w:val="center"/>
            </w:pPr>
            <w:r w:rsidRPr="00D548A1">
              <w:t>Не влияет</w:t>
            </w:r>
          </w:p>
        </w:tc>
        <w:tc>
          <w:tcPr>
            <w:tcW w:w="2552" w:type="dxa"/>
            <w:vAlign w:val="center"/>
          </w:tcPr>
          <w:p w14:paraId="2A1490C7" w14:textId="77777777" w:rsidR="005B3FBF" w:rsidRPr="00D548A1" w:rsidRDefault="005B3FBF" w:rsidP="0047776E">
            <w:pPr>
              <w:pStyle w:val="59"/>
              <w:ind w:firstLine="0"/>
              <w:jc w:val="center"/>
            </w:pPr>
            <w:r w:rsidRPr="00D548A1">
              <w:t>Не влияет</w:t>
            </w:r>
          </w:p>
        </w:tc>
        <w:tc>
          <w:tcPr>
            <w:tcW w:w="2551" w:type="dxa"/>
            <w:vAlign w:val="center"/>
          </w:tcPr>
          <w:p w14:paraId="00E5E078" w14:textId="77777777" w:rsidR="0031185C" w:rsidRPr="00D548A1" w:rsidRDefault="005B3FBF" w:rsidP="00FE6327">
            <w:pPr>
              <w:pStyle w:val="59"/>
              <w:ind w:firstLine="0"/>
              <w:jc w:val="center"/>
            </w:pPr>
            <w:r w:rsidRPr="00D548A1">
              <w:t>Мигает с периодом 2000 мс:</w:t>
            </w:r>
          </w:p>
          <w:p w14:paraId="7202FDED" w14:textId="726DFF3E" w:rsidR="005B3FBF" w:rsidRPr="00D548A1" w:rsidRDefault="005B3FBF" w:rsidP="00FE6327">
            <w:pPr>
              <w:pStyle w:val="59"/>
              <w:ind w:firstLine="0"/>
              <w:jc w:val="center"/>
            </w:pPr>
            <w:r w:rsidRPr="00D548A1">
              <w:t>300 мс В</w:t>
            </w:r>
            <w:r w:rsidR="00FE6327" w:rsidRPr="00D548A1">
              <w:t>кл</w:t>
            </w:r>
            <w:r w:rsidRPr="00D548A1">
              <w:t xml:space="preserve">., 300 мс </w:t>
            </w:r>
            <w:proofErr w:type="spellStart"/>
            <w:r w:rsidRPr="00D548A1">
              <w:t>В</w:t>
            </w:r>
            <w:r w:rsidR="00FE6327" w:rsidRPr="00D548A1">
              <w:t>ыкл</w:t>
            </w:r>
            <w:proofErr w:type="spellEnd"/>
            <w:r w:rsidRPr="00D548A1">
              <w:t>, 300 мс В</w:t>
            </w:r>
            <w:r w:rsidR="00FE6327" w:rsidRPr="00D548A1">
              <w:t>кл</w:t>
            </w:r>
            <w:r w:rsidRPr="00D548A1">
              <w:t>., 1100 мс</w:t>
            </w:r>
            <w:proofErr w:type="gramStart"/>
            <w:r w:rsidRPr="00D548A1">
              <w:t xml:space="preserve"> В</w:t>
            </w:r>
            <w:proofErr w:type="gramEnd"/>
            <w:r w:rsidR="00FE6327" w:rsidRPr="00D548A1">
              <w:t>ыкл</w:t>
            </w:r>
            <w:r w:rsidRPr="00D548A1">
              <w:t>.</w:t>
            </w:r>
          </w:p>
        </w:tc>
        <w:tc>
          <w:tcPr>
            <w:tcW w:w="964" w:type="dxa"/>
            <w:vAlign w:val="center"/>
          </w:tcPr>
          <w:p w14:paraId="77D472EB" w14:textId="77777777" w:rsidR="005B3FBF" w:rsidRPr="00D548A1" w:rsidRDefault="005B3FBF" w:rsidP="00BA67F0">
            <w:pPr>
              <w:pStyle w:val="59"/>
              <w:ind w:firstLine="0"/>
              <w:jc w:val="center"/>
            </w:pPr>
            <w:r w:rsidRPr="00D548A1">
              <w:t>Не влияет</w:t>
            </w:r>
          </w:p>
        </w:tc>
        <w:tc>
          <w:tcPr>
            <w:tcW w:w="992" w:type="dxa"/>
            <w:vAlign w:val="center"/>
          </w:tcPr>
          <w:p w14:paraId="2C498B19" w14:textId="77777777" w:rsidR="005B3FBF" w:rsidRPr="00D548A1" w:rsidRDefault="005B3FBF" w:rsidP="00BA67F0">
            <w:pPr>
              <w:pStyle w:val="59"/>
              <w:ind w:firstLine="0"/>
              <w:jc w:val="center"/>
            </w:pPr>
            <w:r w:rsidRPr="00D548A1">
              <w:t>Не влияет</w:t>
            </w:r>
          </w:p>
        </w:tc>
        <w:tc>
          <w:tcPr>
            <w:tcW w:w="992" w:type="dxa"/>
            <w:vAlign w:val="center"/>
          </w:tcPr>
          <w:p w14:paraId="1C69FCF3" w14:textId="77777777" w:rsidR="005B3FBF" w:rsidRPr="00D548A1" w:rsidRDefault="005B3FBF" w:rsidP="00BA67F0">
            <w:pPr>
              <w:pStyle w:val="59"/>
              <w:ind w:firstLine="0"/>
              <w:jc w:val="center"/>
            </w:pPr>
            <w:r w:rsidRPr="00D548A1">
              <w:t>Не влияет</w:t>
            </w:r>
          </w:p>
        </w:tc>
      </w:tr>
      <w:tr w:rsidR="005A4DC9" w:rsidRPr="00D548A1" w14:paraId="73F50101" w14:textId="77777777" w:rsidTr="005D4527">
        <w:trPr>
          <w:cantSplit/>
          <w:tblHeader/>
        </w:trPr>
        <w:tc>
          <w:tcPr>
            <w:tcW w:w="568" w:type="dxa"/>
            <w:vAlign w:val="center"/>
          </w:tcPr>
          <w:p w14:paraId="5AD9A888" w14:textId="77777777" w:rsidR="005A4DC9" w:rsidRPr="00D548A1" w:rsidRDefault="005A4DC9" w:rsidP="00BA67F0">
            <w:pPr>
              <w:pStyle w:val="59"/>
              <w:ind w:firstLine="0"/>
              <w:jc w:val="center"/>
              <w:rPr>
                <w:b/>
                <w:bCs/>
              </w:rPr>
            </w:pPr>
            <w:r w:rsidRPr="00D548A1">
              <w:rPr>
                <w:b/>
                <w:bCs/>
              </w:rPr>
              <w:t>13</w:t>
            </w:r>
          </w:p>
        </w:tc>
        <w:tc>
          <w:tcPr>
            <w:tcW w:w="1304" w:type="dxa"/>
            <w:vAlign w:val="center"/>
          </w:tcPr>
          <w:p w14:paraId="6B234A36" w14:textId="77777777" w:rsidR="005A4DC9" w:rsidRPr="00D548A1" w:rsidRDefault="005A4DC9" w:rsidP="005B3FBF">
            <w:pPr>
              <w:pStyle w:val="4f"/>
              <w:ind w:firstLine="0"/>
            </w:pPr>
            <w:proofErr w:type="gramStart"/>
            <w:r w:rsidRPr="00D548A1">
              <w:t>РС/БС (Пасси</w:t>
            </w:r>
            <w:r w:rsidRPr="00D548A1">
              <w:t>в</w:t>
            </w:r>
            <w:r w:rsidRPr="00D548A1">
              <w:t>ный)</w:t>
            </w:r>
            <w:proofErr w:type="gramEnd"/>
          </w:p>
        </w:tc>
        <w:tc>
          <w:tcPr>
            <w:tcW w:w="3828" w:type="dxa"/>
          </w:tcPr>
          <w:p w14:paraId="43E2ED88" w14:textId="77777777" w:rsidR="005A4DC9" w:rsidRPr="00D548A1" w:rsidRDefault="005A4DC9" w:rsidP="005A4DC9">
            <w:pPr>
              <w:pStyle w:val="4f"/>
              <w:ind w:firstLine="0"/>
            </w:pPr>
            <w:r w:rsidRPr="00D548A1">
              <w:t>Отсутствие связи по линии связи 1</w:t>
            </w:r>
          </w:p>
        </w:tc>
        <w:tc>
          <w:tcPr>
            <w:tcW w:w="1275" w:type="dxa"/>
            <w:vAlign w:val="center"/>
          </w:tcPr>
          <w:p w14:paraId="73BF543E" w14:textId="77777777" w:rsidR="005A4DC9" w:rsidRPr="00D548A1" w:rsidRDefault="005A4DC9" w:rsidP="00BA67F0">
            <w:pPr>
              <w:pStyle w:val="59"/>
              <w:ind w:firstLine="0"/>
              <w:jc w:val="center"/>
            </w:pPr>
            <w:r w:rsidRPr="00D548A1">
              <w:t>Не влияет</w:t>
            </w:r>
          </w:p>
        </w:tc>
        <w:tc>
          <w:tcPr>
            <w:tcW w:w="2552" w:type="dxa"/>
            <w:vAlign w:val="center"/>
          </w:tcPr>
          <w:p w14:paraId="0E0FC690" w14:textId="77777777" w:rsidR="005A4DC9" w:rsidRPr="00D548A1" w:rsidRDefault="005A4DC9" w:rsidP="00FE6327">
            <w:pPr>
              <w:pStyle w:val="59"/>
              <w:ind w:firstLine="0"/>
              <w:jc w:val="center"/>
            </w:pPr>
            <w:r w:rsidRPr="00D548A1">
              <w:t>Мигает с периодом 2000 мс: 300 мс В</w:t>
            </w:r>
            <w:r w:rsidR="00FE6327" w:rsidRPr="00D548A1">
              <w:t>кл</w:t>
            </w:r>
            <w:r w:rsidRPr="00D548A1">
              <w:t>., 1700 мс</w:t>
            </w:r>
            <w:proofErr w:type="gramStart"/>
            <w:r w:rsidRPr="00D548A1">
              <w:t xml:space="preserve"> В</w:t>
            </w:r>
            <w:proofErr w:type="gramEnd"/>
            <w:r w:rsidR="00FE6327" w:rsidRPr="00D548A1">
              <w:t>ыкл</w:t>
            </w:r>
            <w:r w:rsidRPr="00D548A1">
              <w:t>.</w:t>
            </w:r>
          </w:p>
        </w:tc>
        <w:tc>
          <w:tcPr>
            <w:tcW w:w="2551" w:type="dxa"/>
            <w:vAlign w:val="center"/>
          </w:tcPr>
          <w:p w14:paraId="0E41357E" w14:textId="77777777" w:rsidR="005A4DC9" w:rsidRPr="00D548A1" w:rsidRDefault="005A4DC9" w:rsidP="0047776E">
            <w:pPr>
              <w:pStyle w:val="59"/>
              <w:ind w:firstLine="0"/>
              <w:jc w:val="center"/>
            </w:pPr>
            <w:r w:rsidRPr="00D548A1">
              <w:t>Не влияет</w:t>
            </w:r>
          </w:p>
        </w:tc>
        <w:tc>
          <w:tcPr>
            <w:tcW w:w="964" w:type="dxa"/>
            <w:vAlign w:val="center"/>
          </w:tcPr>
          <w:p w14:paraId="76ADD892" w14:textId="77777777" w:rsidR="005A4DC9" w:rsidRPr="00D548A1" w:rsidRDefault="00F5335F" w:rsidP="00BA67F0">
            <w:pPr>
              <w:pStyle w:val="59"/>
              <w:ind w:firstLine="0"/>
              <w:jc w:val="center"/>
            </w:pPr>
            <w:proofErr w:type="spellStart"/>
            <w:proofErr w:type="gramStart"/>
            <w:r w:rsidRPr="00D548A1">
              <w:t>Выкл</w:t>
            </w:r>
            <w:proofErr w:type="spellEnd"/>
            <w:proofErr w:type="gramEnd"/>
          </w:p>
        </w:tc>
        <w:tc>
          <w:tcPr>
            <w:tcW w:w="992" w:type="dxa"/>
            <w:vAlign w:val="center"/>
          </w:tcPr>
          <w:p w14:paraId="065A42EB" w14:textId="77777777" w:rsidR="005A4DC9" w:rsidRPr="00D548A1" w:rsidRDefault="00F5335F" w:rsidP="00BA67F0">
            <w:pPr>
              <w:pStyle w:val="59"/>
              <w:ind w:firstLine="0"/>
              <w:jc w:val="center"/>
            </w:pPr>
            <w:proofErr w:type="spellStart"/>
            <w:proofErr w:type="gramStart"/>
            <w:r w:rsidRPr="00D548A1">
              <w:t>Выкл</w:t>
            </w:r>
            <w:proofErr w:type="spellEnd"/>
            <w:proofErr w:type="gramEnd"/>
          </w:p>
        </w:tc>
        <w:tc>
          <w:tcPr>
            <w:tcW w:w="992" w:type="dxa"/>
            <w:vAlign w:val="center"/>
          </w:tcPr>
          <w:p w14:paraId="4FC5D7CF" w14:textId="77777777" w:rsidR="005A4DC9" w:rsidRPr="00D548A1" w:rsidRDefault="00F5335F" w:rsidP="00BA67F0">
            <w:pPr>
              <w:pStyle w:val="59"/>
              <w:ind w:firstLine="0"/>
              <w:jc w:val="center"/>
            </w:pPr>
            <w:proofErr w:type="spellStart"/>
            <w:proofErr w:type="gramStart"/>
            <w:r w:rsidRPr="00D548A1">
              <w:t>Выкл</w:t>
            </w:r>
            <w:proofErr w:type="spellEnd"/>
            <w:proofErr w:type="gramEnd"/>
          </w:p>
        </w:tc>
      </w:tr>
      <w:tr w:rsidR="005A4DC9" w:rsidRPr="00D548A1" w14:paraId="6AB5E282" w14:textId="77777777" w:rsidTr="005D4527">
        <w:trPr>
          <w:cantSplit/>
          <w:tblHeader/>
        </w:trPr>
        <w:tc>
          <w:tcPr>
            <w:tcW w:w="568" w:type="dxa"/>
            <w:vAlign w:val="center"/>
          </w:tcPr>
          <w:p w14:paraId="19347748" w14:textId="77777777" w:rsidR="005A4DC9" w:rsidRPr="00D548A1" w:rsidRDefault="005A4DC9" w:rsidP="00BA67F0">
            <w:pPr>
              <w:pStyle w:val="59"/>
              <w:ind w:firstLine="0"/>
              <w:jc w:val="center"/>
              <w:rPr>
                <w:b/>
                <w:bCs/>
              </w:rPr>
            </w:pPr>
            <w:r w:rsidRPr="00D548A1">
              <w:rPr>
                <w:b/>
                <w:bCs/>
              </w:rPr>
              <w:t>14</w:t>
            </w:r>
          </w:p>
        </w:tc>
        <w:tc>
          <w:tcPr>
            <w:tcW w:w="1304" w:type="dxa"/>
            <w:vAlign w:val="center"/>
          </w:tcPr>
          <w:p w14:paraId="0CD0B8A3" w14:textId="77777777" w:rsidR="005A4DC9" w:rsidRPr="00D548A1" w:rsidRDefault="005A4DC9" w:rsidP="00044ACC">
            <w:pPr>
              <w:pStyle w:val="59"/>
              <w:ind w:firstLine="0"/>
              <w:jc w:val="center"/>
              <w:rPr>
                <w:bCs/>
              </w:rPr>
            </w:pPr>
            <w:proofErr w:type="gramStart"/>
            <w:r w:rsidRPr="00D548A1">
              <w:t>РС/БС (Пасси</w:t>
            </w:r>
            <w:r w:rsidRPr="00D548A1">
              <w:t>в</w:t>
            </w:r>
            <w:r w:rsidRPr="00D548A1">
              <w:t>ный)</w:t>
            </w:r>
            <w:proofErr w:type="gramEnd"/>
          </w:p>
        </w:tc>
        <w:tc>
          <w:tcPr>
            <w:tcW w:w="3828" w:type="dxa"/>
            <w:vAlign w:val="center"/>
          </w:tcPr>
          <w:p w14:paraId="3E47F086" w14:textId="77777777" w:rsidR="005A4DC9" w:rsidRPr="00D548A1" w:rsidRDefault="005A4DC9" w:rsidP="005A4DC9">
            <w:pPr>
              <w:pStyle w:val="59"/>
              <w:ind w:firstLine="0"/>
              <w:jc w:val="center"/>
            </w:pPr>
            <w:r w:rsidRPr="00D548A1">
              <w:t>Отсутствие связи по линии связи 2</w:t>
            </w:r>
          </w:p>
        </w:tc>
        <w:tc>
          <w:tcPr>
            <w:tcW w:w="1275" w:type="dxa"/>
            <w:vAlign w:val="center"/>
          </w:tcPr>
          <w:p w14:paraId="68E31E11" w14:textId="77777777" w:rsidR="005A4DC9" w:rsidRPr="00D548A1" w:rsidRDefault="005A4DC9" w:rsidP="00BA67F0">
            <w:pPr>
              <w:pStyle w:val="59"/>
              <w:ind w:firstLine="0"/>
              <w:jc w:val="center"/>
            </w:pPr>
            <w:r w:rsidRPr="00D548A1">
              <w:t>Не влияет</w:t>
            </w:r>
          </w:p>
        </w:tc>
        <w:tc>
          <w:tcPr>
            <w:tcW w:w="2552" w:type="dxa"/>
            <w:vAlign w:val="center"/>
          </w:tcPr>
          <w:p w14:paraId="6C0566C3" w14:textId="77777777" w:rsidR="005A4DC9" w:rsidRPr="00D548A1" w:rsidRDefault="005A4DC9" w:rsidP="0047776E">
            <w:pPr>
              <w:pStyle w:val="59"/>
              <w:ind w:firstLine="0"/>
              <w:jc w:val="center"/>
            </w:pPr>
            <w:r w:rsidRPr="00D548A1">
              <w:t>Не влияет</w:t>
            </w:r>
          </w:p>
        </w:tc>
        <w:tc>
          <w:tcPr>
            <w:tcW w:w="2551" w:type="dxa"/>
            <w:vAlign w:val="center"/>
          </w:tcPr>
          <w:p w14:paraId="264438F5" w14:textId="77777777" w:rsidR="005A4DC9" w:rsidRPr="00D548A1" w:rsidRDefault="005A4DC9" w:rsidP="00FE6327">
            <w:pPr>
              <w:pStyle w:val="59"/>
              <w:ind w:firstLine="0"/>
              <w:jc w:val="center"/>
            </w:pPr>
            <w:r w:rsidRPr="00D548A1">
              <w:t>Мигает с периодом 2000 мс: 300 мс В</w:t>
            </w:r>
            <w:r w:rsidR="00FE6327" w:rsidRPr="00D548A1">
              <w:t>кл</w:t>
            </w:r>
            <w:r w:rsidRPr="00D548A1">
              <w:t>., 1700 мс</w:t>
            </w:r>
            <w:proofErr w:type="gramStart"/>
            <w:r w:rsidRPr="00D548A1">
              <w:t xml:space="preserve"> В</w:t>
            </w:r>
            <w:proofErr w:type="gramEnd"/>
            <w:r w:rsidR="00FE6327" w:rsidRPr="00D548A1">
              <w:t>ыкл</w:t>
            </w:r>
            <w:r w:rsidRPr="00D548A1">
              <w:t>.</w:t>
            </w:r>
          </w:p>
        </w:tc>
        <w:tc>
          <w:tcPr>
            <w:tcW w:w="964" w:type="dxa"/>
            <w:vAlign w:val="center"/>
          </w:tcPr>
          <w:p w14:paraId="2249DB0F" w14:textId="77777777" w:rsidR="005A4DC9" w:rsidRPr="00D548A1" w:rsidRDefault="00F5335F" w:rsidP="00BA67F0">
            <w:pPr>
              <w:pStyle w:val="59"/>
              <w:ind w:firstLine="0"/>
              <w:jc w:val="center"/>
            </w:pPr>
            <w:proofErr w:type="spellStart"/>
            <w:proofErr w:type="gramStart"/>
            <w:r w:rsidRPr="00D548A1">
              <w:t>Выкл</w:t>
            </w:r>
            <w:proofErr w:type="spellEnd"/>
            <w:proofErr w:type="gramEnd"/>
          </w:p>
        </w:tc>
        <w:tc>
          <w:tcPr>
            <w:tcW w:w="992" w:type="dxa"/>
            <w:vAlign w:val="center"/>
          </w:tcPr>
          <w:p w14:paraId="06658FF1" w14:textId="77777777" w:rsidR="005A4DC9" w:rsidRPr="00D548A1" w:rsidRDefault="00F5335F" w:rsidP="00BA67F0">
            <w:pPr>
              <w:pStyle w:val="59"/>
              <w:ind w:firstLine="0"/>
              <w:jc w:val="center"/>
            </w:pPr>
            <w:proofErr w:type="spellStart"/>
            <w:proofErr w:type="gramStart"/>
            <w:r w:rsidRPr="00D548A1">
              <w:t>Выкл</w:t>
            </w:r>
            <w:proofErr w:type="spellEnd"/>
            <w:proofErr w:type="gramEnd"/>
          </w:p>
        </w:tc>
        <w:tc>
          <w:tcPr>
            <w:tcW w:w="992" w:type="dxa"/>
            <w:vAlign w:val="center"/>
          </w:tcPr>
          <w:p w14:paraId="014FBA97" w14:textId="77777777" w:rsidR="005A4DC9" w:rsidRPr="00D548A1" w:rsidRDefault="00F5335F" w:rsidP="00BA67F0">
            <w:pPr>
              <w:pStyle w:val="59"/>
              <w:ind w:firstLine="0"/>
              <w:jc w:val="center"/>
            </w:pPr>
            <w:proofErr w:type="spellStart"/>
            <w:proofErr w:type="gramStart"/>
            <w:r w:rsidRPr="00D548A1">
              <w:t>Выкл</w:t>
            </w:r>
            <w:proofErr w:type="spellEnd"/>
            <w:proofErr w:type="gramEnd"/>
          </w:p>
        </w:tc>
      </w:tr>
      <w:tr w:rsidR="00F22D43" w:rsidRPr="00D548A1" w14:paraId="175B8DB6" w14:textId="77777777" w:rsidTr="005D4527">
        <w:trPr>
          <w:cantSplit/>
          <w:tblHeader/>
        </w:trPr>
        <w:tc>
          <w:tcPr>
            <w:tcW w:w="568" w:type="dxa"/>
            <w:vAlign w:val="center"/>
          </w:tcPr>
          <w:p w14:paraId="5EBF8325" w14:textId="77777777" w:rsidR="00F22D43" w:rsidRPr="00D548A1" w:rsidRDefault="00F22D43" w:rsidP="00BA67F0">
            <w:pPr>
              <w:pStyle w:val="59"/>
              <w:ind w:firstLine="0"/>
              <w:jc w:val="center"/>
              <w:rPr>
                <w:b/>
                <w:bCs/>
              </w:rPr>
            </w:pPr>
            <w:r w:rsidRPr="00D548A1">
              <w:rPr>
                <w:b/>
                <w:bCs/>
              </w:rPr>
              <w:t>15</w:t>
            </w:r>
          </w:p>
        </w:tc>
        <w:tc>
          <w:tcPr>
            <w:tcW w:w="1304" w:type="dxa"/>
            <w:vAlign w:val="center"/>
          </w:tcPr>
          <w:p w14:paraId="741719A6" w14:textId="77777777" w:rsidR="00F22D43" w:rsidRPr="00D548A1" w:rsidRDefault="00F22D43" w:rsidP="00044ACC">
            <w:pPr>
              <w:pStyle w:val="59"/>
              <w:ind w:firstLine="0"/>
              <w:jc w:val="center"/>
              <w:rPr>
                <w:bCs/>
              </w:rPr>
            </w:pPr>
            <w:r w:rsidRPr="00D548A1">
              <w:rPr>
                <w:bCs/>
              </w:rPr>
              <w:t>БС</w:t>
            </w:r>
          </w:p>
        </w:tc>
        <w:tc>
          <w:tcPr>
            <w:tcW w:w="3828" w:type="dxa"/>
            <w:vAlign w:val="center"/>
          </w:tcPr>
          <w:p w14:paraId="353FF522" w14:textId="77777777" w:rsidR="00F22D43" w:rsidRPr="00D548A1" w:rsidRDefault="009A3A88" w:rsidP="00044ACC">
            <w:pPr>
              <w:pStyle w:val="59"/>
              <w:ind w:firstLine="0"/>
              <w:jc w:val="center"/>
            </w:pPr>
            <w:r w:rsidRPr="00D548A1">
              <w:t>Не норма</w:t>
            </w:r>
            <w:r w:rsidR="00F22D43" w:rsidRPr="00D548A1">
              <w:t xml:space="preserve"> питания «220 В» и/или «24 В»</w:t>
            </w:r>
          </w:p>
        </w:tc>
        <w:tc>
          <w:tcPr>
            <w:tcW w:w="1275" w:type="dxa"/>
            <w:vAlign w:val="center"/>
          </w:tcPr>
          <w:p w14:paraId="71ABEEB1" w14:textId="77777777" w:rsidR="00F22D43" w:rsidRPr="00D548A1" w:rsidRDefault="00F22D43" w:rsidP="00BA67F0">
            <w:pPr>
              <w:pStyle w:val="59"/>
              <w:ind w:firstLine="0"/>
              <w:jc w:val="center"/>
            </w:pPr>
            <w:proofErr w:type="spellStart"/>
            <w:r w:rsidRPr="00D548A1">
              <w:t>Вкл</w:t>
            </w:r>
            <w:proofErr w:type="spellEnd"/>
          </w:p>
        </w:tc>
        <w:tc>
          <w:tcPr>
            <w:tcW w:w="2552" w:type="dxa"/>
            <w:vAlign w:val="center"/>
          </w:tcPr>
          <w:p w14:paraId="6BF0F83B" w14:textId="77777777" w:rsidR="00F22D43" w:rsidRPr="00D548A1" w:rsidRDefault="00F22D43" w:rsidP="0047776E">
            <w:pPr>
              <w:pStyle w:val="59"/>
              <w:ind w:firstLine="0"/>
              <w:jc w:val="center"/>
            </w:pPr>
            <w:r w:rsidRPr="00D548A1">
              <w:t>Не влияет</w:t>
            </w:r>
          </w:p>
        </w:tc>
        <w:tc>
          <w:tcPr>
            <w:tcW w:w="2551" w:type="dxa"/>
            <w:vAlign w:val="center"/>
          </w:tcPr>
          <w:p w14:paraId="166FDA0F" w14:textId="77777777" w:rsidR="00F22D43" w:rsidRPr="00D548A1" w:rsidRDefault="00F22D43" w:rsidP="0047776E">
            <w:pPr>
              <w:pStyle w:val="59"/>
              <w:ind w:firstLine="0"/>
              <w:jc w:val="center"/>
            </w:pPr>
            <w:r w:rsidRPr="00D548A1">
              <w:t>Не влияет</w:t>
            </w:r>
          </w:p>
        </w:tc>
        <w:tc>
          <w:tcPr>
            <w:tcW w:w="964" w:type="dxa"/>
            <w:vAlign w:val="center"/>
          </w:tcPr>
          <w:p w14:paraId="5C0D3735" w14:textId="77777777" w:rsidR="00F22D43" w:rsidRPr="00D548A1" w:rsidRDefault="00F22D43" w:rsidP="00BA67F0">
            <w:pPr>
              <w:pStyle w:val="59"/>
              <w:ind w:firstLine="0"/>
              <w:jc w:val="center"/>
            </w:pPr>
            <w:r w:rsidRPr="00D548A1">
              <w:t>Не влияет</w:t>
            </w:r>
          </w:p>
        </w:tc>
        <w:tc>
          <w:tcPr>
            <w:tcW w:w="992" w:type="dxa"/>
            <w:vAlign w:val="center"/>
          </w:tcPr>
          <w:p w14:paraId="020BCA38" w14:textId="77777777" w:rsidR="00F22D43" w:rsidRPr="00D548A1" w:rsidRDefault="00F22D43" w:rsidP="00BA67F0">
            <w:pPr>
              <w:pStyle w:val="59"/>
              <w:ind w:firstLine="0"/>
              <w:jc w:val="center"/>
            </w:pPr>
            <w:r w:rsidRPr="00D548A1">
              <w:t>Не влияет</w:t>
            </w:r>
          </w:p>
        </w:tc>
        <w:tc>
          <w:tcPr>
            <w:tcW w:w="992" w:type="dxa"/>
            <w:vAlign w:val="center"/>
          </w:tcPr>
          <w:p w14:paraId="19597148" w14:textId="77777777" w:rsidR="00F22D43" w:rsidRPr="00D548A1" w:rsidRDefault="00F22D43" w:rsidP="00BA67F0">
            <w:pPr>
              <w:pStyle w:val="59"/>
              <w:ind w:firstLine="0"/>
              <w:jc w:val="center"/>
            </w:pPr>
            <w:r w:rsidRPr="00D548A1">
              <w:t>Не влияет</w:t>
            </w:r>
          </w:p>
        </w:tc>
      </w:tr>
      <w:tr w:rsidR="00265617" w:rsidRPr="00D548A1" w14:paraId="72731147" w14:textId="77777777" w:rsidTr="005D4527">
        <w:trPr>
          <w:cantSplit/>
          <w:tblHeader/>
        </w:trPr>
        <w:tc>
          <w:tcPr>
            <w:tcW w:w="568" w:type="dxa"/>
            <w:vAlign w:val="center"/>
          </w:tcPr>
          <w:p w14:paraId="2E582C3A" w14:textId="77777777" w:rsidR="00265617" w:rsidRPr="00D548A1" w:rsidRDefault="00265617" w:rsidP="00BA67F0">
            <w:pPr>
              <w:pStyle w:val="59"/>
              <w:ind w:firstLine="0"/>
              <w:jc w:val="center"/>
              <w:rPr>
                <w:b/>
                <w:bCs/>
              </w:rPr>
            </w:pPr>
            <w:r w:rsidRPr="00D548A1">
              <w:rPr>
                <w:b/>
                <w:bCs/>
              </w:rPr>
              <w:lastRenderedPageBreak/>
              <w:t>16</w:t>
            </w:r>
          </w:p>
        </w:tc>
        <w:tc>
          <w:tcPr>
            <w:tcW w:w="1304" w:type="dxa"/>
            <w:vAlign w:val="center"/>
          </w:tcPr>
          <w:p w14:paraId="07A56DE3" w14:textId="77777777" w:rsidR="00265617" w:rsidRPr="00D548A1" w:rsidRDefault="00265617" w:rsidP="00265617">
            <w:pPr>
              <w:pStyle w:val="59"/>
              <w:ind w:firstLine="0"/>
              <w:jc w:val="center"/>
              <w:rPr>
                <w:bCs/>
              </w:rPr>
            </w:pPr>
            <w:r w:rsidRPr="00D548A1">
              <w:rPr>
                <w:bCs/>
              </w:rPr>
              <w:t>БС</w:t>
            </w:r>
            <w:r w:rsidRPr="00D548A1">
              <w:t xml:space="preserve"> </w:t>
            </w:r>
          </w:p>
        </w:tc>
        <w:tc>
          <w:tcPr>
            <w:tcW w:w="3828" w:type="dxa"/>
            <w:vAlign w:val="center"/>
          </w:tcPr>
          <w:p w14:paraId="70755582" w14:textId="1BD8C618" w:rsidR="00265617" w:rsidRPr="00D548A1" w:rsidRDefault="00265617" w:rsidP="00044ACC">
            <w:pPr>
              <w:pStyle w:val="59"/>
              <w:ind w:firstLine="0"/>
              <w:jc w:val="center"/>
            </w:pPr>
            <w:r w:rsidRPr="00D548A1">
              <w:t xml:space="preserve">При отсутствии информации </w:t>
            </w:r>
            <w:proofErr w:type="gramStart"/>
            <w:r w:rsidRPr="00D548A1">
              <w:t>от</w:t>
            </w:r>
            <w:proofErr w:type="gramEnd"/>
            <w:r w:rsidRPr="00D548A1">
              <w:t xml:space="preserve"> </w:t>
            </w:r>
            <w:proofErr w:type="gramStart"/>
            <w:r w:rsidR="00FC788A" w:rsidRPr="00D548A1">
              <w:t>УС</w:t>
            </w:r>
            <w:proofErr w:type="gramEnd"/>
            <w:r w:rsidRPr="00D548A1">
              <w:t xml:space="preserve"> для формирования выходного сигнала (фактически, при отсу</w:t>
            </w:r>
            <w:r w:rsidRPr="00D548A1">
              <w:t>т</w:t>
            </w:r>
            <w:r w:rsidRPr="00D548A1">
              <w:t>ствии связи с УС)</w:t>
            </w:r>
          </w:p>
        </w:tc>
        <w:tc>
          <w:tcPr>
            <w:tcW w:w="1275" w:type="dxa"/>
            <w:vAlign w:val="center"/>
          </w:tcPr>
          <w:p w14:paraId="605E5755" w14:textId="77777777" w:rsidR="00265617" w:rsidRPr="00D548A1" w:rsidRDefault="00265617" w:rsidP="00BA67F0">
            <w:pPr>
              <w:pStyle w:val="59"/>
              <w:ind w:firstLine="0"/>
              <w:jc w:val="center"/>
            </w:pPr>
            <w:r w:rsidRPr="00D548A1">
              <w:t>Не влияет</w:t>
            </w:r>
          </w:p>
        </w:tc>
        <w:tc>
          <w:tcPr>
            <w:tcW w:w="2552" w:type="dxa"/>
            <w:vAlign w:val="center"/>
          </w:tcPr>
          <w:p w14:paraId="1E494281" w14:textId="77777777" w:rsidR="00265617" w:rsidRPr="00D548A1" w:rsidRDefault="00265617" w:rsidP="00FE6327">
            <w:pPr>
              <w:pStyle w:val="59"/>
              <w:ind w:firstLine="0"/>
              <w:jc w:val="center"/>
            </w:pPr>
            <w:r w:rsidRPr="00D548A1">
              <w:t>Мигает с периодом 2000 мс: 300 мс В</w:t>
            </w:r>
            <w:r w:rsidR="00FE6327" w:rsidRPr="00D548A1">
              <w:t>кл</w:t>
            </w:r>
            <w:r w:rsidRPr="00D548A1">
              <w:t>., 1700 мс</w:t>
            </w:r>
            <w:proofErr w:type="gramStart"/>
            <w:r w:rsidRPr="00D548A1">
              <w:t xml:space="preserve"> В</w:t>
            </w:r>
            <w:proofErr w:type="gramEnd"/>
            <w:r w:rsidR="00FE6327" w:rsidRPr="00D548A1">
              <w:t>ыкл</w:t>
            </w:r>
            <w:r w:rsidRPr="00D548A1">
              <w:t>.</w:t>
            </w:r>
          </w:p>
        </w:tc>
        <w:tc>
          <w:tcPr>
            <w:tcW w:w="2551" w:type="dxa"/>
            <w:vAlign w:val="center"/>
          </w:tcPr>
          <w:p w14:paraId="7B89148B" w14:textId="77777777" w:rsidR="00265617" w:rsidRPr="00D548A1" w:rsidRDefault="00265617" w:rsidP="00FE6327">
            <w:pPr>
              <w:pStyle w:val="59"/>
              <w:ind w:firstLine="0"/>
              <w:jc w:val="center"/>
            </w:pPr>
            <w:r w:rsidRPr="00D548A1">
              <w:t>Мигает с периодом 2000 мс: 300 мс В</w:t>
            </w:r>
            <w:r w:rsidR="00FE6327" w:rsidRPr="00D548A1">
              <w:t>кл</w:t>
            </w:r>
            <w:r w:rsidRPr="00D548A1">
              <w:t>., 1700 мс</w:t>
            </w:r>
            <w:proofErr w:type="gramStart"/>
            <w:r w:rsidRPr="00D548A1">
              <w:t xml:space="preserve"> В</w:t>
            </w:r>
            <w:proofErr w:type="gramEnd"/>
            <w:r w:rsidR="00FE6327" w:rsidRPr="00D548A1">
              <w:t>ыкл</w:t>
            </w:r>
            <w:r w:rsidRPr="00D548A1">
              <w:t>.</w:t>
            </w:r>
          </w:p>
        </w:tc>
        <w:tc>
          <w:tcPr>
            <w:tcW w:w="964" w:type="dxa"/>
            <w:vAlign w:val="center"/>
          </w:tcPr>
          <w:p w14:paraId="54E615DA" w14:textId="77777777" w:rsidR="00265617" w:rsidRPr="00D548A1" w:rsidRDefault="00265617" w:rsidP="00BA67F0">
            <w:pPr>
              <w:pStyle w:val="59"/>
              <w:ind w:firstLine="0"/>
              <w:jc w:val="center"/>
            </w:pPr>
            <w:r w:rsidRPr="00D548A1">
              <w:t>Не влияет</w:t>
            </w:r>
          </w:p>
        </w:tc>
        <w:tc>
          <w:tcPr>
            <w:tcW w:w="992" w:type="dxa"/>
            <w:vAlign w:val="center"/>
          </w:tcPr>
          <w:p w14:paraId="19E121B1" w14:textId="77777777" w:rsidR="00265617" w:rsidRPr="00D548A1" w:rsidRDefault="00265617" w:rsidP="00BA67F0">
            <w:pPr>
              <w:pStyle w:val="59"/>
              <w:ind w:firstLine="0"/>
              <w:jc w:val="center"/>
            </w:pPr>
            <w:r w:rsidRPr="00D548A1">
              <w:t>Не влияет</w:t>
            </w:r>
          </w:p>
        </w:tc>
        <w:tc>
          <w:tcPr>
            <w:tcW w:w="992" w:type="dxa"/>
            <w:vAlign w:val="center"/>
          </w:tcPr>
          <w:p w14:paraId="6CD64071" w14:textId="77777777" w:rsidR="00265617" w:rsidRPr="00D548A1" w:rsidRDefault="00265617" w:rsidP="00BA67F0">
            <w:pPr>
              <w:pStyle w:val="59"/>
              <w:ind w:firstLine="0"/>
              <w:jc w:val="center"/>
            </w:pPr>
            <w:r w:rsidRPr="00D548A1">
              <w:t>Не влияет</w:t>
            </w:r>
          </w:p>
        </w:tc>
      </w:tr>
      <w:tr w:rsidR="00265617" w:rsidRPr="00D548A1" w14:paraId="410603AD" w14:textId="77777777" w:rsidTr="005D4527">
        <w:trPr>
          <w:cantSplit/>
          <w:tblHeader/>
        </w:trPr>
        <w:tc>
          <w:tcPr>
            <w:tcW w:w="568" w:type="dxa"/>
            <w:vAlign w:val="center"/>
          </w:tcPr>
          <w:p w14:paraId="436AD617" w14:textId="77777777" w:rsidR="00265617" w:rsidRPr="00D548A1" w:rsidRDefault="00265617" w:rsidP="00BA67F0">
            <w:pPr>
              <w:pStyle w:val="59"/>
              <w:ind w:firstLine="0"/>
              <w:jc w:val="center"/>
              <w:rPr>
                <w:b/>
                <w:bCs/>
              </w:rPr>
            </w:pPr>
            <w:r w:rsidRPr="00D548A1">
              <w:rPr>
                <w:b/>
                <w:bCs/>
              </w:rPr>
              <w:t>17</w:t>
            </w:r>
          </w:p>
        </w:tc>
        <w:tc>
          <w:tcPr>
            <w:tcW w:w="1304" w:type="dxa"/>
            <w:vAlign w:val="center"/>
          </w:tcPr>
          <w:p w14:paraId="74A40F96" w14:textId="77777777" w:rsidR="00265617" w:rsidRPr="00D548A1" w:rsidRDefault="00F22CFE" w:rsidP="00044ACC">
            <w:pPr>
              <w:pStyle w:val="59"/>
              <w:ind w:firstLine="0"/>
              <w:jc w:val="center"/>
              <w:rPr>
                <w:bCs/>
              </w:rPr>
            </w:pPr>
            <w:r w:rsidRPr="00D548A1">
              <w:rPr>
                <w:bCs/>
              </w:rPr>
              <w:t>БС</w:t>
            </w:r>
          </w:p>
        </w:tc>
        <w:tc>
          <w:tcPr>
            <w:tcW w:w="3828" w:type="dxa"/>
            <w:vAlign w:val="center"/>
          </w:tcPr>
          <w:p w14:paraId="54F6E886" w14:textId="77777777" w:rsidR="00265617" w:rsidRPr="00D548A1" w:rsidRDefault="00F22CFE" w:rsidP="00044ACC">
            <w:pPr>
              <w:pStyle w:val="59"/>
              <w:ind w:firstLine="0"/>
              <w:jc w:val="center"/>
            </w:pPr>
            <w:r w:rsidRPr="00D548A1">
              <w:t>Норма питания «220 В» и «24 В»</w:t>
            </w:r>
          </w:p>
        </w:tc>
        <w:tc>
          <w:tcPr>
            <w:tcW w:w="1275" w:type="dxa"/>
            <w:vAlign w:val="center"/>
          </w:tcPr>
          <w:p w14:paraId="1F434069" w14:textId="77777777" w:rsidR="00265617" w:rsidRPr="00D548A1" w:rsidRDefault="00F22CFE" w:rsidP="00BA67F0">
            <w:pPr>
              <w:pStyle w:val="59"/>
              <w:ind w:firstLine="0"/>
              <w:jc w:val="center"/>
            </w:pPr>
            <w:proofErr w:type="spellStart"/>
            <w:proofErr w:type="gramStart"/>
            <w:r w:rsidRPr="00D548A1">
              <w:t>Выкл</w:t>
            </w:r>
            <w:proofErr w:type="spellEnd"/>
            <w:proofErr w:type="gramEnd"/>
          </w:p>
        </w:tc>
        <w:tc>
          <w:tcPr>
            <w:tcW w:w="5103" w:type="dxa"/>
            <w:gridSpan w:val="2"/>
            <w:vAlign w:val="center"/>
          </w:tcPr>
          <w:p w14:paraId="720ACCEA" w14:textId="77777777" w:rsidR="00265617" w:rsidRPr="00D548A1" w:rsidRDefault="00F22CFE" w:rsidP="0047776E">
            <w:pPr>
              <w:pStyle w:val="59"/>
              <w:ind w:firstLine="0"/>
              <w:jc w:val="center"/>
            </w:pPr>
            <w:r w:rsidRPr="00D548A1">
              <w:t>Не влияет</w:t>
            </w:r>
          </w:p>
        </w:tc>
        <w:tc>
          <w:tcPr>
            <w:tcW w:w="964" w:type="dxa"/>
            <w:vAlign w:val="center"/>
          </w:tcPr>
          <w:p w14:paraId="236425DF" w14:textId="77777777" w:rsidR="00265617" w:rsidRPr="00D548A1" w:rsidRDefault="00F22CFE" w:rsidP="00BA67F0">
            <w:pPr>
              <w:pStyle w:val="59"/>
              <w:ind w:firstLine="0"/>
              <w:jc w:val="center"/>
            </w:pPr>
            <w:r w:rsidRPr="00D548A1">
              <w:t>Не влияет</w:t>
            </w:r>
          </w:p>
        </w:tc>
        <w:tc>
          <w:tcPr>
            <w:tcW w:w="992" w:type="dxa"/>
            <w:vAlign w:val="center"/>
          </w:tcPr>
          <w:p w14:paraId="540D8F09" w14:textId="77777777" w:rsidR="00265617" w:rsidRPr="00D548A1" w:rsidRDefault="00F22CFE" w:rsidP="00BA67F0">
            <w:pPr>
              <w:pStyle w:val="59"/>
              <w:ind w:firstLine="0"/>
              <w:jc w:val="center"/>
            </w:pPr>
            <w:r w:rsidRPr="00D548A1">
              <w:t>Не влияет</w:t>
            </w:r>
          </w:p>
        </w:tc>
        <w:tc>
          <w:tcPr>
            <w:tcW w:w="992" w:type="dxa"/>
            <w:vAlign w:val="center"/>
          </w:tcPr>
          <w:p w14:paraId="273540DC" w14:textId="77777777" w:rsidR="00265617" w:rsidRPr="00D548A1" w:rsidRDefault="00F22CFE" w:rsidP="00BA67F0">
            <w:pPr>
              <w:pStyle w:val="59"/>
              <w:ind w:firstLine="0"/>
              <w:jc w:val="center"/>
            </w:pPr>
            <w:r w:rsidRPr="00D548A1">
              <w:t>Не влияет</w:t>
            </w:r>
          </w:p>
        </w:tc>
      </w:tr>
      <w:tr w:rsidR="00265617" w:rsidRPr="00D548A1" w14:paraId="221E0968" w14:textId="77777777" w:rsidTr="005D4527">
        <w:trPr>
          <w:cantSplit/>
          <w:tblHeader/>
        </w:trPr>
        <w:tc>
          <w:tcPr>
            <w:tcW w:w="568" w:type="dxa"/>
            <w:vAlign w:val="center"/>
          </w:tcPr>
          <w:p w14:paraId="1EC7CFD4" w14:textId="77777777" w:rsidR="00265617" w:rsidRPr="00D548A1" w:rsidRDefault="00F22CFE" w:rsidP="00BA67F0">
            <w:pPr>
              <w:pStyle w:val="59"/>
              <w:ind w:firstLine="0"/>
              <w:jc w:val="center"/>
              <w:rPr>
                <w:b/>
                <w:bCs/>
              </w:rPr>
            </w:pPr>
            <w:r w:rsidRPr="00D548A1">
              <w:rPr>
                <w:b/>
                <w:bCs/>
              </w:rPr>
              <w:t>18</w:t>
            </w:r>
          </w:p>
        </w:tc>
        <w:tc>
          <w:tcPr>
            <w:tcW w:w="1304" w:type="dxa"/>
            <w:vAlign w:val="center"/>
          </w:tcPr>
          <w:p w14:paraId="727CB288" w14:textId="77777777" w:rsidR="00265617" w:rsidRPr="00D548A1" w:rsidRDefault="00F22CFE" w:rsidP="00044ACC">
            <w:pPr>
              <w:pStyle w:val="59"/>
              <w:ind w:firstLine="0"/>
              <w:jc w:val="center"/>
              <w:rPr>
                <w:bCs/>
              </w:rPr>
            </w:pPr>
            <w:proofErr w:type="gramStart"/>
            <w:r w:rsidRPr="00D548A1">
              <w:rPr>
                <w:bCs/>
              </w:rPr>
              <w:t>РС/БС (акти</w:t>
            </w:r>
            <w:r w:rsidRPr="00D548A1">
              <w:rPr>
                <w:bCs/>
              </w:rPr>
              <w:t>в</w:t>
            </w:r>
            <w:r w:rsidRPr="00D548A1">
              <w:rPr>
                <w:bCs/>
              </w:rPr>
              <w:t>ный)</w:t>
            </w:r>
            <w:proofErr w:type="gramEnd"/>
          </w:p>
        </w:tc>
        <w:tc>
          <w:tcPr>
            <w:tcW w:w="3828" w:type="dxa"/>
            <w:vAlign w:val="center"/>
          </w:tcPr>
          <w:p w14:paraId="34DA064A" w14:textId="77777777" w:rsidR="00265617" w:rsidRPr="00D548A1" w:rsidRDefault="00F22CFE" w:rsidP="00044ACC">
            <w:pPr>
              <w:pStyle w:val="59"/>
              <w:ind w:firstLine="0"/>
              <w:jc w:val="center"/>
            </w:pPr>
            <w:r w:rsidRPr="00D548A1">
              <w:t>Наличие плюсового положения стрелки при отсутствии перевода стрелки</w:t>
            </w:r>
          </w:p>
        </w:tc>
        <w:tc>
          <w:tcPr>
            <w:tcW w:w="1275" w:type="dxa"/>
            <w:vAlign w:val="center"/>
          </w:tcPr>
          <w:p w14:paraId="2B301A87" w14:textId="77777777" w:rsidR="00265617" w:rsidRPr="00D548A1" w:rsidRDefault="00F22CFE" w:rsidP="00BA67F0">
            <w:pPr>
              <w:pStyle w:val="59"/>
              <w:ind w:firstLine="0"/>
              <w:jc w:val="center"/>
            </w:pPr>
            <w:r w:rsidRPr="00D548A1">
              <w:t>Не влияет</w:t>
            </w:r>
          </w:p>
        </w:tc>
        <w:tc>
          <w:tcPr>
            <w:tcW w:w="5103" w:type="dxa"/>
            <w:gridSpan w:val="2"/>
            <w:vAlign w:val="center"/>
          </w:tcPr>
          <w:p w14:paraId="6F76781E" w14:textId="77777777" w:rsidR="00265617" w:rsidRPr="00D548A1" w:rsidRDefault="00F22CFE" w:rsidP="0047776E">
            <w:pPr>
              <w:pStyle w:val="59"/>
              <w:ind w:firstLine="0"/>
              <w:jc w:val="center"/>
            </w:pPr>
            <w:r w:rsidRPr="00D548A1">
              <w:t>Не влияет</w:t>
            </w:r>
          </w:p>
        </w:tc>
        <w:tc>
          <w:tcPr>
            <w:tcW w:w="964" w:type="dxa"/>
            <w:vAlign w:val="center"/>
          </w:tcPr>
          <w:p w14:paraId="2EEB1741" w14:textId="77777777" w:rsidR="00265617" w:rsidRPr="00D548A1" w:rsidRDefault="00F22CFE" w:rsidP="00BA67F0">
            <w:pPr>
              <w:pStyle w:val="59"/>
              <w:ind w:firstLine="0"/>
              <w:jc w:val="center"/>
            </w:pPr>
            <w:proofErr w:type="spellStart"/>
            <w:r w:rsidRPr="00D548A1">
              <w:t>Вкл</w:t>
            </w:r>
            <w:proofErr w:type="spellEnd"/>
          </w:p>
        </w:tc>
        <w:tc>
          <w:tcPr>
            <w:tcW w:w="992" w:type="dxa"/>
            <w:vAlign w:val="center"/>
          </w:tcPr>
          <w:p w14:paraId="0BE7D1F0" w14:textId="77777777" w:rsidR="00265617" w:rsidRPr="00D548A1" w:rsidRDefault="00F22CFE" w:rsidP="00BA67F0">
            <w:pPr>
              <w:pStyle w:val="59"/>
              <w:ind w:firstLine="0"/>
              <w:jc w:val="center"/>
            </w:pPr>
            <w:proofErr w:type="spellStart"/>
            <w:proofErr w:type="gramStart"/>
            <w:r w:rsidRPr="00D548A1">
              <w:t>Выкл</w:t>
            </w:r>
            <w:proofErr w:type="spellEnd"/>
            <w:proofErr w:type="gramEnd"/>
          </w:p>
        </w:tc>
        <w:tc>
          <w:tcPr>
            <w:tcW w:w="992" w:type="dxa"/>
            <w:vAlign w:val="center"/>
          </w:tcPr>
          <w:p w14:paraId="576D95F0" w14:textId="77777777" w:rsidR="00265617" w:rsidRPr="00D548A1" w:rsidRDefault="00F22CFE" w:rsidP="00BA67F0">
            <w:pPr>
              <w:pStyle w:val="59"/>
              <w:ind w:firstLine="0"/>
              <w:jc w:val="center"/>
            </w:pPr>
            <w:proofErr w:type="spellStart"/>
            <w:proofErr w:type="gramStart"/>
            <w:r w:rsidRPr="00D548A1">
              <w:t>Выкл</w:t>
            </w:r>
            <w:proofErr w:type="spellEnd"/>
            <w:proofErr w:type="gramEnd"/>
          </w:p>
        </w:tc>
      </w:tr>
      <w:tr w:rsidR="00F22CFE" w:rsidRPr="00D548A1" w14:paraId="47F49E93" w14:textId="77777777" w:rsidTr="005D4527">
        <w:trPr>
          <w:cantSplit/>
          <w:tblHeader/>
        </w:trPr>
        <w:tc>
          <w:tcPr>
            <w:tcW w:w="568" w:type="dxa"/>
            <w:vAlign w:val="center"/>
          </w:tcPr>
          <w:p w14:paraId="755B9FDD" w14:textId="77777777" w:rsidR="00F22CFE" w:rsidRPr="00D548A1" w:rsidRDefault="00F22CFE" w:rsidP="00BA67F0">
            <w:pPr>
              <w:pStyle w:val="59"/>
              <w:ind w:firstLine="0"/>
              <w:jc w:val="center"/>
              <w:rPr>
                <w:b/>
                <w:bCs/>
              </w:rPr>
            </w:pPr>
            <w:r w:rsidRPr="00D548A1">
              <w:rPr>
                <w:b/>
                <w:bCs/>
              </w:rPr>
              <w:t>19</w:t>
            </w:r>
          </w:p>
        </w:tc>
        <w:tc>
          <w:tcPr>
            <w:tcW w:w="1304" w:type="dxa"/>
            <w:vAlign w:val="center"/>
          </w:tcPr>
          <w:p w14:paraId="5710CD41" w14:textId="77777777" w:rsidR="00F22CFE" w:rsidRPr="00D548A1" w:rsidRDefault="00F22CFE" w:rsidP="00BA0DD9">
            <w:pPr>
              <w:pStyle w:val="59"/>
              <w:ind w:firstLine="0"/>
              <w:jc w:val="center"/>
              <w:rPr>
                <w:bCs/>
              </w:rPr>
            </w:pPr>
            <w:proofErr w:type="gramStart"/>
            <w:r w:rsidRPr="00D548A1">
              <w:rPr>
                <w:bCs/>
              </w:rPr>
              <w:t>РС/БС (акти</w:t>
            </w:r>
            <w:r w:rsidRPr="00D548A1">
              <w:rPr>
                <w:bCs/>
              </w:rPr>
              <w:t>в</w:t>
            </w:r>
            <w:r w:rsidRPr="00D548A1">
              <w:rPr>
                <w:bCs/>
              </w:rPr>
              <w:t>ный)</w:t>
            </w:r>
            <w:proofErr w:type="gramEnd"/>
          </w:p>
        </w:tc>
        <w:tc>
          <w:tcPr>
            <w:tcW w:w="3828" w:type="dxa"/>
            <w:vAlign w:val="center"/>
          </w:tcPr>
          <w:p w14:paraId="3A9F2D13" w14:textId="77777777" w:rsidR="00F22CFE" w:rsidRPr="00D548A1" w:rsidRDefault="00F22CFE" w:rsidP="00F22CFE">
            <w:pPr>
              <w:pStyle w:val="59"/>
              <w:ind w:firstLine="0"/>
              <w:jc w:val="center"/>
            </w:pPr>
            <w:r w:rsidRPr="00D548A1">
              <w:t>Наличие минусового положения стрелки при отсутствии перевода стрелки</w:t>
            </w:r>
          </w:p>
        </w:tc>
        <w:tc>
          <w:tcPr>
            <w:tcW w:w="1275" w:type="dxa"/>
            <w:vAlign w:val="center"/>
          </w:tcPr>
          <w:p w14:paraId="0791126A" w14:textId="77777777" w:rsidR="00F22CFE" w:rsidRPr="00D548A1" w:rsidRDefault="00F22CFE" w:rsidP="00BA0DD9">
            <w:pPr>
              <w:pStyle w:val="59"/>
              <w:ind w:firstLine="0"/>
              <w:jc w:val="center"/>
            </w:pPr>
            <w:r w:rsidRPr="00D548A1">
              <w:t>Не влияет</w:t>
            </w:r>
          </w:p>
        </w:tc>
        <w:tc>
          <w:tcPr>
            <w:tcW w:w="5103" w:type="dxa"/>
            <w:gridSpan w:val="2"/>
            <w:vAlign w:val="center"/>
          </w:tcPr>
          <w:p w14:paraId="637C1E2F" w14:textId="77777777" w:rsidR="00F22CFE" w:rsidRPr="00D548A1" w:rsidRDefault="00F22CFE" w:rsidP="00BA0DD9">
            <w:pPr>
              <w:pStyle w:val="59"/>
              <w:ind w:firstLine="0"/>
              <w:jc w:val="center"/>
            </w:pPr>
            <w:r w:rsidRPr="00D548A1">
              <w:t>Не влияет</w:t>
            </w:r>
          </w:p>
        </w:tc>
        <w:tc>
          <w:tcPr>
            <w:tcW w:w="964" w:type="dxa"/>
            <w:vAlign w:val="center"/>
          </w:tcPr>
          <w:p w14:paraId="2B9EDB53" w14:textId="77777777" w:rsidR="00F22CFE" w:rsidRPr="00D548A1" w:rsidRDefault="00F22CFE" w:rsidP="00F22CFE">
            <w:pPr>
              <w:pStyle w:val="59"/>
              <w:ind w:firstLine="0"/>
              <w:jc w:val="center"/>
            </w:pPr>
            <w:proofErr w:type="spellStart"/>
            <w:proofErr w:type="gramStart"/>
            <w:r w:rsidRPr="00D548A1">
              <w:t>Выкл</w:t>
            </w:r>
            <w:proofErr w:type="spellEnd"/>
            <w:proofErr w:type="gramEnd"/>
            <w:r w:rsidRPr="00D548A1">
              <w:t xml:space="preserve"> </w:t>
            </w:r>
          </w:p>
        </w:tc>
        <w:tc>
          <w:tcPr>
            <w:tcW w:w="992" w:type="dxa"/>
            <w:vAlign w:val="center"/>
          </w:tcPr>
          <w:p w14:paraId="0850C85C" w14:textId="77777777" w:rsidR="00F22CFE" w:rsidRPr="00D548A1" w:rsidRDefault="00F22CFE" w:rsidP="00BA0DD9">
            <w:pPr>
              <w:pStyle w:val="59"/>
              <w:ind w:firstLine="0"/>
              <w:jc w:val="center"/>
            </w:pPr>
            <w:proofErr w:type="spellStart"/>
            <w:r w:rsidRPr="00D548A1">
              <w:t>Вкл</w:t>
            </w:r>
            <w:proofErr w:type="spellEnd"/>
          </w:p>
        </w:tc>
        <w:tc>
          <w:tcPr>
            <w:tcW w:w="992" w:type="dxa"/>
            <w:vAlign w:val="center"/>
          </w:tcPr>
          <w:p w14:paraId="1E2336A8" w14:textId="77777777" w:rsidR="00F22CFE" w:rsidRPr="00D548A1" w:rsidRDefault="00F22CFE" w:rsidP="00BA0DD9">
            <w:pPr>
              <w:pStyle w:val="59"/>
              <w:ind w:firstLine="0"/>
              <w:jc w:val="center"/>
            </w:pPr>
            <w:proofErr w:type="spellStart"/>
            <w:proofErr w:type="gramStart"/>
            <w:r w:rsidRPr="00D548A1">
              <w:t>Выкл</w:t>
            </w:r>
            <w:proofErr w:type="spellEnd"/>
            <w:proofErr w:type="gramEnd"/>
          </w:p>
        </w:tc>
      </w:tr>
      <w:tr w:rsidR="00F22CFE" w:rsidRPr="00D548A1" w14:paraId="322D25A1" w14:textId="77777777" w:rsidTr="005D4527">
        <w:trPr>
          <w:cantSplit/>
          <w:tblHeader/>
        </w:trPr>
        <w:tc>
          <w:tcPr>
            <w:tcW w:w="568" w:type="dxa"/>
            <w:vAlign w:val="center"/>
          </w:tcPr>
          <w:p w14:paraId="0E745B8D" w14:textId="77777777" w:rsidR="00F22CFE" w:rsidRPr="00D548A1" w:rsidRDefault="00F22CFE" w:rsidP="00BA67F0">
            <w:pPr>
              <w:pStyle w:val="59"/>
              <w:ind w:firstLine="0"/>
              <w:jc w:val="center"/>
              <w:rPr>
                <w:b/>
                <w:bCs/>
              </w:rPr>
            </w:pPr>
            <w:r w:rsidRPr="00D548A1">
              <w:rPr>
                <w:b/>
                <w:bCs/>
              </w:rPr>
              <w:t>20</w:t>
            </w:r>
          </w:p>
        </w:tc>
        <w:tc>
          <w:tcPr>
            <w:tcW w:w="1304" w:type="dxa"/>
            <w:vAlign w:val="center"/>
          </w:tcPr>
          <w:p w14:paraId="20E8E426" w14:textId="77777777" w:rsidR="00F22CFE" w:rsidRPr="00D548A1" w:rsidRDefault="00F22CFE" w:rsidP="00044ACC">
            <w:pPr>
              <w:pStyle w:val="59"/>
              <w:ind w:firstLine="0"/>
              <w:jc w:val="center"/>
              <w:rPr>
                <w:bCs/>
              </w:rPr>
            </w:pPr>
            <w:proofErr w:type="gramStart"/>
            <w:r w:rsidRPr="00D548A1">
              <w:rPr>
                <w:bCs/>
              </w:rPr>
              <w:t>РС/БС (акти</w:t>
            </w:r>
            <w:r w:rsidRPr="00D548A1">
              <w:rPr>
                <w:bCs/>
              </w:rPr>
              <w:t>в</w:t>
            </w:r>
            <w:r w:rsidRPr="00D548A1">
              <w:rPr>
                <w:bCs/>
              </w:rPr>
              <w:t>ный)</w:t>
            </w:r>
            <w:proofErr w:type="gramEnd"/>
          </w:p>
        </w:tc>
        <w:tc>
          <w:tcPr>
            <w:tcW w:w="3828" w:type="dxa"/>
            <w:vAlign w:val="center"/>
          </w:tcPr>
          <w:p w14:paraId="21855AED" w14:textId="77777777" w:rsidR="00F22CFE" w:rsidRPr="00D548A1" w:rsidRDefault="00F22CFE" w:rsidP="00F22CFE">
            <w:pPr>
              <w:pStyle w:val="59"/>
              <w:ind w:firstLine="0"/>
              <w:jc w:val="center"/>
            </w:pPr>
            <w:r w:rsidRPr="00D548A1">
              <w:t>Наличие потери контроля стрелки при отсутствии перевода стрелки</w:t>
            </w:r>
          </w:p>
        </w:tc>
        <w:tc>
          <w:tcPr>
            <w:tcW w:w="1275" w:type="dxa"/>
            <w:vAlign w:val="center"/>
          </w:tcPr>
          <w:p w14:paraId="13FDF6C4" w14:textId="77777777" w:rsidR="00F22CFE" w:rsidRPr="00D548A1" w:rsidRDefault="00F22CFE" w:rsidP="00BA0DD9">
            <w:pPr>
              <w:pStyle w:val="59"/>
              <w:ind w:firstLine="0"/>
              <w:jc w:val="center"/>
            </w:pPr>
            <w:r w:rsidRPr="00D548A1">
              <w:t>Не влияет</w:t>
            </w:r>
          </w:p>
        </w:tc>
        <w:tc>
          <w:tcPr>
            <w:tcW w:w="5103" w:type="dxa"/>
            <w:gridSpan w:val="2"/>
            <w:vAlign w:val="center"/>
          </w:tcPr>
          <w:p w14:paraId="10F06751" w14:textId="77777777" w:rsidR="00F22CFE" w:rsidRPr="00D548A1" w:rsidRDefault="00F22CFE" w:rsidP="00BA0DD9">
            <w:pPr>
              <w:pStyle w:val="59"/>
              <w:ind w:firstLine="0"/>
              <w:jc w:val="center"/>
            </w:pPr>
            <w:r w:rsidRPr="00D548A1">
              <w:t>Не влияет</w:t>
            </w:r>
          </w:p>
        </w:tc>
        <w:tc>
          <w:tcPr>
            <w:tcW w:w="964" w:type="dxa"/>
            <w:vAlign w:val="center"/>
          </w:tcPr>
          <w:p w14:paraId="71B8450C" w14:textId="77777777" w:rsidR="00F22CFE" w:rsidRPr="00D548A1" w:rsidRDefault="00F22CFE" w:rsidP="00BA0DD9">
            <w:pPr>
              <w:pStyle w:val="59"/>
              <w:ind w:firstLine="0"/>
              <w:jc w:val="center"/>
            </w:pPr>
            <w:proofErr w:type="spellStart"/>
            <w:proofErr w:type="gramStart"/>
            <w:r w:rsidRPr="00D548A1">
              <w:t>Выкл</w:t>
            </w:r>
            <w:proofErr w:type="spellEnd"/>
            <w:proofErr w:type="gramEnd"/>
            <w:r w:rsidRPr="00D548A1">
              <w:t xml:space="preserve"> </w:t>
            </w:r>
          </w:p>
        </w:tc>
        <w:tc>
          <w:tcPr>
            <w:tcW w:w="992" w:type="dxa"/>
            <w:vAlign w:val="center"/>
          </w:tcPr>
          <w:p w14:paraId="453DC728" w14:textId="77777777" w:rsidR="00F22CFE" w:rsidRPr="00D548A1" w:rsidRDefault="00F22CFE" w:rsidP="00BA0DD9">
            <w:pPr>
              <w:pStyle w:val="59"/>
              <w:ind w:firstLine="0"/>
              <w:jc w:val="center"/>
            </w:pPr>
            <w:proofErr w:type="spellStart"/>
            <w:proofErr w:type="gramStart"/>
            <w:r w:rsidRPr="00D548A1">
              <w:t>Выкл</w:t>
            </w:r>
            <w:proofErr w:type="spellEnd"/>
            <w:proofErr w:type="gramEnd"/>
          </w:p>
        </w:tc>
        <w:tc>
          <w:tcPr>
            <w:tcW w:w="992" w:type="dxa"/>
            <w:vAlign w:val="center"/>
          </w:tcPr>
          <w:p w14:paraId="6E0E35A6" w14:textId="77777777" w:rsidR="00F22CFE" w:rsidRPr="00D548A1" w:rsidRDefault="00F22CFE" w:rsidP="00BA0DD9">
            <w:pPr>
              <w:pStyle w:val="59"/>
              <w:ind w:firstLine="0"/>
              <w:jc w:val="center"/>
            </w:pPr>
            <w:proofErr w:type="spellStart"/>
            <w:r w:rsidRPr="00D548A1">
              <w:t>Вкл</w:t>
            </w:r>
            <w:proofErr w:type="spellEnd"/>
          </w:p>
        </w:tc>
      </w:tr>
      <w:tr w:rsidR="00F5335F" w:rsidRPr="00D548A1" w14:paraId="63159AE5" w14:textId="77777777" w:rsidTr="005D4527">
        <w:trPr>
          <w:cantSplit/>
          <w:tblHeader/>
        </w:trPr>
        <w:tc>
          <w:tcPr>
            <w:tcW w:w="568" w:type="dxa"/>
            <w:vAlign w:val="center"/>
          </w:tcPr>
          <w:p w14:paraId="090962F0" w14:textId="77777777" w:rsidR="00F5335F" w:rsidRPr="00D548A1" w:rsidRDefault="00F5335F" w:rsidP="00BA67F0">
            <w:pPr>
              <w:pStyle w:val="59"/>
              <w:ind w:firstLine="0"/>
              <w:jc w:val="center"/>
              <w:rPr>
                <w:b/>
                <w:bCs/>
              </w:rPr>
            </w:pPr>
            <w:r w:rsidRPr="00D548A1">
              <w:rPr>
                <w:b/>
                <w:bCs/>
              </w:rPr>
              <w:t>21</w:t>
            </w:r>
          </w:p>
        </w:tc>
        <w:tc>
          <w:tcPr>
            <w:tcW w:w="1304" w:type="dxa"/>
            <w:vAlign w:val="center"/>
          </w:tcPr>
          <w:p w14:paraId="482555AC" w14:textId="77777777" w:rsidR="00F5335F" w:rsidRPr="00D548A1" w:rsidRDefault="00F5335F" w:rsidP="00BA0DD9">
            <w:pPr>
              <w:pStyle w:val="59"/>
              <w:ind w:firstLine="0"/>
              <w:jc w:val="center"/>
              <w:rPr>
                <w:bCs/>
              </w:rPr>
            </w:pPr>
            <w:proofErr w:type="gramStart"/>
            <w:r w:rsidRPr="00D548A1">
              <w:rPr>
                <w:bCs/>
              </w:rPr>
              <w:t>РС/БС (акти</w:t>
            </w:r>
            <w:r w:rsidRPr="00D548A1">
              <w:rPr>
                <w:bCs/>
              </w:rPr>
              <w:t>в</w:t>
            </w:r>
            <w:r w:rsidRPr="00D548A1">
              <w:rPr>
                <w:bCs/>
              </w:rPr>
              <w:t>ный)</w:t>
            </w:r>
            <w:proofErr w:type="gramEnd"/>
          </w:p>
        </w:tc>
        <w:tc>
          <w:tcPr>
            <w:tcW w:w="3828" w:type="dxa"/>
            <w:vAlign w:val="center"/>
          </w:tcPr>
          <w:p w14:paraId="5B548212" w14:textId="77777777" w:rsidR="00F5335F" w:rsidRPr="00D548A1" w:rsidRDefault="00F5335F" w:rsidP="00F5335F">
            <w:pPr>
              <w:pStyle w:val="59"/>
              <w:ind w:firstLine="0"/>
              <w:jc w:val="center"/>
            </w:pPr>
            <w:r w:rsidRPr="00D548A1">
              <w:t>Наличие плюсового положения стрелки при переводе стрелки</w:t>
            </w:r>
          </w:p>
        </w:tc>
        <w:tc>
          <w:tcPr>
            <w:tcW w:w="1275" w:type="dxa"/>
            <w:vAlign w:val="center"/>
          </w:tcPr>
          <w:p w14:paraId="540EDD88" w14:textId="77777777" w:rsidR="00F5335F" w:rsidRPr="00D548A1" w:rsidRDefault="00F5335F" w:rsidP="00BA0DD9">
            <w:pPr>
              <w:pStyle w:val="59"/>
              <w:ind w:firstLine="0"/>
              <w:jc w:val="center"/>
            </w:pPr>
            <w:r w:rsidRPr="00D548A1">
              <w:t>Не влияет</w:t>
            </w:r>
          </w:p>
        </w:tc>
        <w:tc>
          <w:tcPr>
            <w:tcW w:w="5103" w:type="dxa"/>
            <w:gridSpan w:val="2"/>
            <w:vAlign w:val="center"/>
          </w:tcPr>
          <w:p w14:paraId="595580F2" w14:textId="77777777" w:rsidR="00F5335F" w:rsidRPr="00D548A1" w:rsidRDefault="00F5335F" w:rsidP="00BA0DD9">
            <w:pPr>
              <w:pStyle w:val="59"/>
              <w:ind w:firstLine="0"/>
              <w:jc w:val="center"/>
            </w:pPr>
            <w:r w:rsidRPr="00D548A1">
              <w:t>Не влияет</w:t>
            </w:r>
          </w:p>
        </w:tc>
        <w:tc>
          <w:tcPr>
            <w:tcW w:w="964" w:type="dxa"/>
            <w:vAlign w:val="center"/>
          </w:tcPr>
          <w:p w14:paraId="4040BC40" w14:textId="78FF8CAD" w:rsidR="00F5335F" w:rsidRPr="00D548A1" w:rsidRDefault="00F5335F" w:rsidP="00BA0DD9">
            <w:pPr>
              <w:pStyle w:val="59"/>
              <w:ind w:firstLine="0"/>
              <w:jc w:val="center"/>
            </w:pPr>
            <w:r w:rsidRPr="00D548A1">
              <w:t>Миг</w:t>
            </w:r>
            <w:r w:rsidRPr="00D548A1">
              <w:t>а</w:t>
            </w:r>
            <w:r w:rsidRPr="00D548A1">
              <w:t>ет с част</w:t>
            </w:r>
            <w:r w:rsidRPr="00D548A1">
              <w:t>о</w:t>
            </w:r>
            <w:r w:rsidRPr="00D548A1">
              <w:t>той 3</w:t>
            </w:r>
            <w:r w:rsidR="0031185C" w:rsidRPr="00D548A1">
              <w:t> </w:t>
            </w:r>
            <w:r w:rsidRPr="00D548A1">
              <w:t>Гц</w:t>
            </w:r>
          </w:p>
        </w:tc>
        <w:tc>
          <w:tcPr>
            <w:tcW w:w="992" w:type="dxa"/>
            <w:vAlign w:val="center"/>
          </w:tcPr>
          <w:p w14:paraId="0E82B227" w14:textId="77777777" w:rsidR="00F5335F" w:rsidRPr="00D548A1" w:rsidRDefault="00F5335F" w:rsidP="00BA0DD9">
            <w:pPr>
              <w:pStyle w:val="59"/>
              <w:ind w:firstLine="0"/>
              <w:jc w:val="center"/>
            </w:pPr>
            <w:proofErr w:type="spellStart"/>
            <w:proofErr w:type="gramStart"/>
            <w:r w:rsidRPr="00D548A1">
              <w:t>Выкл</w:t>
            </w:r>
            <w:proofErr w:type="spellEnd"/>
            <w:proofErr w:type="gramEnd"/>
          </w:p>
        </w:tc>
        <w:tc>
          <w:tcPr>
            <w:tcW w:w="992" w:type="dxa"/>
            <w:vAlign w:val="center"/>
          </w:tcPr>
          <w:p w14:paraId="46F93FE9" w14:textId="77777777" w:rsidR="00F5335F" w:rsidRPr="00D548A1" w:rsidRDefault="00F5335F" w:rsidP="00BA0DD9">
            <w:pPr>
              <w:pStyle w:val="59"/>
              <w:ind w:firstLine="0"/>
              <w:jc w:val="center"/>
            </w:pPr>
            <w:proofErr w:type="spellStart"/>
            <w:proofErr w:type="gramStart"/>
            <w:r w:rsidRPr="00D548A1">
              <w:t>Выкл</w:t>
            </w:r>
            <w:proofErr w:type="spellEnd"/>
            <w:proofErr w:type="gramEnd"/>
          </w:p>
        </w:tc>
      </w:tr>
      <w:tr w:rsidR="00F5335F" w:rsidRPr="00D548A1" w14:paraId="4E388C5B" w14:textId="77777777" w:rsidTr="005D4527">
        <w:trPr>
          <w:cantSplit/>
          <w:tblHeader/>
        </w:trPr>
        <w:tc>
          <w:tcPr>
            <w:tcW w:w="568" w:type="dxa"/>
            <w:vAlign w:val="center"/>
          </w:tcPr>
          <w:p w14:paraId="4EE42772" w14:textId="77777777" w:rsidR="00F5335F" w:rsidRPr="00D548A1" w:rsidRDefault="00F5335F" w:rsidP="00BA67F0">
            <w:pPr>
              <w:pStyle w:val="59"/>
              <w:ind w:firstLine="0"/>
              <w:jc w:val="center"/>
              <w:rPr>
                <w:b/>
                <w:bCs/>
              </w:rPr>
            </w:pPr>
            <w:r w:rsidRPr="00D548A1">
              <w:rPr>
                <w:b/>
                <w:bCs/>
              </w:rPr>
              <w:lastRenderedPageBreak/>
              <w:t>22</w:t>
            </w:r>
          </w:p>
        </w:tc>
        <w:tc>
          <w:tcPr>
            <w:tcW w:w="1304" w:type="dxa"/>
            <w:vAlign w:val="center"/>
          </w:tcPr>
          <w:p w14:paraId="21CA1B9B" w14:textId="77777777" w:rsidR="00F5335F" w:rsidRPr="00D548A1" w:rsidRDefault="00F5335F" w:rsidP="00BA0DD9">
            <w:pPr>
              <w:pStyle w:val="59"/>
              <w:ind w:firstLine="0"/>
              <w:jc w:val="center"/>
              <w:rPr>
                <w:bCs/>
              </w:rPr>
            </w:pPr>
            <w:proofErr w:type="gramStart"/>
            <w:r w:rsidRPr="00D548A1">
              <w:rPr>
                <w:bCs/>
              </w:rPr>
              <w:t>РС/БС (акти</w:t>
            </w:r>
            <w:r w:rsidRPr="00D548A1">
              <w:rPr>
                <w:bCs/>
              </w:rPr>
              <w:t>в</w:t>
            </w:r>
            <w:r w:rsidRPr="00D548A1">
              <w:rPr>
                <w:bCs/>
              </w:rPr>
              <w:t>ный)</w:t>
            </w:r>
            <w:proofErr w:type="gramEnd"/>
          </w:p>
        </w:tc>
        <w:tc>
          <w:tcPr>
            <w:tcW w:w="3828" w:type="dxa"/>
            <w:vAlign w:val="center"/>
          </w:tcPr>
          <w:p w14:paraId="6191BEF5" w14:textId="77777777" w:rsidR="00F5335F" w:rsidRPr="00D548A1" w:rsidRDefault="00F5335F" w:rsidP="00BA0DD9">
            <w:pPr>
              <w:pStyle w:val="59"/>
              <w:ind w:firstLine="0"/>
              <w:jc w:val="center"/>
            </w:pPr>
            <w:r w:rsidRPr="00D548A1">
              <w:t>Наличие минусового положения стрелки при переводе стрелки</w:t>
            </w:r>
          </w:p>
        </w:tc>
        <w:tc>
          <w:tcPr>
            <w:tcW w:w="1275" w:type="dxa"/>
            <w:vAlign w:val="center"/>
          </w:tcPr>
          <w:p w14:paraId="2F5798F1" w14:textId="77777777" w:rsidR="00F5335F" w:rsidRPr="00D548A1" w:rsidRDefault="00F5335F" w:rsidP="00BA0DD9">
            <w:pPr>
              <w:pStyle w:val="59"/>
              <w:ind w:firstLine="0"/>
              <w:jc w:val="center"/>
            </w:pPr>
            <w:r w:rsidRPr="00D548A1">
              <w:t>Не влияет</w:t>
            </w:r>
          </w:p>
        </w:tc>
        <w:tc>
          <w:tcPr>
            <w:tcW w:w="5103" w:type="dxa"/>
            <w:gridSpan w:val="2"/>
            <w:vAlign w:val="center"/>
          </w:tcPr>
          <w:p w14:paraId="4E932A85" w14:textId="77777777" w:rsidR="00F5335F" w:rsidRPr="00D548A1" w:rsidRDefault="00F5335F" w:rsidP="00BA0DD9">
            <w:pPr>
              <w:pStyle w:val="59"/>
              <w:ind w:firstLine="0"/>
              <w:jc w:val="center"/>
            </w:pPr>
            <w:r w:rsidRPr="00D548A1">
              <w:t>Не влияет</w:t>
            </w:r>
          </w:p>
        </w:tc>
        <w:tc>
          <w:tcPr>
            <w:tcW w:w="964" w:type="dxa"/>
            <w:vAlign w:val="center"/>
          </w:tcPr>
          <w:p w14:paraId="7ED30967" w14:textId="77777777" w:rsidR="00F5335F" w:rsidRPr="00D548A1" w:rsidRDefault="00F5335F" w:rsidP="00BA0DD9">
            <w:pPr>
              <w:pStyle w:val="59"/>
              <w:ind w:firstLine="0"/>
              <w:jc w:val="center"/>
            </w:pPr>
            <w:proofErr w:type="spellStart"/>
            <w:proofErr w:type="gramStart"/>
            <w:r w:rsidRPr="00D548A1">
              <w:t>Выкл</w:t>
            </w:r>
            <w:proofErr w:type="spellEnd"/>
            <w:proofErr w:type="gramEnd"/>
            <w:r w:rsidRPr="00D548A1">
              <w:t xml:space="preserve"> </w:t>
            </w:r>
          </w:p>
        </w:tc>
        <w:tc>
          <w:tcPr>
            <w:tcW w:w="992" w:type="dxa"/>
            <w:vAlign w:val="center"/>
          </w:tcPr>
          <w:p w14:paraId="011CB380" w14:textId="2DB359BB" w:rsidR="00F5335F" w:rsidRPr="00D548A1" w:rsidRDefault="00F5335F" w:rsidP="00BA0DD9">
            <w:pPr>
              <w:pStyle w:val="59"/>
              <w:ind w:firstLine="0"/>
              <w:jc w:val="center"/>
            </w:pPr>
            <w:r w:rsidRPr="00D548A1">
              <w:t>Мигает с ч</w:t>
            </w:r>
            <w:r w:rsidRPr="00D548A1">
              <w:t>а</w:t>
            </w:r>
            <w:r w:rsidRPr="00D548A1">
              <w:t>стотой 3</w:t>
            </w:r>
            <w:r w:rsidR="0031185C" w:rsidRPr="00D548A1">
              <w:t> </w:t>
            </w:r>
            <w:r w:rsidRPr="00D548A1">
              <w:t>Гц</w:t>
            </w:r>
          </w:p>
        </w:tc>
        <w:tc>
          <w:tcPr>
            <w:tcW w:w="992" w:type="dxa"/>
            <w:vAlign w:val="center"/>
          </w:tcPr>
          <w:p w14:paraId="451EEB60" w14:textId="77777777" w:rsidR="00F5335F" w:rsidRPr="00D548A1" w:rsidRDefault="00F5335F" w:rsidP="00BA0DD9">
            <w:pPr>
              <w:pStyle w:val="59"/>
              <w:ind w:firstLine="0"/>
              <w:jc w:val="center"/>
            </w:pPr>
            <w:proofErr w:type="spellStart"/>
            <w:proofErr w:type="gramStart"/>
            <w:r w:rsidRPr="00D548A1">
              <w:t>Выкл</w:t>
            </w:r>
            <w:proofErr w:type="spellEnd"/>
            <w:proofErr w:type="gramEnd"/>
          </w:p>
        </w:tc>
      </w:tr>
      <w:tr w:rsidR="00F5335F" w:rsidRPr="00D548A1" w14:paraId="0DD69EA5" w14:textId="77777777" w:rsidTr="005D4527">
        <w:trPr>
          <w:cantSplit/>
          <w:tblHeader/>
        </w:trPr>
        <w:tc>
          <w:tcPr>
            <w:tcW w:w="568" w:type="dxa"/>
            <w:vAlign w:val="center"/>
          </w:tcPr>
          <w:p w14:paraId="6A6D5320" w14:textId="77777777" w:rsidR="00F5335F" w:rsidRPr="00D548A1" w:rsidRDefault="00F5335F" w:rsidP="00BA0DD9">
            <w:pPr>
              <w:pStyle w:val="59"/>
              <w:ind w:firstLine="0"/>
              <w:jc w:val="center"/>
              <w:rPr>
                <w:b/>
                <w:bCs/>
              </w:rPr>
            </w:pPr>
            <w:r w:rsidRPr="00D548A1">
              <w:rPr>
                <w:b/>
                <w:bCs/>
              </w:rPr>
              <w:t>23</w:t>
            </w:r>
          </w:p>
        </w:tc>
        <w:tc>
          <w:tcPr>
            <w:tcW w:w="1304" w:type="dxa"/>
            <w:vAlign w:val="center"/>
          </w:tcPr>
          <w:p w14:paraId="7F1AEB2E" w14:textId="77777777" w:rsidR="00F5335F" w:rsidRPr="00D548A1" w:rsidRDefault="00F5335F" w:rsidP="00BA0DD9">
            <w:pPr>
              <w:pStyle w:val="59"/>
              <w:ind w:firstLine="0"/>
              <w:jc w:val="center"/>
              <w:rPr>
                <w:bCs/>
              </w:rPr>
            </w:pPr>
            <w:proofErr w:type="gramStart"/>
            <w:r w:rsidRPr="00D548A1">
              <w:rPr>
                <w:bCs/>
              </w:rPr>
              <w:t>РС/БС (акти</w:t>
            </w:r>
            <w:r w:rsidRPr="00D548A1">
              <w:rPr>
                <w:bCs/>
              </w:rPr>
              <w:t>в</w:t>
            </w:r>
            <w:r w:rsidRPr="00D548A1">
              <w:rPr>
                <w:bCs/>
              </w:rPr>
              <w:t>ный)</w:t>
            </w:r>
            <w:proofErr w:type="gramEnd"/>
          </w:p>
        </w:tc>
        <w:tc>
          <w:tcPr>
            <w:tcW w:w="3828" w:type="dxa"/>
            <w:vAlign w:val="center"/>
          </w:tcPr>
          <w:p w14:paraId="46BD4DE1" w14:textId="77777777" w:rsidR="00F5335F" w:rsidRPr="00D548A1" w:rsidRDefault="00F5335F" w:rsidP="00BA0DD9">
            <w:pPr>
              <w:pStyle w:val="59"/>
              <w:ind w:firstLine="0"/>
              <w:jc w:val="center"/>
            </w:pPr>
            <w:r w:rsidRPr="00D548A1">
              <w:t>Наличие минусового положения стрелки при переводе стрелки</w:t>
            </w:r>
          </w:p>
        </w:tc>
        <w:tc>
          <w:tcPr>
            <w:tcW w:w="1275" w:type="dxa"/>
            <w:vAlign w:val="center"/>
          </w:tcPr>
          <w:p w14:paraId="6761887A" w14:textId="77777777" w:rsidR="00F5335F" w:rsidRPr="00D548A1" w:rsidRDefault="00F5335F" w:rsidP="00BA0DD9">
            <w:pPr>
              <w:pStyle w:val="59"/>
              <w:ind w:firstLine="0"/>
              <w:jc w:val="center"/>
            </w:pPr>
            <w:r w:rsidRPr="00D548A1">
              <w:t>Не влияет</w:t>
            </w:r>
          </w:p>
        </w:tc>
        <w:tc>
          <w:tcPr>
            <w:tcW w:w="5103" w:type="dxa"/>
            <w:gridSpan w:val="2"/>
            <w:vAlign w:val="center"/>
          </w:tcPr>
          <w:p w14:paraId="23BDA510" w14:textId="77777777" w:rsidR="00F5335F" w:rsidRPr="00D548A1" w:rsidRDefault="00F5335F" w:rsidP="00BA0DD9">
            <w:pPr>
              <w:pStyle w:val="59"/>
              <w:ind w:firstLine="0"/>
              <w:jc w:val="center"/>
            </w:pPr>
            <w:r w:rsidRPr="00D548A1">
              <w:t>Не влияет</w:t>
            </w:r>
          </w:p>
        </w:tc>
        <w:tc>
          <w:tcPr>
            <w:tcW w:w="964" w:type="dxa"/>
            <w:vAlign w:val="center"/>
          </w:tcPr>
          <w:p w14:paraId="3D720A24" w14:textId="77777777" w:rsidR="00F5335F" w:rsidRPr="00D548A1" w:rsidRDefault="00F5335F" w:rsidP="00BA0DD9">
            <w:pPr>
              <w:pStyle w:val="59"/>
              <w:ind w:firstLine="0"/>
              <w:jc w:val="center"/>
            </w:pPr>
            <w:proofErr w:type="spellStart"/>
            <w:proofErr w:type="gramStart"/>
            <w:r w:rsidRPr="00D548A1">
              <w:t>Выкл</w:t>
            </w:r>
            <w:proofErr w:type="spellEnd"/>
            <w:proofErr w:type="gramEnd"/>
            <w:r w:rsidRPr="00D548A1">
              <w:t xml:space="preserve"> </w:t>
            </w:r>
          </w:p>
        </w:tc>
        <w:tc>
          <w:tcPr>
            <w:tcW w:w="992" w:type="dxa"/>
            <w:vAlign w:val="center"/>
          </w:tcPr>
          <w:p w14:paraId="5AFBCAD0" w14:textId="77777777" w:rsidR="00F5335F" w:rsidRPr="00D548A1" w:rsidRDefault="00F5335F" w:rsidP="00BA0DD9">
            <w:pPr>
              <w:pStyle w:val="59"/>
              <w:ind w:firstLine="0"/>
              <w:jc w:val="center"/>
            </w:pPr>
            <w:proofErr w:type="spellStart"/>
            <w:proofErr w:type="gramStart"/>
            <w:r w:rsidRPr="00D548A1">
              <w:t>Выкл</w:t>
            </w:r>
            <w:proofErr w:type="spellEnd"/>
            <w:proofErr w:type="gramEnd"/>
          </w:p>
        </w:tc>
        <w:tc>
          <w:tcPr>
            <w:tcW w:w="992" w:type="dxa"/>
            <w:vAlign w:val="center"/>
          </w:tcPr>
          <w:p w14:paraId="08A06F33" w14:textId="5AC9F2DA" w:rsidR="00F5335F" w:rsidRPr="00D548A1" w:rsidRDefault="00F5335F" w:rsidP="00BA0DD9">
            <w:pPr>
              <w:pStyle w:val="59"/>
              <w:ind w:firstLine="0"/>
              <w:jc w:val="center"/>
            </w:pPr>
            <w:r w:rsidRPr="00D548A1">
              <w:t>Мигает с ч</w:t>
            </w:r>
            <w:r w:rsidRPr="00D548A1">
              <w:t>а</w:t>
            </w:r>
            <w:r w:rsidRPr="00D548A1">
              <w:t>стотой 3</w:t>
            </w:r>
            <w:r w:rsidR="0031185C" w:rsidRPr="00D548A1">
              <w:t> </w:t>
            </w:r>
            <w:r w:rsidRPr="00D548A1">
              <w:t>Гц</w:t>
            </w:r>
          </w:p>
        </w:tc>
      </w:tr>
      <w:tr w:rsidR="00F5335F" w:rsidRPr="00D548A1" w14:paraId="5021DA9A" w14:textId="77777777" w:rsidTr="005D4527">
        <w:trPr>
          <w:cantSplit/>
          <w:tblHeader/>
        </w:trPr>
        <w:tc>
          <w:tcPr>
            <w:tcW w:w="568" w:type="dxa"/>
            <w:vAlign w:val="center"/>
          </w:tcPr>
          <w:p w14:paraId="7D90CC5F" w14:textId="77777777" w:rsidR="00F5335F" w:rsidRPr="00D548A1" w:rsidRDefault="00F5335F" w:rsidP="00BA67F0">
            <w:pPr>
              <w:pStyle w:val="59"/>
              <w:ind w:firstLine="0"/>
              <w:jc w:val="center"/>
              <w:rPr>
                <w:b/>
                <w:bCs/>
              </w:rPr>
            </w:pPr>
            <w:r w:rsidRPr="00D548A1">
              <w:rPr>
                <w:b/>
                <w:bCs/>
              </w:rPr>
              <w:t>24</w:t>
            </w:r>
          </w:p>
        </w:tc>
        <w:tc>
          <w:tcPr>
            <w:tcW w:w="1304" w:type="dxa"/>
            <w:vAlign w:val="center"/>
          </w:tcPr>
          <w:p w14:paraId="36FD4DB3" w14:textId="77777777" w:rsidR="00F5335F" w:rsidRPr="00D548A1" w:rsidRDefault="00F5335F" w:rsidP="00F5335F">
            <w:pPr>
              <w:pStyle w:val="59"/>
              <w:ind w:firstLine="0"/>
              <w:jc w:val="center"/>
              <w:rPr>
                <w:bCs/>
              </w:rPr>
            </w:pPr>
            <w:proofErr w:type="gramStart"/>
            <w:r w:rsidRPr="00D548A1">
              <w:rPr>
                <w:bCs/>
              </w:rPr>
              <w:t>РС/БС (акти</w:t>
            </w:r>
            <w:r w:rsidRPr="00D548A1">
              <w:rPr>
                <w:bCs/>
              </w:rPr>
              <w:t>в</w:t>
            </w:r>
            <w:r w:rsidRPr="00D548A1">
              <w:rPr>
                <w:bCs/>
              </w:rPr>
              <w:t>ный/пассивный)</w:t>
            </w:r>
            <w:proofErr w:type="gramEnd"/>
          </w:p>
        </w:tc>
        <w:tc>
          <w:tcPr>
            <w:tcW w:w="3828" w:type="dxa"/>
            <w:vAlign w:val="center"/>
          </w:tcPr>
          <w:p w14:paraId="2E9AA92A" w14:textId="723704D4" w:rsidR="00F5335F" w:rsidRPr="00D548A1" w:rsidRDefault="00F5335F" w:rsidP="00933553">
            <w:pPr>
              <w:pStyle w:val="59"/>
              <w:ind w:firstLine="0"/>
              <w:jc w:val="center"/>
            </w:pPr>
            <w:r w:rsidRPr="00D548A1">
              <w:t xml:space="preserve">Обнаружено </w:t>
            </w:r>
            <w:proofErr w:type="gramStart"/>
            <w:r w:rsidR="00616111" w:rsidRPr="00D548A1">
              <w:t>КЗ</w:t>
            </w:r>
            <w:proofErr w:type="gramEnd"/>
            <w:r w:rsidRPr="00D548A1">
              <w:t xml:space="preserve"> в рабочих цепях</w:t>
            </w:r>
          </w:p>
        </w:tc>
        <w:tc>
          <w:tcPr>
            <w:tcW w:w="1275" w:type="dxa"/>
            <w:vAlign w:val="center"/>
          </w:tcPr>
          <w:p w14:paraId="7E5881A0" w14:textId="77777777" w:rsidR="00BA0DD9" w:rsidRPr="00D548A1" w:rsidRDefault="00F5335F" w:rsidP="00BA0DD9">
            <w:pPr>
              <w:pStyle w:val="59"/>
              <w:ind w:firstLine="0"/>
              <w:jc w:val="center"/>
            </w:pPr>
            <w:r w:rsidRPr="00D548A1">
              <w:t xml:space="preserve">Мигает </w:t>
            </w:r>
            <w:r w:rsidR="00BA0DD9" w:rsidRPr="00D548A1">
              <w:t>с периодом 600 мс:</w:t>
            </w:r>
          </w:p>
          <w:p w14:paraId="2471E15F" w14:textId="77777777" w:rsidR="00F5335F" w:rsidRPr="00D548A1" w:rsidRDefault="00BA0DD9" w:rsidP="00BA0DD9">
            <w:pPr>
              <w:pStyle w:val="59"/>
              <w:ind w:firstLine="0"/>
              <w:jc w:val="center"/>
            </w:pPr>
            <w:r w:rsidRPr="00D548A1">
              <w:t xml:space="preserve">300 мс – </w:t>
            </w:r>
            <w:proofErr w:type="spellStart"/>
            <w:r w:rsidRPr="00D548A1">
              <w:t>вкл</w:t>
            </w:r>
            <w:proofErr w:type="spellEnd"/>
            <w:r w:rsidRPr="00D548A1">
              <w:t>, 300 мс – выкл.</w:t>
            </w:r>
          </w:p>
        </w:tc>
        <w:tc>
          <w:tcPr>
            <w:tcW w:w="5103" w:type="dxa"/>
            <w:gridSpan w:val="2"/>
            <w:vAlign w:val="center"/>
          </w:tcPr>
          <w:p w14:paraId="3FDFB1EF" w14:textId="77777777" w:rsidR="00F5335F" w:rsidRPr="00D548A1" w:rsidRDefault="00F5335F" w:rsidP="00BA0DD9">
            <w:pPr>
              <w:pStyle w:val="59"/>
              <w:ind w:firstLine="0"/>
              <w:jc w:val="center"/>
            </w:pPr>
            <w:r w:rsidRPr="00D548A1">
              <w:t>Не влияет</w:t>
            </w:r>
          </w:p>
        </w:tc>
        <w:tc>
          <w:tcPr>
            <w:tcW w:w="964" w:type="dxa"/>
            <w:vAlign w:val="center"/>
          </w:tcPr>
          <w:p w14:paraId="03B9EF0D" w14:textId="77777777" w:rsidR="00F5335F" w:rsidRPr="00D548A1" w:rsidRDefault="00933553" w:rsidP="00BA0DD9">
            <w:pPr>
              <w:pStyle w:val="59"/>
              <w:ind w:firstLine="0"/>
              <w:jc w:val="center"/>
            </w:pPr>
            <w:r w:rsidRPr="00D548A1">
              <w:t>Не влияет</w:t>
            </w:r>
          </w:p>
        </w:tc>
        <w:tc>
          <w:tcPr>
            <w:tcW w:w="992" w:type="dxa"/>
            <w:vAlign w:val="center"/>
          </w:tcPr>
          <w:p w14:paraId="0F14754E" w14:textId="77777777" w:rsidR="00F5335F" w:rsidRPr="00D548A1" w:rsidRDefault="00933553" w:rsidP="00BA0DD9">
            <w:pPr>
              <w:pStyle w:val="59"/>
              <w:ind w:firstLine="0"/>
              <w:jc w:val="center"/>
            </w:pPr>
            <w:r w:rsidRPr="00D548A1">
              <w:t>Не влияет</w:t>
            </w:r>
          </w:p>
        </w:tc>
        <w:tc>
          <w:tcPr>
            <w:tcW w:w="992" w:type="dxa"/>
            <w:vAlign w:val="center"/>
          </w:tcPr>
          <w:p w14:paraId="1EE4F1ED" w14:textId="77777777" w:rsidR="00F5335F" w:rsidRPr="00D548A1" w:rsidRDefault="00933553" w:rsidP="00BA0DD9">
            <w:pPr>
              <w:pStyle w:val="59"/>
              <w:ind w:firstLine="0"/>
              <w:jc w:val="center"/>
            </w:pPr>
            <w:r w:rsidRPr="00D548A1">
              <w:t>Не влияет</w:t>
            </w:r>
          </w:p>
        </w:tc>
      </w:tr>
      <w:tr w:rsidR="00933553" w:rsidRPr="00D548A1" w14:paraId="61BAEEEA" w14:textId="77777777" w:rsidTr="005D4527">
        <w:trPr>
          <w:cantSplit/>
          <w:tblHeader/>
        </w:trPr>
        <w:tc>
          <w:tcPr>
            <w:tcW w:w="568" w:type="dxa"/>
            <w:vAlign w:val="center"/>
          </w:tcPr>
          <w:p w14:paraId="3DCC270E" w14:textId="77777777" w:rsidR="00933553" w:rsidRPr="00D548A1" w:rsidRDefault="00933553" w:rsidP="00BA67F0">
            <w:pPr>
              <w:pStyle w:val="59"/>
              <w:ind w:firstLine="0"/>
              <w:jc w:val="center"/>
              <w:rPr>
                <w:b/>
                <w:bCs/>
              </w:rPr>
            </w:pPr>
            <w:r w:rsidRPr="00D548A1">
              <w:rPr>
                <w:b/>
                <w:bCs/>
              </w:rPr>
              <w:lastRenderedPageBreak/>
              <w:t>25</w:t>
            </w:r>
          </w:p>
        </w:tc>
        <w:tc>
          <w:tcPr>
            <w:tcW w:w="1304" w:type="dxa"/>
            <w:vAlign w:val="center"/>
          </w:tcPr>
          <w:p w14:paraId="5C030725" w14:textId="77777777" w:rsidR="00933553" w:rsidRPr="00D548A1" w:rsidRDefault="00933553" w:rsidP="00BA0DD9">
            <w:pPr>
              <w:pStyle w:val="59"/>
              <w:ind w:firstLine="0"/>
              <w:jc w:val="center"/>
              <w:rPr>
                <w:bCs/>
              </w:rPr>
            </w:pPr>
            <w:proofErr w:type="gramStart"/>
            <w:r w:rsidRPr="00D548A1">
              <w:rPr>
                <w:bCs/>
              </w:rPr>
              <w:t>РС/БС (акти</w:t>
            </w:r>
            <w:r w:rsidRPr="00D548A1">
              <w:rPr>
                <w:bCs/>
              </w:rPr>
              <w:t>в</w:t>
            </w:r>
            <w:r w:rsidRPr="00D548A1">
              <w:rPr>
                <w:bCs/>
              </w:rPr>
              <w:t>ный/пассивный)</w:t>
            </w:r>
            <w:proofErr w:type="gramEnd"/>
          </w:p>
        </w:tc>
        <w:tc>
          <w:tcPr>
            <w:tcW w:w="3828" w:type="dxa"/>
            <w:vAlign w:val="center"/>
          </w:tcPr>
          <w:p w14:paraId="7B360615" w14:textId="5BE11661" w:rsidR="00933553" w:rsidRPr="00D548A1" w:rsidRDefault="00933553" w:rsidP="00933553">
            <w:pPr>
              <w:pStyle w:val="59"/>
              <w:ind w:firstLine="0"/>
              <w:jc w:val="center"/>
            </w:pPr>
            <w:r w:rsidRPr="00D548A1">
              <w:t xml:space="preserve">Обнаружено </w:t>
            </w:r>
            <w:proofErr w:type="gramStart"/>
            <w:r w:rsidR="0095180A" w:rsidRPr="00D548A1">
              <w:t>КЗ</w:t>
            </w:r>
            <w:proofErr w:type="gramEnd"/>
            <w:r w:rsidRPr="00D548A1">
              <w:t xml:space="preserve"> в цепях генерат</w:t>
            </w:r>
            <w:r w:rsidRPr="00D548A1">
              <w:t>о</w:t>
            </w:r>
            <w:r w:rsidRPr="00D548A1">
              <w:t>ра напряжения контрольных цепей</w:t>
            </w:r>
          </w:p>
        </w:tc>
        <w:tc>
          <w:tcPr>
            <w:tcW w:w="1275" w:type="dxa"/>
            <w:vAlign w:val="center"/>
          </w:tcPr>
          <w:p w14:paraId="62944631" w14:textId="77777777" w:rsidR="00933553" w:rsidRPr="00D548A1" w:rsidRDefault="00933553" w:rsidP="00933553">
            <w:pPr>
              <w:pStyle w:val="59"/>
              <w:ind w:firstLine="0"/>
              <w:jc w:val="center"/>
            </w:pPr>
            <w:r w:rsidRPr="00D548A1">
              <w:t>Мигает с периодом 1300 мс:</w:t>
            </w:r>
          </w:p>
          <w:p w14:paraId="6D55BBA9" w14:textId="77777777" w:rsidR="00933553" w:rsidRPr="00D548A1" w:rsidRDefault="00933553" w:rsidP="00933553">
            <w:pPr>
              <w:pStyle w:val="59"/>
              <w:ind w:firstLine="0"/>
              <w:jc w:val="center"/>
            </w:pPr>
            <w:r w:rsidRPr="00D548A1">
              <w:t xml:space="preserve">300 мс – </w:t>
            </w:r>
            <w:proofErr w:type="spellStart"/>
            <w:r w:rsidRPr="00D548A1">
              <w:t>вкл</w:t>
            </w:r>
            <w:proofErr w:type="spellEnd"/>
            <w:r w:rsidRPr="00D548A1">
              <w:t>, 1000 мс – выкл.</w:t>
            </w:r>
          </w:p>
        </w:tc>
        <w:tc>
          <w:tcPr>
            <w:tcW w:w="5103" w:type="dxa"/>
            <w:gridSpan w:val="2"/>
            <w:vAlign w:val="center"/>
          </w:tcPr>
          <w:p w14:paraId="0D0D37E3" w14:textId="77777777" w:rsidR="00933553" w:rsidRPr="00D548A1" w:rsidRDefault="00933553" w:rsidP="00BA0DD9">
            <w:pPr>
              <w:pStyle w:val="59"/>
              <w:ind w:firstLine="0"/>
              <w:jc w:val="center"/>
            </w:pPr>
            <w:r w:rsidRPr="00D548A1">
              <w:t>Не влияет</w:t>
            </w:r>
          </w:p>
        </w:tc>
        <w:tc>
          <w:tcPr>
            <w:tcW w:w="964" w:type="dxa"/>
            <w:vAlign w:val="center"/>
          </w:tcPr>
          <w:p w14:paraId="4F25ABBF" w14:textId="77777777" w:rsidR="00933553" w:rsidRPr="00D548A1" w:rsidRDefault="00933553" w:rsidP="00BA0DD9">
            <w:pPr>
              <w:pStyle w:val="59"/>
              <w:ind w:firstLine="0"/>
              <w:jc w:val="center"/>
            </w:pPr>
            <w:r w:rsidRPr="00D548A1">
              <w:t>Не влияет</w:t>
            </w:r>
          </w:p>
        </w:tc>
        <w:tc>
          <w:tcPr>
            <w:tcW w:w="992" w:type="dxa"/>
            <w:vAlign w:val="center"/>
          </w:tcPr>
          <w:p w14:paraId="733AA5A3" w14:textId="77777777" w:rsidR="00933553" w:rsidRPr="00D548A1" w:rsidRDefault="00933553" w:rsidP="00BA0DD9">
            <w:pPr>
              <w:pStyle w:val="59"/>
              <w:ind w:firstLine="0"/>
              <w:jc w:val="center"/>
            </w:pPr>
            <w:r w:rsidRPr="00D548A1">
              <w:t>Не влияет</w:t>
            </w:r>
          </w:p>
        </w:tc>
        <w:tc>
          <w:tcPr>
            <w:tcW w:w="992" w:type="dxa"/>
            <w:vAlign w:val="center"/>
          </w:tcPr>
          <w:p w14:paraId="2BF14398" w14:textId="77777777" w:rsidR="00933553" w:rsidRPr="00D548A1" w:rsidRDefault="00933553" w:rsidP="00BA0DD9">
            <w:pPr>
              <w:pStyle w:val="59"/>
              <w:ind w:firstLine="0"/>
              <w:jc w:val="center"/>
            </w:pPr>
            <w:r w:rsidRPr="00D548A1">
              <w:t>Не влияет</w:t>
            </w:r>
          </w:p>
        </w:tc>
      </w:tr>
    </w:tbl>
    <w:p w14:paraId="5B6C78E6" w14:textId="77777777" w:rsidR="00044ACC" w:rsidRPr="00D548A1" w:rsidRDefault="00044ACC" w:rsidP="00007611">
      <w:pPr>
        <w:pStyle w:val="Textbody"/>
        <w:keepNext/>
        <w:tabs>
          <w:tab w:val="left" w:pos="1938"/>
        </w:tabs>
        <w:ind w:firstLine="709"/>
        <w:rPr>
          <w:rStyle w:val="affff3"/>
        </w:rPr>
        <w:sectPr w:rsidR="00044ACC" w:rsidRPr="00D548A1" w:rsidSect="00044ACC">
          <w:footerReference w:type="default" r:id="rId21"/>
          <w:footerReference w:type="first" r:id="rId22"/>
          <w:pgSz w:w="16840" w:h="11907" w:orient="landscape" w:code="9"/>
          <w:pgMar w:top="851" w:right="1134" w:bottom="1701" w:left="1134" w:header="567" w:footer="567" w:gutter="0"/>
          <w:cols w:space="720"/>
          <w:titlePg/>
          <w:docGrid w:linePitch="381"/>
        </w:sectPr>
      </w:pPr>
    </w:p>
    <w:p w14:paraId="6B66ECFD" w14:textId="77777777" w:rsidR="00007611" w:rsidRPr="00D548A1" w:rsidRDefault="00007611" w:rsidP="00007611">
      <w:pPr>
        <w:pStyle w:val="Textbody"/>
        <w:keepNext/>
        <w:tabs>
          <w:tab w:val="left" w:pos="1938"/>
        </w:tabs>
        <w:ind w:firstLine="709"/>
        <w:rPr>
          <w:rStyle w:val="affff3"/>
        </w:rPr>
      </w:pPr>
      <w:r w:rsidRPr="00D548A1">
        <w:rPr>
          <w:rStyle w:val="affff3"/>
        </w:rPr>
        <w:lastRenderedPageBreak/>
        <w:t>Исключения:</w:t>
      </w:r>
    </w:p>
    <w:p w14:paraId="669E9327" w14:textId="15FD348B" w:rsidR="00A023F2" w:rsidRPr="00D548A1" w:rsidRDefault="00271485" w:rsidP="00A023F2">
      <w:pPr>
        <w:pStyle w:val="Textbody"/>
        <w:tabs>
          <w:tab w:val="left" w:pos="1134"/>
          <w:tab w:val="left" w:pos="2100"/>
        </w:tabs>
        <w:ind w:left="709" w:firstLine="0"/>
      </w:pPr>
      <w:proofErr w:type="gramStart"/>
      <w:r w:rsidRPr="00D548A1">
        <w:t>а)</w:t>
      </w:r>
      <w:r w:rsidRPr="00D548A1">
        <w:tab/>
        <w:t>отсутствуют для данного ВИ.</w:t>
      </w:r>
      <w:proofErr w:type="gramEnd"/>
    </w:p>
    <w:p w14:paraId="6C803913" w14:textId="77777777" w:rsidR="00007611" w:rsidRPr="00D548A1" w:rsidRDefault="00007611" w:rsidP="00007611">
      <w:pPr>
        <w:pStyle w:val="Textbody"/>
        <w:keepNext/>
        <w:tabs>
          <w:tab w:val="left" w:pos="1938"/>
        </w:tabs>
        <w:ind w:firstLine="709"/>
      </w:pPr>
      <w:r w:rsidRPr="00D548A1">
        <w:rPr>
          <w:rStyle w:val="affff3"/>
        </w:rPr>
        <w:t>Дополнительные сведения:</w:t>
      </w:r>
    </w:p>
    <w:p w14:paraId="0E1A7C0D" w14:textId="35594761" w:rsidR="00A023F2" w:rsidRPr="00D548A1" w:rsidRDefault="00271485" w:rsidP="00A023F2">
      <w:pPr>
        <w:pStyle w:val="Textbody"/>
        <w:tabs>
          <w:tab w:val="left" w:pos="1134"/>
          <w:tab w:val="left" w:pos="2100"/>
        </w:tabs>
        <w:ind w:left="709" w:firstLine="0"/>
      </w:pPr>
      <w:proofErr w:type="gramStart"/>
      <w:r w:rsidRPr="00D548A1">
        <w:t>а)</w:t>
      </w:r>
      <w:r w:rsidRPr="00D548A1">
        <w:tab/>
        <w:t>отсутствуют для данного ВИ.</w:t>
      </w:r>
      <w:proofErr w:type="gramEnd"/>
    </w:p>
    <w:p w14:paraId="40791F2A" w14:textId="77777777" w:rsidR="00007611" w:rsidRPr="00D548A1" w:rsidRDefault="00007611" w:rsidP="00271485">
      <w:pPr>
        <w:pStyle w:val="4f5"/>
      </w:pPr>
      <w:bookmarkStart w:id="122" w:name="_Toc44926829"/>
      <w:r w:rsidRPr="00D548A1">
        <w:t>ВИ «Контроль источников питания»</w:t>
      </w:r>
      <w:bookmarkEnd w:id="122"/>
    </w:p>
    <w:p w14:paraId="01AD6D0C" w14:textId="77777777" w:rsidR="00007611" w:rsidRPr="00D548A1" w:rsidRDefault="00007611" w:rsidP="00007611">
      <w:pPr>
        <w:pStyle w:val="Textbody"/>
        <w:ind w:firstLine="709"/>
      </w:pPr>
      <w:r w:rsidRPr="00D548A1">
        <w:rPr>
          <w:rStyle w:val="affff3"/>
        </w:rPr>
        <w:t>Идентификатор варианта использования:</w:t>
      </w:r>
      <w:r w:rsidRPr="00D548A1">
        <w:rPr>
          <w:b/>
        </w:rPr>
        <w:t xml:space="preserve"> </w:t>
      </w:r>
      <w:r w:rsidRPr="00D548A1">
        <w:t>ВИ-3.</w:t>
      </w:r>
    </w:p>
    <w:p w14:paraId="753D1037" w14:textId="77777777" w:rsidR="00007611" w:rsidRPr="00D548A1" w:rsidRDefault="00007611" w:rsidP="00007611">
      <w:pPr>
        <w:pStyle w:val="Textbody"/>
        <w:keepNext/>
        <w:ind w:firstLine="709"/>
        <w:rPr>
          <w:rStyle w:val="affff0"/>
        </w:rPr>
      </w:pPr>
      <w:r w:rsidRPr="00D548A1">
        <w:rPr>
          <w:rStyle w:val="affff3"/>
        </w:rPr>
        <w:t>Краткое описание:</w:t>
      </w:r>
    </w:p>
    <w:p w14:paraId="42A40A4A" w14:textId="6E210B6D" w:rsidR="00007611" w:rsidRPr="00D548A1" w:rsidRDefault="00B62E87" w:rsidP="00007611">
      <w:pPr>
        <w:pStyle w:val="affff"/>
        <w:tabs>
          <w:tab w:val="left" w:pos="1134"/>
        </w:tabs>
      </w:pPr>
      <w:r w:rsidRPr="00D548A1">
        <w:t>ВИ должен выполнять контроль входных напряжений питания «24 В» и «220 В» по сигналам от соответствующих датчиков</w:t>
      </w:r>
      <w:r w:rsidR="00271485" w:rsidRPr="00D548A1">
        <w:t>.</w:t>
      </w:r>
    </w:p>
    <w:p w14:paraId="2A2B907A" w14:textId="77777777" w:rsidR="00007611" w:rsidRPr="00D548A1" w:rsidRDefault="00007611" w:rsidP="00007611">
      <w:pPr>
        <w:pStyle w:val="affff2"/>
        <w:keepNext/>
      </w:pPr>
      <w:r w:rsidRPr="00D548A1">
        <w:t>Действующие лица:</w:t>
      </w:r>
    </w:p>
    <w:p w14:paraId="645258C2" w14:textId="457C2B12" w:rsidR="00007611" w:rsidRPr="00D548A1" w:rsidRDefault="00271485" w:rsidP="00E960D2">
      <w:pPr>
        <w:pStyle w:val="a0"/>
        <w:numPr>
          <w:ilvl w:val="0"/>
          <w:numId w:val="65"/>
        </w:numPr>
        <w:rPr>
          <w:lang w:val="ru-RU"/>
        </w:rPr>
      </w:pPr>
      <w:proofErr w:type="spellStart"/>
      <w:proofErr w:type="gramStart"/>
      <w:r w:rsidRPr="00D548A1">
        <w:rPr>
          <w:lang w:val="ru-RU"/>
        </w:rPr>
        <w:t>c</w:t>
      </w:r>
      <w:proofErr w:type="gramEnd"/>
      <w:r w:rsidRPr="00D548A1">
        <w:rPr>
          <w:lang w:val="ru-RU"/>
        </w:rPr>
        <w:t>истемный</w:t>
      </w:r>
      <w:proofErr w:type="spellEnd"/>
      <w:r w:rsidRPr="00D548A1">
        <w:rPr>
          <w:lang w:val="ru-RU"/>
        </w:rPr>
        <w:t xml:space="preserve"> таймер – периодический запуск ВИ.</w:t>
      </w:r>
    </w:p>
    <w:p w14:paraId="4623EC68" w14:textId="77777777" w:rsidR="00007611" w:rsidRPr="00D548A1" w:rsidRDefault="00007611" w:rsidP="00007611">
      <w:pPr>
        <w:pStyle w:val="affff2"/>
        <w:keepNext/>
      </w:pPr>
      <w:r w:rsidRPr="00D548A1">
        <w:t>Предусловия:</w:t>
      </w:r>
    </w:p>
    <w:p w14:paraId="6B313B21" w14:textId="77777777" w:rsidR="00007611" w:rsidRPr="00D548A1" w:rsidRDefault="00B62E87" w:rsidP="00E960D2">
      <w:pPr>
        <w:pStyle w:val="a0"/>
        <w:numPr>
          <w:ilvl w:val="0"/>
          <w:numId w:val="66"/>
        </w:numPr>
        <w:rPr>
          <w:lang w:val="ru-RU"/>
        </w:rPr>
      </w:pPr>
      <w:r w:rsidRPr="00D548A1">
        <w:rPr>
          <w:lang w:val="ru-RU"/>
        </w:rPr>
        <w:t>прибор находится в одном из режимов «РС», «БС».</w:t>
      </w:r>
    </w:p>
    <w:p w14:paraId="5AB649A9" w14:textId="77777777" w:rsidR="00007611" w:rsidRPr="00D548A1" w:rsidRDefault="00007611" w:rsidP="00007611">
      <w:pPr>
        <w:pStyle w:val="Textbody"/>
        <w:keepNext/>
        <w:tabs>
          <w:tab w:val="left" w:pos="2100"/>
        </w:tabs>
        <w:ind w:firstLine="709"/>
        <w:rPr>
          <w:b/>
        </w:rPr>
      </w:pPr>
      <w:r w:rsidRPr="00D548A1">
        <w:rPr>
          <w:rStyle w:val="affff3"/>
        </w:rPr>
        <w:t>Постусловия:</w:t>
      </w:r>
    </w:p>
    <w:p w14:paraId="1E34CF29" w14:textId="69C36B21" w:rsidR="00B62E87" w:rsidRPr="00D548A1" w:rsidRDefault="00E63B5F" w:rsidP="00E960D2">
      <w:pPr>
        <w:pStyle w:val="a0"/>
        <w:numPr>
          <w:ilvl w:val="0"/>
          <w:numId w:val="67"/>
        </w:numPr>
        <w:rPr>
          <w:lang w:val="ru-RU"/>
        </w:rPr>
      </w:pPr>
      <w:r w:rsidRPr="00D548A1">
        <w:rPr>
          <w:lang w:val="ru-RU"/>
        </w:rPr>
        <w:t>определено состояние питания 24 В, 220 В.</w:t>
      </w:r>
    </w:p>
    <w:p w14:paraId="6AFC078C" w14:textId="77777777" w:rsidR="00007611" w:rsidRPr="00D548A1" w:rsidRDefault="00007611" w:rsidP="00007611">
      <w:pPr>
        <w:pStyle w:val="affff2"/>
        <w:keepNext/>
      </w:pPr>
      <w:r w:rsidRPr="00D548A1">
        <w:t>Сценарий:</w:t>
      </w:r>
    </w:p>
    <w:p w14:paraId="61BA73C7" w14:textId="3E74C7AC" w:rsidR="006B4170" w:rsidRPr="00D548A1" w:rsidRDefault="006B4170" w:rsidP="00E960D2">
      <w:pPr>
        <w:pStyle w:val="a6"/>
        <w:numPr>
          <w:ilvl w:val="0"/>
          <w:numId w:val="68"/>
        </w:numPr>
        <w:rPr>
          <w:rStyle w:val="affff0"/>
        </w:rPr>
      </w:pPr>
      <w:r w:rsidRPr="00D548A1">
        <w:rPr>
          <w:rStyle w:val="affff0"/>
        </w:rPr>
        <w:t>на основании данных, полученных от ВИ «Чтение входных ди</w:t>
      </w:r>
      <w:r w:rsidRPr="00D548A1">
        <w:rPr>
          <w:rStyle w:val="affff0"/>
        </w:rPr>
        <w:t>с</w:t>
      </w:r>
      <w:r w:rsidRPr="00D548A1">
        <w:rPr>
          <w:rStyle w:val="affff0"/>
        </w:rPr>
        <w:t>кретных сигналов»</w:t>
      </w:r>
      <w:r w:rsidR="00131550" w:rsidRPr="00D548A1">
        <w:rPr>
          <w:rStyle w:val="affff0"/>
        </w:rPr>
        <w:t xml:space="preserve"> </w:t>
      </w:r>
      <w:r w:rsidR="00271485" w:rsidRPr="00D548A1">
        <w:rPr>
          <w:rStyle w:val="affff0"/>
        </w:rPr>
        <w:t>(см. </w:t>
      </w:r>
      <w:r w:rsidR="00131550" w:rsidRPr="00D548A1">
        <w:rPr>
          <w:rStyle w:val="affff0"/>
        </w:rPr>
        <w:fldChar w:fldCharType="begin"/>
      </w:r>
      <w:r w:rsidR="00131550" w:rsidRPr="00D548A1">
        <w:rPr>
          <w:rStyle w:val="affff0"/>
        </w:rPr>
        <w:instrText xml:space="preserve"> REF _Ref44680997 \r \h </w:instrText>
      </w:r>
      <w:r w:rsidR="00131550" w:rsidRPr="00D548A1">
        <w:rPr>
          <w:rStyle w:val="affff0"/>
        </w:rPr>
      </w:r>
      <w:r w:rsidR="00131550" w:rsidRPr="00D548A1">
        <w:rPr>
          <w:rStyle w:val="affff0"/>
        </w:rPr>
        <w:fldChar w:fldCharType="separate"/>
      </w:r>
      <w:r w:rsidR="00131550" w:rsidRPr="00D548A1">
        <w:rPr>
          <w:rStyle w:val="affff0"/>
        </w:rPr>
        <w:t>3.1.2.10</w:t>
      </w:r>
      <w:r w:rsidR="00131550" w:rsidRPr="00D548A1">
        <w:rPr>
          <w:rStyle w:val="affff0"/>
        </w:rPr>
        <w:fldChar w:fldCharType="end"/>
      </w:r>
      <w:r w:rsidR="00271485" w:rsidRPr="00D548A1">
        <w:rPr>
          <w:rStyle w:val="affff0"/>
        </w:rPr>
        <w:t>)</w:t>
      </w:r>
      <w:r w:rsidRPr="00D548A1">
        <w:rPr>
          <w:rStyle w:val="affff0"/>
        </w:rPr>
        <w:t xml:space="preserve"> и отфильтрованных антидребезговым фил</w:t>
      </w:r>
      <w:r w:rsidRPr="00D548A1">
        <w:rPr>
          <w:rStyle w:val="affff0"/>
        </w:rPr>
        <w:t>ь</w:t>
      </w:r>
      <w:r w:rsidRPr="00D548A1">
        <w:rPr>
          <w:rStyle w:val="affff0"/>
        </w:rPr>
        <w:t>тром выполнить контроль входных напряжений питания 24</w:t>
      </w:r>
      <w:r w:rsidR="00E63B5F" w:rsidRPr="00D548A1">
        <w:rPr>
          <w:rStyle w:val="affff0"/>
        </w:rPr>
        <w:t> </w:t>
      </w:r>
      <w:r w:rsidRPr="00D548A1">
        <w:rPr>
          <w:rStyle w:val="affff0"/>
        </w:rPr>
        <w:t>В и 220</w:t>
      </w:r>
      <w:r w:rsidR="00E63B5F" w:rsidRPr="00D548A1">
        <w:rPr>
          <w:rStyle w:val="affff0"/>
        </w:rPr>
        <w:t> </w:t>
      </w:r>
      <w:r w:rsidRPr="00D548A1">
        <w:rPr>
          <w:rStyle w:val="affff0"/>
        </w:rPr>
        <w:t>В;</w:t>
      </w:r>
    </w:p>
    <w:p w14:paraId="48F8851D" w14:textId="5AE8E8AB" w:rsidR="006B4170" w:rsidRPr="00D548A1" w:rsidRDefault="006B4170" w:rsidP="00271485">
      <w:pPr>
        <w:pStyle w:val="a6"/>
      </w:pPr>
      <w:r w:rsidRPr="00D548A1">
        <w:t xml:space="preserve">в случае их </w:t>
      </w:r>
      <w:r w:rsidR="00271485" w:rsidRPr="00D548A1">
        <w:t>«</w:t>
      </w:r>
      <w:r w:rsidR="008216E6" w:rsidRPr="00D548A1">
        <w:t>не нормы</w:t>
      </w:r>
      <w:r w:rsidR="00271485" w:rsidRPr="00D548A1">
        <w:t>»</w:t>
      </w:r>
      <w:r w:rsidRPr="00D548A1">
        <w:t xml:space="preserve"> прибор обязан перейти в «БС»;</w:t>
      </w:r>
    </w:p>
    <w:p w14:paraId="00485255" w14:textId="299B9E96" w:rsidR="00007611" w:rsidRPr="00D548A1" w:rsidRDefault="006B4170" w:rsidP="00271485">
      <w:pPr>
        <w:pStyle w:val="a6"/>
      </w:pPr>
      <w:r w:rsidRPr="00D548A1">
        <w:rPr>
          <w:rStyle w:val="affff0"/>
        </w:rPr>
        <w:t xml:space="preserve">пункты </w:t>
      </w:r>
      <w:r w:rsidRPr="00D548A1">
        <w:t>а</w:t>
      </w:r>
      <w:proofErr w:type="gramStart"/>
      <w:r w:rsidRPr="00D548A1">
        <w:t>)-</w:t>
      </w:r>
      <w:proofErr w:type="gramEnd"/>
      <w:r w:rsidRPr="00D548A1">
        <w:t>б) должны выполняться непрерывно</w:t>
      </w:r>
      <w:r w:rsidR="00271485" w:rsidRPr="00D548A1">
        <w:t>.</w:t>
      </w:r>
    </w:p>
    <w:p w14:paraId="718B3BED" w14:textId="77777777" w:rsidR="00007611" w:rsidRPr="00D548A1" w:rsidRDefault="00007611" w:rsidP="00007611">
      <w:pPr>
        <w:pStyle w:val="Textbody"/>
        <w:keepNext/>
        <w:tabs>
          <w:tab w:val="left" w:pos="1938"/>
        </w:tabs>
        <w:ind w:firstLine="709"/>
        <w:rPr>
          <w:rStyle w:val="affff3"/>
        </w:rPr>
      </w:pPr>
      <w:r w:rsidRPr="00D548A1">
        <w:rPr>
          <w:rStyle w:val="affff3"/>
        </w:rPr>
        <w:t>Исключения:</w:t>
      </w:r>
    </w:p>
    <w:p w14:paraId="0586EF85" w14:textId="38B30B19" w:rsidR="006B4170" w:rsidRPr="00D548A1" w:rsidRDefault="006B4170" w:rsidP="00007611">
      <w:pPr>
        <w:pStyle w:val="Textbody"/>
        <w:keepNext/>
        <w:tabs>
          <w:tab w:val="left" w:pos="1938"/>
        </w:tabs>
        <w:ind w:firstLine="709"/>
        <w:rPr>
          <w:rStyle w:val="affff3"/>
          <w:b w:val="0"/>
        </w:rPr>
      </w:pPr>
      <w:proofErr w:type="gramStart"/>
      <w:r w:rsidRPr="00D548A1">
        <w:rPr>
          <w:rStyle w:val="affff3"/>
          <w:b w:val="0"/>
        </w:rPr>
        <w:t>а)</w:t>
      </w:r>
      <w:r w:rsidR="00247188" w:rsidRPr="00D548A1">
        <w:rPr>
          <w:rStyle w:val="affff3"/>
          <w:b w:val="0"/>
        </w:rPr>
        <w:t xml:space="preserve"> </w:t>
      </w:r>
      <w:r w:rsidR="00271485" w:rsidRPr="00D548A1">
        <w:rPr>
          <w:rStyle w:val="affff3"/>
          <w:b w:val="0"/>
        </w:rPr>
        <w:t>от</w:t>
      </w:r>
      <w:r w:rsidRPr="00D548A1">
        <w:rPr>
          <w:rStyle w:val="affffff"/>
        </w:rPr>
        <w:t>сутствуют для данного ВИ.</w:t>
      </w:r>
      <w:proofErr w:type="gramEnd"/>
    </w:p>
    <w:p w14:paraId="249F650F" w14:textId="77777777" w:rsidR="00007611" w:rsidRPr="00D548A1" w:rsidRDefault="00007611" w:rsidP="00007611">
      <w:pPr>
        <w:pStyle w:val="Textbody"/>
        <w:keepNext/>
        <w:tabs>
          <w:tab w:val="left" w:pos="1938"/>
        </w:tabs>
        <w:ind w:firstLine="709"/>
      </w:pPr>
      <w:r w:rsidRPr="00D548A1">
        <w:rPr>
          <w:rStyle w:val="affff3"/>
        </w:rPr>
        <w:t>Дополнительные сведения:</w:t>
      </w:r>
    </w:p>
    <w:p w14:paraId="11F4BC94" w14:textId="2793B50B" w:rsidR="00A307DD" w:rsidRPr="00D548A1" w:rsidRDefault="00A307DD" w:rsidP="00E960D2">
      <w:pPr>
        <w:pStyle w:val="a6"/>
        <w:numPr>
          <w:ilvl w:val="0"/>
          <w:numId w:val="70"/>
        </w:numPr>
      </w:pPr>
      <w:r w:rsidRPr="00D548A1">
        <w:t xml:space="preserve">решение о </w:t>
      </w:r>
      <w:r w:rsidR="008216E6" w:rsidRPr="00D548A1">
        <w:t>не норме</w:t>
      </w:r>
      <w:r w:rsidRPr="00D548A1">
        <w:t xml:space="preserve"> «24 В» принимается, если состояние сигнала </w:t>
      </w:r>
      <w:r w:rsidR="00893963" w:rsidRPr="00D548A1">
        <w:t>на выходе датчика 24</w:t>
      </w:r>
      <w:r w:rsidR="004C3D5E" w:rsidRPr="00D548A1">
        <w:t> </w:t>
      </w:r>
      <w:r w:rsidR="00893963" w:rsidRPr="00D548A1">
        <w:t>В равно «1»</w:t>
      </w:r>
      <w:r w:rsidRPr="00D548A1">
        <w:t xml:space="preserve"> непрерывно в течение времени Т</w:t>
      </w:r>
      <w:proofErr w:type="gramStart"/>
      <w:r w:rsidRPr="00D548A1">
        <w:t>1</w:t>
      </w:r>
      <w:proofErr w:type="gramEnd"/>
      <w:r w:rsidRPr="00D548A1">
        <w:t> = 250 мс;</w:t>
      </w:r>
    </w:p>
    <w:p w14:paraId="74F34238" w14:textId="689529FB" w:rsidR="00A307DD" w:rsidRPr="00D548A1" w:rsidRDefault="00A307DD" w:rsidP="004C3D5E">
      <w:pPr>
        <w:pStyle w:val="a6"/>
      </w:pPr>
      <w:r w:rsidRPr="00D548A1">
        <w:t xml:space="preserve">решение о норме «24 В» принимается, если состояние сигнала </w:t>
      </w:r>
      <w:r w:rsidR="00893963" w:rsidRPr="00D548A1">
        <w:t>на выходе датчика 24</w:t>
      </w:r>
      <w:r w:rsidR="004C3D5E" w:rsidRPr="00D548A1">
        <w:t> </w:t>
      </w:r>
      <w:r w:rsidR="00893963" w:rsidRPr="00D548A1">
        <w:t>В равно</w:t>
      </w:r>
      <w:r w:rsidRPr="00D548A1">
        <w:t> </w:t>
      </w:r>
      <w:r w:rsidR="00893963" w:rsidRPr="00D548A1">
        <w:t>«0»</w:t>
      </w:r>
      <w:r w:rsidRPr="00D548A1">
        <w:t xml:space="preserve"> непрерывно в течение времени Т</w:t>
      </w:r>
      <w:proofErr w:type="gramStart"/>
      <w:r w:rsidRPr="00D548A1">
        <w:t>2</w:t>
      </w:r>
      <w:proofErr w:type="gramEnd"/>
      <w:r w:rsidRPr="00D548A1">
        <w:t> = 500 мс;</w:t>
      </w:r>
    </w:p>
    <w:p w14:paraId="334050FC" w14:textId="0FC5E273" w:rsidR="00A307DD" w:rsidRPr="00D548A1" w:rsidRDefault="00A307DD" w:rsidP="004C3D5E">
      <w:pPr>
        <w:pStyle w:val="a6"/>
      </w:pPr>
      <w:r w:rsidRPr="00D548A1">
        <w:lastRenderedPageBreak/>
        <w:t xml:space="preserve">решение о </w:t>
      </w:r>
      <w:r w:rsidR="008216E6" w:rsidRPr="00D548A1">
        <w:t>не норме</w:t>
      </w:r>
      <w:r w:rsidRPr="00D548A1">
        <w:t xml:space="preserve"> «220 В» принимается, если состояние сигнала </w:t>
      </w:r>
      <w:r w:rsidR="00893963" w:rsidRPr="00D548A1">
        <w:t>на выходе датчика 220</w:t>
      </w:r>
      <w:r w:rsidR="004C3D5E" w:rsidRPr="00D548A1">
        <w:t> </w:t>
      </w:r>
      <w:r w:rsidR="00893963" w:rsidRPr="00D548A1">
        <w:t>В равно</w:t>
      </w:r>
      <w:r w:rsidRPr="00D548A1">
        <w:t> </w:t>
      </w:r>
      <w:r w:rsidR="004C3D5E" w:rsidRPr="00D548A1">
        <w:t>«</w:t>
      </w:r>
      <w:r w:rsidRPr="00D548A1">
        <w:t>1</w:t>
      </w:r>
      <w:r w:rsidR="004C3D5E" w:rsidRPr="00D548A1">
        <w:t>»</w:t>
      </w:r>
      <w:r w:rsidRPr="00D548A1">
        <w:t xml:space="preserve"> непрерывно в течение времени Т3 = 10 мс;</w:t>
      </w:r>
    </w:p>
    <w:p w14:paraId="67DD0653" w14:textId="41157337" w:rsidR="00007611" w:rsidRPr="00D548A1" w:rsidRDefault="00A307DD" w:rsidP="004C3D5E">
      <w:pPr>
        <w:pStyle w:val="a6"/>
        <w:tabs>
          <w:tab w:val="left" w:pos="1134"/>
        </w:tabs>
        <w:rPr>
          <w:rStyle w:val="affff0"/>
        </w:rPr>
      </w:pPr>
      <w:r w:rsidRPr="00D548A1">
        <w:t>решение о норме «220</w:t>
      </w:r>
      <w:r w:rsidR="00FC788A" w:rsidRPr="00D548A1">
        <w:t> </w:t>
      </w:r>
      <w:r w:rsidRPr="00D548A1">
        <w:t xml:space="preserve">В» принимается, если состояние сигнала </w:t>
      </w:r>
      <w:r w:rsidR="00893963" w:rsidRPr="00D548A1">
        <w:t>на выходе датчика 220</w:t>
      </w:r>
      <w:r w:rsidR="00FC788A" w:rsidRPr="00D548A1">
        <w:t> </w:t>
      </w:r>
      <w:r w:rsidR="00893963" w:rsidRPr="00D548A1">
        <w:t xml:space="preserve">В равно </w:t>
      </w:r>
      <w:r w:rsidR="004C3D5E" w:rsidRPr="00D548A1">
        <w:t>«</w:t>
      </w:r>
      <w:r w:rsidRPr="00D548A1">
        <w:t>0</w:t>
      </w:r>
      <w:r w:rsidR="004C3D5E" w:rsidRPr="00D548A1">
        <w:t>»</w:t>
      </w:r>
      <w:r w:rsidRPr="00D548A1">
        <w:t xml:space="preserve"> непрерывно в течение времени Т</w:t>
      </w:r>
      <w:proofErr w:type="gramStart"/>
      <w:r w:rsidRPr="00D548A1">
        <w:t>4</w:t>
      </w:r>
      <w:proofErr w:type="gramEnd"/>
      <w:r w:rsidRPr="00D548A1">
        <w:t> = 900 мс.</w:t>
      </w:r>
    </w:p>
    <w:p w14:paraId="2548936B" w14:textId="77777777" w:rsidR="00007611" w:rsidRPr="00D548A1" w:rsidRDefault="00007611" w:rsidP="00F219A8">
      <w:pPr>
        <w:pStyle w:val="4f5"/>
      </w:pPr>
      <w:bookmarkStart w:id="123" w:name="_Toc44926830"/>
      <w:r w:rsidRPr="00D548A1">
        <w:t>ВИ «</w:t>
      </w:r>
      <w:r w:rsidR="00EB4684" w:rsidRPr="00D548A1">
        <w:t>Определение</w:t>
      </w:r>
      <w:r w:rsidRPr="00D548A1">
        <w:t xml:space="preserve"> положения стрелки»</w:t>
      </w:r>
      <w:bookmarkEnd w:id="123"/>
    </w:p>
    <w:p w14:paraId="6C4C2D9C" w14:textId="77777777" w:rsidR="00007611" w:rsidRPr="00D548A1" w:rsidRDefault="00007611" w:rsidP="00007611">
      <w:pPr>
        <w:pStyle w:val="Textbody"/>
        <w:ind w:firstLine="709"/>
      </w:pPr>
      <w:r w:rsidRPr="00D548A1">
        <w:rPr>
          <w:rStyle w:val="affff3"/>
        </w:rPr>
        <w:t>Идентификатор варианта использования:</w:t>
      </w:r>
      <w:r w:rsidRPr="00D548A1">
        <w:rPr>
          <w:b/>
        </w:rPr>
        <w:t xml:space="preserve"> </w:t>
      </w:r>
      <w:r w:rsidRPr="00D548A1">
        <w:t>ВИ-4.</w:t>
      </w:r>
    </w:p>
    <w:p w14:paraId="417EAD49" w14:textId="77777777" w:rsidR="00007611" w:rsidRPr="00D548A1" w:rsidRDefault="00007611" w:rsidP="00007611">
      <w:pPr>
        <w:pStyle w:val="Textbody"/>
        <w:keepNext/>
        <w:ind w:firstLine="709"/>
        <w:rPr>
          <w:rStyle w:val="affff0"/>
        </w:rPr>
      </w:pPr>
      <w:r w:rsidRPr="00D548A1">
        <w:rPr>
          <w:rStyle w:val="affff3"/>
        </w:rPr>
        <w:t>Краткое описание:</w:t>
      </w:r>
    </w:p>
    <w:p w14:paraId="33CAADD9" w14:textId="77777777" w:rsidR="00007611" w:rsidRPr="00D548A1" w:rsidRDefault="00F32D85" w:rsidP="00007611">
      <w:pPr>
        <w:pStyle w:val="affff"/>
        <w:tabs>
          <w:tab w:val="left" w:pos="1134"/>
        </w:tabs>
      </w:pPr>
      <w:r w:rsidRPr="00D548A1">
        <w:t xml:space="preserve">Формирование признака положения стрелки </w:t>
      </w:r>
      <w:r w:rsidR="00524DC2" w:rsidRPr="00D548A1">
        <w:t>в соответствии с уровн</w:t>
      </w:r>
      <w:r w:rsidR="00EE63B4" w:rsidRPr="00D548A1">
        <w:t>ем</w:t>
      </w:r>
      <w:r w:rsidR="00524DC2" w:rsidRPr="00D548A1">
        <w:t xml:space="preserve"> номинального напряжения.</w:t>
      </w:r>
    </w:p>
    <w:p w14:paraId="017C3FFE" w14:textId="77777777" w:rsidR="00007611" w:rsidRPr="00D548A1" w:rsidRDefault="00007611" w:rsidP="00007611">
      <w:pPr>
        <w:pStyle w:val="affff2"/>
        <w:keepNext/>
      </w:pPr>
      <w:r w:rsidRPr="00D548A1">
        <w:t>Действующие лица:</w:t>
      </w:r>
    </w:p>
    <w:p w14:paraId="16AFA4CE" w14:textId="77777777" w:rsidR="00007611" w:rsidRPr="00D548A1" w:rsidRDefault="00343FC2" w:rsidP="00B57AD1">
      <w:pPr>
        <w:pStyle w:val="Textbody"/>
        <w:numPr>
          <w:ilvl w:val="0"/>
          <w:numId w:val="15"/>
        </w:numPr>
        <w:tabs>
          <w:tab w:val="left" w:pos="1134"/>
        </w:tabs>
        <w:ind w:left="0" w:firstLine="709"/>
      </w:pPr>
      <w:r w:rsidRPr="00D548A1">
        <w:t>ВИ «Обработка аналоговых сигналов»</w:t>
      </w:r>
      <w:r w:rsidR="00EE63B4" w:rsidRPr="00D548A1">
        <w:t>;</w:t>
      </w:r>
    </w:p>
    <w:p w14:paraId="6B5228C8" w14:textId="77777777" w:rsidR="00EE63B4" w:rsidRPr="00D548A1" w:rsidRDefault="00EE63B4" w:rsidP="00B57AD1">
      <w:pPr>
        <w:pStyle w:val="Textbody"/>
        <w:numPr>
          <w:ilvl w:val="0"/>
          <w:numId w:val="15"/>
        </w:numPr>
        <w:tabs>
          <w:tab w:val="left" w:pos="1134"/>
        </w:tabs>
        <w:ind w:left="0" w:firstLine="709"/>
      </w:pPr>
      <w:r w:rsidRPr="00D548A1">
        <w:t>системный таймер;</w:t>
      </w:r>
    </w:p>
    <w:p w14:paraId="49F383F8" w14:textId="77777777" w:rsidR="00007611" w:rsidRPr="00D548A1" w:rsidRDefault="00007611" w:rsidP="00007611">
      <w:pPr>
        <w:pStyle w:val="affff2"/>
        <w:keepNext/>
      </w:pPr>
      <w:r w:rsidRPr="00D548A1">
        <w:t>Предусловия:</w:t>
      </w:r>
    </w:p>
    <w:p w14:paraId="1E1A9457" w14:textId="78404FC3" w:rsidR="002323E5" w:rsidRPr="00D548A1" w:rsidRDefault="00C80D91" w:rsidP="00B57AD1">
      <w:pPr>
        <w:pStyle w:val="afff1"/>
        <w:numPr>
          <w:ilvl w:val="0"/>
          <w:numId w:val="16"/>
        </w:numPr>
        <w:tabs>
          <w:tab w:val="left" w:pos="1134"/>
        </w:tabs>
        <w:spacing w:line="360" w:lineRule="auto"/>
        <w:ind w:left="0" w:firstLine="709"/>
        <w:jc w:val="both"/>
        <w:rPr>
          <w:sz w:val="28"/>
          <w:szCs w:val="28"/>
        </w:rPr>
      </w:pPr>
      <w:r w:rsidRPr="00D548A1">
        <w:rPr>
          <w:sz w:val="28"/>
          <w:szCs w:val="28"/>
        </w:rPr>
        <w:t>наличие сигнала, сформированного контрольным генератором</w:t>
      </w:r>
      <w:r w:rsidR="009A50EE" w:rsidRPr="00D548A1">
        <w:rPr>
          <w:sz w:val="28"/>
          <w:szCs w:val="28"/>
        </w:rPr>
        <w:t xml:space="preserve"> с</w:t>
      </w:r>
      <w:r w:rsidR="009A50EE" w:rsidRPr="00D548A1">
        <w:rPr>
          <w:sz w:val="28"/>
          <w:szCs w:val="28"/>
        </w:rPr>
        <w:t>и</w:t>
      </w:r>
      <w:r w:rsidR="009A50EE" w:rsidRPr="00D548A1">
        <w:rPr>
          <w:sz w:val="28"/>
          <w:szCs w:val="28"/>
        </w:rPr>
        <w:t>нусоидальной формы частотой 62,5±1</w:t>
      </w:r>
      <w:r w:rsidR="00520BB7" w:rsidRPr="00D548A1">
        <w:rPr>
          <w:sz w:val="28"/>
          <w:szCs w:val="28"/>
        </w:rPr>
        <w:t> </w:t>
      </w:r>
      <w:r w:rsidR="009A50EE" w:rsidRPr="00D548A1">
        <w:rPr>
          <w:sz w:val="28"/>
          <w:szCs w:val="28"/>
        </w:rPr>
        <w:t>Гц и номинальным действующим зн</w:t>
      </w:r>
      <w:r w:rsidR="009A50EE" w:rsidRPr="00D548A1">
        <w:rPr>
          <w:sz w:val="28"/>
          <w:szCs w:val="28"/>
        </w:rPr>
        <w:t>а</w:t>
      </w:r>
      <w:r w:rsidR="009A50EE" w:rsidRPr="00D548A1">
        <w:rPr>
          <w:sz w:val="28"/>
          <w:szCs w:val="28"/>
        </w:rPr>
        <w:t xml:space="preserve">чением напряжения </w:t>
      </w:r>
      <w:r w:rsidR="00EE63B4" w:rsidRPr="00D548A1">
        <w:rPr>
          <w:sz w:val="28"/>
          <w:szCs w:val="28"/>
        </w:rPr>
        <w:t>в соответствии с ВИ «</w:t>
      </w:r>
      <w:r w:rsidR="00343FC2" w:rsidRPr="00D548A1">
        <w:rPr>
          <w:sz w:val="28"/>
          <w:szCs w:val="28"/>
        </w:rPr>
        <w:t>Формирование</w:t>
      </w:r>
      <w:r w:rsidR="00EE63B4" w:rsidRPr="00D548A1">
        <w:rPr>
          <w:sz w:val="28"/>
          <w:szCs w:val="28"/>
        </w:rPr>
        <w:t xml:space="preserve"> контрольного напряжения»</w:t>
      </w:r>
      <w:r w:rsidR="009A50EE" w:rsidRPr="00D548A1">
        <w:rPr>
          <w:sz w:val="28"/>
          <w:szCs w:val="28"/>
        </w:rPr>
        <w:t xml:space="preserve"> </w:t>
      </w:r>
      <w:r w:rsidR="008C3523" w:rsidRPr="00D548A1">
        <w:rPr>
          <w:sz w:val="28"/>
          <w:szCs w:val="28"/>
        </w:rPr>
        <w:t>в</w:t>
      </w:r>
      <w:r w:rsidR="009A50EE" w:rsidRPr="00D548A1">
        <w:rPr>
          <w:sz w:val="28"/>
          <w:szCs w:val="28"/>
        </w:rPr>
        <w:t xml:space="preserve"> цеп</w:t>
      </w:r>
      <w:r w:rsidR="00EE63B4" w:rsidRPr="00D548A1">
        <w:rPr>
          <w:sz w:val="28"/>
          <w:szCs w:val="28"/>
        </w:rPr>
        <w:t>ях</w:t>
      </w:r>
      <w:r w:rsidR="009A50EE" w:rsidRPr="00D548A1">
        <w:rPr>
          <w:sz w:val="28"/>
          <w:szCs w:val="28"/>
        </w:rPr>
        <w:t xml:space="preserve"> Л6</w:t>
      </w:r>
      <w:r w:rsidR="002C18A7" w:rsidRPr="00D548A1">
        <w:rPr>
          <w:sz w:val="28"/>
          <w:szCs w:val="28"/>
        </w:rPr>
        <w:t>-</w:t>
      </w:r>
      <w:r w:rsidR="009A50EE" w:rsidRPr="00D548A1">
        <w:rPr>
          <w:sz w:val="28"/>
          <w:szCs w:val="28"/>
        </w:rPr>
        <w:t>Л7</w:t>
      </w:r>
      <w:r w:rsidR="000D2F72" w:rsidRPr="00D548A1">
        <w:rPr>
          <w:sz w:val="28"/>
          <w:szCs w:val="28"/>
        </w:rPr>
        <w:t xml:space="preserve"> </w:t>
      </w:r>
      <w:r w:rsidR="000D2F72" w:rsidRPr="00D548A1">
        <w:rPr>
          <w:rStyle w:val="affff0"/>
        </w:rPr>
        <w:t>(</w:t>
      </w:r>
      <w:proofErr w:type="spellStart"/>
      <w:r w:rsidR="000D2F72" w:rsidRPr="00D548A1">
        <w:rPr>
          <w:rStyle w:val="affff0"/>
        </w:rPr>
        <w:t>см</w:t>
      </w:r>
      <w:proofErr w:type="gramStart"/>
      <w:r w:rsidR="000D2F72" w:rsidRPr="00D548A1">
        <w:rPr>
          <w:rStyle w:val="affff0"/>
        </w:rPr>
        <w:t>.р</w:t>
      </w:r>
      <w:proofErr w:type="gramEnd"/>
      <w:r w:rsidR="000D2F72" w:rsidRPr="00D548A1">
        <w:rPr>
          <w:rStyle w:val="affff0"/>
        </w:rPr>
        <w:t>исунок</w:t>
      </w:r>
      <w:proofErr w:type="spellEnd"/>
      <w:r w:rsidR="000D2F72" w:rsidRPr="00D548A1">
        <w:rPr>
          <w:rStyle w:val="affff0"/>
        </w:rPr>
        <w:t> </w:t>
      </w:r>
      <w:r w:rsidR="000D2F72" w:rsidRPr="00D548A1">
        <w:rPr>
          <w:rStyle w:val="affff0"/>
        </w:rPr>
        <w:fldChar w:fldCharType="begin"/>
      </w:r>
      <w:r w:rsidR="000D2F72" w:rsidRPr="00D548A1">
        <w:rPr>
          <w:rStyle w:val="affff0"/>
        </w:rPr>
        <w:instrText xml:space="preserve"> REF _Ref45031503 \h </w:instrText>
      </w:r>
      <w:r w:rsidR="00F053F5" w:rsidRPr="00D548A1">
        <w:rPr>
          <w:rStyle w:val="affff0"/>
        </w:rPr>
        <w:instrText xml:space="preserve"> \* MERGEFORMAT </w:instrText>
      </w:r>
      <w:r w:rsidR="000D2F72" w:rsidRPr="00D548A1">
        <w:rPr>
          <w:rStyle w:val="affff0"/>
        </w:rPr>
      </w:r>
      <w:r w:rsidR="000D2F72" w:rsidRPr="00D548A1">
        <w:rPr>
          <w:rStyle w:val="affff0"/>
        </w:rPr>
        <w:fldChar w:fldCharType="separate"/>
      </w:r>
      <w:r w:rsidR="000D2F72" w:rsidRPr="00D548A1">
        <w:rPr>
          <w:noProof/>
          <w:sz w:val="28"/>
          <w:szCs w:val="28"/>
        </w:rPr>
        <w:t>5</w:t>
      </w:r>
      <w:r w:rsidR="000D2F72" w:rsidRPr="00D548A1">
        <w:rPr>
          <w:rStyle w:val="affff0"/>
        </w:rPr>
        <w:fldChar w:fldCharType="end"/>
      </w:r>
      <w:r w:rsidR="000D2F72" w:rsidRPr="00D548A1">
        <w:rPr>
          <w:rStyle w:val="affff0"/>
        </w:rPr>
        <w:t>)</w:t>
      </w:r>
      <w:r w:rsidR="00343FC2" w:rsidRPr="00D548A1">
        <w:rPr>
          <w:sz w:val="28"/>
          <w:szCs w:val="28"/>
        </w:rPr>
        <w:t>;</w:t>
      </w:r>
    </w:p>
    <w:p w14:paraId="7CB99FE0" w14:textId="77777777" w:rsidR="00343FC2" w:rsidRPr="00D548A1" w:rsidRDefault="00343FC2" w:rsidP="00B57AD1">
      <w:pPr>
        <w:pStyle w:val="afff1"/>
        <w:numPr>
          <w:ilvl w:val="0"/>
          <w:numId w:val="16"/>
        </w:numPr>
        <w:tabs>
          <w:tab w:val="left" w:pos="1134"/>
        </w:tabs>
        <w:spacing w:line="360" w:lineRule="auto"/>
        <w:ind w:left="0" w:firstLine="709"/>
        <w:jc w:val="both"/>
        <w:rPr>
          <w:sz w:val="28"/>
          <w:szCs w:val="28"/>
        </w:rPr>
      </w:pPr>
      <w:r w:rsidRPr="00D548A1">
        <w:rPr>
          <w:sz w:val="28"/>
          <w:szCs w:val="28"/>
        </w:rPr>
        <w:t>прибор находится в «РС» или «БС».</w:t>
      </w:r>
    </w:p>
    <w:p w14:paraId="78373F25" w14:textId="77777777" w:rsidR="00007611" w:rsidRPr="00D548A1" w:rsidRDefault="00007611" w:rsidP="00007611">
      <w:pPr>
        <w:pStyle w:val="Textbody"/>
        <w:keepNext/>
        <w:tabs>
          <w:tab w:val="left" w:pos="2100"/>
        </w:tabs>
        <w:ind w:firstLine="709"/>
        <w:rPr>
          <w:b/>
        </w:rPr>
      </w:pPr>
      <w:r w:rsidRPr="00D548A1">
        <w:rPr>
          <w:rStyle w:val="affff3"/>
        </w:rPr>
        <w:t>Постусловия:</w:t>
      </w:r>
    </w:p>
    <w:p w14:paraId="7A7E687F" w14:textId="77777777" w:rsidR="00007611" w:rsidRPr="00D548A1" w:rsidRDefault="00F32D85" w:rsidP="00B57AD1">
      <w:pPr>
        <w:pStyle w:val="Textbody"/>
        <w:numPr>
          <w:ilvl w:val="0"/>
          <w:numId w:val="17"/>
        </w:numPr>
        <w:tabs>
          <w:tab w:val="left" w:pos="1134"/>
          <w:tab w:val="left" w:pos="2100"/>
        </w:tabs>
        <w:ind w:left="0" w:firstLine="709"/>
      </w:pPr>
      <w:r w:rsidRPr="00D548A1">
        <w:t>сформирован признак положения стрелки</w:t>
      </w:r>
      <w:r w:rsidR="00C27BB3" w:rsidRPr="00D548A1">
        <w:rPr>
          <w:noProof/>
          <w:szCs w:val="20"/>
          <w:lang w:bidi="ar-SA"/>
        </w:rPr>
        <w:t xml:space="preserve"> </w:t>
      </w:r>
      <w:r w:rsidR="00C27BB3" w:rsidRPr="00D548A1">
        <w:t>в соответствии с измен</w:t>
      </w:r>
      <w:r w:rsidR="00C27BB3" w:rsidRPr="00D548A1">
        <w:t>е</w:t>
      </w:r>
      <w:r w:rsidR="00C27BB3" w:rsidRPr="00D548A1">
        <w:t>нием уровня номинального напряжения</w:t>
      </w:r>
      <w:r w:rsidRPr="00D548A1">
        <w:t>.</w:t>
      </w:r>
    </w:p>
    <w:p w14:paraId="5E7BCC4B" w14:textId="713599C5" w:rsidR="004E5BA9" w:rsidRPr="00D548A1" w:rsidRDefault="004E5BA9" w:rsidP="004E5BA9">
      <w:pPr>
        <w:pStyle w:val="affff2"/>
        <w:keepNext/>
      </w:pPr>
      <w:r w:rsidRPr="00D548A1">
        <w:t>Предусловия сценария «</w:t>
      </w:r>
      <w:r w:rsidR="00E61250" w:rsidRPr="00D548A1">
        <w:rPr>
          <w:szCs w:val="28"/>
        </w:rPr>
        <w:t xml:space="preserve">Положение </w:t>
      </w:r>
      <w:r w:rsidR="00F219A8" w:rsidRPr="00D548A1">
        <w:rPr>
          <w:sz w:val="32"/>
          <w:szCs w:val="32"/>
        </w:rPr>
        <w:t>+</w:t>
      </w:r>
      <w:r w:rsidR="00E61250" w:rsidRPr="00D548A1">
        <w:rPr>
          <w:szCs w:val="28"/>
        </w:rPr>
        <w:t>»</w:t>
      </w:r>
      <w:r w:rsidRPr="00D548A1">
        <w:t>:</w:t>
      </w:r>
    </w:p>
    <w:p w14:paraId="4E593256" w14:textId="2AD58093" w:rsidR="004E5BA9" w:rsidRPr="00D548A1" w:rsidRDefault="008216E6" w:rsidP="00B57AD1">
      <w:pPr>
        <w:pStyle w:val="affff"/>
        <w:numPr>
          <w:ilvl w:val="0"/>
          <w:numId w:val="31"/>
        </w:numPr>
        <w:tabs>
          <w:tab w:val="left" w:pos="1134"/>
        </w:tabs>
        <w:ind w:left="0" w:firstLine="709"/>
      </w:pPr>
      <w:r w:rsidRPr="00D548A1">
        <w:t>наличие номинального напряжения не менее 40±2В в цепи Л4-Л5</w:t>
      </w:r>
      <w:r w:rsidR="000D2F72" w:rsidRPr="00D548A1">
        <w:t xml:space="preserve"> </w:t>
      </w:r>
      <w:r w:rsidR="000D2F72" w:rsidRPr="00D548A1">
        <w:rPr>
          <w:rStyle w:val="affff0"/>
        </w:rPr>
        <w:t>(</w:t>
      </w:r>
      <w:proofErr w:type="spellStart"/>
      <w:r w:rsidR="000D2F72" w:rsidRPr="00D548A1">
        <w:rPr>
          <w:rStyle w:val="affff0"/>
        </w:rPr>
        <w:t>см</w:t>
      </w:r>
      <w:proofErr w:type="gramStart"/>
      <w:r w:rsidR="000D2F72" w:rsidRPr="00D548A1">
        <w:rPr>
          <w:rStyle w:val="affff0"/>
        </w:rPr>
        <w:t>.р</w:t>
      </w:r>
      <w:proofErr w:type="gramEnd"/>
      <w:r w:rsidR="000D2F72" w:rsidRPr="00D548A1">
        <w:rPr>
          <w:rStyle w:val="affff0"/>
        </w:rPr>
        <w:t>исунок</w:t>
      </w:r>
      <w:proofErr w:type="spellEnd"/>
      <w:r w:rsidR="000D2F72" w:rsidRPr="00D548A1">
        <w:rPr>
          <w:rStyle w:val="affff0"/>
        </w:rPr>
        <w:t> </w:t>
      </w:r>
      <w:r w:rsidR="000D2F72" w:rsidRPr="00D548A1">
        <w:rPr>
          <w:rStyle w:val="affff0"/>
        </w:rPr>
        <w:fldChar w:fldCharType="begin"/>
      </w:r>
      <w:r w:rsidR="000D2F72" w:rsidRPr="00D548A1">
        <w:rPr>
          <w:rStyle w:val="affff0"/>
        </w:rPr>
        <w:instrText xml:space="preserve"> REF _Ref45031503 \h </w:instrText>
      </w:r>
      <w:r w:rsidR="000D2F72" w:rsidRPr="00D548A1">
        <w:rPr>
          <w:rStyle w:val="affff0"/>
        </w:rPr>
      </w:r>
      <w:r w:rsidR="000D2F72" w:rsidRPr="00D548A1">
        <w:rPr>
          <w:rStyle w:val="affff0"/>
        </w:rPr>
        <w:fldChar w:fldCharType="separate"/>
      </w:r>
      <w:r w:rsidR="000D2F72" w:rsidRPr="00D548A1">
        <w:rPr>
          <w:noProof/>
        </w:rPr>
        <w:t>5</w:t>
      </w:r>
      <w:r w:rsidR="000D2F72" w:rsidRPr="00D548A1">
        <w:rPr>
          <w:rStyle w:val="affff0"/>
        </w:rPr>
        <w:fldChar w:fldCharType="end"/>
      </w:r>
      <w:r w:rsidR="000D2F72" w:rsidRPr="00D548A1">
        <w:rPr>
          <w:rStyle w:val="affff0"/>
        </w:rPr>
        <w:t>)</w:t>
      </w:r>
      <w:r w:rsidRPr="00D548A1">
        <w:t>;</w:t>
      </w:r>
    </w:p>
    <w:p w14:paraId="4EECE5F5" w14:textId="3DBD7F8C" w:rsidR="00E61250" w:rsidRPr="00D548A1" w:rsidRDefault="008216E6" w:rsidP="00B57AD1">
      <w:pPr>
        <w:pStyle w:val="affff"/>
        <w:numPr>
          <w:ilvl w:val="0"/>
          <w:numId w:val="31"/>
        </w:numPr>
        <w:tabs>
          <w:tab w:val="left" w:pos="1134"/>
        </w:tabs>
        <w:ind w:left="0" w:firstLine="709"/>
      </w:pPr>
      <w:r w:rsidRPr="00D548A1">
        <w:t>значение уровня напряжения ниже 12±2В в цепи Л8-Л9</w:t>
      </w:r>
      <w:r w:rsidR="000D2F72" w:rsidRPr="00D548A1">
        <w:t xml:space="preserve"> </w:t>
      </w:r>
      <w:r w:rsidR="000D2F72" w:rsidRPr="00D548A1">
        <w:rPr>
          <w:rStyle w:val="affff0"/>
        </w:rPr>
        <w:t>(</w:t>
      </w:r>
      <w:proofErr w:type="spellStart"/>
      <w:r w:rsidR="000D2F72" w:rsidRPr="00D548A1">
        <w:rPr>
          <w:rStyle w:val="affff0"/>
        </w:rPr>
        <w:t>см</w:t>
      </w:r>
      <w:proofErr w:type="gramStart"/>
      <w:r w:rsidR="000D2F72" w:rsidRPr="00D548A1">
        <w:rPr>
          <w:rStyle w:val="affff0"/>
        </w:rPr>
        <w:t>.р</w:t>
      </w:r>
      <w:proofErr w:type="gramEnd"/>
      <w:r w:rsidR="000D2F72" w:rsidRPr="00D548A1">
        <w:rPr>
          <w:rStyle w:val="affff0"/>
        </w:rPr>
        <w:t>исунок</w:t>
      </w:r>
      <w:proofErr w:type="spellEnd"/>
      <w:r w:rsidR="000D2F72" w:rsidRPr="00D548A1">
        <w:rPr>
          <w:rStyle w:val="affff0"/>
        </w:rPr>
        <w:t> </w:t>
      </w:r>
      <w:r w:rsidR="000D2F72" w:rsidRPr="00D548A1">
        <w:rPr>
          <w:rStyle w:val="affff0"/>
        </w:rPr>
        <w:fldChar w:fldCharType="begin"/>
      </w:r>
      <w:r w:rsidR="000D2F72" w:rsidRPr="00D548A1">
        <w:rPr>
          <w:rStyle w:val="affff0"/>
        </w:rPr>
        <w:instrText xml:space="preserve"> REF _Ref45031503 \h </w:instrText>
      </w:r>
      <w:r w:rsidR="000D2F72" w:rsidRPr="00D548A1">
        <w:rPr>
          <w:rStyle w:val="affff0"/>
        </w:rPr>
      </w:r>
      <w:r w:rsidR="000D2F72" w:rsidRPr="00D548A1">
        <w:rPr>
          <w:rStyle w:val="affff0"/>
        </w:rPr>
        <w:fldChar w:fldCharType="separate"/>
      </w:r>
      <w:r w:rsidR="000D2F72" w:rsidRPr="00D548A1">
        <w:rPr>
          <w:noProof/>
        </w:rPr>
        <w:t>5</w:t>
      </w:r>
      <w:r w:rsidR="000D2F72" w:rsidRPr="00D548A1">
        <w:rPr>
          <w:rStyle w:val="affff0"/>
        </w:rPr>
        <w:fldChar w:fldCharType="end"/>
      </w:r>
      <w:r w:rsidR="000D2F72" w:rsidRPr="00D548A1">
        <w:rPr>
          <w:rStyle w:val="affff0"/>
        </w:rPr>
        <w:t>).</w:t>
      </w:r>
    </w:p>
    <w:p w14:paraId="713EC43D" w14:textId="3167DE71" w:rsidR="00E61250" w:rsidRPr="00D548A1" w:rsidRDefault="00E61250" w:rsidP="008F61A6">
      <w:pPr>
        <w:pStyle w:val="affff"/>
        <w:keepNext/>
        <w:rPr>
          <w:b/>
        </w:rPr>
      </w:pPr>
      <w:r w:rsidRPr="00D548A1">
        <w:rPr>
          <w:b/>
        </w:rPr>
        <w:lastRenderedPageBreak/>
        <w:t xml:space="preserve">Сценарий «Положение </w:t>
      </w:r>
      <w:r w:rsidR="00F219A8" w:rsidRPr="00D548A1">
        <w:rPr>
          <w:sz w:val="32"/>
          <w:szCs w:val="32"/>
        </w:rPr>
        <w:t>+</w:t>
      </w:r>
      <w:r w:rsidRPr="00D548A1">
        <w:rPr>
          <w:b/>
        </w:rPr>
        <w:t>»:</w:t>
      </w:r>
    </w:p>
    <w:p w14:paraId="0FFB4901" w14:textId="0FE8AF66" w:rsidR="00E01360" w:rsidRPr="00D548A1" w:rsidRDefault="009901FE" w:rsidP="00B57AD1">
      <w:pPr>
        <w:pStyle w:val="afff1"/>
        <w:numPr>
          <w:ilvl w:val="0"/>
          <w:numId w:val="18"/>
        </w:numPr>
        <w:tabs>
          <w:tab w:val="left" w:pos="1134"/>
        </w:tabs>
        <w:spacing w:line="360" w:lineRule="auto"/>
        <w:ind w:left="0" w:firstLine="709"/>
        <w:jc w:val="both"/>
        <w:rPr>
          <w:sz w:val="28"/>
          <w:szCs w:val="28"/>
        </w:rPr>
      </w:pPr>
      <w:r w:rsidRPr="00D548A1">
        <w:rPr>
          <w:sz w:val="28"/>
          <w:szCs w:val="28"/>
        </w:rPr>
        <w:t xml:space="preserve">формирование признака </w:t>
      </w:r>
      <w:r w:rsidR="00655E33" w:rsidRPr="00D548A1">
        <w:rPr>
          <w:sz w:val="28"/>
          <w:szCs w:val="28"/>
        </w:rPr>
        <w:t xml:space="preserve">контроля </w:t>
      </w:r>
      <w:r w:rsidRPr="00D548A1">
        <w:rPr>
          <w:sz w:val="28"/>
          <w:szCs w:val="28"/>
        </w:rPr>
        <w:t xml:space="preserve">положения стрелки «Положение </w:t>
      </w:r>
      <w:r w:rsidR="00131550" w:rsidRPr="00D548A1">
        <w:rPr>
          <w:sz w:val="32"/>
          <w:szCs w:val="32"/>
        </w:rPr>
        <w:t>+</w:t>
      </w:r>
      <w:r w:rsidRPr="00D548A1">
        <w:rPr>
          <w:sz w:val="28"/>
          <w:szCs w:val="28"/>
        </w:rPr>
        <w:t>»</w:t>
      </w:r>
      <w:r w:rsidR="008A3775" w:rsidRPr="00D548A1">
        <w:rPr>
          <w:sz w:val="28"/>
          <w:szCs w:val="28"/>
        </w:rPr>
        <w:t>.</w:t>
      </w:r>
    </w:p>
    <w:p w14:paraId="362C741F" w14:textId="7C40B134" w:rsidR="008A3775" w:rsidRPr="00D548A1" w:rsidRDefault="008A3775" w:rsidP="008A3775">
      <w:pPr>
        <w:pStyle w:val="affff2"/>
        <w:keepNext/>
      </w:pPr>
      <w:r w:rsidRPr="00D548A1">
        <w:t>Предусловия сценария «</w:t>
      </w:r>
      <w:r w:rsidRPr="00D548A1">
        <w:rPr>
          <w:szCs w:val="28"/>
        </w:rPr>
        <w:t xml:space="preserve">Положение </w:t>
      </w:r>
      <w:proofErr w:type="gramStart"/>
      <w:r w:rsidR="00F219A8" w:rsidRPr="00D548A1">
        <w:rPr>
          <w:sz w:val="32"/>
          <w:szCs w:val="32"/>
        </w:rPr>
        <w:t>-</w:t>
      </w:r>
      <w:r w:rsidRPr="00D548A1">
        <w:rPr>
          <w:szCs w:val="28"/>
        </w:rPr>
        <w:t>»</w:t>
      </w:r>
      <w:proofErr w:type="gramEnd"/>
      <w:r w:rsidRPr="00D548A1">
        <w:t>:</w:t>
      </w:r>
    </w:p>
    <w:p w14:paraId="626F8B0C" w14:textId="5F2230F8" w:rsidR="008A3775" w:rsidRPr="00D548A1" w:rsidRDefault="008216E6" w:rsidP="00E960D2">
      <w:pPr>
        <w:pStyle w:val="affff"/>
        <w:numPr>
          <w:ilvl w:val="0"/>
          <w:numId w:val="71"/>
        </w:numPr>
        <w:tabs>
          <w:tab w:val="left" w:pos="1134"/>
        </w:tabs>
        <w:ind w:left="0" w:firstLine="709"/>
      </w:pPr>
      <w:r w:rsidRPr="00D548A1">
        <w:t>наличие номинального напряжения не менее 40±5В в цепи Л8-Л9</w:t>
      </w:r>
      <w:r w:rsidR="000D2F72" w:rsidRPr="00D548A1">
        <w:t xml:space="preserve"> </w:t>
      </w:r>
      <w:r w:rsidR="000D2F72" w:rsidRPr="00D548A1">
        <w:rPr>
          <w:rStyle w:val="affff0"/>
        </w:rPr>
        <w:t>(</w:t>
      </w:r>
      <w:proofErr w:type="spellStart"/>
      <w:r w:rsidR="000D2F72" w:rsidRPr="00D548A1">
        <w:rPr>
          <w:rStyle w:val="affff0"/>
        </w:rPr>
        <w:t>см</w:t>
      </w:r>
      <w:proofErr w:type="gramStart"/>
      <w:r w:rsidR="000D2F72" w:rsidRPr="00D548A1">
        <w:rPr>
          <w:rStyle w:val="affff0"/>
        </w:rPr>
        <w:t>.р</w:t>
      </w:r>
      <w:proofErr w:type="gramEnd"/>
      <w:r w:rsidR="000D2F72" w:rsidRPr="00D548A1">
        <w:rPr>
          <w:rStyle w:val="affff0"/>
        </w:rPr>
        <w:t>исунок</w:t>
      </w:r>
      <w:proofErr w:type="spellEnd"/>
      <w:r w:rsidR="000D2F72" w:rsidRPr="00D548A1">
        <w:rPr>
          <w:rStyle w:val="affff0"/>
        </w:rPr>
        <w:t> </w:t>
      </w:r>
      <w:r w:rsidR="000D2F72" w:rsidRPr="00D548A1">
        <w:rPr>
          <w:rStyle w:val="affff0"/>
        </w:rPr>
        <w:fldChar w:fldCharType="begin"/>
      </w:r>
      <w:r w:rsidR="000D2F72" w:rsidRPr="00D548A1">
        <w:rPr>
          <w:rStyle w:val="affff0"/>
        </w:rPr>
        <w:instrText xml:space="preserve"> REF _Ref45031503 \h </w:instrText>
      </w:r>
      <w:r w:rsidR="000D2F72" w:rsidRPr="00D548A1">
        <w:rPr>
          <w:rStyle w:val="affff0"/>
        </w:rPr>
      </w:r>
      <w:r w:rsidR="000D2F72" w:rsidRPr="00D548A1">
        <w:rPr>
          <w:rStyle w:val="affff0"/>
        </w:rPr>
        <w:fldChar w:fldCharType="separate"/>
      </w:r>
      <w:r w:rsidR="000D2F72" w:rsidRPr="00D548A1">
        <w:rPr>
          <w:noProof/>
        </w:rPr>
        <w:t>5</w:t>
      </w:r>
      <w:r w:rsidR="000D2F72" w:rsidRPr="00D548A1">
        <w:rPr>
          <w:rStyle w:val="affff0"/>
        </w:rPr>
        <w:fldChar w:fldCharType="end"/>
      </w:r>
      <w:r w:rsidR="000D2F72" w:rsidRPr="00D548A1">
        <w:rPr>
          <w:rStyle w:val="affff0"/>
        </w:rPr>
        <w:t>)</w:t>
      </w:r>
      <w:r w:rsidRPr="00D548A1">
        <w:t>;</w:t>
      </w:r>
    </w:p>
    <w:p w14:paraId="6C3637A1" w14:textId="1EE55608" w:rsidR="008A3775" w:rsidRPr="00D548A1" w:rsidRDefault="008216E6" w:rsidP="00E960D2">
      <w:pPr>
        <w:pStyle w:val="affff"/>
        <w:numPr>
          <w:ilvl w:val="0"/>
          <w:numId w:val="71"/>
        </w:numPr>
        <w:tabs>
          <w:tab w:val="left" w:pos="1134"/>
        </w:tabs>
        <w:ind w:left="0" w:firstLine="709"/>
      </w:pPr>
      <w:r w:rsidRPr="00D548A1">
        <w:t>значение уровня напряжения ниже 12±2В в цепи Л4-Л5</w:t>
      </w:r>
      <w:r w:rsidR="000D2F72" w:rsidRPr="00D548A1">
        <w:t xml:space="preserve"> </w:t>
      </w:r>
      <w:r w:rsidR="000D2F72" w:rsidRPr="00D548A1">
        <w:rPr>
          <w:rStyle w:val="affff0"/>
        </w:rPr>
        <w:t>(</w:t>
      </w:r>
      <w:proofErr w:type="spellStart"/>
      <w:r w:rsidR="000D2F72" w:rsidRPr="00D548A1">
        <w:rPr>
          <w:rStyle w:val="affff0"/>
        </w:rPr>
        <w:t>см</w:t>
      </w:r>
      <w:proofErr w:type="gramStart"/>
      <w:r w:rsidR="000D2F72" w:rsidRPr="00D548A1">
        <w:rPr>
          <w:rStyle w:val="affff0"/>
        </w:rPr>
        <w:t>.р</w:t>
      </w:r>
      <w:proofErr w:type="gramEnd"/>
      <w:r w:rsidR="000D2F72" w:rsidRPr="00D548A1">
        <w:rPr>
          <w:rStyle w:val="affff0"/>
        </w:rPr>
        <w:t>исунок</w:t>
      </w:r>
      <w:proofErr w:type="spellEnd"/>
      <w:r w:rsidR="000D2F72" w:rsidRPr="00D548A1">
        <w:rPr>
          <w:rStyle w:val="affff0"/>
        </w:rPr>
        <w:t> </w:t>
      </w:r>
      <w:r w:rsidR="000D2F72" w:rsidRPr="00D548A1">
        <w:rPr>
          <w:rStyle w:val="affff0"/>
        </w:rPr>
        <w:fldChar w:fldCharType="begin"/>
      </w:r>
      <w:r w:rsidR="000D2F72" w:rsidRPr="00D548A1">
        <w:rPr>
          <w:rStyle w:val="affff0"/>
        </w:rPr>
        <w:instrText xml:space="preserve"> REF _Ref45031503 \h </w:instrText>
      </w:r>
      <w:r w:rsidR="000D2F72" w:rsidRPr="00D548A1">
        <w:rPr>
          <w:rStyle w:val="affff0"/>
        </w:rPr>
      </w:r>
      <w:r w:rsidR="000D2F72" w:rsidRPr="00D548A1">
        <w:rPr>
          <w:rStyle w:val="affff0"/>
        </w:rPr>
        <w:fldChar w:fldCharType="separate"/>
      </w:r>
      <w:r w:rsidR="000D2F72" w:rsidRPr="00D548A1">
        <w:rPr>
          <w:noProof/>
        </w:rPr>
        <w:t>5</w:t>
      </w:r>
      <w:r w:rsidR="000D2F72" w:rsidRPr="00D548A1">
        <w:rPr>
          <w:rStyle w:val="affff0"/>
        </w:rPr>
        <w:fldChar w:fldCharType="end"/>
      </w:r>
      <w:r w:rsidR="000D2F72" w:rsidRPr="00D548A1">
        <w:rPr>
          <w:rStyle w:val="affff0"/>
        </w:rPr>
        <w:t>).</w:t>
      </w:r>
    </w:p>
    <w:p w14:paraId="77010762" w14:textId="283D9775" w:rsidR="008A3775" w:rsidRPr="00D548A1" w:rsidRDefault="008A3775" w:rsidP="008A3775">
      <w:pPr>
        <w:pStyle w:val="affff"/>
        <w:rPr>
          <w:b/>
        </w:rPr>
      </w:pPr>
      <w:r w:rsidRPr="00D548A1">
        <w:rPr>
          <w:b/>
        </w:rPr>
        <w:t xml:space="preserve">Сценарий «Положение </w:t>
      </w:r>
      <w:proofErr w:type="gramStart"/>
      <w:r w:rsidR="00F219A8" w:rsidRPr="00D548A1">
        <w:rPr>
          <w:sz w:val="32"/>
          <w:szCs w:val="32"/>
        </w:rPr>
        <w:t>-</w:t>
      </w:r>
      <w:r w:rsidRPr="00D548A1">
        <w:rPr>
          <w:b/>
        </w:rPr>
        <w:t>»</w:t>
      </w:r>
      <w:proofErr w:type="gramEnd"/>
      <w:r w:rsidRPr="00D548A1">
        <w:rPr>
          <w:b/>
        </w:rPr>
        <w:t>:</w:t>
      </w:r>
    </w:p>
    <w:p w14:paraId="7D852A04" w14:textId="50051983" w:rsidR="008A3775" w:rsidRPr="00D548A1" w:rsidRDefault="008A3775" w:rsidP="00E960D2">
      <w:pPr>
        <w:pStyle w:val="a0"/>
        <w:numPr>
          <w:ilvl w:val="0"/>
          <w:numId w:val="72"/>
        </w:numPr>
        <w:ind w:left="0" w:firstLine="709"/>
        <w:rPr>
          <w:lang w:val="ru-RU"/>
        </w:rPr>
      </w:pPr>
      <w:r w:rsidRPr="00D548A1">
        <w:rPr>
          <w:lang w:val="ru-RU"/>
        </w:rPr>
        <w:t>формирование признака положения контроля стрелки</w:t>
      </w:r>
      <w:r w:rsidR="004A2349" w:rsidRPr="00D548A1">
        <w:rPr>
          <w:lang w:val="ru-RU"/>
        </w:rPr>
        <w:br/>
      </w:r>
      <w:r w:rsidRPr="00D548A1">
        <w:rPr>
          <w:lang w:val="ru-RU"/>
        </w:rPr>
        <w:t xml:space="preserve">«Положение </w:t>
      </w:r>
      <w:proofErr w:type="gramStart"/>
      <w:r w:rsidR="004A2349" w:rsidRPr="00D548A1">
        <w:rPr>
          <w:sz w:val="32"/>
          <w:szCs w:val="32"/>
          <w:lang w:val="ru-RU"/>
        </w:rPr>
        <w:t>-</w:t>
      </w:r>
      <w:r w:rsidRPr="00D548A1">
        <w:rPr>
          <w:lang w:val="ru-RU"/>
        </w:rPr>
        <w:t>»</w:t>
      </w:r>
      <w:proofErr w:type="gramEnd"/>
      <w:r w:rsidRPr="00D548A1">
        <w:rPr>
          <w:lang w:val="ru-RU"/>
        </w:rPr>
        <w:t>.</w:t>
      </w:r>
    </w:p>
    <w:p w14:paraId="78A9DF8C" w14:textId="77777777" w:rsidR="00007611" w:rsidRPr="00D548A1" w:rsidRDefault="00343FC2" w:rsidP="00007611">
      <w:pPr>
        <w:pStyle w:val="Textbody"/>
        <w:keepNext/>
        <w:tabs>
          <w:tab w:val="left" w:pos="1938"/>
        </w:tabs>
        <w:ind w:firstLine="709"/>
        <w:rPr>
          <w:rStyle w:val="affff3"/>
        </w:rPr>
      </w:pPr>
      <w:r w:rsidRPr="00D548A1">
        <w:rPr>
          <w:b/>
        </w:rPr>
        <w:t>Сценарий «Потеря контроля»:</w:t>
      </w:r>
    </w:p>
    <w:p w14:paraId="27F2070E" w14:textId="0D1287BE" w:rsidR="00007611" w:rsidRPr="00D548A1" w:rsidRDefault="005D3EE1" w:rsidP="00B57AD1">
      <w:pPr>
        <w:pStyle w:val="Textbody"/>
        <w:numPr>
          <w:ilvl w:val="0"/>
          <w:numId w:val="19"/>
        </w:numPr>
        <w:tabs>
          <w:tab w:val="left" w:pos="1134"/>
        </w:tabs>
        <w:ind w:left="0" w:firstLine="709"/>
        <w:rPr>
          <w:rStyle w:val="affff0"/>
        </w:rPr>
      </w:pPr>
      <w:r w:rsidRPr="00D548A1">
        <w:rPr>
          <w:rFonts w:eastAsia="Batang"/>
          <w:szCs w:val="28"/>
          <w:lang w:eastAsia="en-US"/>
        </w:rPr>
        <w:t>формирование признак</w:t>
      </w:r>
      <w:r w:rsidR="00415A0C" w:rsidRPr="00D548A1">
        <w:rPr>
          <w:rFonts w:eastAsia="Batang"/>
          <w:szCs w:val="28"/>
          <w:lang w:eastAsia="en-US"/>
        </w:rPr>
        <w:t>а</w:t>
      </w:r>
      <w:r w:rsidRPr="00D548A1">
        <w:rPr>
          <w:rFonts w:eastAsia="Batang"/>
          <w:szCs w:val="28"/>
          <w:lang w:eastAsia="en-US"/>
        </w:rPr>
        <w:t xml:space="preserve"> положения стрелки «Потеря контроля» при невыполнении формировани</w:t>
      </w:r>
      <w:r w:rsidR="00415A0C" w:rsidRPr="00D548A1">
        <w:rPr>
          <w:rFonts w:eastAsia="Batang"/>
          <w:szCs w:val="28"/>
          <w:lang w:eastAsia="en-US"/>
        </w:rPr>
        <w:t>я</w:t>
      </w:r>
      <w:r w:rsidRPr="00D548A1">
        <w:rPr>
          <w:rFonts w:eastAsia="Batang"/>
          <w:szCs w:val="28"/>
          <w:lang w:eastAsia="en-US"/>
        </w:rPr>
        <w:t xml:space="preserve"> признака </w:t>
      </w:r>
      <w:r w:rsidR="00415A0C" w:rsidRPr="00D548A1">
        <w:rPr>
          <w:szCs w:val="28"/>
        </w:rPr>
        <w:t xml:space="preserve">«Положение </w:t>
      </w:r>
      <w:r w:rsidR="004A2349" w:rsidRPr="00D548A1">
        <w:rPr>
          <w:sz w:val="32"/>
          <w:szCs w:val="32"/>
        </w:rPr>
        <w:t>+</w:t>
      </w:r>
      <w:r w:rsidR="00415A0C" w:rsidRPr="00D548A1">
        <w:rPr>
          <w:szCs w:val="28"/>
        </w:rPr>
        <w:t xml:space="preserve">» или «Положение </w:t>
      </w:r>
      <w:proofErr w:type="gramStart"/>
      <w:r w:rsidR="004A2349" w:rsidRPr="00D548A1">
        <w:rPr>
          <w:sz w:val="32"/>
          <w:szCs w:val="32"/>
        </w:rPr>
        <w:t>-</w:t>
      </w:r>
      <w:r w:rsidR="00415A0C" w:rsidRPr="00D548A1">
        <w:rPr>
          <w:szCs w:val="28"/>
        </w:rPr>
        <w:t>»</w:t>
      </w:r>
      <w:proofErr w:type="gramEnd"/>
      <w:r w:rsidRPr="00D548A1">
        <w:rPr>
          <w:rFonts w:eastAsia="Batang"/>
          <w:szCs w:val="28"/>
          <w:lang w:eastAsia="en-US"/>
        </w:rPr>
        <w:t>.</w:t>
      </w:r>
    </w:p>
    <w:p w14:paraId="0B056E0B" w14:textId="77777777" w:rsidR="00343FC2" w:rsidRPr="00D548A1" w:rsidRDefault="00343FC2" w:rsidP="00007611">
      <w:pPr>
        <w:pStyle w:val="Textbody"/>
        <w:keepNext/>
        <w:tabs>
          <w:tab w:val="left" w:pos="1938"/>
        </w:tabs>
        <w:ind w:firstLine="709"/>
        <w:rPr>
          <w:rStyle w:val="affff3"/>
        </w:rPr>
      </w:pPr>
      <w:r w:rsidRPr="00D548A1">
        <w:rPr>
          <w:rStyle w:val="affff3"/>
        </w:rPr>
        <w:t>Исключения:</w:t>
      </w:r>
    </w:p>
    <w:p w14:paraId="6A5B5A2F" w14:textId="77777777" w:rsidR="00343FC2" w:rsidRPr="00D548A1" w:rsidRDefault="00343FC2" w:rsidP="00730749">
      <w:pPr>
        <w:pStyle w:val="Textbody"/>
        <w:keepNext/>
        <w:tabs>
          <w:tab w:val="left" w:pos="1938"/>
        </w:tabs>
        <w:ind w:firstLine="709"/>
        <w:rPr>
          <w:rStyle w:val="affff3"/>
          <w:b w:val="0"/>
        </w:rPr>
      </w:pPr>
      <w:proofErr w:type="gramStart"/>
      <w:r w:rsidRPr="00D548A1">
        <w:rPr>
          <w:rStyle w:val="affff3"/>
          <w:b w:val="0"/>
        </w:rPr>
        <w:t xml:space="preserve">а) </w:t>
      </w:r>
      <w:r w:rsidR="00730749" w:rsidRPr="00D548A1">
        <w:rPr>
          <w:rStyle w:val="affff3"/>
          <w:b w:val="0"/>
        </w:rPr>
        <w:t>определение положения стрелки при фактическом его отсутствии или при наличии противоположного контроля.</w:t>
      </w:r>
      <w:r w:rsidRPr="00D548A1">
        <w:rPr>
          <w:rStyle w:val="affff3"/>
        </w:rPr>
        <w:t xml:space="preserve"> </w:t>
      </w:r>
      <w:proofErr w:type="gramEnd"/>
    </w:p>
    <w:p w14:paraId="4D9FB423" w14:textId="77777777" w:rsidR="00007611" w:rsidRPr="00D548A1" w:rsidRDefault="00007611" w:rsidP="00007611">
      <w:pPr>
        <w:pStyle w:val="Textbody"/>
        <w:keepNext/>
        <w:tabs>
          <w:tab w:val="left" w:pos="1938"/>
        </w:tabs>
        <w:ind w:firstLine="709"/>
      </w:pPr>
      <w:r w:rsidRPr="00D548A1">
        <w:rPr>
          <w:rStyle w:val="affff3"/>
        </w:rPr>
        <w:t>Дополнительные сведения:</w:t>
      </w:r>
    </w:p>
    <w:p w14:paraId="44681DF6" w14:textId="3DFA8471" w:rsidR="00C1589B" w:rsidRPr="00D548A1" w:rsidRDefault="000D2F72" w:rsidP="00B57AD1">
      <w:pPr>
        <w:pStyle w:val="Textbody"/>
        <w:numPr>
          <w:ilvl w:val="0"/>
          <w:numId w:val="30"/>
        </w:numPr>
        <w:tabs>
          <w:tab w:val="left" w:pos="1134"/>
          <w:tab w:val="left" w:pos="1276"/>
          <w:tab w:val="left" w:pos="1938"/>
        </w:tabs>
        <w:ind w:left="709" w:firstLine="0"/>
        <w:rPr>
          <w:rStyle w:val="affff0"/>
        </w:rPr>
      </w:pPr>
      <w:r w:rsidRPr="00D548A1">
        <w:rPr>
          <w:rStyle w:val="affff0"/>
        </w:rPr>
        <w:t>9-ти проводная схема управления и контроля электроприводом (</w:t>
      </w:r>
      <w:proofErr w:type="spellStart"/>
      <w:r w:rsidRPr="00D548A1">
        <w:rPr>
          <w:rStyle w:val="affff0"/>
        </w:rPr>
        <w:t>см</w:t>
      </w:r>
      <w:proofErr w:type="gramStart"/>
      <w:r w:rsidRPr="00D548A1">
        <w:rPr>
          <w:rStyle w:val="affff0"/>
        </w:rPr>
        <w:t>.р</w:t>
      </w:r>
      <w:proofErr w:type="gramEnd"/>
      <w:r w:rsidRPr="00D548A1">
        <w:rPr>
          <w:rStyle w:val="affff0"/>
        </w:rPr>
        <w:t>исунок</w:t>
      </w:r>
      <w:proofErr w:type="spellEnd"/>
      <w:r w:rsidRPr="00D548A1">
        <w:rPr>
          <w:rStyle w:val="affff0"/>
        </w:rPr>
        <w:t> </w:t>
      </w:r>
      <w:r w:rsidRPr="00D548A1">
        <w:rPr>
          <w:rStyle w:val="affff0"/>
        </w:rPr>
        <w:fldChar w:fldCharType="begin"/>
      </w:r>
      <w:r w:rsidRPr="00D548A1">
        <w:rPr>
          <w:rStyle w:val="affff0"/>
        </w:rPr>
        <w:instrText xml:space="preserve"> REF _Ref45031503 \h </w:instrText>
      </w:r>
      <w:r w:rsidRPr="00D548A1">
        <w:rPr>
          <w:rStyle w:val="affff0"/>
        </w:rPr>
      </w:r>
      <w:r w:rsidRPr="00D548A1">
        <w:rPr>
          <w:rStyle w:val="affff0"/>
        </w:rPr>
        <w:fldChar w:fldCharType="separate"/>
      </w:r>
      <w:r w:rsidRPr="00D548A1">
        <w:rPr>
          <w:noProof/>
        </w:rPr>
        <w:t>5</w:t>
      </w:r>
      <w:r w:rsidRPr="00D548A1">
        <w:rPr>
          <w:rStyle w:val="affff0"/>
        </w:rPr>
        <w:fldChar w:fldCharType="end"/>
      </w:r>
      <w:r w:rsidRPr="00D548A1">
        <w:rPr>
          <w:rStyle w:val="affff0"/>
        </w:rPr>
        <w:t>).</w:t>
      </w:r>
    </w:p>
    <w:p w14:paraId="3AA81030" w14:textId="77777777" w:rsidR="000D2F72" w:rsidRPr="00D548A1" w:rsidRDefault="000D2F72" w:rsidP="000D2F72">
      <w:pPr>
        <w:pStyle w:val="afffb"/>
        <w:keepNext/>
      </w:pPr>
      <w:r w:rsidRPr="00D548A1">
        <w:object w:dxaOrig="7305" w:dyaOrig="8715" w14:anchorId="010DA1BD">
          <v:shape id="_x0000_i1028" type="#_x0000_t75" style="width:324pt;height:387.4pt" o:ole="">
            <v:imagedata r:id="rId23" o:title=""/>
          </v:shape>
          <o:OLEObject Type="Embed" ProgID="Visio.Drawing.11" ShapeID="_x0000_i1028" DrawAspect="Content" ObjectID="_1656764995" r:id="rId24"/>
        </w:object>
      </w:r>
    </w:p>
    <w:p w14:paraId="089DA1B7" w14:textId="495F4475" w:rsidR="000D2F72" w:rsidRPr="00D548A1" w:rsidRDefault="000D2F72" w:rsidP="000D2F72">
      <w:pPr>
        <w:pStyle w:val="afffff8"/>
        <w:rPr>
          <w:rStyle w:val="affff0"/>
        </w:rPr>
      </w:pPr>
      <w:r w:rsidRPr="00D548A1">
        <w:t xml:space="preserve">Рисунок </w:t>
      </w:r>
      <w:r w:rsidR="001938F0" w:rsidRPr="00D548A1">
        <w:rPr>
          <w:noProof/>
        </w:rPr>
        <w:fldChar w:fldCharType="begin"/>
      </w:r>
      <w:r w:rsidR="001938F0" w:rsidRPr="00D548A1">
        <w:rPr>
          <w:noProof/>
        </w:rPr>
        <w:instrText xml:space="preserve"> SEQ Рисунок \* ARABIC </w:instrText>
      </w:r>
      <w:r w:rsidR="001938F0" w:rsidRPr="00D548A1">
        <w:rPr>
          <w:noProof/>
        </w:rPr>
        <w:fldChar w:fldCharType="separate"/>
      </w:r>
      <w:bookmarkStart w:id="124" w:name="_Ref45031503"/>
      <w:r w:rsidRPr="00D548A1">
        <w:rPr>
          <w:noProof/>
        </w:rPr>
        <w:t>5</w:t>
      </w:r>
      <w:bookmarkEnd w:id="124"/>
      <w:r w:rsidR="001938F0" w:rsidRPr="00D548A1">
        <w:rPr>
          <w:noProof/>
        </w:rPr>
        <w:fldChar w:fldCharType="end"/>
      </w:r>
      <w:r w:rsidRPr="00D548A1">
        <w:t xml:space="preserve"> – 9-ти проводная схема управления и контроля электроприводом</w:t>
      </w:r>
    </w:p>
    <w:p w14:paraId="69522D40" w14:textId="77777777" w:rsidR="00007611" w:rsidRPr="00D548A1" w:rsidRDefault="00007611" w:rsidP="004A2349">
      <w:pPr>
        <w:pStyle w:val="4f5"/>
      </w:pPr>
      <w:bookmarkStart w:id="125" w:name="_Toc44926831"/>
      <w:r w:rsidRPr="00D548A1">
        <w:t>ВИ «</w:t>
      </w:r>
      <w:r w:rsidR="003563D9" w:rsidRPr="00D548A1">
        <w:t>Управлени</w:t>
      </w:r>
      <w:r w:rsidR="00A93576" w:rsidRPr="00D548A1">
        <w:t>е</w:t>
      </w:r>
      <w:r w:rsidR="003563D9" w:rsidRPr="00D548A1">
        <w:t xml:space="preserve"> и к</w:t>
      </w:r>
      <w:r w:rsidRPr="00D548A1">
        <w:t>онтроль состояния РП</w:t>
      </w:r>
      <w:r w:rsidR="003563D9" w:rsidRPr="00D548A1">
        <w:t>В</w:t>
      </w:r>
      <w:r w:rsidRPr="00D548A1">
        <w:t>»</w:t>
      </w:r>
      <w:bookmarkEnd w:id="125"/>
    </w:p>
    <w:p w14:paraId="109EDAA7" w14:textId="77777777" w:rsidR="00007611" w:rsidRPr="00D548A1" w:rsidRDefault="00007611" w:rsidP="00007611">
      <w:pPr>
        <w:pStyle w:val="Textbody"/>
        <w:ind w:firstLine="709"/>
      </w:pPr>
      <w:r w:rsidRPr="00D548A1">
        <w:rPr>
          <w:rStyle w:val="affff3"/>
        </w:rPr>
        <w:t>Идентификатор варианта использования:</w:t>
      </w:r>
      <w:r w:rsidRPr="00D548A1">
        <w:rPr>
          <w:b/>
        </w:rPr>
        <w:t xml:space="preserve"> </w:t>
      </w:r>
      <w:r w:rsidRPr="00D548A1">
        <w:t>ВИ-5.</w:t>
      </w:r>
    </w:p>
    <w:p w14:paraId="3936E972" w14:textId="77777777" w:rsidR="00007611" w:rsidRPr="00D548A1" w:rsidRDefault="00007611" w:rsidP="00007611">
      <w:pPr>
        <w:pStyle w:val="Textbody"/>
        <w:keepNext/>
        <w:ind w:firstLine="709"/>
        <w:rPr>
          <w:rStyle w:val="affff0"/>
        </w:rPr>
      </w:pPr>
      <w:r w:rsidRPr="00D548A1">
        <w:rPr>
          <w:rStyle w:val="affff3"/>
        </w:rPr>
        <w:t>Краткое описание:</w:t>
      </w:r>
    </w:p>
    <w:p w14:paraId="0AA69DC6" w14:textId="77777777" w:rsidR="003563D9" w:rsidRPr="00D548A1" w:rsidRDefault="003563D9" w:rsidP="003563D9">
      <w:pPr>
        <w:pStyle w:val="Textbody"/>
        <w:ind w:firstLine="709"/>
      </w:pPr>
      <w:r w:rsidRPr="00D548A1">
        <w:rPr>
          <w:szCs w:val="28"/>
        </w:rPr>
        <w:t xml:space="preserve">ВИ </w:t>
      </w:r>
      <w:proofErr w:type="gramStart"/>
      <w:r w:rsidRPr="00D548A1">
        <w:rPr>
          <w:szCs w:val="28"/>
        </w:rPr>
        <w:t>предназначен</w:t>
      </w:r>
      <w:proofErr w:type="gramEnd"/>
      <w:r w:rsidRPr="00D548A1">
        <w:rPr>
          <w:szCs w:val="28"/>
        </w:rPr>
        <w:t xml:space="preserve"> для управления (включения/выключения) РПВ, ра</w:t>
      </w:r>
      <w:r w:rsidRPr="00D548A1">
        <w:rPr>
          <w:szCs w:val="28"/>
        </w:rPr>
        <w:t>с</w:t>
      </w:r>
      <w:r w:rsidRPr="00D548A1">
        <w:rPr>
          <w:szCs w:val="28"/>
        </w:rPr>
        <w:t>положенного в МР-АУКС-9 (либо модуле реле любого другого типа), ко</w:t>
      </w:r>
      <w:r w:rsidRPr="00D548A1">
        <w:rPr>
          <w:szCs w:val="28"/>
        </w:rPr>
        <w:t>н</w:t>
      </w:r>
      <w:r w:rsidRPr="00D548A1">
        <w:rPr>
          <w:szCs w:val="28"/>
        </w:rPr>
        <w:t>троля состояния реле и контроля исправности схемы управления реле.</w:t>
      </w:r>
    </w:p>
    <w:p w14:paraId="34FF62DD" w14:textId="1A800218" w:rsidR="00007611" w:rsidRPr="00D548A1" w:rsidRDefault="003563D9" w:rsidP="003563D9">
      <w:pPr>
        <w:pStyle w:val="affff"/>
        <w:tabs>
          <w:tab w:val="left" w:pos="1134"/>
        </w:tabs>
      </w:pPr>
      <w:r w:rsidRPr="00D548A1">
        <w:t>Управление реле в МР-</w:t>
      </w:r>
      <w:r w:rsidR="00BA30C5" w:rsidRPr="00D548A1">
        <w:t xml:space="preserve">АУКС-9 </w:t>
      </w:r>
      <w:r w:rsidRPr="00D548A1">
        <w:t>должно осуществляться параллельно сигналами с обоих МК.</w:t>
      </w:r>
    </w:p>
    <w:p w14:paraId="44807906" w14:textId="77777777" w:rsidR="00007611" w:rsidRPr="00D548A1" w:rsidRDefault="00007611" w:rsidP="00007611">
      <w:pPr>
        <w:pStyle w:val="affff2"/>
        <w:keepNext/>
      </w:pPr>
      <w:r w:rsidRPr="00D548A1">
        <w:t>Действующие лица:</w:t>
      </w:r>
    </w:p>
    <w:p w14:paraId="0FAFB2A0" w14:textId="76B7703D" w:rsidR="00007611" w:rsidRPr="00D548A1" w:rsidRDefault="00916F21" w:rsidP="00E960D2">
      <w:pPr>
        <w:pStyle w:val="a6"/>
        <w:numPr>
          <w:ilvl w:val="0"/>
          <w:numId w:val="73"/>
        </w:numPr>
      </w:pPr>
      <w:r w:rsidRPr="00D548A1">
        <w:t>системный таймер – периодический запуск ПВИ</w:t>
      </w:r>
      <w:r w:rsidR="003563D9" w:rsidRPr="00D548A1">
        <w:t>;</w:t>
      </w:r>
    </w:p>
    <w:p w14:paraId="626456A0" w14:textId="77777777" w:rsidR="003563D9" w:rsidRPr="00D548A1" w:rsidRDefault="003563D9" w:rsidP="00916F21">
      <w:pPr>
        <w:pStyle w:val="a6"/>
      </w:pPr>
      <w:r w:rsidRPr="00D548A1">
        <w:lastRenderedPageBreak/>
        <w:t>ВИ «Управление активностью прибора»;</w:t>
      </w:r>
    </w:p>
    <w:p w14:paraId="3E5C224C" w14:textId="77777777" w:rsidR="003563D9" w:rsidRPr="00D548A1" w:rsidRDefault="003563D9" w:rsidP="00916F21">
      <w:pPr>
        <w:pStyle w:val="a6"/>
      </w:pPr>
      <w:r w:rsidRPr="00D548A1">
        <w:t>ВИ «Контроль входных напряжений питания».</w:t>
      </w:r>
    </w:p>
    <w:p w14:paraId="6F9CA635" w14:textId="77777777" w:rsidR="00007611" w:rsidRPr="00D548A1" w:rsidRDefault="00007611" w:rsidP="00007611">
      <w:pPr>
        <w:pStyle w:val="affff2"/>
        <w:keepNext/>
      </w:pPr>
      <w:r w:rsidRPr="00D548A1">
        <w:t>Предусловия:</w:t>
      </w:r>
    </w:p>
    <w:p w14:paraId="67A12EF8" w14:textId="77777777" w:rsidR="003563D9" w:rsidRPr="00D548A1" w:rsidRDefault="003563D9" w:rsidP="00E960D2">
      <w:pPr>
        <w:pStyle w:val="a6"/>
        <w:numPr>
          <w:ilvl w:val="0"/>
          <w:numId w:val="74"/>
        </w:numPr>
      </w:pPr>
      <w:r w:rsidRPr="00D548A1">
        <w:t>прибор находится в одном из режимов: «РС», «БС»;</w:t>
      </w:r>
    </w:p>
    <w:p w14:paraId="2D93D9B4" w14:textId="77777777" w:rsidR="003563D9" w:rsidRPr="00D548A1" w:rsidRDefault="003563D9" w:rsidP="00916F21">
      <w:pPr>
        <w:pStyle w:val="a6"/>
      </w:pPr>
      <w:r w:rsidRPr="00D548A1">
        <w:t>выдача команды на включение реле и контроль состояния реле должны осуществляться только при норме входного напряжения «24 В».</w:t>
      </w:r>
    </w:p>
    <w:p w14:paraId="1C13A0AA" w14:textId="77777777" w:rsidR="00007611" w:rsidRPr="00D548A1" w:rsidRDefault="00007611" w:rsidP="00007611">
      <w:pPr>
        <w:pStyle w:val="Textbody"/>
        <w:keepNext/>
        <w:tabs>
          <w:tab w:val="left" w:pos="2100"/>
        </w:tabs>
        <w:ind w:firstLine="709"/>
        <w:rPr>
          <w:b/>
        </w:rPr>
      </w:pPr>
      <w:r w:rsidRPr="00D548A1">
        <w:rPr>
          <w:rStyle w:val="affff3"/>
        </w:rPr>
        <w:t>Постусловия:</w:t>
      </w:r>
    </w:p>
    <w:p w14:paraId="38075E2B" w14:textId="77777777" w:rsidR="00007611" w:rsidRPr="00D548A1" w:rsidRDefault="008216E6" w:rsidP="00E960D2">
      <w:pPr>
        <w:pStyle w:val="a6"/>
        <w:numPr>
          <w:ilvl w:val="0"/>
          <w:numId w:val="75"/>
        </w:numPr>
      </w:pPr>
      <w:r w:rsidRPr="00D548A1">
        <w:t xml:space="preserve">контакты РПВ находятся в корректном для функционирования </w:t>
      </w:r>
      <w:proofErr w:type="gramStart"/>
      <w:r w:rsidRPr="00D548A1">
        <w:t>ПО</w:t>
      </w:r>
      <w:proofErr w:type="gramEnd"/>
      <w:r w:rsidRPr="00D548A1">
        <w:t xml:space="preserve"> состоянии.</w:t>
      </w:r>
    </w:p>
    <w:p w14:paraId="0DB46B3F" w14:textId="77777777" w:rsidR="00007611" w:rsidRPr="00D548A1" w:rsidRDefault="00007611" w:rsidP="00007611">
      <w:pPr>
        <w:pStyle w:val="affff2"/>
        <w:keepNext/>
      </w:pPr>
      <w:r w:rsidRPr="00D548A1">
        <w:t>Сценарий:</w:t>
      </w:r>
    </w:p>
    <w:p w14:paraId="5D82F846" w14:textId="77777777" w:rsidR="003563D9" w:rsidRPr="00D548A1" w:rsidRDefault="003563D9" w:rsidP="00E960D2">
      <w:pPr>
        <w:pStyle w:val="a6"/>
        <w:numPr>
          <w:ilvl w:val="0"/>
          <w:numId w:val="76"/>
        </w:numPr>
      </w:pPr>
      <w:r w:rsidRPr="00D548A1">
        <w:t>в соответствии с запросами от других компонентов ПО должно в</w:t>
      </w:r>
      <w:r w:rsidRPr="00D548A1">
        <w:t>ы</w:t>
      </w:r>
      <w:r w:rsidRPr="00D548A1">
        <w:t xml:space="preserve">дать управляющее воздействия на </w:t>
      </w:r>
      <w:r w:rsidR="00D0118D" w:rsidRPr="00D548A1">
        <w:t>РПВ</w:t>
      </w:r>
      <w:r w:rsidRPr="00D548A1">
        <w:t>;</w:t>
      </w:r>
    </w:p>
    <w:p w14:paraId="047B6B9A" w14:textId="77777777" w:rsidR="003563D9" w:rsidRPr="00D548A1" w:rsidRDefault="003563D9" w:rsidP="00916F21">
      <w:pPr>
        <w:pStyle w:val="a6"/>
      </w:pPr>
      <w:r w:rsidRPr="00D548A1">
        <w:t>ПО обязано контролировать состояние реле в соответствии с в</w:t>
      </w:r>
      <w:r w:rsidRPr="00D548A1">
        <w:t>ы</w:t>
      </w:r>
      <w:r w:rsidRPr="00D548A1">
        <w:t>данными управляющими воздействиями и состоянием контрольных сигн</w:t>
      </w:r>
      <w:r w:rsidRPr="00D548A1">
        <w:t>а</w:t>
      </w:r>
      <w:r w:rsidRPr="00D548A1">
        <w:t>лов</w:t>
      </w:r>
      <w:r w:rsidRPr="00D548A1">
        <w:rPr>
          <w:shd w:val="clear" w:color="auto" w:fill="FFFFFF"/>
        </w:rPr>
        <w:t>.</w:t>
      </w:r>
      <w:r w:rsidRPr="00D548A1">
        <w:t xml:space="preserve"> Контроль осуществляется:</w:t>
      </w:r>
    </w:p>
    <w:p w14:paraId="0DDBA214" w14:textId="77777777" w:rsidR="003563D9" w:rsidRPr="00D548A1" w:rsidRDefault="003563D9" w:rsidP="00644BA9">
      <w:pPr>
        <w:pStyle w:val="22"/>
      </w:pPr>
      <w:r w:rsidRPr="00D548A1">
        <w:t>каждый раз при смене управляющего воздействия на реле с «в</w:t>
      </w:r>
      <w:r w:rsidRPr="00D548A1">
        <w:t>ы</w:t>
      </w:r>
      <w:r w:rsidRPr="00D548A1">
        <w:t>ключение» на «включение»;</w:t>
      </w:r>
    </w:p>
    <w:p w14:paraId="3DE59668" w14:textId="77777777" w:rsidR="003563D9" w:rsidRPr="00D548A1" w:rsidRDefault="003563D9" w:rsidP="00644BA9">
      <w:pPr>
        <w:pStyle w:val="22"/>
      </w:pPr>
      <w:r w:rsidRPr="00D548A1">
        <w:t>периодически при выдаче управляющего воздействия «включ</w:t>
      </w:r>
      <w:r w:rsidRPr="00D548A1">
        <w:t>е</w:t>
      </w:r>
      <w:r w:rsidRPr="00D548A1">
        <w:t>ние».</w:t>
      </w:r>
    </w:p>
    <w:p w14:paraId="2BC7F604" w14:textId="77777777" w:rsidR="00D0118D" w:rsidRPr="00D548A1" w:rsidRDefault="00D0118D" w:rsidP="00644BA9">
      <w:pPr>
        <w:pStyle w:val="a6"/>
      </w:pPr>
      <w:r w:rsidRPr="00D548A1">
        <w:t xml:space="preserve"> ПО обязано контролировать исправность схемы управления реле МР-ЕН. Контроль должен быть осуществлен:</w:t>
      </w:r>
    </w:p>
    <w:p w14:paraId="3135AFF3" w14:textId="77777777" w:rsidR="00D0118D" w:rsidRPr="00D548A1" w:rsidRDefault="00D0118D" w:rsidP="00E960D2">
      <w:pPr>
        <w:pStyle w:val="22"/>
        <w:numPr>
          <w:ilvl w:val="0"/>
          <w:numId w:val="77"/>
        </w:numPr>
      </w:pPr>
      <w:r w:rsidRPr="00D548A1">
        <w:t>каждый раз при смене управляющего воздействия на реле;</w:t>
      </w:r>
    </w:p>
    <w:p w14:paraId="73ABD577" w14:textId="77777777" w:rsidR="00D0118D" w:rsidRPr="00D548A1" w:rsidRDefault="00D0118D" w:rsidP="00644BA9">
      <w:pPr>
        <w:pStyle w:val="22"/>
      </w:pPr>
      <w:r w:rsidRPr="00D548A1">
        <w:t>периодически.</w:t>
      </w:r>
    </w:p>
    <w:p w14:paraId="22292E6B" w14:textId="5D4C3E38" w:rsidR="00D0118D" w:rsidRPr="00D548A1" w:rsidRDefault="00D0118D" w:rsidP="00644BA9">
      <w:pPr>
        <w:pStyle w:val="a6"/>
      </w:pPr>
      <w:r w:rsidRPr="00D548A1">
        <w:t>действия а</w:t>
      </w:r>
      <w:proofErr w:type="gramStart"/>
      <w:r w:rsidRPr="00D548A1">
        <w:t>)-</w:t>
      </w:r>
      <w:proofErr w:type="gramEnd"/>
      <w:r w:rsidRPr="00D548A1">
        <w:t>в) должны выполняться непрерывно.</w:t>
      </w:r>
    </w:p>
    <w:p w14:paraId="20E67FD6" w14:textId="77777777" w:rsidR="00007611" w:rsidRPr="00D548A1" w:rsidRDefault="00007611" w:rsidP="00007611">
      <w:pPr>
        <w:pStyle w:val="Textbody"/>
        <w:keepNext/>
        <w:tabs>
          <w:tab w:val="left" w:pos="1938"/>
        </w:tabs>
        <w:ind w:firstLine="709"/>
        <w:rPr>
          <w:rStyle w:val="affff3"/>
        </w:rPr>
      </w:pPr>
      <w:r w:rsidRPr="00D548A1">
        <w:rPr>
          <w:rStyle w:val="affff3"/>
        </w:rPr>
        <w:t>Исключения:</w:t>
      </w:r>
    </w:p>
    <w:p w14:paraId="45C2FABA" w14:textId="2C0FA611" w:rsidR="00D0118D" w:rsidRPr="00D548A1" w:rsidRDefault="00D0118D" w:rsidP="00E960D2">
      <w:pPr>
        <w:pStyle w:val="a6"/>
        <w:numPr>
          <w:ilvl w:val="0"/>
          <w:numId w:val="78"/>
        </w:numPr>
      </w:pPr>
      <w:r w:rsidRPr="00D548A1">
        <w:t>обнаружено несоответствие состояния реле выданному управля</w:t>
      </w:r>
      <w:r w:rsidRPr="00D548A1">
        <w:t>ю</w:t>
      </w:r>
      <w:r w:rsidRPr="00D548A1">
        <w:t>щему воздействию</w:t>
      </w:r>
      <w:r w:rsidR="00F053F5" w:rsidRPr="00D548A1">
        <w:t>,</w:t>
      </w:r>
      <w:r w:rsidRPr="00D548A1">
        <w:t xml:space="preserve"> прибор обязан перейти в «БС»;</w:t>
      </w:r>
    </w:p>
    <w:p w14:paraId="64197E12" w14:textId="348D5E12" w:rsidR="00D0118D" w:rsidRPr="00D548A1" w:rsidRDefault="00D0118D" w:rsidP="00644BA9">
      <w:pPr>
        <w:pStyle w:val="a6"/>
      </w:pPr>
      <w:r w:rsidRPr="00D548A1">
        <w:lastRenderedPageBreak/>
        <w:t>об</w:t>
      </w:r>
      <w:r w:rsidRPr="00D548A1">
        <w:rPr>
          <w:u w:val="single"/>
        </w:rPr>
        <w:t>н</w:t>
      </w:r>
      <w:r w:rsidRPr="00D548A1">
        <w:t xml:space="preserve">аружено несоответствие </w:t>
      </w:r>
      <w:proofErr w:type="gramStart"/>
      <w:r w:rsidRPr="00D548A1">
        <w:t>сигнала контроля схемы управления реле</w:t>
      </w:r>
      <w:proofErr w:type="gramEnd"/>
      <w:r w:rsidRPr="00D548A1">
        <w:t xml:space="preserve"> выданному управляющему воздействию, прибор обязан перейти в ЗС, сценарий</w:t>
      </w:r>
      <w:r w:rsidRPr="00D548A1">
        <w:rPr>
          <w:b/>
        </w:rPr>
        <w:t xml:space="preserve"> </w:t>
      </w:r>
      <w:r w:rsidRPr="00D548A1">
        <w:t>завершен.</w:t>
      </w:r>
    </w:p>
    <w:p w14:paraId="2D30E6C7" w14:textId="77777777" w:rsidR="00007611" w:rsidRPr="00D548A1" w:rsidRDefault="00007611" w:rsidP="00007611">
      <w:pPr>
        <w:pStyle w:val="Textbody"/>
        <w:keepNext/>
        <w:tabs>
          <w:tab w:val="left" w:pos="1938"/>
        </w:tabs>
        <w:ind w:firstLine="709"/>
      </w:pPr>
      <w:r w:rsidRPr="00D548A1">
        <w:rPr>
          <w:rStyle w:val="affff3"/>
        </w:rPr>
        <w:t>Дополнительные сведения:</w:t>
      </w:r>
    </w:p>
    <w:p w14:paraId="4812388F" w14:textId="77777777" w:rsidR="00D0118D" w:rsidRPr="00D548A1" w:rsidRDefault="00D0118D" w:rsidP="00B57AD1">
      <w:pPr>
        <w:pStyle w:val="Textbody"/>
        <w:numPr>
          <w:ilvl w:val="0"/>
          <w:numId w:val="20"/>
        </w:numPr>
        <w:tabs>
          <w:tab w:val="left" w:pos="1134"/>
        </w:tabs>
        <w:ind w:left="0" w:firstLine="709"/>
        <w:rPr>
          <w:szCs w:val="28"/>
        </w:rPr>
      </w:pPr>
      <w:r w:rsidRPr="00D548A1">
        <w:rPr>
          <w:szCs w:val="28"/>
        </w:rPr>
        <w:t>задержка между сменой управляющего воздействия на реле и ко</w:t>
      </w:r>
      <w:r w:rsidRPr="00D548A1">
        <w:rPr>
          <w:szCs w:val="28"/>
        </w:rPr>
        <w:t>н</w:t>
      </w:r>
      <w:r w:rsidRPr="00D548A1">
        <w:rPr>
          <w:szCs w:val="28"/>
        </w:rPr>
        <w:t>тролем его состояния должна быть не менее 50 мс;</w:t>
      </w:r>
    </w:p>
    <w:p w14:paraId="5EA69BDD" w14:textId="0538BD88" w:rsidR="00007611" w:rsidRPr="00D548A1" w:rsidRDefault="00D0118D" w:rsidP="00B57AD1">
      <w:pPr>
        <w:pStyle w:val="Textbody"/>
        <w:numPr>
          <w:ilvl w:val="0"/>
          <w:numId w:val="20"/>
        </w:numPr>
        <w:tabs>
          <w:tab w:val="left" w:pos="1134"/>
        </w:tabs>
        <w:ind w:left="0" w:firstLine="709"/>
        <w:rPr>
          <w:rStyle w:val="affff0"/>
        </w:rPr>
      </w:pPr>
      <w:r w:rsidRPr="00D548A1">
        <w:t>для обратного перехода из БС в РС необходимо периодически пр</w:t>
      </w:r>
      <w:r w:rsidRPr="00D548A1">
        <w:t>о</w:t>
      </w:r>
      <w:r w:rsidRPr="00D548A1">
        <w:t>верять устранение неисправности реле путем кратковременной подачи управляющего воздействия и считывания состояния реле. Обязательный п</w:t>
      </w:r>
      <w:r w:rsidRPr="00D548A1">
        <w:t>е</w:t>
      </w:r>
      <w:r w:rsidRPr="00D548A1">
        <w:t>риод проверки – 5 с.</w:t>
      </w:r>
    </w:p>
    <w:p w14:paraId="38B65A02" w14:textId="77777777" w:rsidR="00007611" w:rsidRPr="00D548A1" w:rsidRDefault="00007611" w:rsidP="00AC6EDA">
      <w:pPr>
        <w:pStyle w:val="4f5"/>
      </w:pPr>
      <w:bookmarkStart w:id="126" w:name="_Ref44680933"/>
      <w:bookmarkStart w:id="127" w:name="_Toc44926832"/>
      <w:r w:rsidRPr="00D548A1">
        <w:t>ВИ «</w:t>
      </w:r>
      <w:r w:rsidR="00EB4684" w:rsidRPr="00D548A1">
        <w:t>Определение состояния контрольных и рабочих цепей</w:t>
      </w:r>
      <w:r w:rsidRPr="00D548A1">
        <w:t>»</w:t>
      </w:r>
      <w:bookmarkEnd w:id="126"/>
      <w:bookmarkEnd w:id="127"/>
    </w:p>
    <w:p w14:paraId="46A7C7B5" w14:textId="77777777" w:rsidR="00007611" w:rsidRPr="00D548A1" w:rsidRDefault="00007611" w:rsidP="00007611">
      <w:pPr>
        <w:pStyle w:val="Textbody"/>
        <w:ind w:firstLine="709"/>
      </w:pPr>
      <w:r w:rsidRPr="00D548A1">
        <w:rPr>
          <w:rStyle w:val="affff3"/>
        </w:rPr>
        <w:t>Идентификатор варианта использования:</w:t>
      </w:r>
      <w:r w:rsidRPr="00D548A1">
        <w:rPr>
          <w:b/>
        </w:rPr>
        <w:t xml:space="preserve"> </w:t>
      </w:r>
      <w:r w:rsidRPr="00D548A1">
        <w:t>ВИ-6.</w:t>
      </w:r>
    </w:p>
    <w:p w14:paraId="2DA54173" w14:textId="77777777" w:rsidR="00007611" w:rsidRPr="00D548A1" w:rsidRDefault="00007611" w:rsidP="00007611">
      <w:pPr>
        <w:pStyle w:val="Textbody"/>
        <w:keepNext/>
        <w:ind w:firstLine="709"/>
        <w:rPr>
          <w:rStyle w:val="affff0"/>
        </w:rPr>
      </w:pPr>
      <w:r w:rsidRPr="00D548A1">
        <w:rPr>
          <w:rStyle w:val="affff3"/>
        </w:rPr>
        <w:t>Краткое описание:</w:t>
      </w:r>
    </w:p>
    <w:p w14:paraId="37CC9253" w14:textId="4BB0CB62" w:rsidR="00007611" w:rsidRPr="00D548A1" w:rsidRDefault="000768F4" w:rsidP="00AC6EDA">
      <w:pPr>
        <w:pStyle w:val="affff"/>
      </w:pPr>
      <w:r w:rsidRPr="00D548A1">
        <w:t>Контроль ц</w:t>
      </w:r>
      <w:r w:rsidR="00AD78C6" w:rsidRPr="00D548A1">
        <w:t>елостност</w:t>
      </w:r>
      <w:r w:rsidRPr="00D548A1">
        <w:t>и</w:t>
      </w:r>
      <w:r w:rsidR="00AD78C6" w:rsidRPr="00D548A1">
        <w:t xml:space="preserve"> рабоч</w:t>
      </w:r>
      <w:r w:rsidR="00FF0361" w:rsidRPr="00D548A1">
        <w:t>их</w:t>
      </w:r>
      <w:r w:rsidR="00AD78C6" w:rsidRPr="00D548A1">
        <w:t xml:space="preserve"> цеп</w:t>
      </w:r>
      <w:r w:rsidR="00FF0361" w:rsidRPr="00D548A1">
        <w:t>ей</w:t>
      </w:r>
      <w:r w:rsidR="00AD78C6" w:rsidRPr="00D548A1">
        <w:t xml:space="preserve"> двигателя </w:t>
      </w:r>
      <w:r w:rsidRPr="00D548A1">
        <w:t>в соответствии со</w:t>
      </w:r>
      <w:r w:rsidR="00AD78C6" w:rsidRPr="00D548A1">
        <w:t xml:space="preserve"> зн</w:t>
      </w:r>
      <w:r w:rsidR="00AD78C6" w:rsidRPr="00D548A1">
        <w:t>а</w:t>
      </w:r>
      <w:r w:rsidR="00AD78C6" w:rsidRPr="00D548A1">
        <w:t>чени</w:t>
      </w:r>
      <w:r w:rsidRPr="00D548A1">
        <w:t>ем</w:t>
      </w:r>
      <w:r w:rsidR="00AD78C6" w:rsidRPr="00D548A1">
        <w:t xml:space="preserve"> силы тока</w:t>
      </w:r>
      <w:r w:rsidR="00FF0361" w:rsidRPr="00D548A1">
        <w:t xml:space="preserve"> как при переводе стрелки, так и </w:t>
      </w:r>
      <w:proofErr w:type="gramStart"/>
      <w:r w:rsidR="00FF0361" w:rsidRPr="00D548A1">
        <w:t>в</w:t>
      </w:r>
      <w:proofErr w:type="gramEnd"/>
      <w:r w:rsidR="00FF0361" w:rsidRPr="00D548A1">
        <w:t xml:space="preserve"> </w:t>
      </w:r>
      <w:proofErr w:type="gramStart"/>
      <w:r w:rsidR="00FF0361" w:rsidRPr="00D548A1">
        <w:t>его</w:t>
      </w:r>
      <w:proofErr w:type="gramEnd"/>
      <w:r w:rsidR="00FF0361" w:rsidRPr="00D548A1">
        <w:t xml:space="preserve"> отсутстви</w:t>
      </w:r>
      <w:r w:rsidR="00AC6EDA" w:rsidRPr="00D548A1">
        <w:t>и.</w:t>
      </w:r>
    </w:p>
    <w:p w14:paraId="3E1640CF" w14:textId="77777777" w:rsidR="00FF0361" w:rsidRPr="00D548A1" w:rsidRDefault="00FF0361" w:rsidP="00AC6EDA">
      <w:pPr>
        <w:pStyle w:val="affff"/>
      </w:pPr>
      <w:r w:rsidRPr="00D548A1">
        <w:t>Контроль состояния цепей контрольного генератора.</w:t>
      </w:r>
    </w:p>
    <w:p w14:paraId="76C12A0D" w14:textId="77777777" w:rsidR="00007611" w:rsidRPr="00D548A1" w:rsidRDefault="00007611" w:rsidP="00007611">
      <w:pPr>
        <w:pStyle w:val="affff2"/>
        <w:keepNext/>
      </w:pPr>
      <w:r w:rsidRPr="00D548A1">
        <w:t>Действующие лица:</w:t>
      </w:r>
    </w:p>
    <w:p w14:paraId="6B77214B" w14:textId="5FADCD21" w:rsidR="00007611" w:rsidRPr="00D548A1" w:rsidRDefault="00AC6EDA" w:rsidP="00E960D2">
      <w:pPr>
        <w:pStyle w:val="a6"/>
        <w:numPr>
          <w:ilvl w:val="0"/>
          <w:numId w:val="199"/>
        </w:numPr>
      </w:pPr>
      <w:r w:rsidRPr="00D548A1">
        <w:t>с</w:t>
      </w:r>
      <w:r w:rsidR="00214550" w:rsidRPr="00D548A1">
        <w:t>истемный таймер</w:t>
      </w:r>
      <w:r w:rsidR="00CC4F36" w:rsidRPr="00D548A1">
        <w:t xml:space="preserve"> – периодический запуск ВИ</w:t>
      </w:r>
      <w:r w:rsidR="00214550" w:rsidRPr="00D548A1">
        <w:t>;</w:t>
      </w:r>
    </w:p>
    <w:p w14:paraId="54451BBA" w14:textId="77777777" w:rsidR="00007611" w:rsidRPr="00D548A1" w:rsidRDefault="00007611" w:rsidP="00007611">
      <w:pPr>
        <w:pStyle w:val="affff2"/>
        <w:keepNext/>
      </w:pPr>
      <w:r w:rsidRPr="00D548A1">
        <w:t>Предусловия:</w:t>
      </w:r>
    </w:p>
    <w:p w14:paraId="7A45948B" w14:textId="23F773F3" w:rsidR="00007611" w:rsidRPr="00D548A1" w:rsidRDefault="00C75EE8" w:rsidP="00E960D2">
      <w:pPr>
        <w:pStyle w:val="a0"/>
        <w:numPr>
          <w:ilvl w:val="0"/>
          <w:numId w:val="79"/>
        </w:numPr>
        <w:ind w:left="0" w:firstLine="709"/>
        <w:rPr>
          <w:lang w:val="ru-RU"/>
        </w:rPr>
      </w:pPr>
      <w:r w:rsidRPr="00D548A1">
        <w:rPr>
          <w:lang w:val="ru-RU"/>
        </w:rPr>
        <w:t>наличие питания</w:t>
      </w:r>
      <w:r w:rsidR="00FF0361" w:rsidRPr="00D548A1">
        <w:rPr>
          <w:lang w:val="ru-RU"/>
        </w:rPr>
        <w:t xml:space="preserve"> 220</w:t>
      </w:r>
      <w:r w:rsidR="00AC6EDA" w:rsidRPr="00D548A1">
        <w:rPr>
          <w:lang w:val="ru-RU"/>
        </w:rPr>
        <w:t> </w:t>
      </w:r>
      <w:r w:rsidR="00FF0361" w:rsidRPr="00D548A1">
        <w:rPr>
          <w:lang w:val="ru-RU"/>
        </w:rPr>
        <w:t>В и 24</w:t>
      </w:r>
      <w:r w:rsidR="00AC6EDA" w:rsidRPr="00D548A1">
        <w:rPr>
          <w:lang w:val="ru-RU"/>
        </w:rPr>
        <w:t> </w:t>
      </w:r>
      <w:r w:rsidR="00FF0361" w:rsidRPr="00D548A1">
        <w:rPr>
          <w:lang w:val="ru-RU"/>
        </w:rPr>
        <w:t>В</w:t>
      </w:r>
      <w:r w:rsidRPr="00D548A1">
        <w:rPr>
          <w:lang w:val="ru-RU"/>
        </w:rPr>
        <w:t>;</w:t>
      </w:r>
    </w:p>
    <w:p w14:paraId="5A60A0DD" w14:textId="06D3FAD6" w:rsidR="00A35F9B" w:rsidRPr="00D548A1" w:rsidRDefault="002C3EE2" w:rsidP="00AC6EDA">
      <w:pPr>
        <w:pStyle w:val="a0"/>
        <w:ind w:left="0" w:firstLine="709"/>
        <w:rPr>
          <w:lang w:val="ru-RU"/>
        </w:rPr>
      </w:pPr>
      <w:r w:rsidRPr="00D548A1">
        <w:rPr>
          <w:lang w:val="ru-RU"/>
        </w:rPr>
        <w:t xml:space="preserve">наличие активного ТЭЗ, </w:t>
      </w:r>
      <w:r w:rsidR="00397C9B" w:rsidRPr="00D548A1">
        <w:rPr>
          <w:lang w:val="ru-RU"/>
        </w:rPr>
        <w:t>формир</w:t>
      </w:r>
      <w:r w:rsidR="00F053F5" w:rsidRPr="00D548A1">
        <w:rPr>
          <w:lang w:val="ru-RU"/>
        </w:rPr>
        <w:t>ующего</w:t>
      </w:r>
      <w:r w:rsidR="00397C9B" w:rsidRPr="00D548A1">
        <w:rPr>
          <w:lang w:val="ru-RU"/>
        </w:rPr>
        <w:t xml:space="preserve"> сигнал</w:t>
      </w:r>
      <w:r w:rsidR="00F053F5" w:rsidRPr="00D548A1">
        <w:rPr>
          <w:lang w:val="ru-RU"/>
        </w:rPr>
        <w:t>,</w:t>
      </w:r>
      <w:r w:rsidR="00DC0384" w:rsidRPr="00D548A1">
        <w:rPr>
          <w:lang w:val="ru-RU"/>
        </w:rPr>
        <w:t xml:space="preserve"> при номинальном напряжении п</w:t>
      </w:r>
      <w:r w:rsidR="00A35F9B" w:rsidRPr="00D548A1">
        <w:rPr>
          <w:lang w:val="ru-RU"/>
        </w:rPr>
        <w:t>остоянного тока от 15 до 70</w:t>
      </w:r>
      <w:r w:rsidR="00DC7F66" w:rsidRPr="00D548A1">
        <w:rPr>
          <w:lang w:val="ru-RU"/>
        </w:rPr>
        <w:t> </w:t>
      </w:r>
      <w:r w:rsidR="00A35F9B" w:rsidRPr="00D548A1">
        <w:rPr>
          <w:lang w:val="ru-RU"/>
        </w:rPr>
        <w:t>В ±5%</w:t>
      </w:r>
      <w:r w:rsidR="00F54A1F" w:rsidRPr="00D548A1">
        <w:rPr>
          <w:lang w:val="ru-RU"/>
        </w:rPr>
        <w:t xml:space="preserve"> поочерёдно для каждой ф</w:t>
      </w:r>
      <w:r w:rsidR="00F54A1F" w:rsidRPr="00D548A1">
        <w:rPr>
          <w:lang w:val="ru-RU"/>
        </w:rPr>
        <w:t>а</w:t>
      </w:r>
      <w:r w:rsidR="00F54A1F" w:rsidRPr="00D548A1">
        <w:rPr>
          <w:lang w:val="ru-RU"/>
        </w:rPr>
        <w:t xml:space="preserve">зы в отсутствие перевода стрелки </w:t>
      </w:r>
      <w:r w:rsidR="00142AD1" w:rsidRPr="00D548A1">
        <w:rPr>
          <w:lang w:val="ru-RU"/>
        </w:rPr>
        <w:t>(с номинальным значением тока в рабочих цепях 2±0,2 А)</w:t>
      </w:r>
      <w:r w:rsidR="00A35F9B" w:rsidRPr="00D548A1">
        <w:rPr>
          <w:lang w:val="ru-RU"/>
        </w:rPr>
        <w:t>;</w:t>
      </w:r>
    </w:p>
    <w:p w14:paraId="48082E9A" w14:textId="77777777" w:rsidR="00C75EE8" w:rsidRPr="00D548A1" w:rsidRDefault="00B35BF4" w:rsidP="00AC6EDA">
      <w:pPr>
        <w:pStyle w:val="a0"/>
        <w:ind w:left="0" w:firstLine="709"/>
        <w:rPr>
          <w:lang w:val="ru-RU"/>
        </w:rPr>
      </w:pPr>
      <w:r w:rsidRPr="00D548A1">
        <w:rPr>
          <w:lang w:val="ru-RU"/>
        </w:rPr>
        <w:t>выполнено</w:t>
      </w:r>
      <w:r w:rsidR="00A35F9B" w:rsidRPr="00D548A1">
        <w:rPr>
          <w:lang w:val="ru-RU"/>
        </w:rPr>
        <w:t xml:space="preserve"> </w:t>
      </w:r>
      <w:r w:rsidR="00B810CC" w:rsidRPr="00D548A1">
        <w:rPr>
          <w:lang w:val="ru-RU"/>
        </w:rPr>
        <w:t>поочередно</w:t>
      </w:r>
      <w:r w:rsidRPr="00D548A1">
        <w:rPr>
          <w:lang w:val="ru-RU"/>
        </w:rPr>
        <w:t>е</w:t>
      </w:r>
      <w:r w:rsidR="00B810CC" w:rsidRPr="00D548A1">
        <w:rPr>
          <w:lang w:val="ru-RU"/>
        </w:rPr>
        <w:t xml:space="preserve"> измерени</w:t>
      </w:r>
      <w:r w:rsidRPr="00D548A1">
        <w:rPr>
          <w:lang w:val="ru-RU"/>
        </w:rPr>
        <w:t>е</w:t>
      </w:r>
      <w:r w:rsidR="00B810CC" w:rsidRPr="00D548A1">
        <w:rPr>
          <w:lang w:val="ru-RU"/>
        </w:rPr>
        <w:t xml:space="preserve"> тока в рабочей цепи электр</w:t>
      </w:r>
      <w:r w:rsidR="00B810CC" w:rsidRPr="00D548A1">
        <w:rPr>
          <w:lang w:val="ru-RU"/>
        </w:rPr>
        <w:t>о</w:t>
      </w:r>
      <w:r w:rsidR="00B810CC" w:rsidRPr="00D548A1">
        <w:rPr>
          <w:lang w:val="ru-RU"/>
        </w:rPr>
        <w:t>двигателя по каждому фазному</w:t>
      </w:r>
      <w:r w:rsidR="0046154B" w:rsidRPr="00D548A1">
        <w:rPr>
          <w:lang w:val="ru-RU"/>
        </w:rPr>
        <w:t xml:space="preserve"> п</w:t>
      </w:r>
      <w:r w:rsidR="00F54A1F" w:rsidRPr="00D548A1">
        <w:rPr>
          <w:lang w:val="ru-RU"/>
        </w:rPr>
        <w:t>роводу;</w:t>
      </w:r>
    </w:p>
    <w:p w14:paraId="7CF0AE7F" w14:textId="77777777" w:rsidR="00F54A1F" w:rsidRPr="00D548A1" w:rsidRDefault="00F54A1F" w:rsidP="00AC6EDA">
      <w:pPr>
        <w:pStyle w:val="a0"/>
        <w:ind w:left="0" w:firstLine="709"/>
        <w:rPr>
          <w:lang w:val="ru-RU"/>
        </w:rPr>
      </w:pPr>
      <w:r w:rsidRPr="00D548A1">
        <w:rPr>
          <w:lang w:val="ru-RU"/>
        </w:rPr>
        <w:t xml:space="preserve">работающий генератор </w:t>
      </w:r>
      <w:proofErr w:type="gramStart"/>
      <w:r w:rsidRPr="00D548A1">
        <w:rPr>
          <w:lang w:val="ru-RU"/>
        </w:rPr>
        <w:t>контрольного</w:t>
      </w:r>
      <w:proofErr w:type="gramEnd"/>
      <w:r w:rsidRPr="00D548A1">
        <w:rPr>
          <w:lang w:val="ru-RU"/>
        </w:rPr>
        <w:t xml:space="preserve"> напряжения.</w:t>
      </w:r>
    </w:p>
    <w:p w14:paraId="38633533" w14:textId="77777777" w:rsidR="00007611" w:rsidRPr="00D548A1" w:rsidRDefault="00007611" w:rsidP="00007611">
      <w:pPr>
        <w:pStyle w:val="Textbody"/>
        <w:keepNext/>
        <w:tabs>
          <w:tab w:val="left" w:pos="2100"/>
        </w:tabs>
        <w:ind w:firstLine="709"/>
        <w:rPr>
          <w:b/>
        </w:rPr>
      </w:pPr>
      <w:r w:rsidRPr="00D548A1">
        <w:rPr>
          <w:rStyle w:val="affff3"/>
        </w:rPr>
        <w:lastRenderedPageBreak/>
        <w:t>Постусловия:</w:t>
      </w:r>
    </w:p>
    <w:p w14:paraId="50FCB121" w14:textId="77777777" w:rsidR="00007611" w:rsidRPr="00D548A1" w:rsidRDefault="009C5638" w:rsidP="00B57AD1">
      <w:pPr>
        <w:pStyle w:val="Textbody"/>
        <w:numPr>
          <w:ilvl w:val="0"/>
          <w:numId w:val="21"/>
        </w:numPr>
        <w:tabs>
          <w:tab w:val="left" w:pos="1134"/>
          <w:tab w:val="left" w:pos="2100"/>
        </w:tabs>
        <w:ind w:left="0" w:firstLine="709"/>
      </w:pPr>
      <w:r w:rsidRPr="00D548A1">
        <w:rPr>
          <w:szCs w:val="28"/>
        </w:rPr>
        <w:t xml:space="preserve">выполнение </w:t>
      </w:r>
      <w:proofErr w:type="gramStart"/>
      <w:r w:rsidRPr="00D548A1">
        <w:rPr>
          <w:szCs w:val="28"/>
        </w:rPr>
        <w:t>проверки целостности рабоч</w:t>
      </w:r>
      <w:r w:rsidR="006C3899" w:rsidRPr="00D548A1">
        <w:rPr>
          <w:szCs w:val="28"/>
        </w:rPr>
        <w:t>их</w:t>
      </w:r>
      <w:r w:rsidRPr="00D548A1">
        <w:rPr>
          <w:szCs w:val="28"/>
        </w:rPr>
        <w:t xml:space="preserve"> цеп</w:t>
      </w:r>
      <w:r w:rsidR="006C3899" w:rsidRPr="00D548A1">
        <w:rPr>
          <w:szCs w:val="28"/>
        </w:rPr>
        <w:t>ей двигателя</w:t>
      </w:r>
      <w:proofErr w:type="gramEnd"/>
      <w:r w:rsidR="004A1FC2" w:rsidRPr="00D548A1">
        <w:t>;</w:t>
      </w:r>
    </w:p>
    <w:p w14:paraId="09242365" w14:textId="0E69B4A1" w:rsidR="006C3899" w:rsidRPr="00D548A1" w:rsidRDefault="006C3899" w:rsidP="00B57AD1">
      <w:pPr>
        <w:pStyle w:val="Textbody"/>
        <w:numPr>
          <w:ilvl w:val="0"/>
          <w:numId w:val="21"/>
        </w:numPr>
        <w:tabs>
          <w:tab w:val="left" w:pos="1134"/>
          <w:tab w:val="left" w:pos="2100"/>
        </w:tabs>
        <w:ind w:left="0" w:firstLine="709"/>
      </w:pPr>
      <w:r w:rsidRPr="00D548A1">
        <w:t xml:space="preserve">выполнение </w:t>
      </w:r>
      <w:r w:rsidRPr="00D548A1">
        <w:rPr>
          <w:szCs w:val="28"/>
        </w:rPr>
        <w:t xml:space="preserve">проверки на </w:t>
      </w:r>
      <w:proofErr w:type="gramStart"/>
      <w:r w:rsidR="0095180A" w:rsidRPr="00D548A1">
        <w:rPr>
          <w:szCs w:val="28"/>
        </w:rPr>
        <w:t>КЗ</w:t>
      </w:r>
      <w:proofErr w:type="gramEnd"/>
      <w:r w:rsidRPr="00D548A1">
        <w:rPr>
          <w:szCs w:val="28"/>
        </w:rPr>
        <w:t xml:space="preserve"> в цепях </w:t>
      </w:r>
      <w:r w:rsidR="00E9609C" w:rsidRPr="00D548A1">
        <w:rPr>
          <w:szCs w:val="28"/>
        </w:rPr>
        <w:t>контрольного генератора</w:t>
      </w:r>
      <w:r w:rsidRPr="00D548A1">
        <w:rPr>
          <w:szCs w:val="28"/>
        </w:rPr>
        <w:t>;</w:t>
      </w:r>
    </w:p>
    <w:p w14:paraId="4A6E9C74" w14:textId="77777777" w:rsidR="00007611" w:rsidRPr="00D548A1" w:rsidRDefault="00007611" w:rsidP="00007611">
      <w:pPr>
        <w:pStyle w:val="affff2"/>
        <w:keepNext/>
      </w:pPr>
      <w:r w:rsidRPr="00D548A1">
        <w:t>Сценарий</w:t>
      </w:r>
      <w:r w:rsidR="00FF0361" w:rsidRPr="00D548A1">
        <w:t xml:space="preserve"> проверки рабочих цепей при отсутствии перевода стре</w:t>
      </w:r>
      <w:r w:rsidR="00FF0361" w:rsidRPr="00D548A1">
        <w:t>л</w:t>
      </w:r>
      <w:r w:rsidR="00FF0361" w:rsidRPr="00D548A1">
        <w:t>ки</w:t>
      </w:r>
      <w:r w:rsidRPr="00D548A1">
        <w:t>:</w:t>
      </w:r>
    </w:p>
    <w:p w14:paraId="1074E1EA" w14:textId="77777777" w:rsidR="00007611" w:rsidRPr="00D548A1" w:rsidRDefault="00B35BF4" w:rsidP="00E960D2">
      <w:pPr>
        <w:pStyle w:val="a6"/>
        <w:numPr>
          <w:ilvl w:val="0"/>
          <w:numId w:val="80"/>
        </w:numPr>
      </w:pPr>
      <w:r w:rsidRPr="00D548A1">
        <w:t>повышение значени</w:t>
      </w:r>
      <w:r w:rsidR="00F00367" w:rsidRPr="00D548A1">
        <w:t>я</w:t>
      </w:r>
      <w:r w:rsidRPr="00D548A1">
        <w:t xml:space="preserve"> уровня формируемого</w:t>
      </w:r>
      <w:r w:rsidR="00B31BD0" w:rsidRPr="00D548A1">
        <w:t xml:space="preserve"> </w:t>
      </w:r>
      <w:r w:rsidRPr="00D548A1">
        <w:t>напряжения с шагом 1</w:t>
      </w:r>
      <w:r w:rsidR="00CE0A31" w:rsidRPr="00D548A1">
        <w:t>-</w:t>
      </w:r>
      <w:r w:rsidRPr="00D548A1">
        <w:t>2</w:t>
      </w:r>
      <w:r w:rsidR="00CE0A31" w:rsidRPr="00D548A1">
        <w:t> </w:t>
      </w:r>
      <w:r w:rsidRPr="00D548A1">
        <w:t>В пока</w:t>
      </w:r>
      <w:r w:rsidR="00CE0A31" w:rsidRPr="00D548A1">
        <w:t xml:space="preserve"> </w:t>
      </w:r>
      <w:r w:rsidRPr="00D548A1">
        <w:t>значение тока в нагрузке фазы не достигнет номинального и ур</w:t>
      </w:r>
      <w:r w:rsidRPr="00D548A1">
        <w:t>о</w:t>
      </w:r>
      <w:r w:rsidRPr="00D548A1">
        <w:t>вень значения</w:t>
      </w:r>
      <w:r w:rsidR="00CE0A31" w:rsidRPr="00D548A1">
        <w:t xml:space="preserve"> </w:t>
      </w:r>
      <w:r w:rsidRPr="00D548A1">
        <w:t>формируемого напряжения будет ниже максимально допуст</w:t>
      </w:r>
      <w:r w:rsidRPr="00D548A1">
        <w:t>и</w:t>
      </w:r>
      <w:r w:rsidRPr="00D548A1">
        <w:t>мого</w:t>
      </w:r>
      <w:r w:rsidR="00DD63CF" w:rsidRPr="00D548A1">
        <w:t xml:space="preserve"> и последующее ступенчатое снижение формируемого напряжения с п</w:t>
      </w:r>
      <w:r w:rsidR="00DD63CF" w:rsidRPr="00D548A1">
        <w:t>е</w:t>
      </w:r>
      <w:r w:rsidR="00DD63CF" w:rsidRPr="00D548A1">
        <w:t>реходом к формированию аналогичного сигнала на других фазах</w:t>
      </w:r>
      <w:r w:rsidR="00CE0A31" w:rsidRPr="00D548A1">
        <w:t>;</w:t>
      </w:r>
    </w:p>
    <w:p w14:paraId="6F0B8454" w14:textId="77777777" w:rsidR="00592017" w:rsidRPr="00D548A1" w:rsidRDefault="00161FB6" w:rsidP="003D051D">
      <w:pPr>
        <w:pStyle w:val="a6"/>
      </w:pPr>
      <w:r w:rsidRPr="00D548A1">
        <w:rPr>
          <w:rStyle w:val="affff0"/>
        </w:rPr>
        <w:t xml:space="preserve">фиксация значения тока и напряжения </w:t>
      </w:r>
      <w:r w:rsidR="00592017" w:rsidRPr="00D548A1">
        <w:rPr>
          <w:rStyle w:val="affff0"/>
        </w:rPr>
        <w:t xml:space="preserve">при </w:t>
      </w:r>
      <w:r w:rsidR="002963F4" w:rsidRPr="00D548A1">
        <w:rPr>
          <w:rStyle w:val="affff0"/>
        </w:rPr>
        <w:t>наличии</w:t>
      </w:r>
      <w:r w:rsidR="00592017" w:rsidRPr="00D548A1">
        <w:rPr>
          <w:rStyle w:val="affff0"/>
        </w:rPr>
        <w:t xml:space="preserve"> значени</w:t>
      </w:r>
      <w:r w:rsidRPr="00D548A1">
        <w:rPr>
          <w:rStyle w:val="affff0"/>
        </w:rPr>
        <w:t>я</w:t>
      </w:r>
      <w:r w:rsidR="00592017" w:rsidRPr="00D548A1">
        <w:rPr>
          <w:rStyle w:val="affff0"/>
        </w:rPr>
        <w:t xml:space="preserve"> тока </w:t>
      </w:r>
      <w:r w:rsidR="002963F4" w:rsidRPr="00D548A1">
        <w:rPr>
          <w:rStyle w:val="affff0"/>
        </w:rPr>
        <w:t>номинального уровня при номинальном напряжении</w:t>
      </w:r>
      <w:r w:rsidR="00592017" w:rsidRPr="00D548A1">
        <w:rPr>
          <w:rStyle w:val="affff0"/>
        </w:rPr>
        <w:t>;</w:t>
      </w:r>
    </w:p>
    <w:p w14:paraId="27E07ECE" w14:textId="77777777" w:rsidR="00D44A45" w:rsidRPr="00D548A1" w:rsidRDefault="00ED17F4" w:rsidP="003D051D">
      <w:pPr>
        <w:pStyle w:val="a6"/>
      </w:pPr>
      <w:r w:rsidRPr="00D548A1">
        <w:t xml:space="preserve">поочередное </w:t>
      </w:r>
      <w:r w:rsidR="00D44A45" w:rsidRPr="00D548A1">
        <w:t>выполнение измерени</w:t>
      </w:r>
      <w:r w:rsidR="00BE5A56" w:rsidRPr="00D548A1">
        <w:t>я</w:t>
      </w:r>
      <w:r w:rsidR="00D44A45" w:rsidRPr="00D548A1">
        <w:t xml:space="preserve"> значений токов и напряжений для нагрузок в двух других фазах и сохран</w:t>
      </w:r>
      <w:r w:rsidR="000444E8" w:rsidRPr="00D548A1">
        <w:t xml:space="preserve">ение </w:t>
      </w:r>
      <w:r w:rsidR="00D44A45" w:rsidRPr="00D548A1">
        <w:t>полученны</w:t>
      </w:r>
      <w:r w:rsidR="000444E8" w:rsidRPr="00D548A1">
        <w:t>х</w:t>
      </w:r>
      <w:r w:rsidR="00D44A45" w:rsidRPr="00D548A1">
        <w:t xml:space="preserve"> значени</w:t>
      </w:r>
      <w:r w:rsidR="000444E8" w:rsidRPr="00D548A1">
        <w:t>й;</w:t>
      </w:r>
    </w:p>
    <w:p w14:paraId="6A6D7B13" w14:textId="0603A339" w:rsidR="00D8466D" w:rsidRPr="00D548A1" w:rsidRDefault="000D4BB8" w:rsidP="003D051D">
      <w:pPr>
        <w:pStyle w:val="a6"/>
      </w:pPr>
      <w:proofErr w:type="gramStart"/>
      <w:r w:rsidRPr="00D548A1">
        <w:t>принятие решения о целостности рабоч</w:t>
      </w:r>
      <w:r w:rsidR="00DD63CF" w:rsidRPr="00D548A1">
        <w:t>их</w:t>
      </w:r>
      <w:r w:rsidRPr="00D548A1">
        <w:t xml:space="preserve"> цеп</w:t>
      </w:r>
      <w:r w:rsidR="00DD63CF" w:rsidRPr="00D548A1">
        <w:t>ей</w:t>
      </w:r>
      <w:r w:rsidRPr="00D548A1">
        <w:t xml:space="preserve"> двигателя по ка</w:t>
      </w:r>
      <w:r w:rsidRPr="00D548A1">
        <w:t>ж</w:t>
      </w:r>
      <w:r w:rsidRPr="00D548A1">
        <w:t xml:space="preserve">дой фазе </w:t>
      </w:r>
      <w:r w:rsidR="0050026E" w:rsidRPr="00D548A1">
        <w:t>согласно</w:t>
      </w:r>
      <w:r w:rsidRPr="00D548A1">
        <w:t xml:space="preserve"> результатам сравнения сохраненного значения тока в нагрузке фазы со значением, полученным в результате текущей проверки</w:t>
      </w:r>
      <w:r w:rsidR="00357683" w:rsidRPr="00D548A1">
        <w:t>;</w:t>
      </w:r>
      <w:proofErr w:type="gramEnd"/>
    </w:p>
    <w:p w14:paraId="05178ABB" w14:textId="77777777" w:rsidR="00DD63CF" w:rsidRPr="00D548A1" w:rsidRDefault="00DD63CF" w:rsidP="003D051D">
      <w:pPr>
        <w:pStyle w:val="a6"/>
        <w:rPr>
          <w:rStyle w:val="affff0"/>
        </w:rPr>
      </w:pPr>
      <w:proofErr w:type="gramStart"/>
      <w:r w:rsidRPr="00D548A1">
        <w:rPr>
          <w:rStyle w:val="affff0"/>
        </w:rPr>
        <w:t>прекращение проверки и аннулирование результатов измерений т</w:t>
      </w:r>
      <w:r w:rsidRPr="00D548A1">
        <w:rPr>
          <w:rStyle w:val="affff0"/>
        </w:rPr>
        <w:t>е</w:t>
      </w:r>
      <w:r w:rsidRPr="00D548A1">
        <w:rPr>
          <w:rStyle w:val="affff0"/>
        </w:rPr>
        <w:t>кущей проверки при получении приказа на перевод стрелки во время прове</w:t>
      </w:r>
      <w:r w:rsidRPr="00D548A1">
        <w:rPr>
          <w:rStyle w:val="affff0"/>
        </w:rPr>
        <w:t>р</w:t>
      </w:r>
      <w:r w:rsidRPr="00D548A1">
        <w:rPr>
          <w:rStyle w:val="affff0"/>
        </w:rPr>
        <w:t>ки целостности двигателя при условии, что проверяемые цепи находятся в норме;</w:t>
      </w:r>
      <w:proofErr w:type="gramEnd"/>
    </w:p>
    <w:p w14:paraId="7331E0F4" w14:textId="77777777" w:rsidR="00DD63CF" w:rsidRPr="00D548A1" w:rsidRDefault="00DD63CF" w:rsidP="003D051D">
      <w:pPr>
        <w:pStyle w:val="a6"/>
        <w:rPr>
          <w:rStyle w:val="affff0"/>
        </w:rPr>
      </w:pPr>
      <w:proofErr w:type="gramStart"/>
      <w:r w:rsidRPr="00D548A1">
        <w:rPr>
          <w:rStyle w:val="affff0"/>
        </w:rPr>
        <w:t>периодическая проверка в отсутствие проверки целостности раб</w:t>
      </w:r>
      <w:r w:rsidRPr="00D548A1">
        <w:rPr>
          <w:rStyle w:val="affff0"/>
        </w:rPr>
        <w:t>о</w:t>
      </w:r>
      <w:r w:rsidRPr="00D548A1">
        <w:rPr>
          <w:rStyle w:val="affff0"/>
        </w:rPr>
        <w:t>чих цепей двигателя того, что напряжение на выходе корректора коэффиц</w:t>
      </w:r>
      <w:r w:rsidRPr="00D548A1">
        <w:rPr>
          <w:rStyle w:val="affff0"/>
        </w:rPr>
        <w:t>и</w:t>
      </w:r>
      <w:r w:rsidRPr="00D548A1">
        <w:rPr>
          <w:rStyle w:val="affff0"/>
        </w:rPr>
        <w:t>ента мощности находится в пределах нормы.</w:t>
      </w:r>
      <w:proofErr w:type="gramEnd"/>
      <w:r w:rsidRPr="00D548A1">
        <w:rPr>
          <w:rStyle w:val="affff0"/>
        </w:rPr>
        <w:t xml:space="preserve"> Для этого на всех трёх фазах на некоторое время формируются напряжения, при этом все линейные напр</w:t>
      </w:r>
      <w:r w:rsidRPr="00D548A1">
        <w:rPr>
          <w:rStyle w:val="affff0"/>
        </w:rPr>
        <w:t>я</w:t>
      </w:r>
      <w:r w:rsidRPr="00D548A1">
        <w:rPr>
          <w:rStyle w:val="affff0"/>
        </w:rPr>
        <w:t>жения фаз равны нулю. МК делает проверку на вхождение этого измеренного напряжения в некоторые пределы.</w:t>
      </w:r>
    </w:p>
    <w:p w14:paraId="5B8FD33F" w14:textId="77777777" w:rsidR="00007611" w:rsidRPr="00D548A1" w:rsidRDefault="00007611" w:rsidP="00007611">
      <w:pPr>
        <w:pStyle w:val="Textbody"/>
        <w:keepNext/>
        <w:tabs>
          <w:tab w:val="left" w:pos="1938"/>
        </w:tabs>
        <w:ind w:firstLine="709"/>
        <w:rPr>
          <w:rStyle w:val="affff3"/>
        </w:rPr>
      </w:pPr>
      <w:r w:rsidRPr="00D548A1">
        <w:rPr>
          <w:rStyle w:val="affff3"/>
        </w:rPr>
        <w:lastRenderedPageBreak/>
        <w:t>Исключения:</w:t>
      </w:r>
    </w:p>
    <w:p w14:paraId="37A7F33A" w14:textId="77777777" w:rsidR="00007611" w:rsidRPr="00D548A1" w:rsidRDefault="0094625E" w:rsidP="00E960D2">
      <w:pPr>
        <w:pStyle w:val="a6"/>
        <w:numPr>
          <w:ilvl w:val="0"/>
          <w:numId w:val="81"/>
        </w:numPr>
        <w:rPr>
          <w:rStyle w:val="affff0"/>
        </w:rPr>
      </w:pPr>
      <w:r w:rsidRPr="00D548A1">
        <w:rPr>
          <w:rStyle w:val="affff0"/>
        </w:rPr>
        <w:t xml:space="preserve">формирование признака обрыва нагрузки </w:t>
      </w:r>
      <w:r w:rsidR="00AD0BD4" w:rsidRPr="00D548A1">
        <w:rPr>
          <w:rStyle w:val="affff0"/>
        </w:rPr>
        <w:t>при достижении</w:t>
      </w:r>
      <w:r w:rsidR="00A45128" w:rsidRPr="00D548A1">
        <w:rPr>
          <w:rStyle w:val="affff0"/>
        </w:rPr>
        <w:t xml:space="preserve"> значен</w:t>
      </w:r>
      <w:r w:rsidR="00A45128" w:rsidRPr="00D548A1">
        <w:rPr>
          <w:rStyle w:val="affff0"/>
        </w:rPr>
        <w:t>и</w:t>
      </w:r>
      <w:r w:rsidR="00A45128" w:rsidRPr="00D548A1">
        <w:rPr>
          <w:rStyle w:val="affff0"/>
        </w:rPr>
        <w:t>е</w:t>
      </w:r>
      <w:r w:rsidR="007D2249" w:rsidRPr="00D548A1">
        <w:rPr>
          <w:rStyle w:val="affff0"/>
        </w:rPr>
        <w:t>м</w:t>
      </w:r>
      <w:r w:rsidR="00A45128" w:rsidRPr="00D548A1">
        <w:rPr>
          <w:rStyle w:val="affff0"/>
        </w:rPr>
        <w:t xml:space="preserve"> формируемого напряжения максимально допустимого</w:t>
      </w:r>
      <w:r w:rsidR="007D2249" w:rsidRPr="00D548A1">
        <w:rPr>
          <w:rStyle w:val="affff0"/>
        </w:rPr>
        <w:t xml:space="preserve"> уровня</w:t>
      </w:r>
      <w:r w:rsidR="00A45128" w:rsidRPr="00D548A1">
        <w:rPr>
          <w:rStyle w:val="affff0"/>
        </w:rPr>
        <w:t xml:space="preserve"> и </w:t>
      </w:r>
      <w:r w:rsidR="007D2249" w:rsidRPr="00D548A1">
        <w:rPr>
          <w:rStyle w:val="affff0"/>
        </w:rPr>
        <w:t xml:space="preserve">наличии </w:t>
      </w:r>
      <w:r w:rsidR="00A45128" w:rsidRPr="00D548A1">
        <w:rPr>
          <w:rStyle w:val="affff0"/>
        </w:rPr>
        <w:t>ток</w:t>
      </w:r>
      <w:r w:rsidR="007D2249" w:rsidRPr="00D548A1">
        <w:rPr>
          <w:rStyle w:val="affff0"/>
        </w:rPr>
        <w:t>а</w:t>
      </w:r>
      <w:r w:rsidR="00A45128" w:rsidRPr="00D548A1">
        <w:rPr>
          <w:rStyle w:val="affff0"/>
        </w:rPr>
        <w:t xml:space="preserve"> в нагрузке фазы ниже номинального</w:t>
      </w:r>
      <w:r w:rsidR="007D2249" w:rsidRPr="00D548A1">
        <w:rPr>
          <w:rStyle w:val="affff0"/>
        </w:rPr>
        <w:t>;</w:t>
      </w:r>
    </w:p>
    <w:p w14:paraId="412ABBA8" w14:textId="77777777" w:rsidR="007D2249" w:rsidRPr="00D548A1" w:rsidRDefault="001D5C6A" w:rsidP="00357683">
      <w:pPr>
        <w:pStyle w:val="a6"/>
        <w:rPr>
          <w:rStyle w:val="affff0"/>
        </w:rPr>
      </w:pPr>
      <w:r w:rsidRPr="00D548A1">
        <w:rPr>
          <w:rStyle w:val="affff0"/>
        </w:rPr>
        <w:t xml:space="preserve">формирование </w:t>
      </w:r>
      <w:r w:rsidR="00754EBE" w:rsidRPr="00D548A1">
        <w:rPr>
          <w:rStyle w:val="affff0"/>
        </w:rPr>
        <w:t xml:space="preserve">признака </w:t>
      </w:r>
      <w:proofErr w:type="gramStart"/>
      <w:r w:rsidR="007C2F3E" w:rsidRPr="00D548A1">
        <w:rPr>
          <w:rStyle w:val="affff0"/>
        </w:rPr>
        <w:t>КЗ</w:t>
      </w:r>
      <w:proofErr w:type="gramEnd"/>
      <w:r w:rsidR="00754EBE" w:rsidRPr="00D548A1">
        <w:rPr>
          <w:rStyle w:val="affff0"/>
        </w:rPr>
        <w:t xml:space="preserve"> в нагрузк</w:t>
      </w:r>
      <w:r w:rsidR="000444E8" w:rsidRPr="00D548A1">
        <w:rPr>
          <w:rStyle w:val="affff0"/>
        </w:rPr>
        <w:t>е</w:t>
      </w:r>
      <w:r w:rsidR="00754EBE" w:rsidRPr="00D548A1">
        <w:rPr>
          <w:rStyle w:val="affff0"/>
        </w:rPr>
        <w:t xml:space="preserve"> </w:t>
      </w:r>
      <w:r w:rsidRPr="00D548A1">
        <w:rPr>
          <w:rStyle w:val="affff0"/>
        </w:rPr>
        <w:t xml:space="preserve">при достижении значением формируемого напряжения </w:t>
      </w:r>
      <w:r w:rsidR="00754EBE" w:rsidRPr="00D548A1">
        <w:rPr>
          <w:rStyle w:val="affff0"/>
        </w:rPr>
        <w:t xml:space="preserve">минимального уровня от допустимого и </w:t>
      </w:r>
      <w:r w:rsidR="009E3568" w:rsidRPr="00D548A1">
        <w:rPr>
          <w:rStyle w:val="affff0"/>
        </w:rPr>
        <w:t xml:space="preserve">наличии </w:t>
      </w:r>
      <w:r w:rsidR="00754EBE" w:rsidRPr="00D548A1">
        <w:rPr>
          <w:rStyle w:val="affff0"/>
        </w:rPr>
        <w:t>ток</w:t>
      </w:r>
      <w:r w:rsidR="009E3568" w:rsidRPr="00D548A1">
        <w:rPr>
          <w:rStyle w:val="affff0"/>
        </w:rPr>
        <w:t>а</w:t>
      </w:r>
      <w:r w:rsidR="00754EBE" w:rsidRPr="00D548A1">
        <w:rPr>
          <w:rStyle w:val="affff0"/>
        </w:rPr>
        <w:t xml:space="preserve"> в нагрузке фазы равн</w:t>
      </w:r>
      <w:r w:rsidR="009E3568" w:rsidRPr="00D548A1">
        <w:rPr>
          <w:rStyle w:val="affff0"/>
        </w:rPr>
        <w:t>ого</w:t>
      </w:r>
      <w:r w:rsidR="00754EBE" w:rsidRPr="00D548A1">
        <w:rPr>
          <w:rStyle w:val="affff0"/>
        </w:rPr>
        <w:t xml:space="preserve"> или выше номинального</w:t>
      </w:r>
      <w:r w:rsidRPr="00D548A1">
        <w:rPr>
          <w:rStyle w:val="affff0"/>
        </w:rPr>
        <w:t>;</w:t>
      </w:r>
    </w:p>
    <w:p w14:paraId="1F6DEFBA" w14:textId="77777777" w:rsidR="00E06F06" w:rsidRPr="00D548A1" w:rsidRDefault="00697DC5" w:rsidP="00357683">
      <w:pPr>
        <w:pStyle w:val="a6"/>
        <w:rPr>
          <w:rStyle w:val="affff0"/>
        </w:rPr>
      </w:pPr>
      <w:r w:rsidRPr="00D548A1">
        <w:rPr>
          <w:rStyle w:val="affff0"/>
        </w:rPr>
        <w:t xml:space="preserve">формирование признака обрыва нагрузки при </w:t>
      </w:r>
      <w:r w:rsidR="007C2065" w:rsidRPr="00D548A1">
        <w:rPr>
          <w:rStyle w:val="affff0"/>
        </w:rPr>
        <w:t xml:space="preserve">наличии меньшего </w:t>
      </w:r>
      <w:r w:rsidR="00991975" w:rsidRPr="00D548A1">
        <w:rPr>
          <w:rStyle w:val="affff0"/>
        </w:rPr>
        <w:t>значени</w:t>
      </w:r>
      <w:r w:rsidRPr="00D548A1">
        <w:rPr>
          <w:rStyle w:val="affff0"/>
        </w:rPr>
        <w:t>я</w:t>
      </w:r>
      <w:r w:rsidR="00991975" w:rsidRPr="00D548A1">
        <w:rPr>
          <w:rStyle w:val="affff0"/>
        </w:rPr>
        <w:t xml:space="preserve"> тока в нагрузке фазы, полученно</w:t>
      </w:r>
      <w:r w:rsidRPr="00D548A1">
        <w:rPr>
          <w:rStyle w:val="affff0"/>
        </w:rPr>
        <w:t>го</w:t>
      </w:r>
      <w:r w:rsidR="00991975" w:rsidRPr="00D548A1">
        <w:rPr>
          <w:rStyle w:val="affff0"/>
        </w:rPr>
        <w:t xml:space="preserve"> в результате текущей проверки, </w:t>
      </w:r>
      <w:r w:rsidR="003769AE" w:rsidRPr="00D548A1">
        <w:rPr>
          <w:rStyle w:val="affff0"/>
        </w:rPr>
        <w:t xml:space="preserve">на 25% и более от </w:t>
      </w:r>
      <w:r w:rsidR="00991975" w:rsidRPr="00D548A1">
        <w:rPr>
          <w:rStyle w:val="affff0"/>
        </w:rPr>
        <w:t>сохраненного значения тока</w:t>
      </w:r>
      <w:r w:rsidR="00DF382E" w:rsidRPr="00D548A1">
        <w:rPr>
          <w:rStyle w:val="affff0"/>
        </w:rPr>
        <w:t>;</w:t>
      </w:r>
    </w:p>
    <w:p w14:paraId="5792884A" w14:textId="46DC47CF" w:rsidR="00DD63CF" w:rsidRPr="00D548A1" w:rsidRDefault="00DD63CF" w:rsidP="00357683">
      <w:pPr>
        <w:pStyle w:val="a6"/>
        <w:rPr>
          <w:rStyle w:val="affff0"/>
        </w:rPr>
      </w:pPr>
      <w:r w:rsidRPr="00D548A1">
        <w:rPr>
          <w:rStyle w:val="affff0"/>
        </w:rPr>
        <w:t>выход за пределы нормы напряжения на выходе корректора коэ</w:t>
      </w:r>
      <w:r w:rsidRPr="00D548A1">
        <w:rPr>
          <w:rStyle w:val="affff0"/>
        </w:rPr>
        <w:t>ф</w:t>
      </w:r>
      <w:r w:rsidRPr="00D548A1">
        <w:rPr>
          <w:rStyle w:val="affff0"/>
        </w:rPr>
        <w:t>фициента мощности и последующий переход в ЗС.</w:t>
      </w:r>
    </w:p>
    <w:p w14:paraId="2B8350EE" w14:textId="77777777" w:rsidR="00007611" w:rsidRPr="00D548A1" w:rsidRDefault="00007611" w:rsidP="00007611">
      <w:pPr>
        <w:pStyle w:val="Textbody"/>
        <w:keepNext/>
        <w:tabs>
          <w:tab w:val="left" w:pos="1938"/>
        </w:tabs>
        <w:ind w:firstLine="709"/>
      </w:pPr>
      <w:r w:rsidRPr="00D548A1">
        <w:rPr>
          <w:rStyle w:val="affff3"/>
        </w:rPr>
        <w:t>Дополнительные сведения:</w:t>
      </w:r>
    </w:p>
    <w:p w14:paraId="67C49054" w14:textId="77777777" w:rsidR="00D8466D" w:rsidRPr="00D548A1" w:rsidRDefault="007F6656" w:rsidP="00B57AD1">
      <w:pPr>
        <w:pStyle w:val="Textbody"/>
        <w:numPr>
          <w:ilvl w:val="0"/>
          <w:numId w:val="22"/>
        </w:numPr>
        <w:tabs>
          <w:tab w:val="left" w:pos="1134"/>
          <w:tab w:val="left" w:pos="1276"/>
          <w:tab w:val="left" w:pos="1938"/>
        </w:tabs>
        <w:ind w:left="0" w:firstLine="709"/>
        <w:rPr>
          <w:rStyle w:val="affff0"/>
        </w:rPr>
      </w:pPr>
      <w:r w:rsidRPr="00D548A1">
        <w:rPr>
          <w:rStyle w:val="affff0"/>
        </w:rPr>
        <w:t xml:space="preserve">время принятия решения о целостности цепи нагрузки в одной фазе не должно превышать </w:t>
      </w:r>
      <w:r w:rsidR="00EB4684" w:rsidRPr="00D548A1">
        <w:rPr>
          <w:rStyle w:val="affff0"/>
        </w:rPr>
        <w:t>8</w:t>
      </w:r>
      <w:r w:rsidR="00F17296" w:rsidRPr="00D548A1">
        <w:rPr>
          <w:rStyle w:val="affff0"/>
        </w:rPr>
        <w:t> </w:t>
      </w:r>
      <w:proofErr w:type="gramStart"/>
      <w:r w:rsidRPr="00D548A1">
        <w:rPr>
          <w:rStyle w:val="affff0"/>
        </w:rPr>
        <w:t>с</w:t>
      </w:r>
      <w:proofErr w:type="gramEnd"/>
      <w:r w:rsidR="00B269B2" w:rsidRPr="00D548A1">
        <w:rPr>
          <w:rStyle w:val="affff0"/>
        </w:rPr>
        <w:t>;</w:t>
      </w:r>
    </w:p>
    <w:p w14:paraId="7AE1C67F" w14:textId="77777777" w:rsidR="00421894" w:rsidRPr="00D548A1" w:rsidRDefault="00056591" w:rsidP="00B57AD1">
      <w:pPr>
        <w:pStyle w:val="afff1"/>
        <w:numPr>
          <w:ilvl w:val="0"/>
          <w:numId w:val="22"/>
        </w:numPr>
        <w:tabs>
          <w:tab w:val="left" w:pos="1134"/>
          <w:tab w:val="left" w:pos="1276"/>
          <w:tab w:val="left" w:pos="1938"/>
        </w:tabs>
        <w:spacing w:line="360" w:lineRule="auto"/>
        <w:ind w:left="0" w:firstLine="709"/>
        <w:jc w:val="both"/>
        <w:rPr>
          <w:rFonts w:eastAsia="Batang"/>
          <w:sz w:val="28"/>
          <w:szCs w:val="28"/>
          <w:lang w:eastAsia="en-US"/>
        </w:rPr>
      </w:pPr>
      <w:r w:rsidRPr="00D548A1">
        <w:rPr>
          <w:sz w:val="28"/>
          <w:szCs w:val="28"/>
        </w:rPr>
        <w:t xml:space="preserve">соответствие </w:t>
      </w:r>
      <w:r w:rsidR="00027B70" w:rsidRPr="00D548A1">
        <w:rPr>
          <w:sz w:val="28"/>
          <w:szCs w:val="28"/>
        </w:rPr>
        <w:t xml:space="preserve">формируемого напряжения по цепи каждой фазы </w:t>
      </w:r>
      <w:r w:rsidRPr="00D548A1">
        <w:rPr>
          <w:sz w:val="28"/>
          <w:szCs w:val="28"/>
        </w:rPr>
        <w:t>с</w:t>
      </w:r>
      <w:r w:rsidRPr="00D548A1">
        <w:rPr>
          <w:sz w:val="28"/>
          <w:szCs w:val="28"/>
        </w:rPr>
        <w:t>о</w:t>
      </w:r>
      <w:r w:rsidRPr="00D548A1">
        <w:rPr>
          <w:sz w:val="28"/>
          <w:szCs w:val="28"/>
        </w:rPr>
        <w:t xml:space="preserve">храненному уровню напряжения </w:t>
      </w:r>
      <w:r w:rsidR="00027B70" w:rsidRPr="00D548A1">
        <w:rPr>
          <w:sz w:val="28"/>
          <w:szCs w:val="28"/>
        </w:rPr>
        <w:t xml:space="preserve">в текущей проверке </w:t>
      </w:r>
      <w:r w:rsidRPr="00D548A1">
        <w:rPr>
          <w:sz w:val="28"/>
          <w:szCs w:val="28"/>
        </w:rPr>
        <w:t>при принятии решения о целостности рабочей цепи двигателя</w:t>
      </w:r>
      <w:r w:rsidR="00421894" w:rsidRPr="00D548A1">
        <w:rPr>
          <w:sz w:val="28"/>
          <w:szCs w:val="28"/>
        </w:rPr>
        <w:t>;</w:t>
      </w:r>
    </w:p>
    <w:p w14:paraId="4288EA20" w14:textId="77777777" w:rsidR="00B269B2" w:rsidRPr="00D548A1" w:rsidRDefault="00421894" w:rsidP="00B57AD1">
      <w:pPr>
        <w:pStyle w:val="afff1"/>
        <w:numPr>
          <w:ilvl w:val="0"/>
          <w:numId w:val="22"/>
        </w:numPr>
        <w:tabs>
          <w:tab w:val="left" w:pos="1134"/>
          <w:tab w:val="left" w:pos="1276"/>
          <w:tab w:val="left" w:pos="1938"/>
        </w:tabs>
        <w:spacing w:line="360" w:lineRule="auto"/>
        <w:ind w:left="0" w:firstLine="709"/>
        <w:jc w:val="both"/>
        <w:rPr>
          <w:rFonts w:eastAsia="Batang"/>
          <w:sz w:val="28"/>
          <w:szCs w:val="28"/>
          <w:lang w:eastAsia="en-US"/>
        </w:rPr>
      </w:pPr>
      <w:r w:rsidRPr="00D548A1">
        <w:rPr>
          <w:rStyle w:val="affff0"/>
        </w:rPr>
        <w:t>отсутствие сравнения значений токов и напряжений между фазами</w:t>
      </w:r>
      <w:r w:rsidR="00B269B2" w:rsidRPr="00D548A1">
        <w:rPr>
          <w:sz w:val="28"/>
          <w:szCs w:val="28"/>
        </w:rPr>
        <w:t>.</w:t>
      </w:r>
    </w:p>
    <w:p w14:paraId="784FC600" w14:textId="77777777" w:rsidR="00E9609C" w:rsidRPr="00D548A1" w:rsidRDefault="00E9609C" w:rsidP="00E9609C">
      <w:pPr>
        <w:pStyle w:val="affff2"/>
        <w:keepNext/>
      </w:pPr>
      <w:r w:rsidRPr="00D548A1">
        <w:t>Сценарий проверки рабочих цепей при перевод</w:t>
      </w:r>
      <w:r w:rsidR="00A31CE9" w:rsidRPr="00D548A1">
        <w:t>е</w:t>
      </w:r>
      <w:r w:rsidRPr="00D548A1">
        <w:t xml:space="preserve"> стрелки:</w:t>
      </w:r>
    </w:p>
    <w:p w14:paraId="276BF240" w14:textId="7193C3A7" w:rsidR="00E9609C" w:rsidRPr="00D548A1" w:rsidRDefault="00A31CE9" w:rsidP="00E960D2">
      <w:pPr>
        <w:pStyle w:val="a6"/>
        <w:numPr>
          <w:ilvl w:val="0"/>
          <w:numId w:val="82"/>
        </w:numPr>
      </w:pPr>
      <w:r w:rsidRPr="00D548A1">
        <w:t>проверка выхода датчика</w:t>
      </w:r>
      <w:r w:rsidR="00E9609C" w:rsidRPr="00D548A1">
        <w:t xml:space="preserve"> тока </w:t>
      </w:r>
      <w:r w:rsidR="008C63E6" w:rsidRPr="00D548A1">
        <w:t>схемы защиты фаз, если он соотве</w:t>
      </w:r>
      <w:r w:rsidR="008C63E6" w:rsidRPr="00D548A1">
        <w:t>т</w:t>
      </w:r>
      <w:r w:rsidR="008C63E6" w:rsidRPr="00D548A1">
        <w:t xml:space="preserve">ствует </w:t>
      </w:r>
      <w:proofErr w:type="gramStart"/>
      <w:r w:rsidR="00A11F64" w:rsidRPr="00D548A1">
        <w:t>КЗ</w:t>
      </w:r>
      <w:proofErr w:type="gramEnd"/>
      <w:r w:rsidR="008C63E6" w:rsidRPr="00D548A1">
        <w:t xml:space="preserve">, сформировать признак </w:t>
      </w:r>
      <w:r w:rsidR="00A11F64" w:rsidRPr="00D548A1">
        <w:t>КЗ</w:t>
      </w:r>
      <w:r w:rsidR="008C63E6" w:rsidRPr="00D548A1">
        <w:t xml:space="preserve"> фазы (фаз)</w:t>
      </w:r>
      <w:r w:rsidR="00E9609C" w:rsidRPr="00D548A1">
        <w:t>;</w:t>
      </w:r>
    </w:p>
    <w:p w14:paraId="73394BA7" w14:textId="77777777" w:rsidR="008C63E6" w:rsidRPr="00D548A1" w:rsidRDefault="008C63E6" w:rsidP="00706DE7">
      <w:pPr>
        <w:pStyle w:val="a6"/>
      </w:pPr>
      <w:r w:rsidRPr="00D548A1">
        <w:rPr>
          <w:rStyle w:val="affff0"/>
        </w:rPr>
        <w:t>фиксация значения тока с выходов датчиков тока фаз, если оно меньше некоего порогового значения, сформировать признак обрыва фазы (фаз);</w:t>
      </w:r>
    </w:p>
    <w:p w14:paraId="78182DAA" w14:textId="77777777" w:rsidR="008C63E6" w:rsidRPr="00D548A1" w:rsidRDefault="008C63E6" w:rsidP="00706DE7">
      <w:pPr>
        <w:pStyle w:val="a6"/>
      </w:pPr>
      <w:proofErr w:type="gramStart"/>
      <w:r w:rsidRPr="00D548A1">
        <w:rPr>
          <w:rStyle w:val="affff0"/>
        </w:rPr>
        <w:t>фиксация значения тока с выходов датчиков тока фаз, если оно больше некоего порогового значения, сформировать признак перегрузки по току в рабочих цепях двигателя;</w:t>
      </w:r>
      <w:proofErr w:type="gramEnd"/>
    </w:p>
    <w:p w14:paraId="529CD774" w14:textId="77777777" w:rsidR="00E9609C" w:rsidRPr="00D548A1" w:rsidRDefault="00E9609C" w:rsidP="00E9609C">
      <w:pPr>
        <w:pStyle w:val="Textbody"/>
        <w:keepNext/>
        <w:tabs>
          <w:tab w:val="left" w:pos="1938"/>
        </w:tabs>
        <w:ind w:firstLine="709"/>
        <w:rPr>
          <w:rStyle w:val="affff3"/>
        </w:rPr>
      </w:pPr>
      <w:r w:rsidRPr="00D548A1">
        <w:rPr>
          <w:rStyle w:val="affff3"/>
        </w:rPr>
        <w:lastRenderedPageBreak/>
        <w:t>Исключения:</w:t>
      </w:r>
    </w:p>
    <w:p w14:paraId="6602715A" w14:textId="596C256F" w:rsidR="008C63E6" w:rsidRPr="00D548A1" w:rsidRDefault="00A11F64" w:rsidP="00E960D2">
      <w:pPr>
        <w:pStyle w:val="a6"/>
        <w:numPr>
          <w:ilvl w:val="0"/>
          <w:numId w:val="83"/>
        </w:numPr>
        <w:rPr>
          <w:rStyle w:val="affff3"/>
          <w:b w:val="0"/>
        </w:rPr>
      </w:pPr>
      <w:r w:rsidRPr="00D548A1">
        <w:rPr>
          <w:rStyle w:val="affff3"/>
          <w:b w:val="0"/>
        </w:rPr>
        <w:t>о</w:t>
      </w:r>
      <w:r w:rsidR="008C63E6" w:rsidRPr="00D548A1">
        <w:rPr>
          <w:rStyle w:val="affff3"/>
          <w:b w:val="0"/>
        </w:rPr>
        <w:t xml:space="preserve">бнаружение </w:t>
      </w:r>
      <w:proofErr w:type="gramStart"/>
      <w:r w:rsidR="008C63E6" w:rsidRPr="00D548A1">
        <w:rPr>
          <w:rStyle w:val="affff3"/>
          <w:b w:val="0"/>
        </w:rPr>
        <w:t>неисправности датчика тока схемы защиты фаз</w:t>
      </w:r>
      <w:proofErr w:type="gramEnd"/>
      <w:r w:rsidR="008C63E6" w:rsidRPr="00D548A1">
        <w:rPr>
          <w:rStyle w:val="affff3"/>
          <w:b w:val="0"/>
        </w:rPr>
        <w:t xml:space="preserve"> или датчиков токов фаз – переход в ЗС.</w:t>
      </w:r>
    </w:p>
    <w:p w14:paraId="06C37F56" w14:textId="77777777" w:rsidR="00E9609C" w:rsidRPr="00D548A1" w:rsidRDefault="00E9609C" w:rsidP="00E9609C">
      <w:pPr>
        <w:pStyle w:val="Textbody"/>
        <w:keepNext/>
        <w:tabs>
          <w:tab w:val="left" w:pos="1938"/>
        </w:tabs>
        <w:ind w:firstLine="709"/>
      </w:pPr>
      <w:r w:rsidRPr="00D548A1">
        <w:rPr>
          <w:rStyle w:val="affff3"/>
        </w:rPr>
        <w:t>Дополнительные сведения:</w:t>
      </w:r>
    </w:p>
    <w:p w14:paraId="14F8C077" w14:textId="39A37D43" w:rsidR="00E9609C" w:rsidRPr="00D548A1" w:rsidRDefault="00A11F64" w:rsidP="008C63E6">
      <w:pPr>
        <w:pStyle w:val="afff1"/>
        <w:tabs>
          <w:tab w:val="left" w:pos="1134"/>
          <w:tab w:val="left" w:pos="1276"/>
          <w:tab w:val="left" w:pos="1938"/>
        </w:tabs>
        <w:spacing w:line="360" w:lineRule="auto"/>
        <w:ind w:left="709"/>
        <w:jc w:val="both"/>
        <w:rPr>
          <w:rFonts w:eastAsia="Batang"/>
          <w:sz w:val="28"/>
          <w:szCs w:val="28"/>
          <w:lang w:eastAsia="en-US"/>
        </w:rPr>
      </w:pPr>
      <w:bookmarkStart w:id="128" w:name="_Hlk44512011"/>
      <w:proofErr w:type="gramStart"/>
      <w:r w:rsidRPr="00D548A1">
        <w:rPr>
          <w:rFonts w:eastAsia="Batang"/>
          <w:sz w:val="28"/>
          <w:szCs w:val="28"/>
          <w:lang w:eastAsia="en-US"/>
        </w:rPr>
        <w:t>а)</w:t>
      </w:r>
      <w:r w:rsidRPr="00D548A1">
        <w:rPr>
          <w:rFonts w:eastAsia="Batang"/>
          <w:sz w:val="28"/>
          <w:szCs w:val="28"/>
          <w:lang w:eastAsia="en-US"/>
        </w:rPr>
        <w:tab/>
        <w:t>отсутствуют для данного ВИ.</w:t>
      </w:r>
      <w:proofErr w:type="gramEnd"/>
    </w:p>
    <w:bookmarkEnd w:id="128"/>
    <w:p w14:paraId="25FC4DE1" w14:textId="77777777" w:rsidR="003B496C" w:rsidRPr="00D548A1" w:rsidRDefault="003B496C" w:rsidP="008C63E6">
      <w:pPr>
        <w:pStyle w:val="afff1"/>
        <w:tabs>
          <w:tab w:val="left" w:pos="1134"/>
          <w:tab w:val="left" w:pos="1276"/>
          <w:tab w:val="left" w:pos="1938"/>
        </w:tabs>
        <w:spacing w:line="360" w:lineRule="auto"/>
        <w:ind w:left="709"/>
        <w:jc w:val="both"/>
        <w:rPr>
          <w:rFonts w:eastAsia="Batang"/>
          <w:b/>
          <w:sz w:val="28"/>
          <w:szCs w:val="28"/>
          <w:lang w:eastAsia="en-US"/>
        </w:rPr>
      </w:pPr>
      <w:r w:rsidRPr="00D548A1">
        <w:rPr>
          <w:rFonts w:eastAsia="Batang"/>
          <w:b/>
          <w:sz w:val="28"/>
          <w:szCs w:val="28"/>
          <w:lang w:eastAsia="en-US"/>
        </w:rPr>
        <w:t>Сценарий проверки цепей контрольного генератора:</w:t>
      </w:r>
    </w:p>
    <w:p w14:paraId="5B447080" w14:textId="6AA329E3" w:rsidR="00812FCB" w:rsidRPr="00D548A1" w:rsidRDefault="008216E6" w:rsidP="00E960D2">
      <w:pPr>
        <w:pStyle w:val="a6"/>
        <w:numPr>
          <w:ilvl w:val="0"/>
          <w:numId w:val="84"/>
        </w:numPr>
        <w:rPr>
          <w:rStyle w:val="affff0"/>
        </w:rPr>
      </w:pPr>
      <w:r w:rsidRPr="00D548A1">
        <w:rPr>
          <w:rStyle w:val="affff0"/>
        </w:rPr>
        <w:t xml:space="preserve">проверка выхода датчика </w:t>
      </w:r>
      <w:proofErr w:type="gramStart"/>
      <w:r w:rsidR="001558AB" w:rsidRPr="00D548A1">
        <w:rPr>
          <w:rStyle w:val="affff0"/>
        </w:rPr>
        <w:t>КЗ</w:t>
      </w:r>
      <w:proofErr w:type="gramEnd"/>
      <w:r w:rsidRPr="00D548A1">
        <w:rPr>
          <w:rStyle w:val="affff0"/>
        </w:rPr>
        <w:t xml:space="preserve"> в цепях контрольного генератора (к</w:t>
      </w:r>
      <w:r w:rsidRPr="00D548A1">
        <w:rPr>
          <w:rStyle w:val="affff0"/>
        </w:rPr>
        <w:t>о</w:t>
      </w:r>
      <w:r w:rsidRPr="00D548A1">
        <w:rPr>
          <w:rStyle w:val="affff0"/>
        </w:rPr>
        <w:t xml:space="preserve">гда генератор включен и формирует напряжение) – установка признака </w:t>
      </w:r>
      <w:r w:rsidR="001558AB" w:rsidRPr="00D548A1">
        <w:rPr>
          <w:rStyle w:val="affff0"/>
        </w:rPr>
        <w:t>КЗ</w:t>
      </w:r>
      <w:r w:rsidRPr="00D548A1">
        <w:rPr>
          <w:rStyle w:val="affff0"/>
        </w:rPr>
        <w:t xml:space="preserve"> контрольного генератора в случае соответствующего значения на выходе датчика, отключение контрольного генератора, повторная проверка через определённое время</w:t>
      </w:r>
      <w:r w:rsidR="001558AB" w:rsidRPr="00D548A1">
        <w:rPr>
          <w:rStyle w:val="affff0"/>
        </w:rPr>
        <w:t>;</w:t>
      </w:r>
    </w:p>
    <w:p w14:paraId="6B9CCE71" w14:textId="61B2F03B" w:rsidR="00BA30C5" w:rsidRPr="00D548A1" w:rsidRDefault="00BA30C5" w:rsidP="00A11F64">
      <w:pPr>
        <w:pStyle w:val="a6"/>
        <w:rPr>
          <w:rStyle w:val="affff0"/>
        </w:rPr>
      </w:pPr>
      <w:r w:rsidRPr="00D548A1">
        <w:rPr>
          <w:rStyle w:val="affff0"/>
        </w:rPr>
        <w:t>проверка напряжения обратной связи контрольного генератора на соответствие пороговому значению с учётом допусков – выдача кода аларма «</w:t>
      </w:r>
      <w:r w:rsidR="008216E6" w:rsidRPr="00D548A1">
        <w:rPr>
          <w:rStyle w:val="affff0"/>
        </w:rPr>
        <w:t>Не норма</w:t>
      </w:r>
      <w:r w:rsidRPr="00D548A1">
        <w:rPr>
          <w:rStyle w:val="affff0"/>
        </w:rPr>
        <w:t xml:space="preserve"> напряжения контрольного генератора» в УС</w:t>
      </w:r>
      <w:r w:rsidR="00A11F64" w:rsidRPr="00D548A1">
        <w:rPr>
          <w:rStyle w:val="affff0"/>
        </w:rPr>
        <w:t>;</w:t>
      </w:r>
    </w:p>
    <w:p w14:paraId="79A8AD1F" w14:textId="708F88D2" w:rsidR="00F07BF8" w:rsidRPr="00D548A1" w:rsidRDefault="00A11F64" w:rsidP="00A11F64">
      <w:pPr>
        <w:pStyle w:val="a6"/>
        <w:rPr>
          <w:rStyle w:val="affff0"/>
        </w:rPr>
      </w:pPr>
      <w:r w:rsidRPr="00D548A1">
        <w:rPr>
          <w:rStyle w:val="affff0"/>
        </w:rPr>
        <w:t>д</w:t>
      </w:r>
      <w:r w:rsidR="00F07BF8" w:rsidRPr="00D548A1">
        <w:rPr>
          <w:rStyle w:val="affff0"/>
        </w:rPr>
        <w:t>ействия а), б) должны выполняться непрерывно.</w:t>
      </w:r>
    </w:p>
    <w:p w14:paraId="57068A00" w14:textId="108AE4F3" w:rsidR="00BA30C5" w:rsidRPr="00D548A1" w:rsidRDefault="00BA30C5" w:rsidP="00BA30C5">
      <w:pPr>
        <w:pStyle w:val="Textbody"/>
        <w:keepNext/>
        <w:tabs>
          <w:tab w:val="left" w:pos="1938"/>
        </w:tabs>
        <w:ind w:firstLine="709"/>
        <w:rPr>
          <w:rStyle w:val="affff3"/>
        </w:rPr>
      </w:pPr>
      <w:r w:rsidRPr="00D548A1">
        <w:rPr>
          <w:rStyle w:val="affff3"/>
        </w:rPr>
        <w:t>Исключения:</w:t>
      </w:r>
    </w:p>
    <w:p w14:paraId="30E91910" w14:textId="7994EE9E" w:rsidR="00BA30C5" w:rsidRPr="00D548A1" w:rsidRDefault="001558AB" w:rsidP="00E960D2">
      <w:pPr>
        <w:pStyle w:val="a6"/>
        <w:numPr>
          <w:ilvl w:val="0"/>
          <w:numId w:val="85"/>
        </w:numPr>
        <w:rPr>
          <w:rStyle w:val="affff3"/>
          <w:b w:val="0"/>
        </w:rPr>
      </w:pPr>
      <w:r w:rsidRPr="00D548A1">
        <w:rPr>
          <w:rStyle w:val="affff3"/>
          <w:b w:val="0"/>
        </w:rPr>
        <w:t>о</w:t>
      </w:r>
      <w:r w:rsidR="00BA30C5" w:rsidRPr="00D548A1">
        <w:rPr>
          <w:rStyle w:val="affff3"/>
          <w:b w:val="0"/>
        </w:rPr>
        <w:t xml:space="preserve">бнаружение неисправности датчика </w:t>
      </w:r>
      <w:proofErr w:type="gramStart"/>
      <w:r w:rsidR="0095180A" w:rsidRPr="00D548A1">
        <w:rPr>
          <w:rStyle w:val="affff0"/>
        </w:rPr>
        <w:t>КЗ</w:t>
      </w:r>
      <w:proofErr w:type="gramEnd"/>
      <w:r w:rsidR="00BA30C5" w:rsidRPr="00D548A1">
        <w:rPr>
          <w:rStyle w:val="affff0"/>
        </w:rPr>
        <w:t xml:space="preserve"> в цепях контрольного г</w:t>
      </w:r>
      <w:r w:rsidR="00BA30C5" w:rsidRPr="00D548A1">
        <w:rPr>
          <w:rStyle w:val="affff0"/>
        </w:rPr>
        <w:t>е</w:t>
      </w:r>
      <w:r w:rsidR="00BA30C5" w:rsidRPr="00D548A1">
        <w:rPr>
          <w:rStyle w:val="affff0"/>
        </w:rPr>
        <w:t>нератора (когда генератор контрольного напряжения отключен)</w:t>
      </w:r>
      <w:r w:rsidR="00BA30C5" w:rsidRPr="00D548A1">
        <w:rPr>
          <w:rStyle w:val="affff3"/>
          <w:b w:val="0"/>
        </w:rPr>
        <w:t xml:space="preserve"> – переход в ЗС.</w:t>
      </w:r>
    </w:p>
    <w:p w14:paraId="79734656" w14:textId="77777777" w:rsidR="00BA30C5" w:rsidRPr="00D548A1" w:rsidRDefault="00BA30C5" w:rsidP="00BA30C5">
      <w:pPr>
        <w:pStyle w:val="Textbody"/>
        <w:keepNext/>
        <w:tabs>
          <w:tab w:val="left" w:pos="1938"/>
        </w:tabs>
        <w:ind w:firstLine="709"/>
      </w:pPr>
      <w:r w:rsidRPr="00D548A1">
        <w:rPr>
          <w:rStyle w:val="affff3"/>
        </w:rPr>
        <w:t>Дополнительные сведения:</w:t>
      </w:r>
    </w:p>
    <w:p w14:paraId="7BF14DF3" w14:textId="14234B8C" w:rsidR="00BA30C5" w:rsidRPr="00D548A1" w:rsidRDefault="001558AB" w:rsidP="00E960D2">
      <w:pPr>
        <w:pStyle w:val="a6"/>
        <w:numPr>
          <w:ilvl w:val="0"/>
          <w:numId w:val="86"/>
        </w:numPr>
        <w:rPr>
          <w:rStyle w:val="affff0"/>
        </w:rPr>
      </w:pPr>
      <w:bookmarkStart w:id="129" w:name="_Hlk44514498"/>
      <w:proofErr w:type="gramStart"/>
      <w:r w:rsidRPr="00D548A1">
        <w:t>отсутствуют для данного ВИ.</w:t>
      </w:r>
      <w:bookmarkEnd w:id="129"/>
      <w:proofErr w:type="gramEnd"/>
    </w:p>
    <w:p w14:paraId="73486400" w14:textId="77777777" w:rsidR="00007611" w:rsidRPr="00D548A1" w:rsidRDefault="00007611" w:rsidP="001558AB">
      <w:pPr>
        <w:pStyle w:val="4f5"/>
      </w:pPr>
      <w:bookmarkStart w:id="130" w:name="_Toc44926833"/>
      <w:r w:rsidRPr="00D548A1">
        <w:t>ВИ «</w:t>
      </w:r>
      <w:r w:rsidR="00FF2154" w:rsidRPr="00D548A1">
        <w:t>Межприборный обмен</w:t>
      </w:r>
      <w:r w:rsidRPr="00D548A1">
        <w:t>»</w:t>
      </w:r>
      <w:bookmarkEnd w:id="130"/>
    </w:p>
    <w:p w14:paraId="3B31569A" w14:textId="77777777" w:rsidR="00007611" w:rsidRPr="00D548A1" w:rsidRDefault="00007611" w:rsidP="00007611">
      <w:pPr>
        <w:pStyle w:val="Textbody"/>
        <w:ind w:firstLine="709"/>
      </w:pPr>
      <w:r w:rsidRPr="00D548A1">
        <w:rPr>
          <w:rStyle w:val="affff3"/>
        </w:rPr>
        <w:t>Идентификатор варианта использования:</w:t>
      </w:r>
      <w:r w:rsidRPr="00D548A1">
        <w:rPr>
          <w:b/>
        </w:rPr>
        <w:t xml:space="preserve"> </w:t>
      </w:r>
      <w:r w:rsidRPr="00D548A1">
        <w:t>ВИ-7.</w:t>
      </w:r>
    </w:p>
    <w:p w14:paraId="6ED41C7F" w14:textId="77777777" w:rsidR="00007611" w:rsidRPr="00D548A1" w:rsidRDefault="00007611" w:rsidP="00007611">
      <w:pPr>
        <w:pStyle w:val="Textbody"/>
        <w:keepNext/>
        <w:ind w:firstLine="709"/>
        <w:rPr>
          <w:rStyle w:val="affff0"/>
        </w:rPr>
      </w:pPr>
      <w:r w:rsidRPr="00D548A1">
        <w:rPr>
          <w:rStyle w:val="affff3"/>
        </w:rPr>
        <w:t>Краткое описание:</w:t>
      </w:r>
    </w:p>
    <w:p w14:paraId="5A562A13" w14:textId="77777777" w:rsidR="00F311C7" w:rsidRPr="00D548A1" w:rsidRDefault="00F311C7" w:rsidP="00F311C7">
      <w:pPr>
        <w:pStyle w:val="Textbody"/>
        <w:ind w:firstLine="709"/>
      </w:pPr>
      <w:r w:rsidRPr="00D548A1">
        <w:t>ВИ должен выполнить обмен диагностической и другой информацией при работе прибора с резервированием в паре «</w:t>
      </w:r>
      <w:proofErr w:type="gramStart"/>
      <w:r w:rsidRPr="00D548A1">
        <w:t>основной-резервный</w:t>
      </w:r>
      <w:proofErr w:type="gramEnd"/>
      <w:r w:rsidRPr="00D548A1">
        <w:t>».</w:t>
      </w:r>
    </w:p>
    <w:p w14:paraId="3698F125" w14:textId="77777777" w:rsidR="00007611" w:rsidRPr="00D548A1" w:rsidRDefault="00007611" w:rsidP="00007611">
      <w:pPr>
        <w:pStyle w:val="affff2"/>
        <w:keepNext/>
      </w:pPr>
      <w:r w:rsidRPr="00D548A1">
        <w:t>Действующие лица:</w:t>
      </w:r>
    </w:p>
    <w:p w14:paraId="1392ED8D" w14:textId="255B1D97" w:rsidR="001558AB" w:rsidRPr="00D548A1" w:rsidRDefault="001558AB" w:rsidP="00E960D2">
      <w:pPr>
        <w:pStyle w:val="a6"/>
        <w:numPr>
          <w:ilvl w:val="0"/>
          <w:numId w:val="87"/>
        </w:numPr>
      </w:pPr>
      <w:r w:rsidRPr="00D548A1">
        <w:t>системный таймер – периодический запуск ВИ;</w:t>
      </w:r>
    </w:p>
    <w:p w14:paraId="432B214D" w14:textId="634379BC" w:rsidR="00F311C7" w:rsidRPr="00D548A1" w:rsidRDefault="00142AD1" w:rsidP="001558AB">
      <w:pPr>
        <w:pStyle w:val="a6"/>
      </w:pPr>
      <w:r w:rsidRPr="00D548A1">
        <w:lastRenderedPageBreak/>
        <w:t>смежный</w:t>
      </w:r>
      <w:r w:rsidR="001558AB" w:rsidRPr="00D548A1">
        <w:t xml:space="preserve"> прибор.</w:t>
      </w:r>
    </w:p>
    <w:p w14:paraId="68A96993" w14:textId="77777777" w:rsidR="00007611" w:rsidRPr="00D548A1" w:rsidRDefault="00007611" w:rsidP="00007611">
      <w:pPr>
        <w:pStyle w:val="affff2"/>
        <w:keepNext/>
      </w:pPr>
      <w:r w:rsidRPr="00D548A1">
        <w:t>Предусловия:</w:t>
      </w:r>
    </w:p>
    <w:p w14:paraId="46442E1A" w14:textId="77777777" w:rsidR="00007611" w:rsidRPr="00D548A1" w:rsidRDefault="00F311C7" w:rsidP="00E960D2">
      <w:pPr>
        <w:pStyle w:val="a6"/>
        <w:numPr>
          <w:ilvl w:val="0"/>
          <w:numId w:val="88"/>
        </w:numPr>
      </w:pPr>
      <w:r w:rsidRPr="00D548A1">
        <w:t>прибор находится в одном из режимов «БС», «РС».</w:t>
      </w:r>
    </w:p>
    <w:p w14:paraId="40A98565" w14:textId="77777777" w:rsidR="00007611" w:rsidRPr="00D548A1" w:rsidRDefault="00007611" w:rsidP="00007611">
      <w:pPr>
        <w:pStyle w:val="Textbody"/>
        <w:keepNext/>
        <w:tabs>
          <w:tab w:val="left" w:pos="2100"/>
        </w:tabs>
        <w:ind w:firstLine="709"/>
        <w:rPr>
          <w:b/>
        </w:rPr>
      </w:pPr>
      <w:r w:rsidRPr="00D548A1">
        <w:rPr>
          <w:rStyle w:val="affff3"/>
        </w:rPr>
        <w:t>Постусловия:</w:t>
      </w:r>
    </w:p>
    <w:p w14:paraId="426F4763" w14:textId="534D41BC" w:rsidR="00007611" w:rsidRPr="00D548A1" w:rsidRDefault="001558AB" w:rsidP="00E960D2">
      <w:pPr>
        <w:pStyle w:val="a6"/>
        <w:numPr>
          <w:ilvl w:val="0"/>
          <w:numId w:val="200"/>
        </w:numPr>
      </w:pPr>
      <w:proofErr w:type="gramStart"/>
      <w:r w:rsidRPr="00D548A1">
        <w:t>о</w:t>
      </w:r>
      <w:r w:rsidR="00E06F93" w:rsidRPr="00D548A1">
        <w:t>тсутствуют для данного ВИ.</w:t>
      </w:r>
      <w:proofErr w:type="gramEnd"/>
    </w:p>
    <w:p w14:paraId="421276AF" w14:textId="77777777" w:rsidR="00007611" w:rsidRPr="00D548A1" w:rsidRDefault="00007611" w:rsidP="00007611">
      <w:pPr>
        <w:pStyle w:val="affff2"/>
        <w:keepNext/>
      </w:pPr>
      <w:r w:rsidRPr="00D548A1">
        <w:t>Сценарий:</w:t>
      </w:r>
    </w:p>
    <w:p w14:paraId="595FE99F" w14:textId="77777777" w:rsidR="00E06F93" w:rsidRPr="00D548A1" w:rsidRDefault="00E06F93" w:rsidP="00E960D2">
      <w:pPr>
        <w:pStyle w:val="a6"/>
        <w:numPr>
          <w:ilvl w:val="0"/>
          <w:numId w:val="89"/>
        </w:numPr>
      </w:pPr>
      <w:r w:rsidRPr="00D548A1">
        <w:t>должны определиться данные для передачи смежному прибору;</w:t>
      </w:r>
    </w:p>
    <w:p w14:paraId="4F924EA1" w14:textId="77777777" w:rsidR="00E06F93" w:rsidRPr="00D548A1" w:rsidRDefault="00E06F93" w:rsidP="001558AB">
      <w:pPr>
        <w:pStyle w:val="a6"/>
      </w:pPr>
      <w:r w:rsidRPr="00D548A1">
        <w:t>должен быть сформирован и передан пакет данных</w:t>
      </w:r>
      <w:r w:rsidR="00EA77FB" w:rsidRPr="00D548A1">
        <w:t xml:space="preserve"> смежному пр</w:t>
      </w:r>
      <w:r w:rsidR="00EA77FB" w:rsidRPr="00D548A1">
        <w:t>и</w:t>
      </w:r>
      <w:r w:rsidR="00EA77FB" w:rsidRPr="00D548A1">
        <w:t>бору, включающий байт состояния прибора и значение контрольной суммы</w:t>
      </w:r>
      <w:r w:rsidRPr="00D548A1">
        <w:t>;</w:t>
      </w:r>
    </w:p>
    <w:p w14:paraId="3ADF5679" w14:textId="77777777" w:rsidR="00E06F93" w:rsidRPr="00D548A1" w:rsidRDefault="00E06F93" w:rsidP="001558AB">
      <w:pPr>
        <w:pStyle w:val="a6"/>
      </w:pPr>
      <w:r w:rsidRPr="00D548A1">
        <w:t>должны быть приняты и обработаны данные от смежного прибора</w:t>
      </w:r>
      <w:r w:rsidR="00EA77FB" w:rsidRPr="00D548A1">
        <w:t xml:space="preserve"> (формат – аналогичный пункту б))</w:t>
      </w:r>
      <w:r w:rsidRPr="00D548A1">
        <w:t>;</w:t>
      </w:r>
    </w:p>
    <w:p w14:paraId="25052D96" w14:textId="77777777" w:rsidR="00007611" w:rsidRPr="00D548A1" w:rsidRDefault="00E06F93" w:rsidP="001558AB">
      <w:pPr>
        <w:pStyle w:val="a6"/>
      </w:pPr>
      <w:r w:rsidRPr="00D548A1">
        <w:t>пункты а</w:t>
      </w:r>
      <w:proofErr w:type="gramStart"/>
      <w:r w:rsidRPr="00D548A1">
        <w:t>)-</w:t>
      </w:r>
      <w:proofErr w:type="gramEnd"/>
      <w:r w:rsidRPr="00D548A1">
        <w:t>в) обязаны выполняться непрерывно циклически.</w:t>
      </w:r>
    </w:p>
    <w:p w14:paraId="52B28DDC" w14:textId="77777777" w:rsidR="00007611" w:rsidRPr="00D548A1" w:rsidRDefault="00007611" w:rsidP="00007611">
      <w:pPr>
        <w:pStyle w:val="Textbody"/>
        <w:keepNext/>
        <w:tabs>
          <w:tab w:val="left" w:pos="1938"/>
        </w:tabs>
        <w:ind w:firstLine="709"/>
        <w:rPr>
          <w:rStyle w:val="affff3"/>
        </w:rPr>
      </w:pPr>
      <w:r w:rsidRPr="00D548A1">
        <w:rPr>
          <w:rStyle w:val="affff3"/>
        </w:rPr>
        <w:t>Исключения:</w:t>
      </w:r>
    </w:p>
    <w:p w14:paraId="7AF07118" w14:textId="2F1E1A75" w:rsidR="00007611" w:rsidRPr="00D548A1" w:rsidRDefault="00EA77FB" w:rsidP="00142AD1">
      <w:pPr>
        <w:pStyle w:val="a6"/>
        <w:numPr>
          <w:ilvl w:val="0"/>
          <w:numId w:val="215"/>
        </w:numPr>
        <w:rPr>
          <w:rStyle w:val="affff0"/>
        </w:rPr>
      </w:pPr>
      <w:r w:rsidRPr="00D548A1">
        <w:rPr>
          <w:rStyle w:val="affff0"/>
        </w:rPr>
        <w:t>получены некорректны</w:t>
      </w:r>
      <w:r w:rsidR="009D24F4" w:rsidRPr="00D548A1">
        <w:rPr>
          <w:rStyle w:val="affff0"/>
        </w:rPr>
        <w:t>е</w:t>
      </w:r>
      <w:r w:rsidRPr="00D548A1">
        <w:rPr>
          <w:rStyle w:val="affff0"/>
        </w:rPr>
        <w:t xml:space="preserve"> данные (</w:t>
      </w:r>
      <w:r w:rsidR="00CC4F36" w:rsidRPr="00D548A1">
        <w:rPr>
          <w:rStyle w:val="affff0"/>
        </w:rPr>
        <w:t>вычисленное</w:t>
      </w:r>
      <w:r w:rsidRPr="00D548A1">
        <w:rPr>
          <w:rStyle w:val="affff0"/>
        </w:rPr>
        <w:t xml:space="preserve"> значение контрол</w:t>
      </w:r>
      <w:r w:rsidRPr="00D548A1">
        <w:rPr>
          <w:rStyle w:val="affff0"/>
        </w:rPr>
        <w:t>ь</w:t>
      </w:r>
      <w:r w:rsidRPr="00D548A1">
        <w:rPr>
          <w:rStyle w:val="affff0"/>
        </w:rPr>
        <w:t xml:space="preserve">ной суммы не соответствует </w:t>
      </w:r>
      <w:proofErr w:type="gramStart"/>
      <w:r w:rsidRPr="00D548A1">
        <w:rPr>
          <w:rStyle w:val="affff0"/>
        </w:rPr>
        <w:t>полученному</w:t>
      </w:r>
      <w:proofErr w:type="gramEnd"/>
      <w:r w:rsidRPr="00D548A1">
        <w:rPr>
          <w:rStyle w:val="affff0"/>
        </w:rPr>
        <w:t xml:space="preserve"> от смежного прибора) – при п</w:t>
      </w:r>
      <w:r w:rsidRPr="00D548A1">
        <w:rPr>
          <w:rStyle w:val="affff0"/>
        </w:rPr>
        <w:t>о</w:t>
      </w:r>
      <w:r w:rsidRPr="00D548A1">
        <w:rPr>
          <w:rStyle w:val="affff0"/>
        </w:rPr>
        <w:t>вторе это</w:t>
      </w:r>
      <w:r w:rsidR="009D24F4" w:rsidRPr="00D548A1">
        <w:rPr>
          <w:rStyle w:val="affff0"/>
        </w:rPr>
        <w:t>го</w:t>
      </w:r>
      <w:r w:rsidRPr="00D548A1">
        <w:rPr>
          <w:rStyle w:val="affff0"/>
        </w:rPr>
        <w:t xml:space="preserve"> исключения в течение 3</w:t>
      </w:r>
      <w:r w:rsidR="009D24F4" w:rsidRPr="00D548A1">
        <w:rPr>
          <w:rStyle w:val="affff0"/>
        </w:rPr>
        <w:t> </w:t>
      </w:r>
      <w:r w:rsidRPr="00D548A1">
        <w:rPr>
          <w:rStyle w:val="affff0"/>
        </w:rPr>
        <w:t xml:space="preserve">раз </w:t>
      </w:r>
      <w:r w:rsidR="008216E6" w:rsidRPr="00D548A1">
        <w:rPr>
          <w:rStyle w:val="affff0"/>
        </w:rPr>
        <w:t>подряд</w:t>
      </w:r>
      <w:r w:rsidRPr="00D548A1">
        <w:rPr>
          <w:rStyle w:val="affff0"/>
        </w:rPr>
        <w:t xml:space="preserve"> перейти в ЗС.</w:t>
      </w:r>
    </w:p>
    <w:p w14:paraId="752FAD1C" w14:textId="77777777" w:rsidR="00007611" w:rsidRPr="00D548A1" w:rsidRDefault="00007611" w:rsidP="00007611">
      <w:pPr>
        <w:pStyle w:val="Textbody"/>
        <w:keepNext/>
        <w:tabs>
          <w:tab w:val="left" w:pos="1938"/>
        </w:tabs>
        <w:ind w:firstLine="709"/>
      </w:pPr>
      <w:r w:rsidRPr="00D548A1">
        <w:rPr>
          <w:rStyle w:val="affff3"/>
        </w:rPr>
        <w:t>Дополнительные сведения:</w:t>
      </w:r>
    </w:p>
    <w:p w14:paraId="41111411" w14:textId="77777777" w:rsidR="00EA77FB" w:rsidRPr="00D548A1" w:rsidRDefault="00EA77FB" w:rsidP="00E960D2">
      <w:pPr>
        <w:pStyle w:val="a6"/>
        <w:numPr>
          <w:ilvl w:val="0"/>
          <w:numId w:val="91"/>
        </w:numPr>
      </w:pPr>
      <w:r w:rsidRPr="00D548A1">
        <w:t>формирование сигнала передачи должно выполняться синхронно сигналами от обоих МК. Сигнал приема должен считаться параллельно об</w:t>
      </w:r>
      <w:r w:rsidRPr="00D548A1">
        <w:t>о</w:t>
      </w:r>
      <w:r w:rsidRPr="00D548A1">
        <w:t>ими МК и далее используется синхронизированное значение принятого си</w:t>
      </w:r>
      <w:r w:rsidRPr="00D548A1">
        <w:t>г</w:t>
      </w:r>
      <w:r w:rsidRPr="00D548A1">
        <w:t>нала;</w:t>
      </w:r>
    </w:p>
    <w:p w14:paraId="6C12EBE2" w14:textId="20C99F78" w:rsidR="00142AD1" w:rsidRPr="00D548A1" w:rsidRDefault="00EA77FB" w:rsidP="009D24F4">
      <w:pPr>
        <w:pStyle w:val="a6"/>
      </w:pPr>
      <w:r w:rsidRPr="00D548A1">
        <w:t>межприборный обмен должен выполниться в соответствии с док</w:t>
      </w:r>
      <w:r w:rsidRPr="00D548A1">
        <w:t>у</w:t>
      </w:r>
      <w:r w:rsidRPr="00D548A1">
        <w:t>ментом «Требования к формату обмена диагностической информацией ме</w:t>
      </w:r>
      <w:r w:rsidRPr="00D548A1">
        <w:t>ж</w:t>
      </w:r>
      <w:r w:rsidRPr="00D548A1">
        <w:t>ду объектными контроллерами (</w:t>
      </w:r>
      <w:proofErr w:type="gramStart"/>
      <w:r w:rsidRPr="00D548A1">
        <w:t>ОК</w:t>
      </w:r>
      <w:proofErr w:type="gramEnd"/>
      <w:r w:rsidRPr="00D548A1">
        <w:t>) в пределах пары «основной-</w:t>
      </w:r>
      <w:commentRangeStart w:id="131"/>
      <w:commentRangeStart w:id="132"/>
      <w:r w:rsidRPr="00D548A1">
        <w:t>резервный</w:t>
      </w:r>
      <w:commentRangeEnd w:id="131"/>
      <w:r w:rsidRPr="00D548A1">
        <w:rPr>
          <w:rStyle w:val="affe"/>
          <w:sz w:val="28"/>
          <w:szCs w:val="28"/>
        </w:rPr>
        <w:commentReference w:id="131"/>
      </w:r>
      <w:commentRangeEnd w:id="132"/>
      <w:r w:rsidR="009D24F4" w:rsidRPr="00D548A1">
        <w:rPr>
          <w:rStyle w:val="affe"/>
          <w:rFonts w:eastAsia="Times New Roman"/>
          <w:noProof/>
          <w:lang w:eastAsia="ru-RU"/>
        </w:rPr>
        <w:commentReference w:id="132"/>
      </w:r>
      <w:r w:rsidRPr="00D548A1">
        <w:t>»</w:t>
      </w:r>
      <w:r w:rsidR="00142AD1" w:rsidRPr="00D548A1">
        <w:t>;</w:t>
      </w:r>
    </w:p>
    <w:p w14:paraId="3B04F239" w14:textId="77777777" w:rsidR="00142AD1" w:rsidRPr="00D548A1" w:rsidRDefault="00142AD1" w:rsidP="00142AD1">
      <w:pPr>
        <w:pStyle w:val="a6"/>
      </w:pPr>
      <w:r w:rsidRPr="00D548A1">
        <w:t>отсутствует связь со смежным прибором, т.е. в течение определе</w:t>
      </w:r>
      <w:r w:rsidRPr="00D548A1">
        <w:t>н</w:t>
      </w:r>
      <w:r w:rsidRPr="00D548A1">
        <w:t>ного времени от смежного прибора не получен ни один пакет данных;</w:t>
      </w:r>
    </w:p>
    <w:p w14:paraId="5627366F" w14:textId="55E9CC73" w:rsidR="00007611" w:rsidRPr="00D548A1" w:rsidRDefault="00421CF2" w:rsidP="00142AD1">
      <w:pPr>
        <w:pStyle w:val="a6"/>
        <w:rPr>
          <w:rStyle w:val="affff0"/>
        </w:rPr>
      </w:pPr>
      <w:r w:rsidRPr="00D548A1">
        <w:t>при отсутствии связи со смежным прибором</w:t>
      </w:r>
      <w:r w:rsidR="00142AD1" w:rsidRPr="00D548A1">
        <w:t xml:space="preserve"> </w:t>
      </w:r>
      <w:r w:rsidRPr="00D548A1">
        <w:t>(</w:t>
      </w:r>
      <w:r w:rsidR="00142AD1" w:rsidRPr="00D548A1">
        <w:t>в пакетах, принима</w:t>
      </w:r>
      <w:r w:rsidR="00142AD1" w:rsidRPr="00D548A1">
        <w:t>е</w:t>
      </w:r>
      <w:r w:rsidR="00142AD1" w:rsidRPr="00D548A1">
        <w:t xml:space="preserve">мых от смежного прибора, установлен признак, что он «меня не слышит», </w:t>
      </w:r>
      <w:r w:rsidR="00142AD1" w:rsidRPr="00D548A1">
        <w:lastRenderedPageBreak/>
        <w:t>т.е. что он в течение определенного времени не принял ни одного пакета данных</w:t>
      </w:r>
      <w:r w:rsidRPr="00D548A1">
        <w:t>)</w:t>
      </w:r>
      <w:r w:rsidR="00142AD1" w:rsidRPr="00D548A1">
        <w:t>.</w:t>
      </w:r>
    </w:p>
    <w:p w14:paraId="396035E3" w14:textId="2DBB369A" w:rsidR="00007611" w:rsidRPr="00D548A1" w:rsidRDefault="00007611" w:rsidP="009D24F4">
      <w:pPr>
        <w:pStyle w:val="4f5"/>
      </w:pPr>
      <w:bookmarkStart w:id="133" w:name="_Toc44926834"/>
      <w:r w:rsidRPr="00D548A1">
        <w:t xml:space="preserve">ВИ «Обмен </w:t>
      </w:r>
      <w:r w:rsidR="009D24F4" w:rsidRPr="00D548A1">
        <w:t>с УС</w:t>
      </w:r>
      <w:r w:rsidRPr="00D548A1">
        <w:t>»</w:t>
      </w:r>
      <w:bookmarkEnd w:id="133"/>
    </w:p>
    <w:p w14:paraId="3B001F14" w14:textId="77777777" w:rsidR="00007611" w:rsidRPr="00D548A1" w:rsidRDefault="00007611" w:rsidP="00007611">
      <w:pPr>
        <w:pStyle w:val="Textbody"/>
        <w:ind w:firstLine="709"/>
      </w:pPr>
      <w:r w:rsidRPr="00D548A1">
        <w:rPr>
          <w:rStyle w:val="affff3"/>
        </w:rPr>
        <w:t>Идентификатор варианта использования:</w:t>
      </w:r>
      <w:r w:rsidRPr="00D548A1">
        <w:rPr>
          <w:b/>
        </w:rPr>
        <w:t xml:space="preserve"> </w:t>
      </w:r>
      <w:r w:rsidRPr="00D548A1">
        <w:t>ВИ-8.</w:t>
      </w:r>
    </w:p>
    <w:p w14:paraId="0EB52566" w14:textId="77777777" w:rsidR="00007611" w:rsidRPr="00D548A1" w:rsidRDefault="00007611" w:rsidP="00007611">
      <w:pPr>
        <w:pStyle w:val="Textbody"/>
        <w:keepNext/>
        <w:ind w:firstLine="709"/>
        <w:rPr>
          <w:rStyle w:val="affff0"/>
        </w:rPr>
      </w:pPr>
      <w:r w:rsidRPr="00D548A1">
        <w:rPr>
          <w:rStyle w:val="affff3"/>
        </w:rPr>
        <w:t>Краткое описание:</w:t>
      </w:r>
    </w:p>
    <w:p w14:paraId="214195B2" w14:textId="77777777" w:rsidR="009D24F4" w:rsidRPr="00D548A1" w:rsidRDefault="008477DE" w:rsidP="00007611">
      <w:pPr>
        <w:pStyle w:val="affff"/>
        <w:tabs>
          <w:tab w:val="left" w:pos="1134"/>
        </w:tabs>
      </w:pPr>
      <w:r w:rsidRPr="00D548A1">
        <w:t>ВИ должен выполнить обмен данными между прибором и УС по двум гальванически развязанным линиям связи в соответствии с Протоколом.</w:t>
      </w:r>
    </w:p>
    <w:p w14:paraId="56687971" w14:textId="310B8031" w:rsidR="00007611" w:rsidRPr="00D548A1" w:rsidRDefault="008477DE" w:rsidP="00007611">
      <w:pPr>
        <w:pStyle w:val="affff"/>
        <w:tabs>
          <w:tab w:val="left" w:pos="1134"/>
        </w:tabs>
      </w:pPr>
      <w:r w:rsidRPr="00D548A1">
        <w:t xml:space="preserve">Прибор получает телеграммы приказов </w:t>
      </w:r>
      <w:proofErr w:type="gramStart"/>
      <w:r w:rsidRPr="00D548A1">
        <w:t>от</w:t>
      </w:r>
      <w:proofErr w:type="gramEnd"/>
      <w:r w:rsidRPr="00D548A1">
        <w:t xml:space="preserve"> </w:t>
      </w:r>
      <w:proofErr w:type="gramStart"/>
      <w:r w:rsidRPr="00D548A1">
        <w:t>УС</w:t>
      </w:r>
      <w:proofErr w:type="gramEnd"/>
      <w:r w:rsidRPr="00D548A1">
        <w:t xml:space="preserve"> с определённой пери</w:t>
      </w:r>
      <w:r w:rsidRPr="00D548A1">
        <w:t>о</w:t>
      </w:r>
      <w:r w:rsidRPr="00D548A1">
        <w:t>дичностью и формирует телеграммы статусов.</w:t>
      </w:r>
    </w:p>
    <w:p w14:paraId="0107D785" w14:textId="77777777" w:rsidR="00007611" w:rsidRPr="00D548A1" w:rsidRDefault="00007611" w:rsidP="00007611">
      <w:pPr>
        <w:pStyle w:val="affff2"/>
        <w:keepNext/>
      </w:pPr>
      <w:r w:rsidRPr="00D548A1">
        <w:t>Действующие лица:</w:t>
      </w:r>
    </w:p>
    <w:p w14:paraId="24E3B946" w14:textId="77777777" w:rsidR="00007611" w:rsidRPr="00D548A1" w:rsidRDefault="008477DE" w:rsidP="00E960D2">
      <w:pPr>
        <w:pStyle w:val="a6"/>
        <w:numPr>
          <w:ilvl w:val="0"/>
          <w:numId w:val="201"/>
        </w:numPr>
      </w:pPr>
      <w:r w:rsidRPr="00D548A1">
        <w:t>УС – запуск сценария.</w:t>
      </w:r>
    </w:p>
    <w:p w14:paraId="4F476F7F" w14:textId="77777777" w:rsidR="00007611" w:rsidRPr="00D548A1" w:rsidRDefault="00007611" w:rsidP="00007611">
      <w:pPr>
        <w:pStyle w:val="affff2"/>
        <w:keepNext/>
      </w:pPr>
      <w:r w:rsidRPr="00D548A1">
        <w:t>Предусловия:</w:t>
      </w:r>
    </w:p>
    <w:p w14:paraId="028D41E8" w14:textId="77777777" w:rsidR="008477DE" w:rsidRPr="00D548A1" w:rsidRDefault="008477DE" w:rsidP="00E960D2">
      <w:pPr>
        <w:pStyle w:val="a6"/>
        <w:numPr>
          <w:ilvl w:val="0"/>
          <w:numId w:val="202"/>
        </w:numPr>
      </w:pPr>
      <w:r w:rsidRPr="00D548A1">
        <w:t>прибор находится в одном из режимов работы: «РС», «БС».</w:t>
      </w:r>
    </w:p>
    <w:p w14:paraId="00260626" w14:textId="77777777" w:rsidR="00007611" w:rsidRPr="00D548A1" w:rsidRDefault="00007611" w:rsidP="00007611">
      <w:pPr>
        <w:pStyle w:val="Textbody"/>
        <w:keepNext/>
        <w:tabs>
          <w:tab w:val="left" w:pos="2100"/>
        </w:tabs>
        <w:ind w:firstLine="709"/>
        <w:rPr>
          <w:b/>
        </w:rPr>
      </w:pPr>
      <w:r w:rsidRPr="00D548A1">
        <w:rPr>
          <w:rStyle w:val="affff3"/>
        </w:rPr>
        <w:t>Постусловия:</w:t>
      </w:r>
    </w:p>
    <w:p w14:paraId="4DC6A15E" w14:textId="3F911A43" w:rsidR="00007611" w:rsidRPr="00D548A1" w:rsidRDefault="00D62067" w:rsidP="00E960D2">
      <w:pPr>
        <w:pStyle w:val="a6"/>
        <w:numPr>
          <w:ilvl w:val="0"/>
          <w:numId w:val="203"/>
        </w:numPr>
      </w:pPr>
      <w:r w:rsidRPr="00D548A1">
        <w:t>п</w:t>
      </w:r>
      <w:r w:rsidR="008477DE" w:rsidRPr="00D548A1">
        <w:t xml:space="preserve">ринят приказ </w:t>
      </w:r>
      <w:proofErr w:type="gramStart"/>
      <w:r w:rsidR="008477DE" w:rsidRPr="00D548A1">
        <w:t>от</w:t>
      </w:r>
      <w:proofErr w:type="gramEnd"/>
      <w:r w:rsidR="008477DE" w:rsidRPr="00D548A1">
        <w:t xml:space="preserve"> УС, передан статус в УС.</w:t>
      </w:r>
    </w:p>
    <w:p w14:paraId="58298183" w14:textId="77777777" w:rsidR="00007611" w:rsidRPr="00D548A1" w:rsidRDefault="00007611" w:rsidP="00007611">
      <w:pPr>
        <w:pStyle w:val="affff2"/>
        <w:keepNext/>
      </w:pPr>
      <w:r w:rsidRPr="00D548A1">
        <w:t>Сценарий:</w:t>
      </w:r>
    </w:p>
    <w:p w14:paraId="4B5A5D86" w14:textId="294CDAA4" w:rsidR="008477DE" w:rsidRPr="00D548A1" w:rsidRDefault="00D62067" w:rsidP="00E960D2">
      <w:pPr>
        <w:pStyle w:val="a0"/>
        <w:numPr>
          <w:ilvl w:val="0"/>
          <w:numId w:val="92"/>
        </w:numPr>
        <w:ind w:left="0" w:firstLine="709"/>
        <w:rPr>
          <w:lang w:val="ru-RU"/>
        </w:rPr>
      </w:pPr>
      <w:r w:rsidRPr="00D548A1">
        <w:rPr>
          <w:lang w:val="ru-RU"/>
        </w:rPr>
        <w:t>с</w:t>
      </w:r>
      <w:r w:rsidR="008477DE" w:rsidRPr="00D548A1">
        <w:rPr>
          <w:lang w:val="ru-RU"/>
        </w:rPr>
        <w:t>ценарий начинается с приема телеграмм приказа;</w:t>
      </w:r>
    </w:p>
    <w:p w14:paraId="64C2BCD6" w14:textId="5449B345" w:rsidR="008477DE" w:rsidRPr="00D548A1" w:rsidRDefault="00D62067" w:rsidP="00D62067">
      <w:pPr>
        <w:pStyle w:val="a0"/>
        <w:ind w:left="0" w:firstLine="709"/>
        <w:rPr>
          <w:lang w:val="ru-RU"/>
        </w:rPr>
      </w:pPr>
      <w:r w:rsidRPr="00D548A1">
        <w:rPr>
          <w:lang w:val="ru-RU"/>
        </w:rPr>
        <w:t>п</w:t>
      </w:r>
      <w:r w:rsidR="008477DE" w:rsidRPr="00D548A1">
        <w:rPr>
          <w:lang w:val="ru-RU"/>
        </w:rPr>
        <w:t>рибор контролирует корректность принятых телеграмм приказа;</w:t>
      </w:r>
    </w:p>
    <w:p w14:paraId="1DD351CF" w14:textId="15C053B0" w:rsidR="008477DE" w:rsidRPr="00D548A1" w:rsidRDefault="00D62067" w:rsidP="00D62067">
      <w:pPr>
        <w:pStyle w:val="a0"/>
        <w:ind w:left="0" w:firstLine="709"/>
        <w:rPr>
          <w:lang w:val="ru-RU"/>
        </w:rPr>
      </w:pPr>
      <w:r w:rsidRPr="00D548A1">
        <w:rPr>
          <w:lang w:val="ru-RU"/>
        </w:rPr>
        <w:t>п</w:t>
      </w:r>
      <w:r w:rsidR="008477DE" w:rsidRPr="00D548A1">
        <w:rPr>
          <w:lang w:val="ru-RU"/>
        </w:rPr>
        <w:t xml:space="preserve">рибор контролирует, что </w:t>
      </w:r>
      <w:proofErr w:type="gramStart"/>
      <w:r w:rsidR="008477DE" w:rsidRPr="00D548A1">
        <w:rPr>
          <w:lang w:val="ru-RU"/>
        </w:rPr>
        <w:t>МК</w:t>
      </w:r>
      <w:proofErr w:type="gramEnd"/>
      <w:r w:rsidR="00366FEC" w:rsidRPr="00D548A1">
        <w:rPr>
          <w:lang w:val="ru-RU"/>
        </w:rPr>
        <w:t>-</w:t>
      </w:r>
      <w:r w:rsidR="008477DE" w:rsidRPr="00D548A1">
        <w:rPr>
          <w:lang w:val="ru-RU"/>
        </w:rPr>
        <w:t xml:space="preserve">Master и </w:t>
      </w:r>
      <w:r w:rsidR="00366FEC" w:rsidRPr="00D548A1">
        <w:rPr>
          <w:lang w:val="ru-RU"/>
        </w:rPr>
        <w:t>МК-</w:t>
      </w:r>
      <w:r w:rsidR="008477DE" w:rsidRPr="00D548A1">
        <w:rPr>
          <w:lang w:val="ru-RU"/>
        </w:rPr>
        <w:t>Slave приняли одинак</w:t>
      </w:r>
      <w:r w:rsidR="008477DE" w:rsidRPr="00D548A1">
        <w:rPr>
          <w:lang w:val="ru-RU"/>
        </w:rPr>
        <w:t>о</w:t>
      </w:r>
      <w:r w:rsidR="008477DE" w:rsidRPr="00D548A1">
        <w:rPr>
          <w:lang w:val="ru-RU"/>
        </w:rPr>
        <w:t xml:space="preserve">вые телеграммы; </w:t>
      </w:r>
    </w:p>
    <w:p w14:paraId="4EF63389" w14:textId="3D9C36C8" w:rsidR="00007611" w:rsidRPr="00D548A1" w:rsidRDefault="00D62067" w:rsidP="00D62067">
      <w:pPr>
        <w:pStyle w:val="a0"/>
        <w:ind w:left="0" w:firstLine="709"/>
        <w:rPr>
          <w:lang w:val="ru-RU"/>
        </w:rPr>
      </w:pPr>
      <w:r w:rsidRPr="00D548A1">
        <w:rPr>
          <w:lang w:val="ru-RU"/>
        </w:rPr>
        <w:t>п</w:t>
      </w:r>
      <w:r w:rsidR="008477DE" w:rsidRPr="00D548A1">
        <w:rPr>
          <w:lang w:val="ru-RU"/>
        </w:rPr>
        <w:t>рибор формирует телеграммы статуса (полные для активного пр</w:t>
      </w:r>
      <w:r w:rsidR="008477DE" w:rsidRPr="00D548A1">
        <w:rPr>
          <w:lang w:val="ru-RU"/>
        </w:rPr>
        <w:t>и</w:t>
      </w:r>
      <w:r w:rsidR="008477DE" w:rsidRPr="00D548A1">
        <w:rPr>
          <w:lang w:val="ru-RU"/>
        </w:rPr>
        <w:t>бора и короткие для пассивного прибора) и передает их в УС.</w:t>
      </w:r>
    </w:p>
    <w:p w14:paraId="5623F798" w14:textId="77777777" w:rsidR="00007611" w:rsidRPr="00D548A1" w:rsidRDefault="00007611" w:rsidP="00007611">
      <w:pPr>
        <w:pStyle w:val="Textbody"/>
        <w:keepNext/>
        <w:tabs>
          <w:tab w:val="left" w:pos="1938"/>
        </w:tabs>
        <w:ind w:firstLine="709"/>
        <w:rPr>
          <w:rStyle w:val="affff3"/>
        </w:rPr>
      </w:pPr>
      <w:r w:rsidRPr="00D548A1">
        <w:rPr>
          <w:rStyle w:val="affff3"/>
        </w:rPr>
        <w:t>Исключения:</w:t>
      </w:r>
    </w:p>
    <w:p w14:paraId="3CDE607B" w14:textId="77777777" w:rsidR="008477DE" w:rsidRPr="00D548A1" w:rsidRDefault="008477DE" w:rsidP="00E960D2">
      <w:pPr>
        <w:pStyle w:val="a0"/>
        <w:numPr>
          <w:ilvl w:val="0"/>
          <w:numId w:val="93"/>
        </w:numPr>
        <w:ind w:left="0" w:firstLine="709"/>
        <w:rPr>
          <w:lang w:val="ru-RU"/>
        </w:rPr>
      </w:pPr>
      <w:r w:rsidRPr="00D548A1">
        <w:rPr>
          <w:lang w:val="ru-RU"/>
        </w:rPr>
        <w:t>отсутствие связи с УС по RS-422 (отсутствие корректных приказов по двум линиям связи более 1500 мс) – прибор должен выполнить переход в «БС».</w:t>
      </w:r>
    </w:p>
    <w:p w14:paraId="3A28157E" w14:textId="77777777" w:rsidR="00007611" w:rsidRPr="00D548A1" w:rsidRDefault="00007611" w:rsidP="00007611">
      <w:pPr>
        <w:pStyle w:val="Textbody"/>
        <w:keepNext/>
        <w:tabs>
          <w:tab w:val="left" w:pos="1938"/>
        </w:tabs>
        <w:ind w:firstLine="709"/>
      </w:pPr>
      <w:r w:rsidRPr="00D548A1">
        <w:rPr>
          <w:rStyle w:val="affff3"/>
        </w:rPr>
        <w:t>Дополнительные сведения:</w:t>
      </w:r>
    </w:p>
    <w:p w14:paraId="2ECD4F34" w14:textId="3E443454" w:rsidR="00007611" w:rsidRPr="00D548A1" w:rsidRDefault="00D62067" w:rsidP="00E960D2">
      <w:pPr>
        <w:pStyle w:val="a0"/>
        <w:numPr>
          <w:ilvl w:val="0"/>
          <w:numId w:val="94"/>
        </w:numPr>
        <w:ind w:left="0" w:firstLine="709"/>
        <w:rPr>
          <w:rStyle w:val="affff0"/>
          <w:lang w:val="ru-RU"/>
        </w:rPr>
      </w:pPr>
      <w:r w:rsidRPr="00D548A1">
        <w:rPr>
          <w:rStyle w:val="affff0"/>
          <w:lang w:val="ru-RU"/>
        </w:rPr>
        <w:t>о</w:t>
      </w:r>
      <w:r w:rsidR="008477DE" w:rsidRPr="00D548A1">
        <w:rPr>
          <w:rStyle w:val="affff0"/>
          <w:lang w:val="ru-RU"/>
        </w:rPr>
        <w:t xml:space="preserve">бмен с УС регламентирован </w:t>
      </w:r>
      <w:r w:rsidRPr="00D548A1">
        <w:rPr>
          <w:rStyle w:val="affff0"/>
          <w:lang w:val="ru-RU"/>
        </w:rPr>
        <w:t>Протоколом.</w:t>
      </w:r>
    </w:p>
    <w:p w14:paraId="415922B7" w14:textId="77777777" w:rsidR="004713B7" w:rsidRPr="00D548A1" w:rsidRDefault="004713B7" w:rsidP="00D62067">
      <w:pPr>
        <w:pStyle w:val="4f5"/>
      </w:pPr>
      <w:bookmarkStart w:id="134" w:name="_Toc44926835"/>
      <w:r w:rsidRPr="00D548A1">
        <w:lastRenderedPageBreak/>
        <w:t>ВИ «Обработка аналоговых сигналов»</w:t>
      </w:r>
      <w:bookmarkEnd w:id="134"/>
    </w:p>
    <w:p w14:paraId="13959E60" w14:textId="77777777" w:rsidR="004713B7" w:rsidRPr="00D548A1" w:rsidRDefault="004713B7" w:rsidP="00DE779A">
      <w:pPr>
        <w:pStyle w:val="Textbody"/>
        <w:ind w:firstLine="709"/>
        <w:rPr>
          <w:szCs w:val="28"/>
        </w:rPr>
      </w:pPr>
      <w:r w:rsidRPr="00D548A1">
        <w:rPr>
          <w:rStyle w:val="affff3"/>
          <w:szCs w:val="28"/>
        </w:rPr>
        <w:t>Идентификатор варианта использования:</w:t>
      </w:r>
      <w:r w:rsidRPr="00D548A1">
        <w:rPr>
          <w:b/>
          <w:szCs w:val="28"/>
        </w:rPr>
        <w:t xml:space="preserve"> </w:t>
      </w:r>
      <w:r w:rsidRPr="00D548A1">
        <w:rPr>
          <w:szCs w:val="28"/>
        </w:rPr>
        <w:t>ВИ-9.</w:t>
      </w:r>
    </w:p>
    <w:p w14:paraId="6DE97ED2" w14:textId="77777777" w:rsidR="004713B7" w:rsidRPr="00D548A1" w:rsidRDefault="004713B7" w:rsidP="00DE779A">
      <w:pPr>
        <w:pStyle w:val="Textbody"/>
        <w:keepNext/>
        <w:ind w:firstLine="709"/>
        <w:rPr>
          <w:rStyle w:val="affff0"/>
        </w:rPr>
      </w:pPr>
      <w:r w:rsidRPr="00D548A1">
        <w:rPr>
          <w:rStyle w:val="affff3"/>
          <w:szCs w:val="28"/>
        </w:rPr>
        <w:t>Краткое описание:</w:t>
      </w:r>
    </w:p>
    <w:p w14:paraId="31B3361A" w14:textId="4C259C99" w:rsidR="00DE779A" w:rsidRPr="00D548A1" w:rsidRDefault="00D62067" w:rsidP="00342B20">
      <w:pPr>
        <w:pStyle w:val="afffff3"/>
      </w:pPr>
      <w:r w:rsidRPr="00D548A1">
        <w:t>И</w:t>
      </w:r>
      <w:r w:rsidR="00DE779A" w:rsidRPr="00D548A1">
        <w:t>змерение и обработка аналоговых сигналов:</w:t>
      </w:r>
    </w:p>
    <w:p w14:paraId="432F4801" w14:textId="224A7419" w:rsidR="00DE779A" w:rsidRPr="00D548A1" w:rsidRDefault="00D62067" w:rsidP="00CC4F36">
      <w:pPr>
        <w:pStyle w:val="a8"/>
        <w:rPr>
          <w:lang w:val="ru-RU"/>
        </w:rPr>
      </w:pPr>
      <w:proofErr w:type="gramStart"/>
      <w:r w:rsidRPr="00D548A1">
        <w:rPr>
          <w:lang w:val="ru-RU"/>
        </w:rPr>
        <w:t>о</w:t>
      </w:r>
      <w:r w:rsidR="00DE779A" w:rsidRPr="00D548A1">
        <w:rPr>
          <w:lang w:val="ru-RU"/>
        </w:rPr>
        <w:t>порные</w:t>
      </w:r>
      <w:proofErr w:type="gramEnd"/>
      <w:r w:rsidR="00DE779A" w:rsidRPr="00D548A1">
        <w:rPr>
          <w:lang w:val="ru-RU"/>
        </w:rPr>
        <w:t xml:space="preserve"> напряжения АЦП каналов Master и Slave;</w:t>
      </w:r>
    </w:p>
    <w:p w14:paraId="07EA2FEC" w14:textId="686D4584" w:rsidR="00DE779A" w:rsidRPr="00D548A1" w:rsidRDefault="00D62067" w:rsidP="00CC4F36">
      <w:pPr>
        <w:pStyle w:val="a8"/>
        <w:rPr>
          <w:lang w:val="ru-RU"/>
        </w:rPr>
      </w:pPr>
      <w:r w:rsidRPr="00D548A1">
        <w:rPr>
          <w:lang w:val="ru-RU"/>
        </w:rPr>
        <w:t>н</w:t>
      </w:r>
      <w:r w:rsidR="00DE779A" w:rsidRPr="00D548A1">
        <w:rPr>
          <w:lang w:val="ru-RU"/>
        </w:rPr>
        <w:t>апряжение питания МК 3</w:t>
      </w:r>
      <w:r w:rsidR="00FC788A" w:rsidRPr="00D548A1">
        <w:rPr>
          <w:lang w:val="ru-RU"/>
        </w:rPr>
        <w:t>,</w:t>
      </w:r>
      <w:r w:rsidR="00DE779A" w:rsidRPr="00D548A1">
        <w:rPr>
          <w:lang w:val="ru-RU"/>
        </w:rPr>
        <w:t>3</w:t>
      </w:r>
      <w:r w:rsidR="00342B20" w:rsidRPr="00D548A1">
        <w:rPr>
          <w:lang w:val="ru-RU"/>
        </w:rPr>
        <w:t> </w:t>
      </w:r>
      <w:r w:rsidR="00DE779A" w:rsidRPr="00D548A1">
        <w:rPr>
          <w:lang w:val="ru-RU"/>
        </w:rPr>
        <w:t>В;</w:t>
      </w:r>
    </w:p>
    <w:p w14:paraId="3E3D373E" w14:textId="4610F8B6" w:rsidR="00DE779A" w:rsidRPr="00D548A1" w:rsidRDefault="00D62067" w:rsidP="00CC4F36">
      <w:pPr>
        <w:pStyle w:val="a8"/>
        <w:rPr>
          <w:lang w:val="ru-RU"/>
        </w:rPr>
      </w:pPr>
      <w:r w:rsidRPr="00D548A1">
        <w:rPr>
          <w:lang w:val="ru-RU"/>
        </w:rPr>
        <w:t>н</w:t>
      </w:r>
      <w:r w:rsidR="00DE779A" w:rsidRPr="00D548A1">
        <w:rPr>
          <w:lang w:val="ru-RU"/>
        </w:rPr>
        <w:t>апряжение теста буферного регистра;</w:t>
      </w:r>
    </w:p>
    <w:p w14:paraId="4D7D1C71" w14:textId="5833BE20" w:rsidR="00DE779A" w:rsidRPr="00D548A1" w:rsidRDefault="00D62067" w:rsidP="00CC4F36">
      <w:pPr>
        <w:pStyle w:val="a8"/>
        <w:rPr>
          <w:lang w:val="ru-RU"/>
        </w:rPr>
      </w:pPr>
      <w:r w:rsidRPr="00D548A1">
        <w:rPr>
          <w:lang w:val="ru-RU"/>
        </w:rPr>
        <w:t>н</w:t>
      </w:r>
      <w:r w:rsidR="000B5AF7" w:rsidRPr="00D548A1">
        <w:rPr>
          <w:lang w:val="ru-RU"/>
        </w:rPr>
        <w:t>апряжение с</w:t>
      </w:r>
      <w:r w:rsidR="00DE779A" w:rsidRPr="00D548A1">
        <w:rPr>
          <w:lang w:val="ru-RU"/>
        </w:rPr>
        <w:t>игнал</w:t>
      </w:r>
      <w:r w:rsidR="000B5AF7" w:rsidRPr="00D548A1">
        <w:rPr>
          <w:lang w:val="ru-RU"/>
        </w:rPr>
        <w:t>а,</w:t>
      </w:r>
      <w:r w:rsidR="00DE779A" w:rsidRPr="00D548A1">
        <w:rPr>
          <w:lang w:val="ru-RU"/>
        </w:rPr>
        <w:t xml:space="preserve"> формируем</w:t>
      </w:r>
      <w:r w:rsidR="000B5AF7" w:rsidRPr="00D548A1">
        <w:rPr>
          <w:lang w:val="ru-RU"/>
        </w:rPr>
        <w:t>ого</w:t>
      </w:r>
      <w:r w:rsidR="00DE779A" w:rsidRPr="00D548A1">
        <w:rPr>
          <w:lang w:val="ru-RU"/>
        </w:rPr>
        <w:t xml:space="preserve"> </w:t>
      </w:r>
      <w:r w:rsidR="000B5AF7" w:rsidRPr="00D548A1">
        <w:rPr>
          <w:lang w:val="ru-RU"/>
        </w:rPr>
        <w:t xml:space="preserve">контрольным </w:t>
      </w:r>
      <w:r w:rsidR="00DE779A" w:rsidRPr="00D548A1">
        <w:rPr>
          <w:lang w:val="ru-RU"/>
        </w:rPr>
        <w:t>генератором</w:t>
      </w:r>
      <w:r w:rsidR="000B5AF7" w:rsidRPr="00D548A1">
        <w:rPr>
          <w:lang w:val="ru-RU"/>
        </w:rPr>
        <w:t>;</w:t>
      </w:r>
    </w:p>
    <w:p w14:paraId="53B8E980" w14:textId="1CD64AF3" w:rsidR="000B5AF7" w:rsidRPr="00D548A1" w:rsidRDefault="00D62067" w:rsidP="00CC4F36">
      <w:pPr>
        <w:pStyle w:val="a8"/>
        <w:rPr>
          <w:lang w:val="ru-RU"/>
        </w:rPr>
      </w:pPr>
      <w:r w:rsidRPr="00D548A1">
        <w:rPr>
          <w:lang w:val="ru-RU"/>
        </w:rPr>
        <w:t>н</w:t>
      </w:r>
      <w:r w:rsidR="000B5AF7" w:rsidRPr="00D548A1">
        <w:rPr>
          <w:lang w:val="ru-RU"/>
        </w:rPr>
        <w:t>апряжение сигналов с датчиков положения стрелки;</w:t>
      </w:r>
    </w:p>
    <w:p w14:paraId="77E2B428" w14:textId="435E2CE0" w:rsidR="00DE779A" w:rsidRPr="00D548A1" w:rsidRDefault="00D62067" w:rsidP="00CC4F36">
      <w:pPr>
        <w:pStyle w:val="a8"/>
        <w:rPr>
          <w:lang w:val="ru-RU"/>
        </w:rPr>
      </w:pPr>
      <w:r w:rsidRPr="00D548A1">
        <w:rPr>
          <w:lang w:val="ru-RU"/>
        </w:rPr>
        <w:t>н</w:t>
      </w:r>
      <w:r w:rsidR="000B5AF7" w:rsidRPr="00D548A1">
        <w:rPr>
          <w:lang w:val="ru-RU"/>
        </w:rPr>
        <w:t>апряжение сигналов фаз, формируемых трёхфазным генератором;</w:t>
      </w:r>
    </w:p>
    <w:p w14:paraId="4F264882" w14:textId="28D3A665" w:rsidR="000B5AF7" w:rsidRPr="00D548A1" w:rsidRDefault="00D62067" w:rsidP="00CC4F36">
      <w:pPr>
        <w:pStyle w:val="a8"/>
        <w:rPr>
          <w:lang w:val="ru-RU"/>
        </w:rPr>
      </w:pPr>
      <w:r w:rsidRPr="00D548A1">
        <w:rPr>
          <w:lang w:val="ru-RU"/>
        </w:rPr>
        <w:t>ф</w:t>
      </w:r>
      <w:r w:rsidR="000B5AF7" w:rsidRPr="00D548A1">
        <w:rPr>
          <w:lang w:val="ru-RU"/>
        </w:rPr>
        <w:t>азные токи в рабочих цепях привода стрелки.</w:t>
      </w:r>
    </w:p>
    <w:p w14:paraId="14A21B60" w14:textId="77777777" w:rsidR="00342B20" w:rsidRPr="00D548A1" w:rsidRDefault="00DE779A" w:rsidP="002F6F4C">
      <w:pPr>
        <w:pStyle w:val="2f6"/>
      </w:pPr>
      <w:r w:rsidRPr="00D548A1">
        <w:t>Действующие лица:</w:t>
      </w:r>
    </w:p>
    <w:p w14:paraId="63DEF89F" w14:textId="16292805" w:rsidR="00DE779A" w:rsidRPr="00D548A1" w:rsidRDefault="00DE779A" w:rsidP="00E960D2">
      <w:pPr>
        <w:pStyle w:val="a0"/>
        <w:numPr>
          <w:ilvl w:val="0"/>
          <w:numId w:val="95"/>
        </w:numPr>
        <w:ind w:left="0" w:firstLine="709"/>
        <w:rPr>
          <w:lang w:val="ru-RU"/>
        </w:rPr>
      </w:pPr>
      <w:r w:rsidRPr="00D548A1">
        <w:rPr>
          <w:lang w:val="ru-RU"/>
        </w:rPr>
        <w:t>системный таймер – периодический запуск ВИ.</w:t>
      </w:r>
    </w:p>
    <w:p w14:paraId="40B1FC17" w14:textId="77777777" w:rsidR="00342B20" w:rsidRPr="00D548A1" w:rsidRDefault="00DE779A" w:rsidP="002F6F4C">
      <w:pPr>
        <w:pStyle w:val="2f6"/>
      </w:pPr>
      <w:r w:rsidRPr="00D548A1">
        <w:t>Постусловия:</w:t>
      </w:r>
    </w:p>
    <w:p w14:paraId="7BF4CC31" w14:textId="0EDC9E4F" w:rsidR="00DE779A" w:rsidRPr="00D548A1" w:rsidRDefault="00DE779A" w:rsidP="00E960D2">
      <w:pPr>
        <w:pStyle w:val="a0"/>
        <w:numPr>
          <w:ilvl w:val="0"/>
          <w:numId w:val="96"/>
        </w:numPr>
        <w:ind w:left="0" w:firstLine="709"/>
        <w:rPr>
          <w:lang w:val="ru-RU"/>
        </w:rPr>
      </w:pPr>
      <w:r w:rsidRPr="00D548A1">
        <w:rPr>
          <w:lang w:val="ru-RU"/>
        </w:rPr>
        <w:t xml:space="preserve">имеются значения аналоговых параметров в </w:t>
      </w:r>
      <w:proofErr w:type="spellStart"/>
      <w:r w:rsidRPr="00D548A1">
        <w:rPr>
          <w:lang w:val="ru-RU"/>
        </w:rPr>
        <w:t>В</w:t>
      </w:r>
      <w:proofErr w:type="spellEnd"/>
      <w:r w:rsidRPr="00D548A1">
        <w:rPr>
          <w:lang w:val="ru-RU"/>
        </w:rPr>
        <w:t xml:space="preserve"> и мА. </w:t>
      </w:r>
    </w:p>
    <w:p w14:paraId="794A6B3C" w14:textId="77777777" w:rsidR="00DE779A" w:rsidRPr="00D548A1" w:rsidRDefault="00DE779A" w:rsidP="002F6F4C">
      <w:pPr>
        <w:pStyle w:val="2f6"/>
      </w:pPr>
      <w:r w:rsidRPr="00D548A1">
        <w:t>Сценарий:</w:t>
      </w:r>
    </w:p>
    <w:p w14:paraId="3700CB51" w14:textId="5F0379F2" w:rsidR="00DE779A" w:rsidRPr="00D548A1" w:rsidRDefault="002F6F4C" w:rsidP="00E960D2">
      <w:pPr>
        <w:pStyle w:val="a0"/>
        <w:numPr>
          <w:ilvl w:val="0"/>
          <w:numId w:val="97"/>
        </w:numPr>
        <w:ind w:left="0" w:firstLine="709"/>
        <w:rPr>
          <w:lang w:val="ru-RU"/>
        </w:rPr>
      </w:pPr>
      <w:r w:rsidRPr="00D548A1">
        <w:rPr>
          <w:lang w:val="ru-RU"/>
        </w:rPr>
        <w:t>с</w:t>
      </w:r>
      <w:r w:rsidR="00DE779A" w:rsidRPr="00D548A1">
        <w:rPr>
          <w:lang w:val="ru-RU"/>
        </w:rPr>
        <w:t>читывание данных с АЦП;</w:t>
      </w:r>
    </w:p>
    <w:p w14:paraId="3484B945" w14:textId="39D0EB98" w:rsidR="00DE779A" w:rsidRPr="00D548A1" w:rsidRDefault="002F6F4C" w:rsidP="002F6F4C">
      <w:pPr>
        <w:pStyle w:val="a0"/>
        <w:ind w:left="0" w:firstLine="709"/>
        <w:rPr>
          <w:lang w:val="ru-RU"/>
        </w:rPr>
      </w:pPr>
      <w:r w:rsidRPr="00D548A1">
        <w:rPr>
          <w:lang w:val="ru-RU"/>
        </w:rPr>
        <w:t>п</w:t>
      </w:r>
      <w:r w:rsidR="00DE779A" w:rsidRPr="00D548A1">
        <w:rPr>
          <w:lang w:val="ru-RU"/>
        </w:rPr>
        <w:t xml:space="preserve">одсчет средних значений для постоянных сигналов и </w:t>
      </w:r>
      <w:r w:rsidR="000B5AF7" w:rsidRPr="00D548A1">
        <w:rPr>
          <w:lang w:val="ru-RU"/>
        </w:rPr>
        <w:t>среднеква</w:t>
      </w:r>
      <w:r w:rsidR="000B5AF7" w:rsidRPr="00D548A1">
        <w:rPr>
          <w:lang w:val="ru-RU"/>
        </w:rPr>
        <w:t>д</w:t>
      </w:r>
      <w:r w:rsidR="000B5AF7" w:rsidRPr="00D548A1">
        <w:rPr>
          <w:lang w:val="ru-RU"/>
        </w:rPr>
        <w:t>ратических</w:t>
      </w:r>
      <w:r w:rsidR="00DE779A" w:rsidRPr="00D548A1">
        <w:rPr>
          <w:lang w:val="ru-RU"/>
        </w:rPr>
        <w:t xml:space="preserve"> для периодических;</w:t>
      </w:r>
    </w:p>
    <w:p w14:paraId="62C4538C" w14:textId="35F5AD93" w:rsidR="00DE779A" w:rsidRPr="00D548A1" w:rsidRDefault="002F6F4C" w:rsidP="002F6F4C">
      <w:pPr>
        <w:pStyle w:val="a0"/>
        <w:ind w:left="0" w:firstLine="709"/>
        <w:rPr>
          <w:lang w:val="ru-RU"/>
        </w:rPr>
      </w:pPr>
      <w:r w:rsidRPr="00D548A1">
        <w:rPr>
          <w:lang w:val="ru-RU"/>
        </w:rPr>
        <w:t>п</w:t>
      </w:r>
      <w:r w:rsidR="00DE779A" w:rsidRPr="00D548A1">
        <w:rPr>
          <w:lang w:val="ru-RU"/>
        </w:rPr>
        <w:t>риведение значений к физическим величинам В и мА.</w:t>
      </w:r>
    </w:p>
    <w:p w14:paraId="20C606A4" w14:textId="73980748" w:rsidR="00DE779A" w:rsidRPr="00D548A1" w:rsidRDefault="002F6F4C" w:rsidP="002F6F4C">
      <w:pPr>
        <w:pStyle w:val="a0"/>
        <w:ind w:left="0" w:firstLine="709"/>
        <w:rPr>
          <w:lang w:val="ru-RU"/>
        </w:rPr>
      </w:pPr>
      <w:r w:rsidRPr="00D548A1">
        <w:rPr>
          <w:lang w:val="ru-RU"/>
        </w:rPr>
        <w:t>у</w:t>
      </w:r>
      <w:r w:rsidR="00DE779A" w:rsidRPr="00D548A1">
        <w:rPr>
          <w:lang w:val="ru-RU"/>
        </w:rPr>
        <w:t>среднение значений по двум каналам.</w:t>
      </w:r>
    </w:p>
    <w:p w14:paraId="67F980D1" w14:textId="3AE7DC30" w:rsidR="00DE779A" w:rsidRPr="00D548A1" w:rsidRDefault="00DE779A" w:rsidP="002F6F4C">
      <w:pPr>
        <w:pStyle w:val="2f6"/>
        <w:rPr>
          <w:rStyle w:val="apple-style-span"/>
        </w:rPr>
      </w:pPr>
      <w:r w:rsidRPr="00D548A1">
        <w:rPr>
          <w:rStyle w:val="apple-style-span"/>
        </w:rPr>
        <w:t>Исключения:</w:t>
      </w:r>
    </w:p>
    <w:p w14:paraId="69CFB774" w14:textId="1950B16D" w:rsidR="00DE779A" w:rsidRPr="00D548A1" w:rsidRDefault="00DE779A" w:rsidP="00E960D2">
      <w:pPr>
        <w:pStyle w:val="a0"/>
        <w:numPr>
          <w:ilvl w:val="0"/>
          <w:numId w:val="98"/>
        </w:numPr>
        <w:ind w:left="0" w:firstLine="709"/>
        <w:rPr>
          <w:lang w:val="ru-RU"/>
        </w:rPr>
      </w:pPr>
      <w:r w:rsidRPr="00D548A1">
        <w:rPr>
          <w:lang w:val="ru-RU"/>
        </w:rPr>
        <w:t xml:space="preserve">нет готовности АЦП </w:t>
      </w:r>
      <w:r w:rsidR="002F6F4C" w:rsidRPr="00D548A1">
        <w:rPr>
          <w:lang w:val="ru-RU"/>
        </w:rPr>
        <w:t>–</w:t>
      </w:r>
      <w:r w:rsidRPr="00D548A1">
        <w:rPr>
          <w:lang w:val="ru-RU"/>
        </w:rPr>
        <w:t xml:space="preserve"> переход в режим «ЗС»;</w:t>
      </w:r>
    </w:p>
    <w:p w14:paraId="60BDBBB3" w14:textId="2F88E75C" w:rsidR="00DE779A" w:rsidRPr="00D548A1" w:rsidRDefault="00DE779A" w:rsidP="002F6F4C">
      <w:pPr>
        <w:pStyle w:val="a0"/>
        <w:ind w:left="0" w:firstLine="709"/>
        <w:rPr>
          <w:lang w:val="ru-RU"/>
        </w:rPr>
      </w:pPr>
      <w:r w:rsidRPr="00D548A1">
        <w:rPr>
          <w:lang w:val="ru-RU"/>
        </w:rPr>
        <w:t xml:space="preserve">разность значений параметра в каналах </w:t>
      </w:r>
      <w:proofErr w:type="gramStart"/>
      <w:r w:rsidRPr="00D548A1">
        <w:rPr>
          <w:lang w:val="ru-RU"/>
        </w:rPr>
        <w:t>МК</w:t>
      </w:r>
      <w:proofErr w:type="gramEnd"/>
      <w:r w:rsidR="00366FEC" w:rsidRPr="00D548A1">
        <w:rPr>
          <w:lang w:val="ru-RU"/>
        </w:rPr>
        <w:t>-</w:t>
      </w:r>
      <w:r w:rsidRPr="00D548A1">
        <w:rPr>
          <w:lang w:val="ru-RU"/>
        </w:rPr>
        <w:t xml:space="preserve">Master и </w:t>
      </w:r>
      <w:r w:rsidR="00366FEC" w:rsidRPr="00D548A1">
        <w:rPr>
          <w:lang w:val="ru-RU"/>
        </w:rPr>
        <w:t>МК-</w:t>
      </w:r>
      <w:r w:rsidRPr="00D548A1">
        <w:rPr>
          <w:lang w:val="ru-RU"/>
        </w:rPr>
        <w:t>Slave в</w:t>
      </w:r>
      <w:r w:rsidRPr="00D548A1">
        <w:rPr>
          <w:lang w:val="ru-RU"/>
        </w:rPr>
        <w:t>ы</w:t>
      </w:r>
      <w:r w:rsidRPr="00D548A1">
        <w:rPr>
          <w:lang w:val="ru-RU"/>
        </w:rPr>
        <w:t xml:space="preserve">ходит за допустимые пределы – переход в </w:t>
      </w:r>
      <w:r w:rsidR="002F6F4C" w:rsidRPr="00D548A1">
        <w:rPr>
          <w:lang w:val="ru-RU"/>
        </w:rPr>
        <w:t xml:space="preserve">режим </w:t>
      </w:r>
      <w:r w:rsidRPr="00D548A1">
        <w:rPr>
          <w:lang w:val="ru-RU"/>
        </w:rPr>
        <w:t>«ЗС».</w:t>
      </w:r>
    </w:p>
    <w:p w14:paraId="57456BEF" w14:textId="77777777" w:rsidR="002F6F4C" w:rsidRPr="00D548A1" w:rsidRDefault="00DE779A" w:rsidP="002F6F4C">
      <w:pPr>
        <w:pStyle w:val="2f6"/>
      </w:pPr>
      <w:r w:rsidRPr="00D548A1">
        <w:t>Дополнительные сведения:</w:t>
      </w:r>
    </w:p>
    <w:p w14:paraId="6A79960F" w14:textId="3FA0C38D" w:rsidR="00DE779A" w:rsidRPr="00D548A1" w:rsidRDefault="002F6F4C" w:rsidP="00DE779A">
      <w:pPr>
        <w:pStyle w:val="affff"/>
        <w:tabs>
          <w:tab w:val="left" w:pos="1134"/>
        </w:tabs>
      </w:pPr>
      <w:proofErr w:type="gramStart"/>
      <w:r w:rsidRPr="00D548A1">
        <w:t>а)</w:t>
      </w:r>
      <w:r w:rsidRPr="00D548A1">
        <w:tab/>
        <w:t>отсутствуют для данного ВИ.</w:t>
      </w:r>
      <w:proofErr w:type="gramEnd"/>
    </w:p>
    <w:p w14:paraId="557EA347" w14:textId="77777777" w:rsidR="004713B7" w:rsidRPr="00D548A1" w:rsidRDefault="004713B7" w:rsidP="002F6F4C">
      <w:pPr>
        <w:pStyle w:val="4f5"/>
      </w:pPr>
      <w:bookmarkStart w:id="135" w:name="_Ref44680997"/>
      <w:bookmarkStart w:id="136" w:name="_Toc44926836"/>
      <w:r w:rsidRPr="00D548A1">
        <w:lastRenderedPageBreak/>
        <w:t>ВИ «</w:t>
      </w:r>
      <w:r w:rsidR="00913A48" w:rsidRPr="00D548A1">
        <w:t>Чтение входных дискретных сигналов</w:t>
      </w:r>
      <w:r w:rsidRPr="00D548A1">
        <w:t>»</w:t>
      </w:r>
      <w:bookmarkEnd w:id="135"/>
      <w:bookmarkEnd w:id="136"/>
    </w:p>
    <w:p w14:paraId="764AAEDC" w14:textId="77777777" w:rsidR="004713B7" w:rsidRPr="00D548A1" w:rsidRDefault="004713B7" w:rsidP="004713B7">
      <w:pPr>
        <w:pStyle w:val="Textbody"/>
        <w:ind w:firstLine="709"/>
      </w:pPr>
      <w:r w:rsidRPr="00D548A1">
        <w:rPr>
          <w:rStyle w:val="affff3"/>
        </w:rPr>
        <w:t>Идентификатор варианта использования:</w:t>
      </w:r>
      <w:r w:rsidRPr="00D548A1">
        <w:rPr>
          <w:b/>
        </w:rPr>
        <w:t xml:space="preserve"> </w:t>
      </w:r>
      <w:r w:rsidRPr="00D548A1">
        <w:t>ВИ-10.</w:t>
      </w:r>
    </w:p>
    <w:p w14:paraId="2A23267C" w14:textId="77777777" w:rsidR="004713B7" w:rsidRPr="00D548A1" w:rsidRDefault="004713B7" w:rsidP="004713B7">
      <w:pPr>
        <w:pStyle w:val="Textbody"/>
        <w:keepNext/>
        <w:ind w:firstLine="709"/>
        <w:rPr>
          <w:rStyle w:val="affff0"/>
        </w:rPr>
      </w:pPr>
      <w:r w:rsidRPr="00D548A1">
        <w:rPr>
          <w:rStyle w:val="affff3"/>
        </w:rPr>
        <w:t>Краткое описание:</w:t>
      </w:r>
    </w:p>
    <w:p w14:paraId="6E427D2D" w14:textId="77777777" w:rsidR="00D548A1" w:rsidRPr="00D548A1" w:rsidRDefault="00EA77FB" w:rsidP="004713B7">
      <w:pPr>
        <w:pStyle w:val="affff"/>
        <w:tabs>
          <w:tab w:val="left" w:pos="1134"/>
        </w:tabs>
      </w:pPr>
      <w:r w:rsidRPr="00D548A1">
        <w:t>ВИ осуществляет</w:t>
      </w:r>
      <w:r w:rsidR="00D548A1" w:rsidRPr="00D548A1">
        <w:t>:</w:t>
      </w:r>
    </w:p>
    <w:p w14:paraId="3458D20A" w14:textId="0D48DF93" w:rsidR="00D548A1" w:rsidRPr="00D548A1" w:rsidRDefault="00EA77FB" w:rsidP="00D548A1">
      <w:pPr>
        <w:pStyle w:val="affff"/>
        <w:numPr>
          <w:ilvl w:val="0"/>
          <w:numId w:val="217"/>
        </w:numPr>
        <w:tabs>
          <w:tab w:val="left" w:pos="1134"/>
        </w:tabs>
      </w:pPr>
      <w:r w:rsidRPr="00D548A1">
        <w:t>чтение входных дискретных сигна</w:t>
      </w:r>
      <w:r w:rsidR="00D30986" w:rsidRPr="00D548A1">
        <w:t>лов</w:t>
      </w:r>
      <w:r w:rsidRPr="00D548A1">
        <w:t xml:space="preserve"> перемычек адреса и ко</w:t>
      </w:r>
      <w:r w:rsidRPr="00D548A1">
        <w:t>н</w:t>
      </w:r>
      <w:r w:rsidRPr="00D548A1">
        <w:t>фигурации прибора, контрольной суммы, а также сигналы да</w:t>
      </w:r>
      <w:r w:rsidRPr="00D548A1">
        <w:t>т</w:t>
      </w:r>
      <w:r w:rsidRPr="00D548A1">
        <w:t>чиков 24</w:t>
      </w:r>
      <w:r w:rsidR="002F6F4C" w:rsidRPr="00D548A1">
        <w:t> </w:t>
      </w:r>
      <w:r w:rsidRPr="00D548A1">
        <w:t>В, 220</w:t>
      </w:r>
      <w:r w:rsidR="002F6F4C" w:rsidRPr="00D548A1">
        <w:t> </w:t>
      </w:r>
      <w:r w:rsidRPr="00D548A1">
        <w:t>В, контроля реле РПВ</w:t>
      </w:r>
      <w:r w:rsidR="00D548A1" w:rsidRPr="00D548A1">
        <w:t xml:space="preserve">; </w:t>
      </w:r>
    </w:p>
    <w:p w14:paraId="21882091" w14:textId="3DC30A10" w:rsidR="004713B7" w:rsidRPr="00D548A1" w:rsidRDefault="00D548A1" w:rsidP="00D548A1">
      <w:pPr>
        <w:pStyle w:val="affff"/>
        <w:numPr>
          <w:ilvl w:val="0"/>
          <w:numId w:val="217"/>
        </w:numPr>
        <w:tabs>
          <w:tab w:val="left" w:pos="1134"/>
        </w:tabs>
      </w:pPr>
      <w:r w:rsidRPr="00D548A1">
        <w:t>периодический контроль исправности схем чтения перемычек</w:t>
      </w:r>
      <w:r w:rsidRPr="00D548A1">
        <w:t>, подавая тестовые воздействия</w:t>
      </w:r>
      <w:r w:rsidR="00D30986" w:rsidRPr="00D548A1">
        <w:t>.</w:t>
      </w:r>
    </w:p>
    <w:p w14:paraId="7E561305" w14:textId="77777777" w:rsidR="004713B7" w:rsidRPr="00D548A1" w:rsidRDefault="004713B7" w:rsidP="004713B7">
      <w:pPr>
        <w:pStyle w:val="affff2"/>
        <w:keepNext/>
      </w:pPr>
      <w:r w:rsidRPr="00D548A1">
        <w:t>Действующие лица:</w:t>
      </w:r>
    </w:p>
    <w:p w14:paraId="4724976F" w14:textId="7DA9BCB4" w:rsidR="004713B7" w:rsidRPr="00D548A1" w:rsidRDefault="002F6F4C" w:rsidP="00B57AD1">
      <w:pPr>
        <w:pStyle w:val="Textbody"/>
        <w:numPr>
          <w:ilvl w:val="0"/>
          <w:numId w:val="23"/>
        </w:numPr>
        <w:tabs>
          <w:tab w:val="left" w:pos="1134"/>
        </w:tabs>
        <w:ind w:left="0" w:firstLine="709"/>
      </w:pPr>
      <w:r w:rsidRPr="00D548A1">
        <w:t>системный таймер – периодический запуск ВИ.</w:t>
      </w:r>
    </w:p>
    <w:p w14:paraId="61D25776" w14:textId="77777777" w:rsidR="004713B7" w:rsidRPr="00D548A1" w:rsidRDefault="004713B7" w:rsidP="004713B7">
      <w:pPr>
        <w:pStyle w:val="affff2"/>
        <w:keepNext/>
      </w:pPr>
      <w:r w:rsidRPr="00D548A1">
        <w:t>Предусловия:</w:t>
      </w:r>
    </w:p>
    <w:p w14:paraId="5D723769" w14:textId="76857DAA" w:rsidR="004713B7" w:rsidRPr="00D548A1" w:rsidRDefault="002F6F4C" w:rsidP="00E960D2">
      <w:pPr>
        <w:pStyle w:val="a0"/>
        <w:numPr>
          <w:ilvl w:val="0"/>
          <w:numId w:val="99"/>
        </w:numPr>
        <w:ind w:left="0" w:firstLine="709"/>
        <w:rPr>
          <w:lang w:val="ru-RU"/>
        </w:rPr>
      </w:pPr>
      <w:r w:rsidRPr="00D548A1">
        <w:rPr>
          <w:lang w:val="ru-RU"/>
        </w:rPr>
        <w:t>п</w:t>
      </w:r>
      <w:r w:rsidR="00D30986" w:rsidRPr="00D548A1">
        <w:rPr>
          <w:lang w:val="ru-RU"/>
        </w:rPr>
        <w:t>рибор находится в одном из режимов работы: «Инициализация», «РС», «БС».</w:t>
      </w:r>
    </w:p>
    <w:p w14:paraId="01C4A66B" w14:textId="77777777" w:rsidR="004713B7" w:rsidRPr="00D548A1" w:rsidRDefault="004713B7" w:rsidP="004713B7">
      <w:pPr>
        <w:pStyle w:val="Textbody"/>
        <w:keepNext/>
        <w:tabs>
          <w:tab w:val="left" w:pos="2100"/>
        </w:tabs>
        <w:ind w:firstLine="709"/>
        <w:rPr>
          <w:b/>
        </w:rPr>
      </w:pPr>
      <w:r w:rsidRPr="00D548A1">
        <w:rPr>
          <w:rStyle w:val="affff3"/>
        </w:rPr>
        <w:t>Постусловия:</w:t>
      </w:r>
    </w:p>
    <w:p w14:paraId="7031003B" w14:textId="0D34069A" w:rsidR="004713B7" w:rsidRPr="00D548A1" w:rsidRDefault="00421CF2" w:rsidP="00E960D2">
      <w:pPr>
        <w:pStyle w:val="a6"/>
        <w:numPr>
          <w:ilvl w:val="0"/>
          <w:numId w:val="100"/>
        </w:numPr>
      </w:pPr>
      <w:r w:rsidRPr="00D548A1">
        <w:t>определено состояние дискретных входов</w:t>
      </w:r>
      <w:r w:rsidR="00D30986" w:rsidRPr="00D548A1">
        <w:t>.</w:t>
      </w:r>
    </w:p>
    <w:p w14:paraId="22E2BB78" w14:textId="77777777" w:rsidR="004713B7" w:rsidRPr="00D548A1" w:rsidRDefault="004713B7" w:rsidP="004713B7">
      <w:pPr>
        <w:pStyle w:val="affff2"/>
        <w:keepNext/>
      </w:pPr>
      <w:r w:rsidRPr="00D548A1">
        <w:t>Сценарий:</w:t>
      </w:r>
    </w:p>
    <w:p w14:paraId="6F3EA183" w14:textId="77777777" w:rsidR="002762FE" w:rsidRPr="00D548A1" w:rsidRDefault="002762FE" w:rsidP="00E960D2">
      <w:pPr>
        <w:pStyle w:val="a0"/>
        <w:numPr>
          <w:ilvl w:val="0"/>
          <w:numId w:val="102"/>
        </w:numPr>
        <w:ind w:left="0" w:firstLine="709"/>
        <w:rPr>
          <w:lang w:val="ru-RU"/>
        </w:rPr>
      </w:pPr>
      <w:r w:rsidRPr="00D548A1">
        <w:rPr>
          <w:lang w:val="ru-RU"/>
        </w:rPr>
        <w:t xml:space="preserve">должно определиться состояние перемычек на </w:t>
      </w:r>
      <w:proofErr w:type="gramStart"/>
      <w:r w:rsidRPr="00D548A1">
        <w:rPr>
          <w:lang w:val="ru-RU"/>
        </w:rPr>
        <w:t>кросс-плате</w:t>
      </w:r>
      <w:proofErr w:type="gramEnd"/>
      <w:r w:rsidRPr="00D548A1">
        <w:rPr>
          <w:lang w:val="ru-RU"/>
        </w:rPr>
        <w:t>;</w:t>
      </w:r>
    </w:p>
    <w:p w14:paraId="50C72443" w14:textId="3EE0B8C7" w:rsidR="002762FE" w:rsidRPr="00D548A1" w:rsidRDefault="002762FE" w:rsidP="00BC7E9B">
      <w:pPr>
        <w:pStyle w:val="a0"/>
        <w:ind w:left="0" w:firstLine="709"/>
        <w:rPr>
          <w:lang w:val="ru-RU"/>
        </w:rPr>
      </w:pPr>
      <w:r w:rsidRPr="00D548A1">
        <w:rPr>
          <w:lang w:val="ru-RU"/>
        </w:rPr>
        <w:t>должно определиться состояние внешних дискретных сигналов с датчиков 24</w:t>
      </w:r>
      <w:r w:rsidR="000464D9" w:rsidRPr="00D548A1">
        <w:rPr>
          <w:lang w:val="ru-RU"/>
        </w:rPr>
        <w:t> </w:t>
      </w:r>
      <w:r w:rsidRPr="00D548A1">
        <w:rPr>
          <w:lang w:val="ru-RU"/>
        </w:rPr>
        <w:t>В, 220</w:t>
      </w:r>
      <w:r w:rsidR="000464D9" w:rsidRPr="00D548A1">
        <w:rPr>
          <w:lang w:val="ru-RU"/>
        </w:rPr>
        <w:t> </w:t>
      </w:r>
      <w:r w:rsidRPr="00D548A1">
        <w:rPr>
          <w:lang w:val="ru-RU"/>
        </w:rPr>
        <w:t>В, контроля реле РПВ;</w:t>
      </w:r>
    </w:p>
    <w:p w14:paraId="02C6F9FB" w14:textId="77777777" w:rsidR="002762FE" w:rsidRPr="00D548A1" w:rsidRDefault="002762FE" w:rsidP="00BC7E9B">
      <w:pPr>
        <w:pStyle w:val="a0"/>
        <w:ind w:left="0" w:firstLine="709"/>
        <w:rPr>
          <w:lang w:val="ru-RU"/>
        </w:rPr>
      </w:pPr>
      <w:r w:rsidRPr="00D548A1">
        <w:rPr>
          <w:lang w:val="ru-RU"/>
        </w:rPr>
        <w:t>должна выполниться межканальная синхронизация данных, пол</w:t>
      </w:r>
      <w:r w:rsidRPr="00D548A1">
        <w:rPr>
          <w:lang w:val="ru-RU"/>
        </w:rPr>
        <w:t>у</w:t>
      </w:r>
      <w:r w:rsidRPr="00D548A1">
        <w:rPr>
          <w:lang w:val="ru-RU"/>
        </w:rPr>
        <w:t>ченных в а</w:t>
      </w:r>
      <w:proofErr w:type="gramStart"/>
      <w:r w:rsidRPr="00D548A1">
        <w:rPr>
          <w:lang w:val="ru-RU"/>
        </w:rPr>
        <w:t>)-</w:t>
      </w:r>
      <w:proofErr w:type="gramEnd"/>
      <w:r w:rsidRPr="00D548A1">
        <w:rPr>
          <w:lang w:val="ru-RU"/>
        </w:rPr>
        <w:t>б);</w:t>
      </w:r>
    </w:p>
    <w:p w14:paraId="2670CB48" w14:textId="77777777" w:rsidR="002762FE" w:rsidRPr="00D548A1" w:rsidRDefault="002762FE" w:rsidP="00BC7E9B">
      <w:pPr>
        <w:pStyle w:val="a0"/>
        <w:ind w:left="0" w:firstLine="709"/>
        <w:rPr>
          <w:lang w:val="ru-RU"/>
        </w:rPr>
      </w:pPr>
      <w:r w:rsidRPr="00D548A1">
        <w:rPr>
          <w:lang w:val="ru-RU"/>
        </w:rPr>
        <w:t>должны определиться установившиеся синхронизированные знач</w:t>
      </w:r>
      <w:r w:rsidRPr="00D548A1">
        <w:rPr>
          <w:lang w:val="ru-RU"/>
        </w:rPr>
        <w:t>е</w:t>
      </w:r>
      <w:r w:rsidRPr="00D548A1">
        <w:rPr>
          <w:lang w:val="ru-RU"/>
        </w:rPr>
        <w:t>ния;</w:t>
      </w:r>
    </w:p>
    <w:p w14:paraId="50334C5E" w14:textId="77777777" w:rsidR="002762FE" w:rsidRPr="00D548A1" w:rsidRDefault="002762FE" w:rsidP="00BC7E9B">
      <w:pPr>
        <w:pStyle w:val="a0"/>
        <w:ind w:left="0" w:firstLine="709"/>
        <w:rPr>
          <w:lang w:val="ru-RU"/>
        </w:rPr>
      </w:pPr>
      <w:r w:rsidRPr="00D548A1">
        <w:rPr>
          <w:lang w:val="ru-RU"/>
        </w:rPr>
        <w:t>действия а</w:t>
      </w:r>
      <w:proofErr w:type="gramStart"/>
      <w:r w:rsidRPr="00D548A1">
        <w:rPr>
          <w:lang w:val="ru-RU"/>
        </w:rPr>
        <w:t>)-</w:t>
      </w:r>
      <w:proofErr w:type="gramEnd"/>
      <w:r w:rsidRPr="00D548A1">
        <w:rPr>
          <w:lang w:val="ru-RU"/>
        </w:rPr>
        <w:t>г) должны выполняться непрерывно.</w:t>
      </w:r>
    </w:p>
    <w:p w14:paraId="01E61769" w14:textId="77777777" w:rsidR="004713B7" w:rsidRPr="00D548A1" w:rsidRDefault="004713B7" w:rsidP="004713B7">
      <w:pPr>
        <w:pStyle w:val="Textbody"/>
        <w:keepNext/>
        <w:tabs>
          <w:tab w:val="left" w:pos="1938"/>
        </w:tabs>
        <w:ind w:firstLine="709"/>
        <w:rPr>
          <w:rStyle w:val="affff3"/>
        </w:rPr>
      </w:pPr>
      <w:r w:rsidRPr="00D548A1">
        <w:rPr>
          <w:rStyle w:val="affff3"/>
        </w:rPr>
        <w:t>Исключения:</w:t>
      </w:r>
    </w:p>
    <w:p w14:paraId="731CC1C7" w14:textId="3F7DF757" w:rsidR="002762FE" w:rsidRPr="00D548A1" w:rsidRDefault="002762FE" w:rsidP="00E960D2">
      <w:pPr>
        <w:pStyle w:val="a6"/>
        <w:numPr>
          <w:ilvl w:val="0"/>
          <w:numId w:val="204"/>
        </w:numPr>
      </w:pPr>
      <w:r w:rsidRPr="00D548A1">
        <w:t xml:space="preserve">обнаружен отказ блока чтения перемычек на </w:t>
      </w:r>
      <w:proofErr w:type="gramStart"/>
      <w:r w:rsidRPr="00D548A1">
        <w:t>кросс-плате</w:t>
      </w:r>
      <w:proofErr w:type="gramEnd"/>
      <w:r w:rsidRPr="00D548A1">
        <w:t xml:space="preserve"> – прибор должен выполнить переход в ЗС;</w:t>
      </w:r>
    </w:p>
    <w:p w14:paraId="3142D6B3" w14:textId="6AD8AB59" w:rsidR="002762FE" w:rsidRPr="00D548A1" w:rsidRDefault="002762FE" w:rsidP="00CC4F36">
      <w:pPr>
        <w:pStyle w:val="a6"/>
      </w:pPr>
      <w:r w:rsidRPr="00D548A1">
        <w:lastRenderedPageBreak/>
        <w:t>обнаружен отказ блока чтения внешних дискретных сигналов – прибор должен выполнить переход в ЗС;</w:t>
      </w:r>
    </w:p>
    <w:p w14:paraId="6C334EB1" w14:textId="46CC1474" w:rsidR="002762FE" w:rsidRPr="00D548A1" w:rsidRDefault="002762FE" w:rsidP="00CC4F36">
      <w:pPr>
        <w:pStyle w:val="a6"/>
      </w:pPr>
      <w:r w:rsidRPr="00D548A1">
        <w:t>обнаружен отказ межканальной синхронизации по данным – прибор должен выполнить переход в ЗС.</w:t>
      </w:r>
    </w:p>
    <w:p w14:paraId="5A4FD470" w14:textId="77777777" w:rsidR="004713B7" w:rsidRPr="00D548A1" w:rsidRDefault="004713B7" w:rsidP="004713B7">
      <w:pPr>
        <w:pStyle w:val="Textbody"/>
        <w:keepNext/>
        <w:tabs>
          <w:tab w:val="left" w:pos="1938"/>
        </w:tabs>
        <w:ind w:firstLine="709"/>
      </w:pPr>
      <w:r w:rsidRPr="00D548A1">
        <w:rPr>
          <w:rStyle w:val="affff3"/>
        </w:rPr>
        <w:t>Дополнительные сведения:</w:t>
      </w:r>
    </w:p>
    <w:p w14:paraId="4395B570" w14:textId="77777777" w:rsidR="002762FE" w:rsidRPr="00D548A1" w:rsidRDefault="002762FE" w:rsidP="00E960D2">
      <w:pPr>
        <w:pStyle w:val="a0"/>
        <w:numPr>
          <w:ilvl w:val="0"/>
          <w:numId w:val="103"/>
        </w:numPr>
        <w:tabs>
          <w:tab w:val="clear" w:pos="1134"/>
        </w:tabs>
        <w:ind w:left="0" w:firstLine="709"/>
        <w:rPr>
          <w:lang w:val="ru-RU"/>
        </w:rPr>
      </w:pPr>
      <w:r w:rsidRPr="00D548A1">
        <w:rPr>
          <w:lang w:val="ru-RU"/>
        </w:rPr>
        <w:t>при выполнении сценария а</w:t>
      </w:r>
      <w:proofErr w:type="gramStart"/>
      <w:r w:rsidRPr="00D548A1">
        <w:rPr>
          <w:lang w:val="ru-RU"/>
        </w:rPr>
        <w:t>)-</w:t>
      </w:r>
      <w:proofErr w:type="gramEnd"/>
      <w:r w:rsidRPr="00D548A1">
        <w:rPr>
          <w:lang w:val="ru-RU"/>
        </w:rPr>
        <w:t>б) должна производиться антидр</w:t>
      </w:r>
      <w:r w:rsidRPr="00D548A1">
        <w:rPr>
          <w:lang w:val="ru-RU"/>
        </w:rPr>
        <w:t>е</w:t>
      </w:r>
      <w:r w:rsidRPr="00D548A1">
        <w:rPr>
          <w:lang w:val="ru-RU"/>
        </w:rPr>
        <w:t>безговая обработка считываемых сигналов;</w:t>
      </w:r>
    </w:p>
    <w:p w14:paraId="615E60FA" w14:textId="77777777" w:rsidR="004713B7" w:rsidRPr="00D548A1" w:rsidRDefault="002762FE" w:rsidP="000464D9">
      <w:pPr>
        <w:pStyle w:val="a0"/>
        <w:ind w:left="0" w:firstLine="709"/>
        <w:rPr>
          <w:rFonts w:eastAsia="Batang"/>
          <w:lang w:val="ru-RU"/>
        </w:rPr>
      </w:pPr>
      <w:r w:rsidRPr="00D548A1">
        <w:rPr>
          <w:lang w:val="ru-RU"/>
        </w:rPr>
        <w:t>при выполнении сценария должен производиться контроль испра</w:t>
      </w:r>
      <w:r w:rsidRPr="00D548A1">
        <w:rPr>
          <w:lang w:val="ru-RU"/>
        </w:rPr>
        <w:t>в</w:t>
      </w:r>
      <w:r w:rsidRPr="00D548A1">
        <w:rPr>
          <w:lang w:val="ru-RU"/>
        </w:rPr>
        <w:t>ности соответствующих аппаратных блоков: при выдаче запрещающих си</w:t>
      </w:r>
      <w:r w:rsidRPr="00D548A1">
        <w:rPr>
          <w:lang w:val="ru-RU"/>
        </w:rPr>
        <w:t>г</w:t>
      </w:r>
      <w:r w:rsidRPr="00D548A1">
        <w:rPr>
          <w:lang w:val="ru-RU"/>
        </w:rPr>
        <w:t>налов управления разрешением чтения соответствующие им дискретные си</w:t>
      </w:r>
      <w:r w:rsidRPr="00D548A1">
        <w:rPr>
          <w:lang w:val="ru-RU"/>
        </w:rPr>
        <w:t>г</w:t>
      </w:r>
      <w:r w:rsidRPr="00D548A1">
        <w:rPr>
          <w:lang w:val="ru-RU"/>
        </w:rPr>
        <w:t>налы должны читаться как «1», иначе – фиксируется отказ соответствующего аппаратного блока</w:t>
      </w:r>
      <w:r w:rsidR="00E7221D" w:rsidRPr="00D548A1">
        <w:rPr>
          <w:lang w:val="ru-RU"/>
        </w:rPr>
        <w:t>.</w:t>
      </w:r>
    </w:p>
    <w:p w14:paraId="37CA4C97" w14:textId="738128DD" w:rsidR="004713B7" w:rsidRPr="00D548A1" w:rsidRDefault="004713B7" w:rsidP="000464D9">
      <w:pPr>
        <w:pStyle w:val="4f5"/>
      </w:pPr>
      <w:bookmarkStart w:id="137" w:name="_Toc44926837"/>
      <w:r w:rsidRPr="00D548A1">
        <w:t>ВИ «</w:t>
      </w:r>
      <w:r w:rsidR="00913A48" w:rsidRPr="00D548A1">
        <w:t xml:space="preserve">Запись </w:t>
      </w:r>
      <w:r w:rsidR="00505897" w:rsidRPr="00D548A1">
        <w:t>ЧЯ</w:t>
      </w:r>
      <w:r w:rsidRPr="00D548A1">
        <w:t>»</w:t>
      </w:r>
      <w:bookmarkEnd w:id="137"/>
    </w:p>
    <w:p w14:paraId="66E8FE6A" w14:textId="77777777" w:rsidR="004713B7" w:rsidRPr="00D548A1" w:rsidRDefault="004713B7" w:rsidP="004713B7">
      <w:pPr>
        <w:pStyle w:val="Textbody"/>
        <w:ind w:firstLine="709"/>
      </w:pPr>
      <w:r w:rsidRPr="00D548A1">
        <w:rPr>
          <w:rStyle w:val="affff3"/>
        </w:rPr>
        <w:t>Идентификатор варианта использования:</w:t>
      </w:r>
      <w:r w:rsidRPr="00D548A1">
        <w:rPr>
          <w:b/>
        </w:rPr>
        <w:t xml:space="preserve"> </w:t>
      </w:r>
      <w:r w:rsidRPr="00D548A1">
        <w:t>ВИ-1</w:t>
      </w:r>
      <w:r w:rsidR="005D4CB1" w:rsidRPr="00D548A1">
        <w:t>1</w:t>
      </w:r>
      <w:r w:rsidRPr="00D548A1">
        <w:t>.</w:t>
      </w:r>
    </w:p>
    <w:p w14:paraId="1375263E" w14:textId="77777777" w:rsidR="004713B7" w:rsidRPr="00D548A1" w:rsidRDefault="004713B7" w:rsidP="004713B7">
      <w:pPr>
        <w:pStyle w:val="Textbody"/>
        <w:keepNext/>
        <w:ind w:firstLine="709"/>
        <w:rPr>
          <w:rStyle w:val="affff0"/>
        </w:rPr>
      </w:pPr>
      <w:r w:rsidRPr="00D548A1">
        <w:rPr>
          <w:rStyle w:val="affff3"/>
        </w:rPr>
        <w:t>Краткое описание:</w:t>
      </w:r>
    </w:p>
    <w:p w14:paraId="1048C40F" w14:textId="77777777" w:rsidR="004713B7" w:rsidRPr="00D548A1" w:rsidRDefault="00CD6528" w:rsidP="004713B7">
      <w:pPr>
        <w:pStyle w:val="affff"/>
        <w:tabs>
          <w:tab w:val="left" w:pos="1134"/>
        </w:tabs>
      </w:pPr>
      <w:r w:rsidRPr="00D548A1">
        <w:t>Фиксация основных параметров функционирования прибора на момент перехода прибора в ЗС в EEPROM для последующего анализа причин пер</w:t>
      </w:r>
      <w:r w:rsidRPr="00D548A1">
        <w:t>е</w:t>
      </w:r>
      <w:r w:rsidRPr="00D548A1">
        <w:t>хода в ЗС.</w:t>
      </w:r>
    </w:p>
    <w:p w14:paraId="52963B61" w14:textId="77777777" w:rsidR="004713B7" w:rsidRPr="00D548A1" w:rsidRDefault="004713B7" w:rsidP="004713B7">
      <w:pPr>
        <w:pStyle w:val="affff2"/>
        <w:keepNext/>
      </w:pPr>
      <w:r w:rsidRPr="00D548A1">
        <w:t>Действующие лица:</w:t>
      </w:r>
    </w:p>
    <w:p w14:paraId="6870E076" w14:textId="3550863A" w:rsidR="004713B7" w:rsidRPr="00D548A1" w:rsidRDefault="000464D9" w:rsidP="00E960D2">
      <w:pPr>
        <w:pStyle w:val="a6"/>
        <w:numPr>
          <w:ilvl w:val="0"/>
          <w:numId w:val="205"/>
        </w:numPr>
      </w:pPr>
      <w:r w:rsidRPr="00D548A1">
        <w:t>р</w:t>
      </w:r>
      <w:r w:rsidR="00CD6528" w:rsidRPr="00D548A1">
        <w:t>ежим «</w:t>
      </w:r>
      <w:r w:rsidRPr="00D548A1">
        <w:t>ЗС</w:t>
      </w:r>
      <w:r w:rsidR="00CD6528" w:rsidRPr="00D548A1">
        <w:t xml:space="preserve">» </w:t>
      </w:r>
      <w:r w:rsidR="00505897" w:rsidRPr="00D548A1">
        <w:t>–</w:t>
      </w:r>
      <w:r w:rsidR="00CD6528" w:rsidRPr="00D548A1">
        <w:t xml:space="preserve"> запуск ВИ</w:t>
      </w:r>
      <w:r w:rsidR="000E0B45" w:rsidRPr="00D548A1">
        <w:t>.</w:t>
      </w:r>
    </w:p>
    <w:p w14:paraId="4D60021B" w14:textId="77777777" w:rsidR="004713B7" w:rsidRPr="00D548A1" w:rsidRDefault="004713B7" w:rsidP="004713B7">
      <w:pPr>
        <w:pStyle w:val="affff2"/>
        <w:keepNext/>
      </w:pPr>
      <w:r w:rsidRPr="00D548A1">
        <w:t>Предусловия:</w:t>
      </w:r>
    </w:p>
    <w:p w14:paraId="773DAD95" w14:textId="742A8212" w:rsidR="004713B7" w:rsidRPr="00D548A1" w:rsidRDefault="00421CF2" w:rsidP="00E960D2">
      <w:pPr>
        <w:pStyle w:val="a6"/>
        <w:numPr>
          <w:ilvl w:val="0"/>
          <w:numId w:val="206"/>
        </w:numPr>
      </w:pPr>
      <w:r w:rsidRPr="00D548A1">
        <w:t>инициализация EEPROM</w:t>
      </w:r>
      <w:r w:rsidR="00CD6528" w:rsidRPr="00D548A1">
        <w:t>.</w:t>
      </w:r>
    </w:p>
    <w:p w14:paraId="14391CED" w14:textId="77777777" w:rsidR="004713B7" w:rsidRPr="00D548A1" w:rsidRDefault="004713B7" w:rsidP="004713B7">
      <w:pPr>
        <w:pStyle w:val="Textbody"/>
        <w:keepNext/>
        <w:tabs>
          <w:tab w:val="left" w:pos="2100"/>
        </w:tabs>
        <w:ind w:firstLine="709"/>
        <w:rPr>
          <w:b/>
        </w:rPr>
      </w:pPr>
      <w:r w:rsidRPr="00D548A1">
        <w:rPr>
          <w:rStyle w:val="affff3"/>
        </w:rPr>
        <w:t>Постусловия:</w:t>
      </w:r>
    </w:p>
    <w:p w14:paraId="6E1763DF" w14:textId="0544A533" w:rsidR="004713B7" w:rsidRPr="00D548A1" w:rsidRDefault="00421CF2" w:rsidP="00E960D2">
      <w:pPr>
        <w:pStyle w:val="a6"/>
        <w:numPr>
          <w:ilvl w:val="0"/>
          <w:numId w:val="207"/>
        </w:numPr>
      </w:pPr>
      <w:r w:rsidRPr="00D548A1">
        <w:t>завершение операции записи</w:t>
      </w:r>
      <w:r w:rsidR="000E0B45" w:rsidRPr="00D548A1">
        <w:t>.</w:t>
      </w:r>
    </w:p>
    <w:p w14:paraId="125F4F8F" w14:textId="77777777" w:rsidR="004713B7" w:rsidRPr="00D548A1" w:rsidRDefault="004713B7" w:rsidP="004713B7">
      <w:pPr>
        <w:pStyle w:val="affff2"/>
        <w:keepNext/>
      </w:pPr>
      <w:r w:rsidRPr="00D548A1">
        <w:t>Сценарий:</w:t>
      </w:r>
    </w:p>
    <w:p w14:paraId="6D7BEA00" w14:textId="54E215E3" w:rsidR="004713B7" w:rsidRPr="00D548A1" w:rsidRDefault="00505897" w:rsidP="00E960D2">
      <w:pPr>
        <w:pStyle w:val="a6"/>
        <w:numPr>
          <w:ilvl w:val="0"/>
          <w:numId w:val="104"/>
        </w:numPr>
      </w:pPr>
      <w:r w:rsidRPr="00D548A1">
        <w:t>з</w:t>
      </w:r>
      <w:r w:rsidR="000E0B45" w:rsidRPr="00D548A1">
        <w:t xml:space="preserve">апись информации в EEPROM, включающей в себя тип прибора, код </w:t>
      </w:r>
      <w:r w:rsidR="00421CF2" w:rsidRPr="00D548A1">
        <w:t>ЗС</w:t>
      </w:r>
      <w:r w:rsidR="000E0B45" w:rsidRPr="00D548A1">
        <w:t xml:space="preserve">, системное </w:t>
      </w:r>
      <w:r w:rsidRPr="00D548A1">
        <w:t xml:space="preserve">время </w:t>
      </w:r>
      <w:r w:rsidR="000E0B45" w:rsidRPr="00D548A1">
        <w:t>на момент перехода прибора в ЗС, буфера трасс</w:t>
      </w:r>
      <w:r w:rsidR="000E0B45" w:rsidRPr="00D548A1">
        <w:t>и</w:t>
      </w:r>
      <w:r w:rsidR="000E0B45" w:rsidRPr="00D548A1">
        <w:t>ровки интересуемых параметров.</w:t>
      </w:r>
    </w:p>
    <w:p w14:paraId="45CD0606" w14:textId="77777777" w:rsidR="004713B7" w:rsidRPr="00D548A1" w:rsidRDefault="004713B7" w:rsidP="004713B7">
      <w:pPr>
        <w:pStyle w:val="Textbody"/>
        <w:keepNext/>
        <w:tabs>
          <w:tab w:val="left" w:pos="1938"/>
        </w:tabs>
        <w:ind w:firstLine="709"/>
        <w:rPr>
          <w:rStyle w:val="affff3"/>
        </w:rPr>
      </w:pPr>
      <w:r w:rsidRPr="00D548A1">
        <w:rPr>
          <w:rStyle w:val="affff3"/>
        </w:rPr>
        <w:lastRenderedPageBreak/>
        <w:t>Исключения:</w:t>
      </w:r>
    </w:p>
    <w:p w14:paraId="656CF01D" w14:textId="26D3EF44" w:rsidR="004713B7" w:rsidRPr="00D548A1" w:rsidRDefault="00505897" w:rsidP="00E960D2">
      <w:pPr>
        <w:pStyle w:val="a6"/>
        <w:numPr>
          <w:ilvl w:val="0"/>
          <w:numId w:val="105"/>
        </w:numPr>
        <w:rPr>
          <w:rStyle w:val="affff0"/>
        </w:rPr>
      </w:pPr>
      <w:r w:rsidRPr="00D548A1">
        <w:rPr>
          <w:rStyle w:val="apple-style-span"/>
        </w:rPr>
        <w:t>о</w:t>
      </w:r>
      <w:r w:rsidR="00CD6528" w:rsidRPr="00D548A1">
        <w:rPr>
          <w:rStyle w:val="apple-style-span"/>
        </w:rPr>
        <w:t xml:space="preserve">бнаружена неисправность EEPROM </w:t>
      </w:r>
      <w:r w:rsidRPr="00D548A1">
        <w:rPr>
          <w:rStyle w:val="apple-style-span"/>
        </w:rPr>
        <w:t>–</w:t>
      </w:r>
      <w:r w:rsidR="00CD6528" w:rsidRPr="00D548A1">
        <w:rPr>
          <w:rStyle w:val="apple-style-span"/>
        </w:rPr>
        <w:t xml:space="preserve"> переход в режим «З</w:t>
      </w:r>
      <w:r w:rsidR="000E0B45" w:rsidRPr="00D548A1">
        <w:rPr>
          <w:rStyle w:val="apple-style-span"/>
        </w:rPr>
        <w:t>С».</w:t>
      </w:r>
    </w:p>
    <w:p w14:paraId="1F4483DF" w14:textId="77777777" w:rsidR="004713B7" w:rsidRPr="00D548A1" w:rsidRDefault="004713B7" w:rsidP="004713B7">
      <w:pPr>
        <w:pStyle w:val="Textbody"/>
        <w:keepNext/>
        <w:tabs>
          <w:tab w:val="left" w:pos="1938"/>
        </w:tabs>
        <w:ind w:firstLine="709"/>
      </w:pPr>
      <w:r w:rsidRPr="00D548A1">
        <w:rPr>
          <w:rStyle w:val="affff3"/>
        </w:rPr>
        <w:t>Дополнительные сведения:</w:t>
      </w:r>
    </w:p>
    <w:p w14:paraId="2283B4BE" w14:textId="3403B22A" w:rsidR="004713B7" w:rsidRPr="00D548A1" w:rsidRDefault="00505897" w:rsidP="00E960D2">
      <w:pPr>
        <w:pStyle w:val="a6"/>
        <w:numPr>
          <w:ilvl w:val="0"/>
          <w:numId w:val="106"/>
        </w:numPr>
        <w:rPr>
          <w:rStyle w:val="affff0"/>
        </w:rPr>
      </w:pPr>
      <w:proofErr w:type="gramStart"/>
      <w:r w:rsidRPr="00D548A1">
        <w:rPr>
          <w:rStyle w:val="affff0"/>
        </w:rPr>
        <w:t>о</w:t>
      </w:r>
      <w:r w:rsidR="00CD6528" w:rsidRPr="00D548A1">
        <w:rPr>
          <w:rStyle w:val="affff0"/>
        </w:rPr>
        <w:t>тсутствуют для данного ВИ.</w:t>
      </w:r>
      <w:proofErr w:type="gramEnd"/>
    </w:p>
    <w:p w14:paraId="36BE321D" w14:textId="77777777" w:rsidR="005D4CB1" w:rsidRPr="00D548A1" w:rsidRDefault="005D4CB1" w:rsidP="00505897">
      <w:pPr>
        <w:pStyle w:val="4f5"/>
      </w:pPr>
      <w:bookmarkStart w:id="138" w:name="_Toc44926838"/>
      <w:r w:rsidRPr="00D548A1">
        <w:t>ВИ «</w:t>
      </w:r>
      <w:r w:rsidR="00913A48" w:rsidRPr="00D548A1">
        <w:t>Управление активностью</w:t>
      </w:r>
      <w:r w:rsidRPr="00D548A1">
        <w:t>»</w:t>
      </w:r>
      <w:bookmarkEnd w:id="138"/>
    </w:p>
    <w:p w14:paraId="39954D04" w14:textId="77777777" w:rsidR="005D4CB1" w:rsidRPr="00D548A1" w:rsidRDefault="005D4CB1" w:rsidP="005D4CB1">
      <w:pPr>
        <w:pStyle w:val="Textbody"/>
        <w:ind w:firstLine="709"/>
      </w:pPr>
      <w:r w:rsidRPr="00D548A1">
        <w:rPr>
          <w:rStyle w:val="affff3"/>
        </w:rPr>
        <w:t>Идентификатор варианта использования:</w:t>
      </w:r>
      <w:r w:rsidRPr="00D548A1">
        <w:rPr>
          <w:b/>
        </w:rPr>
        <w:t xml:space="preserve"> </w:t>
      </w:r>
      <w:r w:rsidRPr="00D548A1">
        <w:t>ВИ-1</w:t>
      </w:r>
      <w:r w:rsidR="00812FCB" w:rsidRPr="00D548A1">
        <w:t>2</w:t>
      </w:r>
      <w:r w:rsidRPr="00D548A1">
        <w:t>.</w:t>
      </w:r>
    </w:p>
    <w:p w14:paraId="2FB85B0F" w14:textId="77777777" w:rsidR="005D4CB1" w:rsidRPr="00D548A1" w:rsidRDefault="005D4CB1" w:rsidP="005D4CB1">
      <w:pPr>
        <w:pStyle w:val="Textbody"/>
        <w:keepNext/>
        <w:ind w:firstLine="709"/>
        <w:rPr>
          <w:rStyle w:val="affff0"/>
        </w:rPr>
      </w:pPr>
      <w:r w:rsidRPr="00D548A1">
        <w:rPr>
          <w:rStyle w:val="affff3"/>
        </w:rPr>
        <w:t>Краткое описание:</w:t>
      </w:r>
    </w:p>
    <w:p w14:paraId="4E8A28AA" w14:textId="77777777" w:rsidR="00AB6C16" w:rsidRPr="00D548A1" w:rsidRDefault="00AB6C16" w:rsidP="00AB6C16">
      <w:pPr>
        <w:pStyle w:val="affff"/>
      </w:pPr>
      <w:r w:rsidRPr="00D548A1">
        <w:t>Прибор может быть активным или пассивным.</w:t>
      </w:r>
    </w:p>
    <w:p w14:paraId="2546CFE9" w14:textId="0869EE89" w:rsidR="00AB6C16" w:rsidRPr="00D548A1" w:rsidRDefault="00AB6C16" w:rsidP="00AB6C16">
      <w:pPr>
        <w:pStyle w:val="affff"/>
      </w:pPr>
      <w:r w:rsidRPr="00D548A1">
        <w:t>Активный прибор должен осуществить формирование выходных си</w:t>
      </w:r>
      <w:r w:rsidRPr="00D548A1">
        <w:t>г</w:t>
      </w:r>
      <w:r w:rsidRPr="00D548A1">
        <w:t>налов (при наличии соответствующих условий</w:t>
      </w:r>
      <w:r w:rsidR="00D03DF4" w:rsidRPr="00D548A1">
        <w:t>)</w:t>
      </w:r>
      <w:r w:rsidRPr="00D548A1">
        <w:t>.</w:t>
      </w:r>
    </w:p>
    <w:p w14:paraId="28A2E26E" w14:textId="77777777" w:rsidR="00AB6C16" w:rsidRPr="00D548A1" w:rsidRDefault="00AB6C16" w:rsidP="00AB6C16">
      <w:pPr>
        <w:pStyle w:val="affff"/>
        <w:keepNext/>
      </w:pPr>
      <w:r w:rsidRPr="00D548A1">
        <w:t>Понятие активности важно с точки зрения УС:</w:t>
      </w:r>
    </w:p>
    <w:p w14:paraId="0BD56610" w14:textId="77777777" w:rsidR="00AB6C16" w:rsidRPr="00D548A1" w:rsidRDefault="00AB6C16" w:rsidP="00D03DF4">
      <w:pPr>
        <w:pStyle w:val="a8"/>
        <w:rPr>
          <w:lang w:val="ru-RU"/>
        </w:rPr>
      </w:pPr>
      <w:r w:rsidRPr="00D548A1">
        <w:rPr>
          <w:lang w:val="ru-RU"/>
        </w:rPr>
        <w:t xml:space="preserve">для УС, </w:t>
      </w:r>
      <w:proofErr w:type="gramStart"/>
      <w:r w:rsidRPr="00D548A1">
        <w:rPr>
          <w:lang w:val="ru-RU"/>
        </w:rPr>
        <w:t>отличных</w:t>
      </w:r>
      <w:proofErr w:type="gramEnd"/>
      <w:r w:rsidRPr="00D548A1">
        <w:rPr>
          <w:lang w:val="ru-RU"/>
        </w:rPr>
        <w:t xml:space="preserve"> от «</w:t>
      </w:r>
      <w:proofErr w:type="spellStart"/>
      <w:r w:rsidRPr="00D548A1">
        <w:rPr>
          <w:lang w:val="ru-RU"/>
        </w:rPr>
        <w:t>Ebilock</w:t>
      </w:r>
      <w:proofErr w:type="spellEnd"/>
      <w:r w:rsidRPr="00D548A1">
        <w:rPr>
          <w:lang w:val="ru-RU"/>
        </w:rPr>
        <w:t xml:space="preserve"> 950», приборы в паре «основной-резервный» имеют разные адреса, пассивный прибор должен передавать к</w:t>
      </w:r>
      <w:r w:rsidRPr="00D548A1">
        <w:rPr>
          <w:lang w:val="ru-RU"/>
        </w:rPr>
        <w:t>о</w:t>
      </w:r>
      <w:r w:rsidRPr="00D548A1">
        <w:rPr>
          <w:lang w:val="ru-RU"/>
        </w:rPr>
        <w:t>роткий статус, по длине статуса УС отличает активный прибор от пассивн</w:t>
      </w:r>
      <w:r w:rsidRPr="00D548A1">
        <w:rPr>
          <w:lang w:val="ru-RU"/>
        </w:rPr>
        <w:t>о</w:t>
      </w:r>
      <w:r w:rsidRPr="00D548A1">
        <w:rPr>
          <w:lang w:val="ru-RU"/>
        </w:rPr>
        <w:t>го;</w:t>
      </w:r>
    </w:p>
    <w:p w14:paraId="1F24E80C" w14:textId="57D94F14" w:rsidR="005D4CB1" w:rsidRPr="00D548A1" w:rsidRDefault="00AB6C16" w:rsidP="00D03DF4">
      <w:pPr>
        <w:pStyle w:val="a8"/>
        <w:rPr>
          <w:lang w:val="ru-RU"/>
        </w:rPr>
      </w:pPr>
      <w:r w:rsidRPr="00D548A1">
        <w:rPr>
          <w:lang w:val="ru-RU"/>
        </w:rPr>
        <w:t xml:space="preserve">ВИ должен выполнить переход прибора из пассивного в активное состояние </w:t>
      </w:r>
      <w:proofErr w:type="gramStart"/>
      <w:r w:rsidRPr="00D548A1">
        <w:rPr>
          <w:lang w:val="ru-RU"/>
        </w:rPr>
        <w:t>и</w:t>
      </w:r>
      <w:proofErr w:type="gramEnd"/>
      <w:r w:rsidRPr="00D548A1">
        <w:rPr>
          <w:lang w:val="ru-RU"/>
        </w:rPr>
        <w:t xml:space="preserve"> наоборот (в зависимости от сложившихся условий).</w:t>
      </w:r>
    </w:p>
    <w:p w14:paraId="65E6D83E" w14:textId="77777777" w:rsidR="005D4CB1" w:rsidRPr="00D548A1" w:rsidRDefault="005D4CB1" w:rsidP="005D4CB1">
      <w:pPr>
        <w:pStyle w:val="affff2"/>
        <w:keepNext/>
      </w:pPr>
      <w:r w:rsidRPr="00D548A1">
        <w:t>Действующие лица:</w:t>
      </w:r>
    </w:p>
    <w:p w14:paraId="6402B217" w14:textId="1F36DAF6" w:rsidR="005D4CB1" w:rsidRPr="00D548A1" w:rsidRDefault="00D03DF4" w:rsidP="00E960D2">
      <w:pPr>
        <w:pStyle w:val="a6"/>
        <w:numPr>
          <w:ilvl w:val="0"/>
          <w:numId w:val="107"/>
        </w:numPr>
      </w:pPr>
      <w:r w:rsidRPr="00D548A1">
        <w:t>с</w:t>
      </w:r>
      <w:r w:rsidR="00AB6C16" w:rsidRPr="00D548A1">
        <w:t>истемный таймер</w:t>
      </w:r>
      <w:r w:rsidRPr="00D548A1">
        <w:t xml:space="preserve"> – периодический запуск ВИ</w:t>
      </w:r>
      <w:r w:rsidR="00AB6C16" w:rsidRPr="00D548A1">
        <w:t>;</w:t>
      </w:r>
    </w:p>
    <w:p w14:paraId="567707F4" w14:textId="43B32C0F" w:rsidR="00AB6C16" w:rsidRPr="00D548A1" w:rsidRDefault="00AB6C16" w:rsidP="00D03DF4">
      <w:pPr>
        <w:pStyle w:val="a6"/>
      </w:pPr>
      <w:r w:rsidRPr="00D548A1">
        <w:t>УС</w:t>
      </w:r>
      <w:r w:rsidR="00D03DF4" w:rsidRPr="00D548A1">
        <w:t xml:space="preserve"> – </w:t>
      </w:r>
      <w:r w:rsidR="00071D4B" w:rsidRPr="00D548A1">
        <w:t>задание параметров</w:t>
      </w:r>
      <w:r w:rsidRPr="00D548A1">
        <w:t>.</w:t>
      </w:r>
    </w:p>
    <w:p w14:paraId="2F78EF30" w14:textId="77777777" w:rsidR="005D4CB1" w:rsidRPr="00D548A1" w:rsidRDefault="005D4CB1" w:rsidP="005D4CB1">
      <w:pPr>
        <w:pStyle w:val="affff2"/>
        <w:keepNext/>
      </w:pPr>
      <w:r w:rsidRPr="00D548A1">
        <w:t>Предусловия:</w:t>
      </w:r>
    </w:p>
    <w:p w14:paraId="4D7CCC38" w14:textId="77777777" w:rsidR="005D4CB1" w:rsidRPr="00D548A1" w:rsidRDefault="00AB6C16" w:rsidP="00E960D2">
      <w:pPr>
        <w:pStyle w:val="a6"/>
        <w:numPr>
          <w:ilvl w:val="0"/>
          <w:numId w:val="108"/>
        </w:numPr>
      </w:pPr>
      <w:r w:rsidRPr="00D548A1">
        <w:t>прибор должен находиться в одном из режимов: «РС», «БС».</w:t>
      </w:r>
    </w:p>
    <w:p w14:paraId="47B35AA2" w14:textId="77777777" w:rsidR="005D4CB1" w:rsidRPr="00D548A1" w:rsidRDefault="005D4CB1" w:rsidP="005D4CB1">
      <w:pPr>
        <w:pStyle w:val="Textbody"/>
        <w:keepNext/>
        <w:tabs>
          <w:tab w:val="left" w:pos="2100"/>
        </w:tabs>
        <w:ind w:firstLine="709"/>
        <w:rPr>
          <w:b/>
        </w:rPr>
      </w:pPr>
      <w:r w:rsidRPr="00D548A1">
        <w:rPr>
          <w:rStyle w:val="affff3"/>
        </w:rPr>
        <w:t>Постусловия:</w:t>
      </w:r>
    </w:p>
    <w:p w14:paraId="46A8CDF8" w14:textId="77777777" w:rsidR="005D4CB1" w:rsidRPr="00D548A1" w:rsidRDefault="00AB6C16" w:rsidP="00E960D2">
      <w:pPr>
        <w:pStyle w:val="a6"/>
        <w:numPr>
          <w:ilvl w:val="0"/>
          <w:numId w:val="109"/>
        </w:numPr>
      </w:pPr>
      <w:proofErr w:type="gramStart"/>
      <w:r w:rsidRPr="00D548A1">
        <w:t>прибор должен находиться в активном или пассивном состоянии в соответствии со сложившемся набором условий.</w:t>
      </w:r>
      <w:proofErr w:type="gramEnd"/>
    </w:p>
    <w:p w14:paraId="54F28A1F" w14:textId="77777777" w:rsidR="005D4CB1" w:rsidRPr="00D548A1" w:rsidRDefault="005D4CB1" w:rsidP="005D4CB1">
      <w:pPr>
        <w:pStyle w:val="affff2"/>
        <w:keepNext/>
      </w:pPr>
      <w:r w:rsidRPr="00D548A1">
        <w:t>Сценарий:</w:t>
      </w:r>
    </w:p>
    <w:p w14:paraId="77A997BB" w14:textId="77777777" w:rsidR="00AB6C16" w:rsidRPr="00D548A1" w:rsidRDefault="00AB6C16" w:rsidP="00E960D2">
      <w:pPr>
        <w:pStyle w:val="a6"/>
        <w:numPr>
          <w:ilvl w:val="0"/>
          <w:numId w:val="110"/>
        </w:numPr>
      </w:pPr>
      <w:r w:rsidRPr="00D548A1">
        <w:t>должен быть определен текущий режим работы прибора;</w:t>
      </w:r>
    </w:p>
    <w:p w14:paraId="402EE449" w14:textId="77777777" w:rsidR="00AB6C16" w:rsidRPr="00D548A1" w:rsidRDefault="00AB6C16" w:rsidP="00D03DF4">
      <w:pPr>
        <w:pStyle w:val="a6"/>
      </w:pPr>
      <w:r w:rsidRPr="00D548A1">
        <w:t>должно быть определено наличие связи с УС (по RS-422)</w:t>
      </w:r>
      <w:r w:rsidRPr="00D548A1">
        <w:rPr>
          <w:lang w:eastAsia="ko-KR"/>
        </w:rPr>
        <w:t>;</w:t>
      </w:r>
    </w:p>
    <w:p w14:paraId="61F88807" w14:textId="77777777" w:rsidR="00AB6C16" w:rsidRPr="00D548A1" w:rsidRDefault="00AB6C16" w:rsidP="00D03DF4">
      <w:pPr>
        <w:pStyle w:val="a6"/>
      </w:pPr>
      <w:r w:rsidRPr="00D548A1">
        <w:lastRenderedPageBreak/>
        <w:t>должно быть определено</w:t>
      </w:r>
      <w:r w:rsidRPr="00D548A1">
        <w:rPr>
          <w:lang w:eastAsia="ko-KR"/>
        </w:rPr>
        <w:t xml:space="preserve"> наличие связи со смежным прибором;</w:t>
      </w:r>
    </w:p>
    <w:p w14:paraId="168767A3" w14:textId="77777777" w:rsidR="00AB6C16" w:rsidRPr="00D548A1" w:rsidRDefault="00AB6C16" w:rsidP="00D03DF4">
      <w:pPr>
        <w:pStyle w:val="a6"/>
        <w:rPr>
          <w:lang w:eastAsia="ko-KR"/>
        </w:rPr>
      </w:pPr>
      <w:r w:rsidRPr="00D548A1">
        <w:t>должно быть определено</w:t>
      </w:r>
      <w:r w:rsidRPr="00D548A1">
        <w:rPr>
          <w:lang w:eastAsia="ko-KR"/>
        </w:rPr>
        <w:t xml:space="preserve"> значение сигналов контроля состояния р</w:t>
      </w:r>
      <w:r w:rsidRPr="00D548A1">
        <w:rPr>
          <w:lang w:eastAsia="ko-KR"/>
        </w:rPr>
        <w:t>е</w:t>
      </w:r>
      <w:r w:rsidRPr="00D548A1">
        <w:rPr>
          <w:lang w:eastAsia="ko-KR"/>
        </w:rPr>
        <w:t>ле в МР-АУКС9;</w:t>
      </w:r>
    </w:p>
    <w:p w14:paraId="639F8BB0" w14:textId="77777777" w:rsidR="00AB6C16" w:rsidRPr="00D548A1" w:rsidRDefault="00AB6C16" w:rsidP="00D03DF4">
      <w:pPr>
        <w:pStyle w:val="a6"/>
        <w:rPr>
          <w:lang w:eastAsia="ko-KR"/>
        </w:rPr>
      </w:pPr>
      <w:r w:rsidRPr="00D548A1">
        <w:rPr>
          <w:lang w:eastAsia="ko-KR"/>
        </w:rPr>
        <w:t xml:space="preserve">должно быть определено значение поля ACT приказа </w:t>
      </w:r>
      <w:proofErr w:type="gramStart"/>
      <w:r w:rsidRPr="00D548A1">
        <w:rPr>
          <w:lang w:eastAsia="ko-KR"/>
        </w:rPr>
        <w:t>от</w:t>
      </w:r>
      <w:proofErr w:type="gramEnd"/>
      <w:r w:rsidRPr="00D548A1">
        <w:rPr>
          <w:lang w:eastAsia="ko-KR"/>
        </w:rPr>
        <w:t xml:space="preserve"> </w:t>
      </w:r>
      <w:proofErr w:type="gramStart"/>
      <w:r w:rsidRPr="00D548A1">
        <w:rPr>
          <w:lang w:eastAsia="ko-KR"/>
        </w:rPr>
        <w:t>УС</w:t>
      </w:r>
      <w:proofErr w:type="gramEnd"/>
      <w:r w:rsidRPr="00D548A1">
        <w:rPr>
          <w:lang w:eastAsia="ko-KR"/>
        </w:rPr>
        <w:t>, по к</w:t>
      </w:r>
      <w:r w:rsidRPr="00D548A1">
        <w:rPr>
          <w:lang w:eastAsia="ko-KR"/>
        </w:rPr>
        <w:t>о</w:t>
      </w:r>
      <w:r w:rsidRPr="00D548A1">
        <w:rPr>
          <w:lang w:eastAsia="ko-KR"/>
        </w:rPr>
        <w:t>торому может быть осуществлена смена активности;</w:t>
      </w:r>
    </w:p>
    <w:p w14:paraId="7ABED6F8" w14:textId="77777777" w:rsidR="00AB6C16" w:rsidRPr="00D548A1" w:rsidRDefault="00AB6C16" w:rsidP="00D03DF4">
      <w:pPr>
        <w:pStyle w:val="a6"/>
        <w:rPr>
          <w:lang w:eastAsia="ko-KR"/>
        </w:rPr>
      </w:pPr>
      <w:r w:rsidRPr="00D548A1">
        <w:rPr>
          <w:lang w:eastAsia="ko-KR"/>
        </w:rPr>
        <w:t>в зависимости от условий а</w:t>
      </w:r>
      <w:proofErr w:type="gramStart"/>
      <w:r w:rsidRPr="00D548A1">
        <w:rPr>
          <w:lang w:eastAsia="ko-KR"/>
        </w:rPr>
        <w:t>)-</w:t>
      </w:r>
      <w:proofErr w:type="gramEnd"/>
      <w:r w:rsidRPr="00D548A1">
        <w:rPr>
          <w:lang w:eastAsia="ko-KR"/>
        </w:rPr>
        <w:t>д) и данных, полученных от смежного прибора при наличии с ним связи, должно быть определено состояние акти</w:t>
      </w:r>
      <w:r w:rsidRPr="00D548A1">
        <w:rPr>
          <w:lang w:eastAsia="ko-KR"/>
        </w:rPr>
        <w:t>в</w:t>
      </w:r>
      <w:r w:rsidRPr="00D548A1">
        <w:rPr>
          <w:lang w:eastAsia="ko-KR"/>
        </w:rPr>
        <w:t>ности прибора (активный/пассивный) и выполниться его смена (в случае необходимости);</w:t>
      </w:r>
    </w:p>
    <w:p w14:paraId="0649E7DA" w14:textId="77777777" w:rsidR="00AB6C16" w:rsidRPr="00D548A1" w:rsidRDefault="00AB6C16" w:rsidP="00D03DF4">
      <w:pPr>
        <w:pStyle w:val="a6"/>
        <w:rPr>
          <w:lang w:eastAsia="ko-KR"/>
        </w:rPr>
      </w:pPr>
      <w:r w:rsidRPr="00D548A1">
        <w:rPr>
          <w:lang w:eastAsia="ko-KR"/>
        </w:rPr>
        <w:t>при смене активности выполняются соответствующие действия;</w:t>
      </w:r>
    </w:p>
    <w:p w14:paraId="5C503E21" w14:textId="77777777" w:rsidR="005D4CB1" w:rsidRPr="00D548A1" w:rsidRDefault="00AB6C16" w:rsidP="00E960D2">
      <w:pPr>
        <w:pStyle w:val="a6"/>
        <w:numPr>
          <w:ilvl w:val="0"/>
          <w:numId w:val="111"/>
        </w:numPr>
      </w:pPr>
      <w:r w:rsidRPr="00D548A1">
        <w:rPr>
          <w:lang w:eastAsia="ko-KR"/>
        </w:rPr>
        <w:t>действия а</w:t>
      </w:r>
      <w:proofErr w:type="gramStart"/>
      <w:r w:rsidRPr="00D548A1">
        <w:rPr>
          <w:lang w:eastAsia="ko-KR"/>
        </w:rPr>
        <w:t>)-</w:t>
      </w:r>
      <w:proofErr w:type="gramEnd"/>
      <w:r w:rsidR="004454CD" w:rsidRPr="00D548A1">
        <w:rPr>
          <w:lang w:eastAsia="ko-KR"/>
        </w:rPr>
        <w:t>ж</w:t>
      </w:r>
      <w:r w:rsidRPr="00D548A1">
        <w:rPr>
          <w:lang w:eastAsia="ko-KR"/>
        </w:rPr>
        <w:t>) выполняются непрерывно циклически.</w:t>
      </w:r>
    </w:p>
    <w:p w14:paraId="0D6C7113" w14:textId="77777777" w:rsidR="005D4CB1" w:rsidRPr="00D548A1" w:rsidRDefault="005D4CB1" w:rsidP="005D4CB1">
      <w:pPr>
        <w:pStyle w:val="Textbody"/>
        <w:keepNext/>
        <w:tabs>
          <w:tab w:val="left" w:pos="1938"/>
        </w:tabs>
        <w:ind w:firstLine="709"/>
        <w:rPr>
          <w:rStyle w:val="affff3"/>
        </w:rPr>
      </w:pPr>
      <w:r w:rsidRPr="00D548A1">
        <w:rPr>
          <w:rStyle w:val="affff3"/>
        </w:rPr>
        <w:t>Исключения:</w:t>
      </w:r>
    </w:p>
    <w:p w14:paraId="143AADC3" w14:textId="77777777" w:rsidR="005D4CB1" w:rsidRPr="00D548A1" w:rsidRDefault="00AB6C16" w:rsidP="00E960D2">
      <w:pPr>
        <w:pStyle w:val="a6"/>
        <w:numPr>
          <w:ilvl w:val="0"/>
          <w:numId w:val="208"/>
        </w:numPr>
        <w:rPr>
          <w:rStyle w:val="affff0"/>
        </w:rPr>
      </w:pPr>
      <w:proofErr w:type="gramStart"/>
      <w:r w:rsidRPr="00D548A1">
        <w:t>отсутствуют для данного ВИ</w:t>
      </w:r>
      <w:r w:rsidR="00C1589B" w:rsidRPr="00D548A1">
        <w:t>.</w:t>
      </w:r>
      <w:proofErr w:type="gramEnd"/>
    </w:p>
    <w:p w14:paraId="2A28CCBC" w14:textId="77777777" w:rsidR="005D4CB1" w:rsidRPr="00D548A1" w:rsidRDefault="005D4CB1" w:rsidP="005D4CB1">
      <w:pPr>
        <w:pStyle w:val="Textbody"/>
        <w:keepNext/>
        <w:tabs>
          <w:tab w:val="left" w:pos="1938"/>
        </w:tabs>
        <w:ind w:firstLine="709"/>
      </w:pPr>
      <w:r w:rsidRPr="00D548A1">
        <w:rPr>
          <w:rStyle w:val="affff3"/>
        </w:rPr>
        <w:t>Дополнительные сведения:</w:t>
      </w:r>
    </w:p>
    <w:p w14:paraId="7A43194B" w14:textId="77777777" w:rsidR="004454CD" w:rsidRPr="00D548A1" w:rsidRDefault="004454CD" w:rsidP="00E960D2">
      <w:pPr>
        <w:pStyle w:val="Textbody"/>
        <w:numPr>
          <w:ilvl w:val="0"/>
          <w:numId w:val="36"/>
        </w:numPr>
        <w:tabs>
          <w:tab w:val="left" w:pos="1134"/>
        </w:tabs>
        <w:ind w:left="0" w:firstLine="709"/>
      </w:pPr>
      <w:r w:rsidRPr="00D548A1">
        <w:rPr>
          <w:szCs w:val="28"/>
        </w:rPr>
        <w:t xml:space="preserve">основной прибор имеет приоритет стать </w:t>
      </w:r>
      <w:proofErr w:type="gramStart"/>
      <w:r w:rsidRPr="00D548A1">
        <w:rPr>
          <w:szCs w:val="28"/>
        </w:rPr>
        <w:t>активным</w:t>
      </w:r>
      <w:proofErr w:type="gramEnd"/>
      <w:r w:rsidRPr="00D548A1">
        <w:rPr>
          <w:szCs w:val="28"/>
        </w:rPr>
        <w:t xml:space="preserve"> по отношению к резервному при прочих равных условиях. </w:t>
      </w:r>
      <w:r w:rsidRPr="00D548A1">
        <w:t>Приоритет проявляется в том, что основной прибор должен управлять РПВ, а резервный – нет. Основной пр</w:t>
      </w:r>
      <w:r w:rsidRPr="00D548A1">
        <w:t>и</w:t>
      </w:r>
      <w:r w:rsidRPr="00D548A1">
        <w:t>бор может переключить реле на себя (включить, запитать) или переключить на соседа (выключить, отпустить, снять питание) независимо от сигналов и состояния резервного прибора;</w:t>
      </w:r>
    </w:p>
    <w:p w14:paraId="7B2E39A5" w14:textId="60F45567" w:rsidR="004454CD" w:rsidRPr="00D548A1" w:rsidRDefault="004454CD" w:rsidP="00E960D2">
      <w:pPr>
        <w:pStyle w:val="Textbody"/>
        <w:numPr>
          <w:ilvl w:val="0"/>
          <w:numId w:val="36"/>
        </w:numPr>
        <w:tabs>
          <w:tab w:val="left" w:pos="1134"/>
        </w:tabs>
        <w:ind w:left="0" w:firstLine="709"/>
      </w:pPr>
      <w:proofErr w:type="gramStart"/>
      <w:r w:rsidRPr="00D548A1">
        <w:t>после сброса основной прибор остается пассивным Х мс, а резер</w:t>
      </w:r>
      <w:r w:rsidRPr="00D548A1">
        <w:t>в</w:t>
      </w:r>
      <w:r w:rsidRPr="00D548A1">
        <w:t>ный (Х+У)</w:t>
      </w:r>
      <w:r w:rsidR="006E6FBD" w:rsidRPr="00D548A1">
        <w:t> </w:t>
      </w:r>
      <w:r w:rsidRPr="00D548A1">
        <w:t>мс, чтобы при одновременном старте основной первый стал а</w:t>
      </w:r>
      <w:r w:rsidRPr="00D548A1">
        <w:t>к</w:t>
      </w:r>
      <w:r w:rsidRPr="00D548A1">
        <w:t>тивным;</w:t>
      </w:r>
      <w:proofErr w:type="gramEnd"/>
    </w:p>
    <w:p w14:paraId="37666242" w14:textId="60EE788D" w:rsidR="004454CD" w:rsidRPr="00D548A1" w:rsidRDefault="004454CD" w:rsidP="00E960D2">
      <w:pPr>
        <w:pStyle w:val="Textbody"/>
        <w:numPr>
          <w:ilvl w:val="0"/>
          <w:numId w:val="36"/>
        </w:numPr>
        <w:tabs>
          <w:tab w:val="left" w:pos="1134"/>
        </w:tabs>
        <w:ind w:left="0" w:firstLine="709"/>
      </w:pPr>
      <w:r w:rsidRPr="00D548A1">
        <w:t>основной прибор, становясь активным, будучи в «РС», обязан в</w:t>
      </w:r>
      <w:r w:rsidRPr="00D548A1">
        <w:t>ы</w:t>
      </w:r>
      <w:r w:rsidRPr="00D548A1">
        <w:t>дать команду на включение реле РПВ</w:t>
      </w:r>
      <w:r w:rsidR="00D548A1">
        <w:t>,</w:t>
      </w:r>
      <w:r w:rsidRPr="00D548A1">
        <w:t xml:space="preserve">  т.к. </w:t>
      </w:r>
      <w:r w:rsidR="00D548A1">
        <w:t>его</w:t>
      </w:r>
      <w:r w:rsidRPr="00D548A1">
        <w:t xml:space="preserve"> обмотки распараллелены</w:t>
      </w:r>
      <w:r w:rsidR="00D548A1">
        <w:t xml:space="preserve"> между двумя приборами</w:t>
      </w:r>
      <w:r w:rsidRPr="00D548A1">
        <w:t>), а, становясь пассивным – команду на выключение реле;</w:t>
      </w:r>
    </w:p>
    <w:p w14:paraId="6DD4466E" w14:textId="77777777" w:rsidR="004454CD" w:rsidRPr="00D548A1" w:rsidRDefault="004454CD" w:rsidP="00E960D2">
      <w:pPr>
        <w:pStyle w:val="Textbody"/>
        <w:numPr>
          <w:ilvl w:val="0"/>
          <w:numId w:val="36"/>
        </w:numPr>
        <w:tabs>
          <w:tab w:val="left" w:pos="1134"/>
        </w:tabs>
        <w:ind w:left="0" w:firstLine="709"/>
      </w:pPr>
      <w:r w:rsidRPr="00D548A1">
        <w:lastRenderedPageBreak/>
        <w:t>если один прибор в «РС», а другой в «БС», то первый должен стать активным;</w:t>
      </w:r>
    </w:p>
    <w:p w14:paraId="039EDC9B" w14:textId="753815DA" w:rsidR="004454CD" w:rsidRPr="00D548A1" w:rsidRDefault="004454CD" w:rsidP="00E960D2">
      <w:pPr>
        <w:pStyle w:val="Textbody"/>
        <w:numPr>
          <w:ilvl w:val="0"/>
          <w:numId w:val="36"/>
        </w:numPr>
        <w:tabs>
          <w:tab w:val="left" w:pos="1134"/>
        </w:tabs>
        <w:ind w:left="0" w:firstLine="709"/>
      </w:pPr>
      <w:r w:rsidRPr="00D548A1">
        <w:t>при переходе из активного в пассивное состояние прибор должен остаться в нем на время</w:t>
      </w:r>
      <w:proofErr w:type="gramStart"/>
      <w:r w:rsidRPr="00D548A1">
        <w:t xml:space="preserve"> </w:t>
      </w:r>
      <m:oMath>
        <m:sSub>
          <m:sSubPr>
            <m:ctrlPr>
              <w:rPr>
                <w:rFonts w:ascii="Cambria Math" w:hAnsi="Cambria Math"/>
                <w:i/>
              </w:rPr>
            </m:ctrlPr>
          </m:sSubPr>
          <m:e>
            <m:r>
              <m:rPr>
                <m:sty m:val="p"/>
              </m:rPr>
              <w:rPr>
                <w:rFonts w:ascii="Cambria Math" w:hAnsi="Cambria Math"/>
              </w:rPr>
              <m:t>Т</m:t>
            </m:r>
            <w:proofErr w:type="gramEnd"/>
          </m:e>
          <m:sub>
            <m:r>
              <m:rPr>
                <m:sty m:val="p"/>
              </m:rPr>
              <w:rPr>
                <w:rFonts w:ascii="Cambria Math" w:hAnsi="Cambria Math"/>
              </w:rPr>
              <m:t>пас</m:t>
            </m:r>
          </m:sub>
        </m:sSub>
      </m:oMath>
      <w:r w:rsidRPr="00D548A1">
        <w:t xml:space="preserve"> (100 мс) независимо от состояния в это время другого прибора;</w:t>
      </w:r>
    </w:p>
    <w:p w14:paraId="0081D67E" w14:textId="3726B453" w:rsidR="004454CD" w:rsidRPr="00D548A1" w:rsidRDefault="004454CD" w:rsidP="00E960D2">
      <w:pPr>
        <w:pStyle w:val="Textbody"/>
        <w:keepNext/>
        <w:numPr>
          <w:ilvl w:val="0"/>
          <w:numId w:val="37"/>
        </w:numPr>
        <w:tabs>
          <w:tab w:val="left" w:pos="709"/>
          <w:tab w:val="left" w:pos="1134"/>
        </w:tabs>
        <w:ind w:left="0" w:firstLine="709"/>
      </w:pPr>
      <w:r w:rsidRPr="00D548A1">
        <w:t>вводится понятие «активная команда» (АК) – дополнительные условия, при наличии которых активный прибор не должен передать акти</w:t>
      </w:r>
      <w:r w:rsidRPr="00D548A1">
        <w:t>в</w:t>
      </w:r>
      <w:r w:rsidRPr="00D548A1">
        <w:t>ность соседу (остается активным), даже если основные условия для передачи активности наступили. В ОКПС-Е-К АК является перевод стрелки, а в сл</w:t>
      </w:r>
      <w:r w:rsidRPr="00D548A1">
        <w:t>у</w:t>
      </w:r>
      <w:r w:rsidRPr="00D548A1">
        <w:t>чае передачи активности смежному прибору</w:t>
      </w:r>
      <w:r w:rsidR="006A759C" w:rsidRPr="00D548A1">
        <w:t>,</w:t>
      </w:r>
      <w:r w:rsidRPr="00D548A1">
        <w:t xml:space="preserve"> при наличии приказа на смену а</w:t>
      </w:r>
      <w:r w:rsidRPr="00D548A1">
        <w:t>к</w:t>
      </w:r>
      <w:r w:rsidRPr="00D548A1">
        <w:t xml:space="preserve">тивности </w:t>
      </w:r>
      <w:proofErr w:type="gramStart"/>
      <w:r w:rsidRPr="00D548A1">
        <w:t>от</w:t>
      </w:r>
      <w:proofErr w:type="gramEnd"/>
      <w:r w:rsidRPr="00D548A1">
        <w:t xml:space="preserve"> </w:t>
      </w:r>
      <w:proofErr w:type="gramStart"/>
      <w:r w:rsidRPr="00D548A1">
        <w:t>УС</w:t>
      </w:r>
      <w:proofErr w:type="gramEnd"/>
      <w:r w:rsidR="006A759C" w:rsidRPr="00D548A1">
        <w:t>,</w:t>
      </w:r>
      <w:r w:rsidRPr="00D548A1">
        <w:t xml:space="preserve"> активность может быть изменена только при наличии в поле SW </w:t>
      </w:r>
      <w:r w:rsidR="008216E6" w:rsidRPr="00D548A1">
        <w:t>приказа</w:t>
      </w:r>
      <w:r w:rsidRPr="00D548A1">
        <w:t xml:space="preserve"> значения «0» (т.е. пустого приказа):</w:t>
      </w:r>
    </w:p>
    <w:p w14:paraId="100E4B63" w14:textId="77777777" w:rsidR="004454CD" w:rsidRPr="00D548A1" w:rsidRDefault="004454CD" w:rsidP="00E960D2">
      <w:pPr>
        <w:pStyle w:val="a6"/>
        <w:numPr>
          <w:ilvl w:val="0"/>
          <w:numId w:val="113"/>
        </w:numPr>
      </w:pPr>
      <w:r w:rsidRPr="00D548A1">
        <w:t>прибор, находясь в БС:</w:t>
      </w:r>
    </w:p>
    <w:p w14:paraId="0F6EBD81" w14:textId="19A49615" w:rsidR="004454CD" w:rsidRPr="00D548A1" w:rsidRDefault="004454CD" w:rsidP="00E960D2">
      <w:pPr>
        <w:pStyle w:val="22"/>
        <w:numPr>
          <w:ilvl w:val="0"/>
          <w:numId w:val="114"/>
        </w:numPr>
        <w:tabs>
          <w:tab w:val="clear" w:pos="1701"/>
        </w:tabs>
        <w:ind w:left="851" w:firstLine="218"/>
      </w:pPr>
      <w:r w:rsidRPr="00D548A1">
        <w:t xml:space="preserve">при попытке стать активным </w:t>
      </w:r>
      <w:r w:rsidR="006A759C" w:rsidRPr="00D548A1">
        <w:t xml:space="preserve">прибор </w:t>
      </w:r>
      <w:r w:rsidRPr="00D548A1">
        <w:t>не должен учитывать с</w:t>
      </w:r>
      <w:r w:rsidRPr="00D548A1">
        <w:t>о</w:t>
      </w:r>
      <w:r w:rsidRPr="00D548A1">
        <w:t xml:space="preserve">стояние РПВ («на мне»/ «не на мне») во всех случаях, кроме случая, когда у него нет связи с соседом (нет пакетов от соседа), т.е. в данных случаях он </w:t>
      </w:r>
      <w:proofErr w:type="gramStart"/>
      <w:r w:rsidRPr="00D548A1">
        <w:t>становится</w:t>
      </w:r>
      <w:proofErr w:type="gramEnd"/>
      <w:r w:rsidRPr="00D548A1">
        <w:t xml:space="preserve"> безусловно активным;</w:t>
      </w:r>
    </w:p>
    <w:p w14:paraId="2668C71C" w14:textId="77777777" w:rsidR="004454CD" w:rsidRPr="00D548A1" w:rsidRDefault="004454CD" w:rsidP="00E968A7">
      <w:pPr>
        <w:pStyle w:val="22"/>
        <w:tabs>
          <w:tab w:val="clear" w:pos="1701"/>
        </w:tabs>
        <w:ind w:left="851" w:firstLine="218"/>
      </w:pPr>
      <w:r w:rsidRPr="00D548A1">
        <w:t>при попытке стать активным прибор обязан учитывать состо</w:t>
      </w:r>
      <w:r w:rsidRPr="00D548A1">
        <w:t>я</w:t>
      </w:r>
      <w:r w:rsidRPr="00D548A1">
        <w:t>ние РПВ («на мне»/ «не на мне») в случае, когда у него нет связи с с</w:t>
      </w:r>
      <w:r w:rsidRPr="00D548A1">
        <w:t>о</w:t>
      </w:r>
      <w:r w:rsidRPr="00D548A1">
        <w:t>седом (нет пакетов от соседа) и есть связь с УС: он должен стать а</w:t>
      </w:r>
      <w:r w:rsidRPr="00D548A1">
        <w:t>к</w:t>
      </w:r>
      <w:r w:rsidRPr="00D548A1">
        <w:t>тивным, если РПВ «на нем»;</w:t>
      </w:r>
    </w:p>
    <w:p w14:paraId="1CAB32B6" w14:textId="77777777" w:rsidR="004454CD" w:rsidRPr="00D548A1" w:rsidRDefault="004454CD" w:rsidP="00E968A7">
      <w:pPr>
        <w:pStyle w:val="22"/>
        <w:tabs>
          <w:tab w:val="clear" w:pos="1701"/>
        </w:tabs>
        <w:ind w:left="851" w:firstLine="218"/>
      </w:pPr>
      <w:r w:rsidRPr="00D548A1">
        <w:t>будучи активным при наличии связи с УС и отсутствии связи с соседом, должен стать пассивным, если РПВ «не на нем».</w:t>
      </w:r>
    </w:p>
    <w:p w14:paraId="1D92AD35" w14:textId="77777777" w:rsidR="005D4CB1" w:rsidRPr="00D548A1" w:rsidRDefault="005D4CB1" w:rsidP="006A759C">
      <w:pPr>
        <w:pStyle w:val="4f5"/>
      </w:pPr>
      <w:bookmarkStart w:id="139" w:name="_Toc44926839"/>
      <w:r w:rsidRPr="00D548A1">
        <w:t>ВИ «</w:t>
      </w:r>
      <w:r w:rsidR="00913A48" w:rsidRPr="00D548A1">
        <w:t>Переход в ЗС</w:t>
      </w:r>
      <w:r w:rsidRPr="00D548A1">
        <w:t>»</w:t>
      </w:r>
      <w:bookmarkEnd w:id="139"/>
    </w:p>
    <w:p w14:paraId="1F0B7C88" w14:textId="77777777" w:rsidR="005D4CB1" w:rsidRPr="00D548A1" w:rsidRDefault="005D4CB1" w:rsidP="005D4CB1">
      <w:pPr>
        <w:pStyle w:val="Textbody"/>
        <w:ind w:firstLine="709"/>
      </w:pPr>
      <w:r w:rsidRPr="00D548A1">
        <w:rPr>
          <w:rStyle w:val="affff3"/>
        </w:rPr>
        <w:t>Идентификатор варианта использования:</w:t>
      </w:r>
      <w:r w:rsidRPr="00D548A1">
        <w:rPr>
          <w:b/>
        </w:rPr>
        <w:t xml:space="preserve"> </w:t>
      </w:r>
      <w:r w:rsidRPr="00D548A1">
        <w:t>ВИ-1</w:t>
      </w:r>
      <w:r w:rsidR="00812FCB" w:rsidRPr="00D548A1">
        <w:t>3</w:t>
      </w:r>
      <w:r w:rsidRPr="00D548A1">
        <w:t>.</w:t>
      </w:r>
    </w:p>
    <w:p w14:paraId="16B542AD" w14:textId="77777777" w:rsidR="005D4CB1" w:rsidRPr="00D548A1" w:rsidRDefault="005D4CB1" w:rsidP="005D4CB1">
      <w:pPr>
        <w:pStyle w:val="Textbody"/>
        <w:keepNext/>
        <w:ind w:firstLine="709"/>
        <w:rPr>
          <w:rStyle w:val="affff0"/>
        </w:rPr>
      </w:pPr>
      <w:r w:rsidRPr="00D548A1">
        <w:rPr>
          <w:rStyle w:val="affff3"/>
        </w:rPr>
        <w:t>Краткое описание:</w:t>
      </w:r>
    </w:p>
    <w:p w14:paraId="42CBB573" w14:textId="5519EED9" w:rsidR="00E616B8" w:rsidRPr="00D548A1" w:rsidRDefault="00E616B8" w:rsidP="00E616B8">
      <w:pPr>
        <w:pStyle w:val="Textbody"/>
        <w:ind w:firstLine="709"/>
      </w:pPr>
      <w:r w:rsidRPr="00D548A1">
        <w:t xml:space="preserve">Прибор должен перейти в режим «ЗС» с записью кода </w:t>
      </w:r>
      <w:r w:rsidR="006A759C" w:rsidRPr="00D548A1">
        <w:t>З</w:t>
      </w:r>
      <w:r w:rsidR="0006662D" w:rsidRPr="00D548A1">
        <w:t>С</w:t>
      </w:r>
      <w:r w:rsidRPr="00D548A1">
        <w:t xml:space="preserve"> в память EEPROM.</w:t>
      </w:r>
    </w:p>
    <w:p w14:paraId="1BFCC503" w14:textId="77777777" w:rsidR="005D4CB1" w:rsidRPr="00D548A1" w:rsidRDefault="005D4CB1" w:rsidP="005D4CB1">
      <w:pPr>
        <w:pStyle w:val="affff2"/>
        <w:keepNext/>
      </w:pPr>
      <w:r w:rsidRPr="00D548A1">
        <w:lastRenderedPageBreak/>
        <w:t>Действующие лица:</w:t>
      </w:r>
    </w:p>
    <w:p w14:paraId="4B1EBB76" w14:textId="77777777" w:rsidR="00E616B8" w:rsidRPr="00D548A1" w:rsidRDefault="00E616B8" w:rsidP="00E960D2">
      <w:pPr>
        <w:pStyle w:val="a6"/>
        <w:numPr>
          <w:ilvl w:val="0"/>
          <w:numId w:val="209"/>
        </w:numPr>
      </w:pPr>
      <w:r w:rsidRPr="00D548A1">
        <w:t>ВИ «Самодиагностика»;</w:t>
      </w:r>
    </w:p>
    <w:p w14:paraId="2EF53D0A" w14:textId="2CA45044" w:rsidR="005D4CB1" w:rsidRPr="00D548A1" w:rsidRDefault="00E616B8" w:rsidP="00D20117">
      <w:pPr>
        <w:pStyle w:val="a6"/>
      </w:pPr>
      <w:r w:rsidRPr="00D548A1">
        <w:t>режим «Инициализация».</w:t>
      </w:r>
    </w:p>
    <w:p w14:paraId="1133640E" w14:textId="77777777" w:rsidR="005D4CB1" w:rsidRPr="00D548A1" w:rsidRDefault="005D4CB1" w:rsidP="005D4CB1">
      <w:pPr>
        <w:pStyle w:val="affff2"/>
        <w:keepNext/>
      </w:pPr>
      <w:r w:rsidRPr="00D548A1">
        <w:t>Предусловия:</w:t>
      </w:r>
    </w:p>
    <w:p w14:paraId="7B922222" w14:textId="77777777" w:rsidR="00E616B8" w:rsidRPr="00D548A1" w:rsidRDefault="00E616B8" w:rsidP="00E960D2">
      <w:pPr>
        <w:pStyle w:val="a6"/>
        <w:numPr>
          <w:ilvl w:val="0"/>
          <w:numId w:val="210"/>
        </w:numPr>
      </w:pPr>
      <w:r w:rsidRPr="00D548A1">
        <w:t>прибор находится в одном из режимов работы, кроме режима «ЗС»;</w:t>
      </w:r>
    </w:p>
    <w:p w14:paraId="64D11DB7" w14:textId="4AB3057E" w:rsidR="0077662C" w:rsidRPr="00D548A1" w:rsidRDefault="00E616B8" w:rsidP="00D20117">
      <w:pPr>
        <w:pStyle w:val="a6"/>
      </w:pPr>
      <w:r w:rsidRPr="00D548A1">
        <w:t>обнаружены условия для перехода в режим «ЗС»</w:t>
      </w:r>
      <w:r w:rsidR="006A759C" w:rsidRPr="00D548A1">
        <w:t>.</w:t>
      </w:r>
    </w:p>
    <w:p w14:paraId="456DD28B" w14:textId="77777777" w:rsidR="005D4CB1" w:rsidRPr="00D548A1" w:rsidRDefault="005D4CB1" w:rsidP="005D4CB1">
      <w:pPr>
        <w:pStyle w:val="Textbody"/>
        <w:keepNext/>
        <w:tabs>
          <w:tab w:val="left" w:pos="2100"/>
        </w:tabs>
        <w:ind w:firstLine="709"/>
        <w:rPr>
          <w:b/>
        </w:rPr>
      </w:pPr>
      <w:r w:rsidRPr="00D548A1">
        <w:rPr>
          <w:rStyle w:val="affff3"/>
        </w:rPr>
        <w:t>Постусловия:</w:t>
      </w:r>
    </w:p>
    <w:p w14:paraId="47AD9EDE" w14:textId="51362558" w:rsidR="00A01434" w:rsidRPr="00D548A1" w:rsidRDefault="0077662C" w:rsidP="00E960D2">
      <w:pPr>
        <w:pStyle w:val="a6"/>
        <w:numPr>
          <w:ilvl w:val="0"/>
          <w:numId w:val="211"/>
        </w:numPr>
      </w:pPr>
      <w:r w:rsidRPr="00D548A1">
        <w:t>прибор находится в режиме «ЗС»</w:t>
      </w:r>
      <w:r w:rsidR="00A01434" w:rsidRPr="00D548A1">
        <w:t>;</w:t>
      </w:r>
    </w:p>
    <w:p w14:paraId="2132E8E7" w14:textId="4200A8DB" w:rsidR="005D4CB1" w:rsidRPr="00D548A1" w:rsidRDefault="00A01434" w:rsidP="00E960D2">
      <w:pPr>
        <w:pStyle w:val="a6"/>
        <w:numPr>
          <w:ilvl w:val="0"/>
          <w:numId w:val="211"/>
        </w:numPr>
      </w:pPr>
      <w:r w:rsidRPr="00D548A1">
        <w:t>четыре копии кода отказа записаны в EEPROM</w:t>
      </w:r>
      <w:r w:rsidR="0077662C" w:rsidRPr="00D548A1">
        <w:t>.</w:t>
      </w:r>
    </w:p>
    <w:p w14:paraId="391DA78E" w14:textId="77777777" w:rsidR="005D4CB1" w:rsidRPr="00D548A1" w:rsidRDefault="005D4CB1" w:rsidP="005D4CB1">
      <w:pPr>
        <w:pStyle w:val="affff2"/>
        <w:keepNext/>
      </w:pPr>
      <w:r w:rsidRPr="00D548A1">
        <w:t>Сценарий:</w:t>
      </w:r>
    </w:p>
    <w:p w14:paraId="41B1D0EC" w14:textId="77777777" w:rsidR="0077662C" w:rsidRPr="00D548A1" w:rsidRDefault="0077662C" w:rsidP="00E960D2">
      <w:pPr>
        <w:pStyle w:val="a6"/>
        <w:numPr>
          <w:ilvl w:val="0"/>
          <w:numId w:val="115"/>
        </w:numPr>
      </w:pPr>
      <w:r w:rsidRPr="00D548A1">
        <w:t>выключение РПВ;</w:t>
      </w:r>
    </w:p>
    <w:p w14:paraId="5DA8BB82" w14:textId="412B7F30" w:rsidR="0077662C" w:rsidRPr="00D548A1" w:rsidRDefault="0077662C" w:rsidP="006A759C">
      <w:pPr>
        <w:pStyle w:val="a6"/>
      </w:pPr>
      <w:r w:rsidRPr="00D548A1">
        <w:t>запись в ЭНП кода З</w:t>
      </w:r>
      <w:r w:rsidR="0006662D" w:rsidRPr="00D548A1">
        <w:t>С</w:t>
      </w:r>
      <w:r w:rsidRPr="00D548A1">
        <w:t xml:space="preserve"> и соответствующих ему параметров («</w:t>
      </w:r>
      <w:r w:rsidR="00734E4B" w:rsidRPr="00D548A1">
        <w:t>ЧЯ</w:t>
      </w:r>
      <w:r w:rsidRPr="00D548A1">
        <w:t>»);</w:t>
      </w:r>
    </w:p>
    <w:p w14:paraId="2D2E58E6" w14:textId="77777777" w:rsidR="0077662C" w:rsidRPr="00D548A1" w:rsidRDefault="0077662C" w:rsidP="006A759C">
      <w:pPr>
        <w:pStyle w:val="a6"/>
      </w:pPr>
      <w:r w:rsidRPr="00D548A1">
        <w:t>отключение всех выходных сигналов, выключение всей периферии МК, запрет всех прерываний, настройка всех выводов МК на ввод;</w:t>
      </w:r>
    </w:p>
    <w:p w14:paraId="66152DE5" w14:textId="216EF0D8" w:rsidR="0077662C" w:rsidRPr="00D548A1" w:rsidRDefault="00A01434" w:rsidP="006A759C">
      <w:pPr>
        <w:pStyle w:val="a6"/>
      </w:pPr>
      <w:r w:rsidRPr="00D548A1">
        <w:t>запускается на выполнение ВИ «Бесконечный цикл ожидания»</w:t>
      </w:r>
      <w:r w:rsidR="0077662C" w:rsidRPr="00D548A1">
        <w:t>.</w:t>
      </w:r>
    </w:p>
    <w:p w14:paraId="5823F04D" w14:textId="77777777" w:rsidR="005D4CB1" w:rsidRPr="00D548A1" w:rsidRDefault="005D4CB1" w:rsidP="005D4CB1">
      <w:pPr>
        <w:pStyle w:val="Textbody"/>
        <w:keepNext/>
        <w:tabs>
          <w:tab w:val="left" w:pos="1938"/>
        </w:tabs>
        <w:ind w:firstLine="709"/>
        <w:rPr>
          <w:rStyle w:val="affff3"/>
        </w:rPr>
      </w:pPr>
      <w:r w:rsidRPr="00D548A1">
        <w:rPr>
          <w:rStyle w:val="affff3"/>
        </w:rPr>
        <w:t>Исключения:</w:t>
      </w:r>
    </w:p>
    <w:p w14:paraId="75C69828" w14:textId="60686DDB" w:rsidR="005D4CB1" w:rsidRPr="00D548A1" w:rsidRDefault="0077662C" w:rsidP="00E960D2">
      <w:pPr>
        <w:pStyle w:val="a6"/>
        <w:numPr>
          <w:ilvl w:val="0"/>
          <w:numId w:val="116"/>
        </w:numPr>
        <w:rPr>
          <w:rStyle w:val="affff0"/>
        </w:rPr>
      </w:pPr>
      <w:r w:rsidRPr="00D548A1">
        <w:t>в режиме «</w:t>
      </w:r>
      <w:proofErr w:type="gramStart"/>
      <w:r w:rsidRPr="00D548A1">
        <w:t>Начальная</w:t>
      </w:r>
      <w:proofErr w:type="gramEnd"/>
      <w:r w:rsidRPr="00D548A1">
        <w:t xml:space="preserve"> инициализация» обнаруживается наличие в ЭНП записи с кодом </w:t>
      </w:r>
      <w:r w:rsidR="00A87E6B" w:rsidRPr="00D548A1">
        <w:t>ЗС</w:t>
      </w:r>
      <w:r w:rsidRPr="00D548A1">
        <w:t>. ПО должно перейти в «пустой» бесконечный цикл.</w:t>
      </w:r>
    </w:p>
    <w:p w14:paraId="5EC81CBB" w14:textId="77777777" w:rsidR="005D4CB1" w:rsidRPr="00D548A1" w:rsidRDefault="005D4CB1" w:rsidP="005D4CB1">
      <w:pPr>
        <w:pStyle w:val="Textbody"/>
        <w:keepNext/>
        <w:tabs>
          <w:tab w:val="left" w:pos="1938"/>
        </w:tabs>
        <w:ind w:firstLine="709"/>
      </w:pPr>
      <w:r w:rsidRPr="00D548A1">
        <w:rPr>
          <w:rStyle w:val="affff3"/>
        </w:rPr>
        <w:t>Дополнительные сведения:</w:t>
      </w:r>
    </w:p>
    <w:p w14:paraId="3E0328D8" w14:textId="5EBC77D9" w:rsidR="005D4CB1" w:rsidRPr="00D548A1" w:rsidRDefault="00A01434" w:rsidP="00E960D2">
      <w:pPr>
        <w:pStyle w:val="a6"/>
        <w:numPr>
          <w:ilvl w:val="0"/>
          <w:numId w:val="117"/>
        </w:numPr>
        <w:rPr>
          <w:rStyle w:val="affff0"/>
        </w:rPr>
      </w:pPr>
      <w:r w:rsidRPr="00D548A1">
        <w:t>при выполнении ВИ «Снятие ЗС» (см. </w:t>
      </w:r>
      <w:r w:rsidRPr="00D548A1">
        <w:fldChar w:fldCharType="begin"/>
      </w:r>
      <w:r w:rsidRPr="00D548A1">
        <w:instrText xml:space="preserve"> REF _Ref44675396 \r \h </w:instrText>
      </w:r>
      <w:r w:rsidRPr="00D548A1">
        <w:fldChar w:fldCharType="separate"/>
      </w:r>
      <w:r w:rsidRPr="00D548A1">
        <w:t>3.1.2.18</w:t>
      </w:r>
      <w:r w:rsidRPr="00D548A1">
        <w:fldChar w:fldCharType="end"/>
      </w:r>
      <w:r w:rsidRPr="00D548A1">
        <w:t>) четвертая копия к</w:t>
      </w:r>
      <w:r w:rsidRPr="00D548A1">
        <w:t>о</w:t>
      </w:r>
      <w:r w:rsidRPr="00D548A1">
        <w:t>да отказа не сбрасывается, так как предназначена для «ЧЯ».</w:t>
      </w:r>
    </w:p>
    <w:p w14:paraId="0F5C76EA" w14:textId="77777777" w:rsidR="005D4CB1" w:rsidRPr="00D548A1" w:rsidRDefault="005D4CB1" w:rsidP="00734E4B">
      <w:pPr>
        <w:pStyle w:val="4f5"/>
      </w:pPr>
      <w:bookmarkStart w:id="140" w:name="_Toc44926840"/>
      <w:r w:rsidRPr="00D548A1">
        <w:t>ВИ «</w:t>
      </w:r>
      <w:r w:rsidR="00195BBA" w:rsidRPr="00D548A1">
        <w:t>Определение и проверка</w:t>
      </w:r>
      <w:r w:rsidRPr="00D548A1">
        <w:t xml:space="preserve"> адреса и конфигурации прибора»</w:t>
      </w:r>
      <w:bookmarkEnd w:id="140"/>
    </w:p>
    <w:p w14:paraId="694AB523" w14:textId="77777777" w:rsidR="005D4CB1" w:rsidRPr="00D548A1" w:rsidRDefault="005D4CB1" w:rsidP="005D4CB1">
      <w:pPr>
        <w:pStyle w:val="Textbody"/>
        <w:ind w:firstLine="709"/>
      </w:pPr>
      <w:r w:rsidRPr="00D548A1">
        <w:rPr>
          <w:rStyle w:val="affff3"/>
        </w:rPr>
        <w:t>Идентификатор варианта использования:</w:t>
      </w:r>
      <w:r w:rsidRPr="00D548A1">
        <w:rPr>
          <w:b/>
        </w:rPr>
        <w:t xml:space="preserve"> </w:t>
      </w:r>
      <w:r w:rsidRPr="00D548A1">
        <w:t>ВИ-1</w:t>
      </w:r>
      <w:r w:rsidR="00812FCB" w:rsidRPr="00D548A1">
        <w:t>4</w:t>
      </w:r>
      <w:r w:rsidRPr="00D548A1">
        <w:t>.</w:t>
      </w:r>
    </w:p>
    <w:p w14:paraId="72140084" w14:textId="77777777" w:rsidR="005D4CB1" w:rsidRPr="00D548A1" w:rsidRDefault="005D4CB1" w:rsidP="005D4CB1">
      <w:pPr>
        <w:pStyle w:val="Textbody"/>
        <w:keepNext/>
        <w:ind w:firstLine="709"/>
        <w:rPr>
          <w:rStyle w:val="affff0"/>
        </w:rPr>
      </w:pPr>
      <w:r w:rsidRPr="00D548A1">
        <w:rPr>
          <w:rStyle w:val="affff3"/>
        </w:rPr>
        <w:t>Краткое описание:</w:t>
      </w:r>
    </w:p>
    <w:p w14:paraId="0464AB03" w14:textId="77777777" w:rsidR="000F5ED9" w:rsidRPr="00D548A1" w:rsidRDefault="000F5ED9" w:rsidP="00734E4B">
      <w:pPr>
        <w:pStyle w:val="affff"/>
      </w:pPr>
      <w:proofErr w:type="gramStart"/>
      <w:r w:rsidRPr="00D548A1">
        <w:t>Определение адреса прибора для его работы с УС, определение типа схемы контроля положения стрелки и типа электродвигателя.</w:t>
      </w:r>
      <w:proofErr w:type="gramEnd"/>
    </w:p>
    <w:p w14:paraId="25014AAA" w14:textId="77777777" w:rsidR="005D4CB1" w:rsidRPr="00D548A1" w:rsidRDefault="005D4CB1" w:rsidP="005D4CB1">
      <w:pPr>
        <w:pStyle w:val="affff2"/>
        <w:keepNext/>
      </w:pPr>
      <w:r w:rsidRPr="00D548A1">
        <w:lastRenderedPageBreak/>
        <w:t>Действующие лица:</w:t>
      </w:r>
    </w:p>
    <w:p w14:paraId="3D9A148E" w14:textId="57D10FC7" w:rsidR="000F5ED9" w:rsidRPr="00D548A1" w:rsidRDefault="00734E4B" w:rsidP="00E960D2">
      <w:pPr>
        <w:pStyle w:val="a6"/>
        <w:numPr>
          <w:ilvl w:val="0"/>
          <w:numId w:val="181"/>
        </w:numPr>
      </w:pPr>
      <w:r w:rsidRPr="00D548A1">
        <w:t>системный таймер – периодический запуск ВИ;</w:t>
      </w:r>
    </w:p>
    <w:p w14:paraId="5B135949" w14:textId="04D18D68" w:rsidR="005D4CB1" w:rsidRPr="00D548A1" w:rsidRDefault="00734E4B" w:rsidP="006C443E">
      <w:pPr>
        <w:pStyle w:val="a6"/>
      </w:pPr>
      <w:r w:rsidRPr="00D548A1">
        <w:t>ВИ «Чтение входных дискретных сигналов»</w:t>
      </w:r>
      <w:r w:rsidR="000F5ED9" w:rsidRPr="00D548A1">
        <w:t>.</w:t>
      </w:r>
    </w:p>
    <w:p w14:paraId="10552D39" w14:textId="77777777" w:rsidR="005D4CB1" w:rsidRPr="00D548A1" w:rsidRDefault="005D4CB1" w:rsidP="005D4CB1">
      <w:pPr>
        <w:pStyle w:val="affff2"/>
        <w:keepNext/>
      </w:pPr>
      <w:r w:rsidRPr="00D548A1">
        <w:t>Предусловия:</w:t>
      </w:r>
    </w:p>
    <w:p w14:paraId="2EB4A62B" w14:textId="20A19E54" w:rsidR="005D4CB1" w:rsidRPr="00D548A1" w:rsidRDefault="00734E4B" w:rsidP="00E960D2">
      <w:pPr>
        <w:pStyle w:val="a6"/>
        <w:numPr>
          <w:ilvl w:val="0"/>
          <w:numId w:val="182"/>
        </w:numPr>
      </w:pPr>
      <w:r w:rsidRPr="00D548A1">
        <w:t>п</w:t>
      </w:r>
      <w:r w:rsidR="000F5ED9" w:rsidRPr="00D548A1">
        <w:t>рибор работает в любом режиме кроме ЗС.</w:t>
      </w:r>
    </w:p>
    <w:p w14:paraId="63579DE1" w14:textId="77777777" w:rsidR="005D4CB1" w:rsidRPr="00D548A1" w:rsidRDefault="005D4CB1" w:rsidP="005D4CB1">
      <w:pPr>
        <w:pStyle w:val="Textbody"/>
        <w:keepNext/>
        <w:tabs>
          <w:tab w:val="left" w:pos="2100"/>
        </w:tabs>
        <w:ind w:firstLine="709"/>
        <w:rPr>
          <w:b/>
        </w:rPr>
      </w:pPr>
      <w:r w:rsidRPr="00D548A1">
        <w:rPr>
          <w:rStyle w:val="affff3"/>
        </w:rPr>
        <w:t>Постусловия:</w:t>
      </w:r>
    </w:p>
    <w:p w14:paraId="0550A662" w14:textId="2C5531CC" w:rsidR="00A01434" w:rsidRPr="00D548A1" w:rsidRDefault="00A01434" w:rsidP="00A01434">
      <w:pPr>
        <w:pStyle w:val="a6"/>
        <w:numPr>
          <w:ilvl w:val="0"/>
          <w:numId w:val="216"/>
        </w:numPr>
      </w:pPr>
      <w:r w:rsidRPr="00D548A1">
        <w:t>определение адреса прибора для обмена с УС;</w:t>
      </w:r>
    </w:p>
    <w:p w14:paraId="020BA88A" w14:textId="6DF380D7" w:rsidR="00A01434" w:rsidRPr="00D548A1" w:rsidRDefault="00A01434" w:rsidP="00A01434">
      <w:pPr>
        <w:pStyle w:val="a6"/>
      </w:pPr>
      <w:r w:rsidRPr="00D548A1">
        <w:t xml:space="preserve">определение </w:t>
      </w:r>
      <w:proofErr w:type="gramStart"/>
      <w:r w:rsidRPr="00D548A1">
        <w:t>типа схемы контроля положения стрелки</w:t>
      </w:r>
      <w:proofErr w:type="gramEnd"/>
      <w:r w:rsidRPr="00D548A1">
        <w:t>;</w:t>
      </w:r>
    </w:p>
    <w:p w14:paraId="07CE20A5" w14:textId="6CE0FFCA" w:rsidR="00A01434" w:rsidRPr="00D548A1" w:rsidRDefault="00A01434" w:rsidP="00A01434">
      <w:pPr>
        <w:pStyle w:val="a6"/>
      </w:pPr>
      <w:r w:rsidRPr="00D548A1">
        <w:t>определение типа электродвигателя.</w:t>
      </w:r>
    </w:p>
    <w:p w14:paraId="392C9012" w14:textId="77777777" w:rsidR="005D4CB1" w:rsidRPr="00D548A1" w:rsidRDefault="005D4CB1" w:rsidP="005D4CB1">
      <w:pPr>
        <w:pStyle w:val="affff2"/>
        <w:keepNext/>
      </w:pPr>
      <w:r w:rsidRPr="00D548A1">
        <w:t>Сценарий:</w:t>
      </w:r>
    </w:p>
    <w:p w14:paraId="7D9FE6DD" w14:textId="7B9AB8B9" w:rsidR="005D4CB1" w:rsidRPr="00D548A1" w:rsidRDefault="00734E4B" w:rsidP="00E960D2">
      <w:pPr>
        <w:pStyle w:val="a6"/>
        <w:numPr>
          <w:ilvl w:val="0"/>
          <w:numId w:val="184"/>
        </w:numPr>
      </w:pPr>
      <w:r w:rsidRPr="00D548A1">
        <w:t>п</w:t>
      </w:r>
      <w:r w:rsidR="006E2BEA" w:rsidRPr="00D548A1">
        <w:t>ервичная проверка, при этом в режиме «Инициализация» н</w:t>
      </w:r>
      <w:r w:rsidR="000F5ED9" w:rsidRPr="00D548A1">
        <w:t>а осн</w:t>
      </w:r>
      <w:r w:rsidR="000F5ED9" w:rsidRPr="00D548A1">
        <w:t>о</w:t>
      </w:r>
      <w:r w:rsidR="000F5ED9" w:rsidRPr="00D548A1">
        <w:t>вании данных, полученных от ВИ</w:t>
      </w:r>
      <w:r w:rsidR="00262A75" w:rsidRPr="00D548A1">
        <w:t>,</w:t>
      </w:r>
      <w:r w:rsidR="000F5ED9" w:rsidRPr="00D548A1">
        <w:t xml:space="preserve"> </w:t>
      </w:r>
      <w:r w:rsidR="00346A5C" w:rsidRPr="00D548A1">
        <w:t>определяется 16-битный адрес прибора, тип схемы контроля положения стрелки, тип электродвигателя стрелки, к</w:t>
      </w:r>
      <w:r w:rsidR="00346A5C" w:rsidRPr="00D548A1">
        <w:t>о</w:t>
      </w:r>
      <w:r w:rsidR="00346A5C" w:rsidRPr="00D548A1">
        <w:t>торым управляет прибор</w:t>
      </w:r>
      <w:r w:rsidRPr="00D548A1">
        <w:t>;</w:t>
      </w:r>
    </w:p>
    <w:p w14:paraId="7A68B4CD" w14:textId="5A569585" w:rsidR="006E2BEA" w:rsidRPr="00D548A1" w:rsidRDefault="00734E4B" w:rsidP="006C443E">
      <w:pPr>
        <w:pStyle w:val="a6"/>
      </w:pPr>
      <w:r w:rsidRPr="00D548A1">
        <w:t>п</w:t>
      </w:r>
      <w:r w:rsidR="006E2BEA" w:rsidRPr="00D548A1">
        <w:t>ериодиче</w:t>
      </w:r>
      <w:r w:rsidR="00262A75" w:rsidRPr="00D548A1">
        <w:t>с</w:t>
      </w:r>
      <w:r w:rsidR="006E2BEA" w:rsidRPr="00D548A1">
        <w:t>кая проверка. В режимах «РС», «БС» с периодичностью 5</w:t>
      </w:r>
      <w:r w:rsidR="0071560D" w:rsidRPr="00D548A1">
        <w:t> </w:t>
      </w:r>
      <w:r w:rsidR="006E2BEA" w:rsidRPr="00D548A1">
        <w:t>с производится проверка на совпадение данных, полученных при перви</w:t>
      </w:r>
      <w:r w:rsidR="006E2BEA" w:rsidRPr="00D548A1">
        <w:t>ч</w:t>
      </w:r>
      <w:r w:rsidR="006E2BEA" w:rsidRPr="00D548A1">
        <w:t xml:space="preserve">ной проверке с </w:t>
      </w:r>
      <w:proofErr w:type="gramStart"/>
      <w:r w:rsidR="006E2BEA" w:rsidRPr="00D548A1">
        <w:t>новыми</w:t>
      </w:r>
      <w:proofErr w:type="gramEnd"/>
      <w:r w:rsidR="006E2BEA" w:rsidRPr="00D548A1">
        <w:t>.</w:t>
      </w:r>
    </w:p>
    <w:p w14:paraId="1DED1AE1" w14:textId="77777777" w:rsidR="005D4CB1" w:rsidRPr="00D548A1" w:rsidRDefault="005D4CB1" w:rsidP="005D4CB1">
      <w:pPr>
        <w:pStyle w:val="Textbody"/>
        <w:keepNext/>
        <w:tabs>
          <w:tab w:val="left" w:pos="1938"/>
        </w:tabs>
        <w:ind w:firstLine="709"/>
        <w:rPr>
          <w:rStyle w:val="affff3"/>
        </w:rPr>
      </w:pPr>
      <w:r w:rsidRPr="00D548A1">
        <w:rPr>
          <w:rStyle w:val="affff3"/>
        </w:rPr>
        <w:t>Исключения:</w:t>
      </w:r>
    </w:p>
    <w:p w14:paraId="2C2CEDB3" w14:textId="67A5D4E6" w:rsidR="005D4CB1" w:rsidRPr="00D548A1" w:rsidRDefault="0071560D" w:rsidP="00E960D2">
      <w:pPr>
        <w:pStyle w:val="a6"/>
        <w:numPr>
          <w:ilvl w:val="0"/>
          <w:numId w:val="118"/>
        </w:numPr>
        <w:rPr>
          <w:rStyle w:val="affff0"/>
        </w:rPr>
      </w:pPr>
      <w:r w:rsidRPr="00D548A1">
        <w:rPr>
          <w:rStyle w:val="affff0"/>
        </w:rPr>
        <w:t>н</w:t>
      </w:r>
      <w:r w:rsidR="00346A5C" w:rsidRPr="00D548A1">
        <w:rPr>
          <w:rStyle w:val="affff0"/>
        </w:rPr>
        <w:t xml:space="preserve">есовпадение полученных данных с контрольной суммой </w:t>
      </w:r>
      <w:r w:rsidR="006E2BEA" w:rsidRPr="00D548A1">
        <w:rPr>
          <w:rStyle w:val="affff0"/>
        </w:rPr>
        <w:t>при пе</w:t>
      </w:r>
      <w:r w:rsidR="006E2BEA" w:rsidRPr="00D548A1">
        <w:rPr>
          <w:rStyle w:val="affff0"/>
        </w:rPr>
        <w:t>р</w:t>
      </w:r>
      <w:r w:rsidR="006E2BEA" w:rsidRPr="00D548A1">
        <w:rPr>
          <w:rStyle w:val="affff0"/>
        </w:rPr>
        <w:t xml:space="preserve">вичной проверке </w:t>
      </w:r>
      <w:r w:rsidRPr="00D548A1">
        <w:rPr>
          <w:rStyle w:val="affff0"/>
        </w:rPr>
        <w:t>–</w:t>
      </w:r>
      <w:r w:rsidR="00346A5C" w:rsidRPr="00D548A1">
        <w:rPr>
          <w:rStyle w:val="affff0"/>
        </w:rPr>
        <w:t xml:space="preserve"> переход в ЗС</w:t>
      </w:r>
      <w:r w:rsidRPr="00D548A1">
        <w:rPr>
          <w:rStyle w:val="affff0"/>
        </w:rPr>
        <w:t>;</w:t>
      </w:r>
    </w:p>
    <w:p w14:paraId="52A7BC33" w14:textId="01F1D158" w:rsidR="006E2BEA" w:rsidRPr="00D548A1" w:rsidRDefault="0071560D" w:rsidP="006C443E">
      <w:pPr>
        <w:pStyle w:val="a6"/>
        <w:rPr>
          <w:rStyle w:val="affff0"/>
        </w:rPr>
      </w:pPr>
      <w:r w:rsidRPr="00D548A1">
        <w:rPr>
          <w:rStyle w:val="affff0"/>
        </w:rPr>
        <w:t>н</w:t>
      </w:r>
      <w:r w:rsidR="006E2BEA" w:rsidRPr="00D548A1">
        <w:rPr>
          <w:rStyle w:val="affff0"/>
        </w:rPr>
        <w:t xml:space="preserve">есовпадение полученных данных при периодической проверке, с данными, полученными при первичной проверке </w:t>
      </w:r>
      <w:r w:rsidRPr="00D548A1">
        <w:rPr>
          <w:rStyle w:val="affff0"/>
        </w:rPr>
        <w:t>–</w:t>
      </w:r>
      <w:r w:rsidR="006E2BEA" w:rsidRPr="00D548A1">
        <w:rPr>
          <w:rStyle w:val="affff0"/>
        </w:rPr>
        <w:t xml:space="preserve"> переход в ЗС.</w:t>
      </w:r>
    </w:p>
    <w:p w14:paraId="07EBD802" w14:textId="77777777" w:rsidR="005D4CB1" w:rsidRPr="00D548A1" w:rsidRDefault="005D4CB1" w:rsidP="005D4CB1">
      <w:pPr>
        <w:pStyle w:val="Textbody"/>
        <w:keepNext/>
        <w:tabs>
          <w:tab w:val="left" w:pos="1938"/>
        </w:tabs>
        <w:ind w:firstLine="709"/>
      </w:pPr>
      <w:r w:rsidRPr="00D548A1">
        <w:rPr>
          <w:rStyle w:val="affff3"/>
        </w:rPr>
        <w:t>Дополнительные сведения:</w:t>
      </w:r>
    </w:p>
    <w:p w14:paraId="7DCA7248" w14:textId="05F0BC75" w:rsidR="00346A5C" w:rsidRPr="00D548A1" w:rsidRDefault="0071560D" w:rsidP="00E960D2">
      <w:pPr>
        <w:pStyle w:val="a6"/>
        <w:numPr>
          <w:ilvl w:val="0"/>
          <w:numId w:val="119"/>
        </w:numPr>
      </w:pPr>
      <w:proofErr w:type="gramStart"/>
      <w:r w:rsidRPr="00D548A1">
        <w:t>о</w:t>
      </w:r>
      <w:r w:rsidR="00346A5C" w:rsidRPr="00D548A1">
        <w:t>тсутствуют для данного ВИ.</w:t>
      </w:r>
      <w:proofErr w:type="gramEnd"/>
    </w:p>
    <w:p w14:paraId="3F9CA46A" w14:textId="77777777" w:rsidR="005D4CB1" w:rsidRPr="00D548A1" w:rsidRDefault="005D4CB1" w:rsidP="0071560D">
      <w:pPr>
        <w:pStyle w:val="4f5"/>
      </w:pPr>
      <w:bookmarkStart w:id="141" w:name="_Toc44926841"/>
      <w:r w:rsidRPr="00D548A1">
        <w:t>ВИ «</w:t>
      </w:r>
      <w:r w:rsidR="00195BBA" w:rsidRPr="00D548A1">
        <w:t>Инициализация периферии и программных ко</w:t>
      </w:r>
      <w:r w:rsidR="00195BBA" w:rsidRPr="00D548A1">
        <w:t>м</w:t>
      </w:r>
      <w:r w:rsidR="00195BBA" w:rsidRPr="00D548A1">
        <w:t>понентов</w:t>
      </w:r>
      <w:r w:rsidRPr="00D548A1">
        <w:t>»</w:t>
      </w:r>
      <w:bookmarkEnd w:id="141"/>
    </w:p>
    <w:p w14:paraId="775C5477" w14:textId="77777777" w:rsidR="00195BBA" w:rsidRPr="00D548A1" w:rsidRDefault="00195BBA" w:rsidP="00195BBA">
      <w:pPr>
        <w:pStyle w:val="Textbody"/>
        <w:ind w:firstLine="709"/>
      </w:pPr>
      <w:r w:rsidRPr="00D548A1">
        <w:rPr>
          <w:b/>
        </w:rPr>
        <w:t xml:space="preserve">Идентификатор варианта использования: </w:t>
      </w:r>
      <w:r w:rsidRPr="00D548A1">
        <w:t>ВИ–15.</w:t>
      </w:r>
      <w:bookmarkStart w:id="142" w:name="__RefHeading___Toc77816_107053480"/>
    </w:p>
    <w:p w14:paraId="2C2150E4" w14:textId="77777777" w:rsidR="00195BBA" w:rsidRPr="00D548A1" w:rsidRDefault="00195BBA" w:rsidP="0071560D">
      <w:pPr>
        <w:pStyle w:val="2f6"/>
      </w:pPr>
      <w:r w:rsidRPr="00D548A1">
        <w:lastRenderedPageBreak/>
        <w:t>Краткое описание:</w:t>
      </w:r>
      <w:bookmarkEnd w:id="142"/>
    </w:p>
    <w:p w14:paraId="152917D1" w14:textId="77777777" w:rsidR="00195BBA" w:rsidRPr="00D548A1" w:rsidRDefault="00195BBA" w:rsidP="00195BBA">
      <w:pPr>
        <w:pStyle w:val="Textbody"/>
        <w:ind w:firstLine="709"/>
      </w:pPr>
      <w:r w:rsidRPr="00D548A1">
        <w:t xml:space="preserve">ВИ должен выполнять первоначальную инициализацию МК и всех компонентов </w:t>
      </w:r>
      <w:proofErr w:type="gramStart"/>
      <w:r w:rsidRPr="00D548A1">
        <w:t>ПО</w:t>
      </w:r>
      <w:proofErr w:type="gramEnd"/>
      <w:r w:rsidRPr="00D548A1">
        <w:t>.</w:t>
      </w:r>
      <w:bookmarkStart w:id="143" w:name="__RefHeading___Toc77820_107053480"/>
    </w:p>
    <w:p w14:paraId="6483705C" w14:textId="77777777" w:rsidR="00195BBA" w:rsidRPr="00D548A1" w:rsidRDefault="00195BBA" w:rsidP="0071560D">
      <w:pPr>
        <w:pStyle w:val="2f6"/>
      </w:pPr>
      <w:r w:rsidRPr="00D548A1">
        <w:t>Действующие лица:</w:t>
      </w:r>
    </w:p>
    <w:p w14:paraId="217A658C" w14:textId="1C00A525" w:rsidR="00195BBA" w:rsidRPr="00D548A1" w:rsidRDefault="0038438F" w:rsidP="00E960D2">
      <w:pPr>
        <w:pStyle w:val="Textbody"/>
        <w:numPr>
          <w:ilvl w:val="0"/>
          <w:numId w:val="44"/>
        </w:numPr>
        <w:tabs>
          <w:tab w:val="left" w:pos="1134"/>
          <w:tab w:val="left" w:pos="2100"/>
        </w:tabs>
        <w:ind w:left="0" w:firstLine="709"/>
      </w:pPr>
      <w:r w:rsidRPr="00D548A1">
        <w:t>режим «</w:t>
      </w:r>
      <w:proofErr w:type="gramStart"/>
      <w:r w:rsidRPr="00D548A1">
        <w:t>Начальная</w:t>
      </w:r>
      <w:proofErr w:type="gramEnd"/>
      <w:r w:rsidRPr="00D548A1">
        <w:t xml:space="preserve"> инициализация» – запуск ВИ.</w:t>
      </w:r>
    </w:p>
    <w:p w14:paraId="6F966374" w14:textId="77777777" w:rsidR="00195BBA" w:rsidRPr="00D548A1" w:rsidRDefault="00195BBA" w:rsidP="0071560D">
      <w:pPr>
        <w:pStyle w:val="2f6"/>
      </w:pPr>
      <w:r w:rsidRPr="00D548A1">
        <w:t>Предусловия:</w:t>
      </w:r>
      <w:bookmarkEnd w:id="143"/>
    </w:p>
    <w:p w14:paraId="777250CC" w14:textId="77777777" w:rsidR="00195BBA" w:rsidRPr="00D548A1" w:rsidRDefault="00195BBA" w:rsidP="00E960D2">
      <w:pPr>
        <w:pStyle w:val="a6"/>
        <w:numPr>
          <w:ilvl w:val="0"/>
          <w:numId w:val="120"/>
        </w:numPr>
      </w:pPr>
      <w:r w:rsidRPr="00D548A1">
        <w:t>прибор в режимах «Начальная инициализация», «Инициализация».</w:t>
      </w:r>
      <w:bookmarkStart w:id="144" w:name="__RefHeading___Toc77822_107053480"/>
    </w:p>
    <w:p w14:paraId="7792A575" w14:textId="77777777" w:rsidR="00195BBA" w:rsidRPr="00D548A1" w:rsidRDefault="00195BBA" w:rsidP="0071560D">
      <w:pPr>
        <w:pStyle w:val="2f6"/>
      </w:pPr>
      <w:r w:rsidRPr="00D548A1">
        <w:t>Постусловия:</w:t>
      </w:r>
      <w:bookmarkEnd w:id="144"/>
    </w:p>
    <w:p w14:paraId="4FE26360" w14:textId="77777777" w:rsidR="00195BBA" w:rsidRPr="00D548A1" w:rsidRDefault="00195BBA" w:rsidP="00E960D2">
      <w:pPr>
        <w:pStyle w:val="a6"/>
        <w:numPr>
          <w:ilvl w:val="0"/>
          <w:numId w:val="121"/>
        </w:numPr>
      </w:pPr>
      <w:r w:rsidRPr="00D548A1">
        <w:t>МК должен быть настроен, сконфигурирован и готов к штатной р</w:t>
      </w:r>
      <w:r w:rsidRPr="00D548A1">
        <w:t>а</w:t>
      </w:r>
      <w:r w:rsidRPr="00D548A1">
        <w:t>боте</w:t>
      </w:r>
      <w:bookmarkStart w:id="145" w:name="__RefHeading___Toc77824_107053480"/>
      <w:r w:rsidRPr="00D548A1">
        <w:t xml:space="preserve"> в «РС» или в «БС».</w:t>
      </w:r>
    </w:p>
    <w:p w14:paraId="3B0B4D0A" w14:textId="77777777" w:rsidR="00195BBA" w:rsidRPr="00D548A1" w:rsidRDefault="00195BBA" w:rsidP="0071560D">
      <w:pPr>
        <w:pStyle w:val="2f6"/>
      </w:pPr>
      <w:r w:rsidRPr="00D548A1">
        <w:t>Сценарий:</w:t>
      </w:r>
      <w:bookmarkEnd w:id="145"/>
    </w:p>
    <w:p w14:paraId="3B975971" w14:textId="77777777" w:rsidR="00195BBA" w:rsidRPr="00D548A1" w:rsidRDefault="00195BBA" w:rsidP="00E960D2">
      <w:pPr>
        <w:pStyle w:val="a6"/>
        <w:numPr>
          <w:ilvl w:val="0"/>
          <w:numId w:val="122"/>
        </w:numPr>
      </w:pPr>
      <w:r w:rsidRPr="00D548A1">
        <w:t>настройка внутренней тактовой частоты МК;</w:t>
      </w:r>
    </w:p>
    <w:p w14:paraId="384F119A" w14:textId="77777777" w:rsidR="00195BBA" w:rsidRPr="00D548A1" w:rsidRDefault="00195BBA" w:rsidP="00167A6B">
      <w:pPr>
        <w:pStyle w:val="a6"/>
      </w:pPr>
      <w:r w:rsidRPr="00D548A1">
        <w:t>настройка выводов МК (установка режима работы вывода, выдача начальных значений на выводы, настроенные как цифровой выход);</w:t>
      </w:r>
    </w:p>
    <w:p w14:paraId="4C631AB5" w14:textId="77777777" w:rsidR="00195BBA" w:rsidRPr="00D548A1" w:rsidRDefault="00195BBA" w:rsidP="00167A6B">
      <w:pPr>
        <w:pStyle w:val="a6"/>
      </w:pPr>
      <w:r w:rsidRPr="00D548A1">
        <w:t>настройка модулей UART1, UART2;</w:t>
      </w:r>
    </w:p>
    <w:p w14:paraId="110482D3" w14:textId="77777777" w:rsidR="00195BBA" w:rsidRPr="00D548A1" w:rsidRDefault="00195BBA" w:rsidP="00167A6B">
      <w:pPr>
        <w:pStyle w:val="a6"/>
      </w:pPr>
      <w:r w:rsidRPr="00D548A1">
        <w:t>настройка модуля CAN1;</w:t>
      </w:r>
    </w:p>
    <w:p w14:paraId="751B8FCC" w14:textId="77777777" w:rsidR="00195BBA" w:rsidRPr="00D548A1" w:rsidRDefault="00195BBA" w:rsidP="00167A6B">
      <w:pPr>
        <w:pStyle w:val="a6"/>
      </w:pPr>
      <w:r w:rsidRPr="00D548A1">
        <w:t>настройка модуля SPI;</w:t>
      </w:r>
    </w:p>
    <w:p w14:paraId="3D687953" w14:textId="77777777" w:rsidR="00195BBA" w:rsidRPr="00D548A1" w:rsidRDefault="00195BBA" w:rsidP="00167A6B">
      <w:pPr>
        <w:pStyle w:val="a6"/>
      </w:pPr>
      <w:r w:rsidRPr="00D548A1">
        <w:t>настройка модуля АЦП;</w:t>
      </w:r>
    </w:p>
    <w:p w14:paraId="6C033480" w14:textId="77777777" w:rsidR="00D10ABF" w:rsidRPr="00D548A1" w:rsidRDefault="00D10ABF" w:rsidP="00167A6B">
      <w:pPr>
        <w:pStyle w:val="a6"/>
      </w:pPr>
      <w:r w:rsidRPr="00D548A1">
        <w:t>настройка модуля I</w:t>
      </w:r>
      <w:r w:rsidRPr="00D548A1">
        <w:rPr>
          <w:vertAlign w:val="subscript"/>
        </w:rPr>
        <w:t>2</w:t>
      </w:r>
      <w:r w:rsidRPr="00D548A1">
        <w:t>C;</w:t>
      </w:r>
    </w:p>
    <w:p w14:paraId="5201FA0D" w14:textId="77777777" w:rsidR="00BA7F38" w:rsidRPr="00D548A1" w:rsidRDefault="00BA7F38" w:rsidP="00E960D2">
      <w:pPr>
        <w:pStyle w:val="a6"/>
        <w:numPr>
          <w:ilvl w:val="0"/>
          <w:numId w:val="123"/>
        </w:numPr>
      </w:pPr>
      <w:r w:rsidRPr="00D548A1">
        <w:t>настройка модуля OC1.</w:t>
      </w:r>
    </w:p>
    <w:p w14:paraId="30E29FC3" w14:textId="77777777" w:rsidR="00195BBA" w:rsidRPr="00D548A1" w:rsidRDefault="00195BBA" w:rsidP="00167A6B">
      <w:pPr>
        <w:pStyle w:val="a6"/>
      </w:pPr>
      <w:r w:rsidRPr="00D548A1">
        <w:t>настройка таймеров;</w:t>
      </w:r>
    </w:p>
    <w:p w14:paraId="0117C9EB" w14:textId="77777777" w:rsidR="00195BBA" w:rsidRPr="00D548A1" w:rsidRDefault="00195BBA" w:rsidP="00167A6B">
      <w:pPr>
        <w:pStyle w:val="a6"/>
      </w:pPr>
      <w:r w:rsidRPr="00D548A1">
        <w:t>настройка прерываний;</w:t>
      </w:r>
    </w:p>
    <w:p w14:paraId="08A9FA31" w14:textId="77777777" w:rsidR="00195BBA" w:rsidRPr="00D548A1" w:rsidRDefault="00195BBA" w:rsidP="00167A6B">
      <w:pPr>
        <w:pStyle w:val="a6"/>
      </w:pPr>
      <w:r w:rsidRPr="00D548A1">
        <w:t>инициализация переменных;</w:t>
      </w:r>
    </w:p>
    <w:p w14:paraId="7BEFD7A8" w14:textId="77777777" w:rsidR="00195BBA" w:rsidRPr="00D548A1" w:rsidRDefault="00195BBA" w:rsidP="00167A6B">
      <w:pPr>
        <w:pStyle w:val="a6"/>
      </w:pPr>
      <w:r w:rsidRPr="00D548A1">
        <w:t>определение типа МК (Master или Slave);</w:t>
      </w:r>
    </w:p>
    <w:p w14:paraId="3B3133AB" w14:textId="77777777" w:rsidR="00195BBA" w:rsidRPr="00D548A1" w:rsidRDefault="00D10ABF" w:rsidP="00E960D2">
      <w:pPr>
        <w:pStyle w:val="a6"/>
        <w:numPr>
          <w:ilvl w:val="0"/>
          <w:numId w:val="124"/>
        </w:numPr>
      </w:pPr>
      <w:r w:rsidRPr="00D548A1">
        <w:t>инициализация памяти EEPROM;</w:t>
      </w:r>
    </w:p>
    <w:p w14:paraId="6997EB14" w14:textId="77777777" w:rsidR="00D10ABF" w:rsidRPr="00D548A1" w:rsidRDefault="00D10ABF" w:rsidP="00167A6B">
      <w:pPr>
        <w:pStyle w:val="a6"/>
      </w:pPr>
      <w:r w:rsidRPr="00D548A1">
        <w:t>инициализация планировщика задач;</w:t>
      </w:r>
    </w:p>
    <w:p w14:paraId="042254CE" w14:textId="77777777" w:rsidR="00D10ABF" w:rsidRPr="00D548A1" w:rsidRDefault="00D10ABF" w:rsidP="00167A6B">
      <w:pPr>
        <w:pStyle w:val="a6"/>
      </w:pPr>
      <w:r w:rsidRPr="00D548A1">
        <w:t>инициализация всех программных компонентов и модулей.</w:t>
      </w:r>
    </w:p>
    <w:p w14:paraId="341C23F3" w14:textId="77777777" w:rsidR="00195BBA" w:rsidRPr="00D548A1" w:rsidRDefault="00195BBA" w:rsidP="0071560D">
      <w:pPr>
        <w:pStyle w:val="2f6"/>
      </w:pPr>
      <w:r w:rsidRPr="00D548A1">
        <w:lastRenderedPageBreak/>
        <w:t>Исключения:</w:t>
      </w:r>
    </w:p>
    <w:p w14:paraId="369BF533" w14:textId="77777777" w:rsidR="00195BBA" w:rsidRPr="00D548A1" w:rsidRDefault="00195BBA" w:rsidP="00E960D2">
      <w:pPr>
        <w:pStyle w:val="Textbody"/>
        <w:numPr>
          <w:ilvl w:val="0"/>
          <w:numId w:val="45"/>
        </w:numPr>
        <w:tabs>
          <w:tab w:val="left" w:pos="1134"/>
        </w:tabs>
        <w:ind w:left="0" w:firstLine="709"/>
      </w:pPr>
      <w:proofErr w:type="gramStart"/>
      <w:r w:rsidRPr="00D548A1">
        <w:t>отсутствуют для данного ВИ.</w:t>
      </w:r>
      <w:proofErr w:type="gramEnd"/>
    </w:p>
    <w:p w14:paraId="181A69CA" w14:textId="77777777" w:rsidR="00195BBA" w:rsidRPr="00D548A1" w:rsidRDefault="00195BBA" w:rsidP="0071560D">
      <w:pPr>
        <w:pStyle w:val="2f6"/>
      </w:pPr>
      <w:r w:rsidRPr="00D548A1">
        <w:t>Дополнительные сведения:</w:t>
      </w:r>
    </w:p>
    <w:p w14:paraId="48593011" w14:textId="77777777" w:rsidR="00195BBA" w:rsidRPr="00D548A1" w:rsidRDefault="00195BBA" w:rsidP="00E960D2">
      <w:pPr>
        <w:pStyle w:val="Textbody"/>
        <w:numPr>
          <w:ilvl w:val="0"/>
          <w:numId w:val="46"/>
        </w:numPr>
        <w:tabs>
          <w:tab w:val="left" w:pos="1134"/>
        </w:tabs>
        <w:ind w:left="0" w:firstLine="709"/>
      </w:pPr>
      <w:proofErr w:type="gramStart"/>
      <w:r w:rsidRPr="00D548A1">
        <w:t>отсутствуют для данного ВИ.</w:t>
      </w:r>
      <w:proofErr w:type="gramEnd"/>
    </w:p>
    <w:p w14:paraId="2ED2EE0A" w14:textId="77777777" w:rsidR="00195BBA" w:rsidRPr="00D548A1" w:rsidRDefault="00195BBA" w:rsidP="0071560D">
      <w:pPr>
        <w:pStyle w:val="4f5"/>
      </w:pPr>
      <w:bookmarkStart w:id="146" w:name="_Toc44926842"/>
      <w:r w:rsidRPr="00D548A1">
        <w:t>ВИ «</w:t>
      </w:r>
      <w:r w:rsidR="00B43A84" w:rsidRPr="00D548A1">
        <w:t>Само</w:t>
      </w:r>
      <w:r w:rsidR="001A1727" w:rsidRPr="00D548A1">
        <w:t>д</w:t>
      </w:r>
      <w:r w:rsidR="00B43A84" w:rsidRPr="00D548A1">
        <w:t>иагностика»</w:t>
      </w:r>
      <w:bookmarkEnd w:id="146"/>
    </w:p>
    <w:p w14:paraId="6D02D22B" w14:textId="77777777" w:rsidR="005D4CB1" w:rsidRPr="00D548A1" w:rsidRDefault="005D4CB1" w:rsidP="005D4CB1">
      <w:pPr>
        <w:pStyle w:val="Textbody"/>
        <w:ind w:firstLine="709"/>
      </w:pPr>
      <w:r w:rsidRPr="00D548A1">
        <w:rPr>
          <w:rStyle w:val="affff3"/>
        </w:rPr>
        <w:t>Идентификатор варианта использования:</w:t>
      </w:r>
      <w:r w:rsidRPr="00D548A1">
        <w:rPr>
          <w:b/>
        </w:rPr>
        <w:t xml:space="preserve"> </w:t>
      </w:r>
      <w:r w:rsidRPr="00D548A1">
        <w:t>ВИ-16.</w:t>
      </w:r>
    </w:p>
    <w:p w14:paraId="2045A1FA" w14:textId="77777777" w:rsidR="005D4CB1" w:rsidRPr="00D548A1" w:rsidRDefault="005D4CB1" w:rsidP="005D4CB1">
      <w:pPr>
        <w:pStyle w:val="Textbody"/>
        <w:keepNext/>
        <w:ind w:firstLine="709"/>
        <w:rPr>
          <w:rStyle w:val="affff0"/>
        </w:rPr>
      </w:pPr>
      <w:r w:rsidRPr="00D548A1">
        <w:rPr>
          <w:rStyle w:val="affff3"/>
        </w:rPr>
        <w:t>Краткое описание:</w:t>
      </w:r>
    </w:p>
    <w:p w14:paraId="2A63AC18" w14:textId="49552664" w:rsidR="005D4CB1" w:rsidRPr="00D548A1" w:rsidRDefault="00B43A84" w:rsidP="005D4CB1">
      <w:pPr>
        <w:pStyle w:val="affff"/>
        <w:tabs>
          <w:tab w:val="left" w:pos="1134"/>
        </w:tabs>
      </w:pPr>
      <w:r w:rsidRPr="00D548A1">
        <w:t>Средствами самодиагностики должна выполняться проверка на нал</w:t>
      </w:r>
      <w:r w:rsidRPr="00D548A1">
        <w:t>и</w:t>
      </w:r>
      <w:r w:rsidRPr="00D548A1">
        <w:t>чие внутренних аппаратных и программных отказов прибора</w:t>
      </w:r>
      <w:r w:rsidR="00167A6B" w:rsidRPr="00D548A1">
        <w:t>.</w:t>
      </w:r>
    </w:p>
    <w:p w14:paraId="4CCDD801" w14:textId="77777777" w:rsidR="005D4CB1" w:rsidRPr="00D548A1" w:rsidRDefault="005D4CB1" w:rsidP="005D4CB1">
      <w:pPr>
        <w:pStyle w:val="affff2"/>
        <w:keepNext/>
      </w:pPr>
      <w:r w:rsidRPr="00D548A1">
        <w:t>Действующие лица:</w:t>
      </w:r>
    </w:p>
    <w:p w14:paraId="0FE47C8D" w14:textId="783A1D02" w:rsidR="005D4CB1" w:rsidRPr="00D548A1" w:rsidRDefault="00167A6B" w:rsidP="00E960D2">
      <w:pPr>
        <w:pStyle w:val="a6"/>
        <w:numPr>
          <w:ilvl w:val="0"/>
          <w:numId w:val="125"/>
        </w:numPr>
      </w:pPr>
      <w:r w:rsidRPr="00D548A1">
        <w:t>системный таймер – периодический запуск набора функций тест</w:t>
      </w:r>
      <w:r w:rsidRPr="00D548A1">
        <w:t>и</w:t>
      </w:r>
      <w:r w:rsidRPr="00D548A1">
        <w:t>рования и контроля.</w:t>
      </w:r>
    </w:p>
    <w:p w14:paraId="4B8AED10" w14:textId="77777777" w:rsidR="005D4CB1" w:rsidRPr="00D548A1" w:rsidRDefault="005D4CB1" w:rsidP="005D4CB1">
      <w:pPr>
        <w:pStyle w:val="affff2"/>
        <w:keepNext/>
      </w:pPr>
      <w:r w:rsidRPr="00D548A1">
        <w:t>Предусловия:</w:t>
      </w:r>
    </w:p>
    <w:p w14:paraId="2BB54F5D" w14:textId="0B2D2220" w:rsidR="005D4CB1" w:rsidRPr="00D548A1" w:rsidRDefault="007117C5" w:rsidP="00E960D2">
      <w:pPr>
        <w:pStyle w:val="a6"/>
        <w:numPr>
          <w:ilvl w:val="0"/>
          <w:numId w:val="126"/>
        </w:numPr>
      </w:pPr>
      <w:r w:rsidRPr="00D548A1">
        <w:t>п</w:t>
      </w:r>
      <w:r w:rsidR="00B43A84" w:rsidRPr="00D548A1">
        <w:t>рибор находится в одном из режимов работы, кроме ЗС.</w:t>
      </w:r>
    </w:p>
    <w:p w14:paraId="65B26060" w14:textId="77777777" w:rsidR="005D4CB1" w:rsidRPr="00D548A1" w:rsidRDefault="005D4CB1" w:rsidP="005D4CB1">
      <w:pPr>
        <w:pStyle w:val="Textbody"/>
        <w:keepNext/>
        <w:tabs>
          <w:tab w:val="left" w:pos="2100"/>
        </w:tabs>
        <w:ind w:firstLine="709"/>
        <w:rPr>
          <w:b/>
        </w:rPr>
      </w:pPr>
      <w:r w:rsidRPr="00D548A1">
        <w:rPr>
          <w:rStyle w:val="affff3"/>
        </w:rPr>
        <w:t>Постусловия:</w:t>
      </w:r>
    </w:p>
    <w:p w14:paraId="0728288E" w14:textId="49B0936E" w:rsidR="005D4CB1" w:rsidRPr="00D548A1" w:rsidRDefault="0038438F" w:rsidP="00E960D2">
      <w:pPr>
        <w:pStyle w:val="a6"/>
        <w:numPr>
          <w:ilvl w:val="0"/>
          <w:numId w:val="127"/>
        </w:numPr>
      </w:pPr>
      <w:proofErr w:type="gramStart"/>
      <w:r w:rsidRPr="00D548A1">
        <w:t>проверены</w:t>
      </w:r>
      <w:proofErr w:type="gramEnd"/>
      <w:r w:rsidRPr="00D548A1">
        <w:t xml:space="preserve"> работоспособность прибора и корректность внешних условий. При некорректности внешних условий прибор находится в БС, при обнаружении неисправности прибора – в ЗС.</w:t>
      </w:r>
    </w:p>
    <w:p w14:paraId="2AA895B8" w14:textId="77777777" w:rsidR="005D4CB1" w:rsidRPr="00D548A1" w:rsidRDefault="005D4CB1" w:rsidP="005D4CB1">
      <w:pPr>
        <w:pStyle w:val="affff2"/>
        <w:keepNext/>
      </w:pPr>
      <w:r w:rsidRPr="00D548A1">
        <w:t>Сценарий:</w:t>
      </w:r>
    </w:p>
    <w:p w14:paraId="20848E49" w14:textId="77777777" w:rsidR="00B43A84" w:rsidRPr="00D548A1" w:rsidRDefault="00B43A84" w:rsidP="009E5F37">
      <w:pPr>
        <w:pStyle w:val="2f6"/>
      </w:pPr>
      <w:r w:rsidRPr="00D548A1">
        <w:t>ПО должно выполнять следующие действия:</w:t>
      </w:r>
    </w:p>
    <w:p w14:paraId="18534337" w14:textId="77777777" w:rsidR="00B43A84" w:rsidRPr="00D548A1" w:rsidRDefault="00B43A84" w:rsidP="00E960D2">
      <w:pPr>
        <w:pStyle w:val="a6"/>
        <w:numPr>
          <w:ilvl w:val="0"/>
          <w:numId w:val="128"/>
        </w:numPr>
      </w:pPr>
      <w:r w:rsidRPr="00D548A1">
        <w:t>контроль межканальной синхронизации по времени;</w:t>
      </w:r>
    </w:p>
    <w:p w14:paraId="4D464D67" w14:textId="77777777" w:rsidR="00B43A84" w:rsidRPr="00D548A1" w:rsidRDefault="00B43A84" w:rsidP="007117C5">
      <w:pPr>
        <w:pStyle w:val="a6"/>
      </w:pPr>
      <w:r w:rsidRPr="00D548A1">
        <w:t>контроль межканальной синхронизации по данным;</w:t>
      </w:r>
    </w:p>
    <w:p w14:paraId="1D1439A5" w14:textId="7445D4CB" w:rsidR="00B43A84" w:rsidRPr="00D548A1" w:rsidRDefault="00B43A84" w:rsidP="007117C5">
      <w:pPr>
        <w:pStyle w:val="a6"/>
      </w:pPr>
      <w:r w:rsidRPr="00D548A1">
        <w:t>контроль напряжения питания «3</w:t>
      </w:r>
      <w:r w:rsidR="00FC788A" w:rsidRPr="00D548A1">
        <w:t>,</w:t>
      </w:r>
      <w:r w:rsidRPr="00D548A1">
        <w:t>3 В»;</w:t>
      </w:r>
    </w:p>
    <w:p w14:paraId="2BF41E86" w14:textId="77777777" w:rsidR="00B43A84" w:rsidRPr="00D548A1" w:rsidRDefault="00B43A84" w:rsidP="007117C5">
      <w:pPr>
        <w:pStyle w:val="a6"/>
      </w:pPr>
      <w:r w:rsidRPr="00D548A1">
        <w:t>контроль опорного напряжения для АЦП соседнего канала;</w:t>
      </w:r>
    </w:p>
    <w:p w14:paraId="4F43BB44" w14:textId="51787AC0" w:rsidR="00B43A84" w:rsidRPr="00D548A1" w:rsidRDefault="00B43A84" w:rsidP="007117C5">
      <w:pPr>
        <w:pStyle w:val="a6"/>
      </w:pPr>
      <w:r w:rsidRPr="00D548A1">
        <w:t xml:space="preserve">контроль исправности датчика тока </w:t>
      </w:r>
      <w:proofErr w:type="gramStart"/>
      <w:r w:rsidR="0095180A" w:rsidRPr="00D548A1">
        <w:t>КЗ</w:t>
      </w:r>
      <w:proofErr w:type="gramEnd"/>
      <w:r w:rsidRPr="00D548A1">
        <w:t xml:space="preserve"> в рабочих цепях;</w:t>
      </w:r>
    </w:p>
    <w:p w14:paraId="74740F91" w14:textId="77777777" w:rsidR="00B43A84" w:rsidRPr="00D548A1" w:rsidRDefault="00B43A84" w:rsidP="007117C5">
      <w:pPr>
        <w:pStyle w:val="a6"/>
      </w:pPr>
      <w:r w:rsidRPr="00D548A1">
        <w:t>тестирование датчиков токов выходных фаз;</w:t>
      </w:r>
    </w:p>
    <w:p w14:paraId="23863526" w14:textId="77777777" w:rsidR="00B43A84" w:rsidRPr="00D548A1" w:rsidRDefault="00B43A84" w:rsidP="007117C5">
      <w:pPr>
        <w:pStyle w:val="a6"/>
      </w:pPr>
      <w:r w:rsidRPr="00D548A1">
        <w:t>тестирование датчиков напряжения выходных фаз;</w:t>
      </w:r>
    </w:p>
    <w:p w14:paraId="6EB1B5DD" w14:textId="6E3D121C" w:rsidR="00CE7BD6" w:rsidRPr="00D548A1" w:rsidRDefault="00CE7BD6" w:rsidP="00E960D2">
      <w:pPr>
        <w:pStyle w:val="a6"/>
        <w:numPr>
          <w:ilvl w:val="0"/>
          <w:numId w:val="129"/>
        </w:numPr>
      </w:pPr>
      <w:r w:rsidRPr="00D548A1">
        <w:lastRenderedPageBreak/>
        <w:t>тестирование датчиков напряжений контрольного генератора и да</w:t>
      </w:r>
      <w:r w:rsidRPr="00D548A1">
        <w:t>т</w:t>
      </w:r>
      <w:r w:rsidRPr="00D548A1">
        <w:t>чиков контроля положения стрелки;</w:t>
      </w:r>
    </w:p>
    <w:p w14:paraId="329ACEEE" w14:textId="77777777" w:rsidR="00B43A84" w:rsidRPr="00D548A1" w:rsidRDefault="00B43A84" w:rsidP="007117C5">
      <w:pPr>
        <w:pStyle w:val="a6"/>
      </w:pPr>
      <w:r w:rsidRPr="00D548A1">
        <w:t>контроль схемы управления реле МР-АУКС-9;</w:t>
      </w:r>
    </w:p>
    <w:p w14:paraId="78014CCF" w14:textId="77777777" w:rsidR="00B43A84" w:rsidRPr="00D548A1" w:rsidRDefault="00B43A84" w:rsidP="007117C5">
      <w:pPr>
        <w:pStyle w:val="a6"/>
      </w:pPr>
      <w:r w:rsidRPr="00D548A1">
        <w:t>контроль блока чтения внешних дискретных сигналов;</w:t>
      </w:r>
    </w:p>
    <w:p w14:paraId="64ECA4EC" w14:textId="77777777" w:rsidR="00B43A84" w:rsidRPr="00D548A1" w:rsidRDefault="00B43A84" w:rsidP="007117C5">
      <w:pPr>
        <w:pStyle w:val="a6"/>
      </w:pPr>
      <w:r w:rsidRPr="00D548A1">
        <w:t xml:space="preserve">контроль </w:t>
      </w:r>
      <w:proofErr w:type="gramStart"/>
      <w:r w:rsidRPr="00D548A1">
        <w:t>блока чтения состояния перемычек</w:t>
      </w:r>
      <w:proofErr w:type="gramEnd"/>
      <w:r w:rsidRPr="00D548A1">
        <w:t xml:space="preserve"> на кросс-плате;</w:t>
      </w:r>
    </w:p>
    <w:p w14:paraId="657FD829" w14:textId="77777777" w:rsidR="00B43A84" w:rsidRPr="00D548A1" w:rsidRDefault="00B43A84" w:rsidP="007117C5">
      <w:pPr>
        <w:pStyle w:val="a6"/>
      </w:pPr>
      <w:r w:rsidRPr="00D548A1">
        <w:t>контроль исправности выходного каскада по результатам измерения параметров формируемого сигнала;</w:t>
      </w:r>
    </w:p>
    <w:p w14:paraId="74948258" w14:textId="77777777" w:rsidR="00B43A84" w:rsidRPr="00D548A1" w:rsidRDefault="00B43A84" w:rsidP="00E960D2">
      <w:pPr>
        <w:pStyle w:val="a6"/>
        <w:numPr>
          <w:ilvl w:val="0"/>
          <w:numId w:val="130"/>
        </w:numPr>
      </w:pPr>
      <w:r w:rsidRPr="00D548A1">
        <w:t xml:space="preserve">контроль изменения состояния перемычек на </w:t>
      </w:r>
      <w:proofErr w:type="gramStart"/>
      <w:r w:rsidRPr="00D548A1">
        <w:t>кросс-плате</w:t>
      </w:r>
      <w:proofErr w:type="gramEnd"/>
      <w:r w:rsidRPr="00D548A1">
        <w:t>;</w:t>
      </w:r>
    </w:p>
    <w:p w14:paraId="005967ED" w14:textId="3A5F1672" w:rsidR="00CE7BD6" w:rsidRPr="00D548A1" w:rsidRDefault="00CE7BD6" w:rsidP="007117C5">
      <w:pPr>
        <w:pStyle w:val="a6"/>
      </w:pPr>
      <w:r w:rsidRPr="00D548A1">
        <w:t>контроль безопасного источника питания (12</w:t>
      </w:r>
      <w:r w:rsidR="007117C5" w:rsidRPr="00D548A1">
        <w:t> </w:t>
      </w:r>
      <w:r w:rsidRPr="00D548A1">
        <w:t>В для силовых дра</w:t>
      </w:r>
      <w:r w:rsidRPr="00D548A1">
        <w:t>й</w:t>
      </w:r>
      <w:r w:rsidRPr="00D548A1">
        <w:t>веров ШИМ рабочих цепей, 13</w:t>
      </w:r>
      <w:r w:rsidR="007117C5" w:rsidRPr="00D548A1">
        <w:t> </w:t>
      </w:r>
      <w:r w:rsidRPr="00D548A1">
        <w:t>В для драйвера корректора коэффициента мощности);</w:t>
      </w:r>
    </w:p>
    <w:p w14:paraId="00F4AF9D" w14:textId="77777777" w:rsidR="00B43A84" w:rsidRPr="00D548A1" w:rsidRDefault="00B43A84" w:rsidP="007117C5">
      <w:pPr>
        <w:pStyle w:val="a6"/>
      </w:pPr>
      <w:r w:rsidRPr="00D548A1">
        <w:t>контроль внутреннего состояния МК:</w:t>
      </w:r>
    </w:p>
    <w:p w14:paraId="4601DC93" w14:textId="77777777" w:rsidR="00B43A84" w:rsidRPr="00D548A1" w:rsidRDefault="00B43A84" w:rsidP="00E960D2">
      <w:pPr>
        <w:pStyle w:val="22"/>
        <w:numPr>
          <w:ilvl w:val="0"/>
          <w:numId w:val="131"/>
        </w:numPr>
      </w:pPr>
      <w:r w:rsidRPr="00D548A1">
        <w:t>контроль АЦП;</w:t>
      </w:r>
    </w:p>
    <w:p w14:paraId="5077C0A4" w14:textId="77777777" w:rsidR="00B43A84" w:rsidRPr="00D548A1" w:rsidRDefault="00B43A84" w:rsidP="007117C5">
      <w:pPr>
        <w:pStyle w:val="22"/>
      </w:pPr>
      <w:r w:rsidRPr="00D548A1">
        <w:t>контроль памяти программ (ПЗУ);</w:t>
      </w:r>
    </w:p>
    <w:p w14:paraId="1D262C72" w14:textId="77777777" w:rsidR="00B43A84" w:rsidRPr="00D548A1" w:rsidRDefault="00B43A84" w:rsidP="007117C5">
      <w:pPr>
        <w:pStyle w:val="22"/>
      </w:pPr>
      <w:r w:rsidRPr="00D548A1">
        <w:t>контроль оперативной памяти данных (ОЗУ);</w:t>
      </w:r>
    </w:p>
    <w:p w14:paraId="5C83D539" w14:textId="77777777" w:rsidR="00B43A84" w:rsidRPr="00D548A1" w:rsidRDefault="00B43A84" w:rsidP="007117C5">
      <w:pPr>
        <w:pStyle w:val="22"/>
      </w:pPr>
      <w:r w:rsidRPr="00D548A1">
        <w:t>контроль энергонезависимой памяти данных (ЭНП);</w:t>
      </w:r>
    </w:p>
    <w:p w14:paraId="4897D44F" w14:textId="77777777" w:rsidR="00B43A84" w:rsidRPr="00D548A1" w:rsidRDefault="00B43A84" w:rsidP="007117C5">
      <w:pPr>
        <w:pStyle w:val="22"/>
      </w:pPr>
      <w:r w:rsidRPr="00D548A1">
        <w:t>контроль регистров;</w:t>
      </w:r>
    </w:p>
    <w:p w14:paraId="03B8A40F" w14:textId="77777777" w:rsidR="00B43A84" w:rsidRPr="00D548A1" w:rsidRDefault="00B43A84" w:rsidP="007117C5">
      <w:pPr>
        <w:pStyle w:val="22"/>
      </w:pPr>
      <w:r w:rsidRPr="00D548A1">
        <w:t xml:space="preserve">контроль числа сбросов, вызванных срабатыванием сторожевого таймера или </w:t>
      </w:r>
      <w:proofErr w:type="gramStart"/>
      <w:r w:rsidRPr="00D548A1">
        <w:t>ПО</w:t>
      </w:r>
      <w:proofErr w:type="gramEnd"/>
      <w:r w:rsidRPr="00D548A1">
        <w:t xml:space="preserve">, </w:t>
      </w:r>
      <w:proofErr w:type="gramStart"/>
      <w:r w:rsidRPr="00D548A1">
        <w:t>в</w:t>
      </w:r>
      <w:proofErr w:type="gramEnd"/>
      <w:r w:rsidRPr="00D548A1">
        <w:t xml:space="preserve"> течение определенного промежутка времени;</w:t>
      </w:r>
    </w:p>
    <w:p w14:paraId="5D7A8041" w14:textId="77777777" w:rsidR="00B43A84" w:rsidRPr="00D548A1" w:rsidRDefault="00B43A84" w:rsidP="007117C5">
      <w:pPr>
        <w:pStyle w:val="22"/>
      </w:pPr>
      <w:r w:rsidRPr="00D548A1">
        <w:t>контроль срабатывания неиспользуемых прерываний;</w:t>
      </w:r>
    </w:p>
    <w:p w14:paraId="3F972F48" w14:textId="77777777" w:rsidR="00B43A84" w:rsidRPr="00D548A1" w:rsidRDefault="00B43A84" w:rsidP="007117C5">
      <w:pPr>
        <w:pStyle w:val="22"/>
      </w:pPr>
      <w:r w:rsidRPr="00D548A1">
        <w:t>контроль «зависания» программы (превышение функциями вр</w:t>
      </w:r>
      <w:r w:rsidRPr="00D548A1">
        <w:t>е</w:t>
      </w:r>
      <w:r w:rsidRPr="00D548A1">
        <w:t>мени, выделенного на выполнение);</w:t>
      </w:r>
    </w:p>
    <w:p w14:paraId="25FDA5B0" w14:textId="77777777" w:rsidR="00B43A84" w:rsidRPr="00D548A1" w:rsidRDefault="00B43A84" w:rsidP="007117C5">
      <w:pPr>
        <w:pStyle w:val="22"/>
      </w:pPr>
      <w:r w:rsidRPr="00D548A1">
        <w:t>контроль при вызове функций.</w:t>
      </w:r>
    </w:p>
    <w:p w14:paraId="0ECA2430" w14:textId="155A3EA7" w:rsidR="005D4CB1" w:rsidRPr="00D548A1" w:rsidRDefault="00B43A84" w:rsidP="007117C5">
      <w:pPr>
        <w:pStyle w:val="a6"/>
      </w:pPr>
      <w:r w:rsidRPr="00D548A1">
        <w:rPr>
          <w:rStyle w:val="affffff"/>
        </w:rPr>
        <w:t>действия а</w:t>
      </w:r>
      <w:proofErr w:type="gramStart"/>
      <w:r w:rsidRPr="00D548A1">
        <w:rPr>
          <w:rStyle w:val="affffff"/>
        </w:rPr>
        <w:t>)-</w:t>
      </w:r>
      <w:proofErr w:type="gramEnd"/>
      <w:r w:rsidR="007117C5" w:rsidRPr="00D548A1">
        <w:rPr>
          <w:rStyle w:val="affffff"/>
        </w:rPr>
        <w:t>с</w:t>
      </w:r>
      <w:r w:rsidRPr="00D548A1">
        <w:rPr>
          <w:rStyle w:val="affffff"/>
        </w:rPr>
        <w:t xml:space="preserve">) </w:t>
      </w:r>
      <w:r w:rsidR="00CE7BD6" w:rsidRPr="00D548A1">
        <w:rPr>
          <w:rStyle w:val="affffff"/>
        </w:rPr>
        <w:t>долж</w:t>
      </w:r>
      <w:r w:rsidRPr="00D548A1">
        <w:rPr>
          <w:rStyle w:val="affffff"/>
        </w:rPr>
        <w:t>ны выполняться непрерывно.</w:t>
      </w:r>
    </w:p>
    <w:p w14:paraId="7BDAF158" w14:textId="77777777" w:rsidR="005D4CB1" w:rsidRPr="00D548A1" w:rsidRDefault="005D4CB1" w:rsidP="005D4CB1">
      <w:pPr>
        <w:pStyle w:val="Textbody"/>
        <w:keepNext/>
        <w:tabs>
          <w:tab w:val="left" w:pos="1938"/>
        </w:tabs>
        <w:ind w:firstLine="709"/>
        <w:rPr>
          <w:rStyle w:val="affff3"/>
        </w:rPr>
      </w:pPr>
      <w:r w:rsidRPr="00D548A1">
        <w:rPr>
          <w:rStyle w:val="affff3"/>
        </w:rPr>
        <w:t>Исключения:</w:t>
      </w:r>
    </w:p>
    <w:p w14:paraId="1969A7BF" w14:textId="6DF18AEE" w:rsidR="005D4CB1" w:rsidRPr="00D548A1" w:rsidRDefault="008B1E16" w:rsidP="00E960D2">
      <w:pPr>
        <w:pStyle w:val="a0"/>
        <w:numPr>
          <w:ilvl w:val="0"/>
          <w:numId w:val="132"/>
        </w:numPr>
        <w:ind w:left="0" w:firstLine="709"/>
        <w:rPr>
          <w:rStyle w:val="affff0"/>
          <w:lang w:val="ru-RU"/>
        </w:rPr>
      </w:pPr>
      <w:r w:rsidRPr="00D548A1">
        <w:rPr>
          <w:lang w:val="ru-RU"/>
        </w:rPr>
        <w:t xml:space="preserve">обнаружение любого из </w:t>
      </w:r>
      <w:proofErr w:type="spellStart"/>
      <w:r w:rsidRPr="00D548A1">
        <w:rPr>
          <w:lang w:val="ru-RU"/>
        </w:rPr>
        <w:t>ЗО</w:t>
      </w:r>
      <w:r w:rsidR="00E455D3" w:rsidRPr="00D548A1">
        <w:rPr>
          <w:lang w:val="ru-RU"/>
        </w:rPr>
        <w:t>т</w:t>
      </w:r>
      <w:proofErr w:type="spellEnd"/>
      <w:r w:rsidRPr="00D548A1">
        <w:rPr>
          <w:lang w:val="ru-RU"/>
        </w:rPr>
        <w:t xml:space="preserve"> прибор должен перейти в ЗС – сцен</w:t>
      </w:r>
      <w:r w:rsidRPr="00D548A1">
        <w:rPr>
          <w:lang w:val="ru-RU"/>
        </w:rPr>
        <w:t>а</w:t>
      </w:r>
      <w:r w:rsidRPr="00D548A1">
        <w:rPr>
          <w:lang w:val="ru-RU"/>
        </w:rPr>
        <w:t>рий завершен</w:t>
      </w:r>
      <w:r w:rsidR="00D20117" w:rsidRPr="00D548A1">
        <w:rPr>
          <w:lang w:val="ru-RU"/>
        </w:rPr>
        <w:t>.</w:t>
      </w:r>
    </w:p>
    <w:p w14:paraId="0554F7B9" w14:textId="77777777" w:rsidR="005D4CB1" w:rsidRPr="00D548A1" w:rsidRDefault="005D4CB1" w:rsidP="005D4CB1">
      <w:pPr>
        <w:pStyle w:val="Textbody"/>
        <w:keepNext/>
        <w:tabs>
          <w:tab w:val="left" w:pos="1938"/>
        </w:tabs>
        <w:ind w:firstLine="709"/>
      </w:pPr>
      <w:r w:rsidRPr="00D548A1">
        <w:rPr>
          <w:rStyle w:val="affff3"/>
        </w:rPr>
        <w:lastRenderedPageBreak/>
        <w:t>Дополнительные сведения:</w:t>
      </w:r>
    </w:p>
    <w:p w14:paraId="27B02390" w14:textId="68F767DC" w:rsidR="005D4CB1" w:rsidRPr="00D548A1" w:rsidRDefault="007117C5" w:rsidP="00E960D2">
      <w:pPr>
        <w:pStyle w:val="a0"/>
        <w:numPr>
          <w:ilvl w:val="0"/>
          <w:numId w:val="133"/>
        </w:numPr>
        <w:ind w:left="0" w:firstLine="709"/>
        <w:rPr>
          <w:rStyle w:val="affff0"/>
          <w:lang w:val="ru-RU"/>
        </w:rPr>
      </w:pPr>
      <w:proofErr w:type="gramStart"/>
      <w:r w:rsidRPr="00D548A1">
        <w:rPr>
          <w:rFonts w:eastAsia="Batang"/>
          <w:lang w:val="ru-RU" w:eastAsia="en-US"/>
        </w:rPr>
        <w:t>отсутствуют для данного ВИ.</w:t>
      </w:r>
      <w:proofErr w:type="gramEnd"/>
    </w:p>
    <w:p w14:paraId="61E0284A" w14:textId="77777777" w:rsidR="008C29A4" w:rsidRPr="00D548A1" w:rsidRDefault="008C29A4" w:rsidP="007117C5">
      <w:pPr>
        <w:pStyle w:val="4f5"/>
      </w:pPr>
      <w:bookmarkStart w:id="147" w:name="_Toc44926843"/>
      <w:r w:rsidRPr="00D548A1">
        <w:t>ВИ «</w:t>
      </w:r>
      <w:r w:rsidR="003A24E7" w:rsidRPr="00D548A1">
        <w:t>Межканальная с</w:t>
      </w:r>
      <w:r w:rsidRPr="00D548A1">
        <w:t>инхронизация</w:t>
      </w:r>
      <w:r w:rsidR="008C6A52" w:rsidRPr="00D548A1">
        <w:t xml:space="preserve"> по данным</w:t>
      </w:r>
      <w:r w:rsidRPr="00D548A1">
        <w:t>»</w:t>
      </w:r>
      <w:bookmarkEnd w:id="147"/>
    </w:p>
    <w:p w14:paraId="6F767EDD" w14:textId="77777777" w:rsidR="008C29A4" w:rsidRPr="00D548A1" w:rsidRDefault="008C29A4" w:rsidP="008C29A4">
      <w:pPr>
        <w:pStyle w:val="Textbody"/>
        <w:ind w:firstLine="709"/>
      </w:pPr>
      <w:r w:rsidRPr="00D548A1">
        <w:rPr>
          <w:rStyle w:val="affff3"/>
        </w:rPr>
        <w:t>Идентификатор варианта использования:</w:t>
      </w:r>
      <w:r w:rsidRPr="00D548A1">
        <w:rPr>
          <w:b/>
        </w:rPr>
        <w:t xml:space="preserve"> </w:t>
      </w:r>
      <w:r w:rsidRPr="00D548A1">
        <w:t>ВИ-1</w:t>
      </w:r>
      <w:r w:rsidR="00812FCB" w:rsidRPr="00D548A1">
        <w:t>7</w:t>
      </w:r>
      <w:r w:rsidRPr="00D548A1">
        <w:t>.</w:t>
      </w:r>
    </w:p>
    <w:p w14:paraId="2FEDD847" w14:textId="77777777" w:rsidR="008C29A4" w:rsidRPr="00D548A1" w:rsidRDefault="008C29A4" w:rsidP="008C29A4">
      <w:pPr>
        <w:pStyle w:val="Textbody"/>
        <w:keepNext/>
        <w:ind w:firstLine="709"/>
        <w:rPr>
          <w:rStyle w:val="affff0"/>
        </w:rPr>
      </w:pPr>
      <w:r w:rsidRPr="00D548A1">
        <w:rPr>
          <w:rStyle w:val="affff3"/>
        </w:rPr>
        <w:t>Краткое описание:</w:t>
      </w:r>
    </w:p>
    <w:p w14:paraId="528ED629" w14:textId="77777777" w:rsidR="008C29A4" w:rsidRPr="00D548A1" w:rsidRDefault="00262A75" w:rsidP="008C29A4">
      <w:pPr>
        <w:pStyle w:val="affff"/>
        <w:tabs>
          <w:tab w:val="left" w:pos="1134"/>
        </w:tabs>
      </w:pPr>
      <w:r w:rsidRPr="00D548A1">
        <w:t xml:space="preserve">ВИ должен выполнить обмен и синхронизацию данных между </w:t>
      </w:r>
      <w:proofErr w:type="gramStart"/>
      <w:r w:rsidRPr="00D548A1">
        <w:t>МК</w:t>
      </w:r>
      <w:proofErr w:type="gramEnd"/>
      <w:r w:rsidRPr="00D548A1">
        <w:t>-Master и МК-Slave.</w:t>
      </w:r>
    </w:p>
    <w:p w14:paraId="4CBACFD7" w14:textId="77777777" w:rsidR="008C29A4" w:rsidRPr="00D548A1" w:rsidRDefault="008C29A4" w:rsidP="008C29A4">
      <w:pPr>
        <w:pStyle w:val="affff2"/>
        <w:keepNext/>
      </w:pPr>
      <w:r w:rsidRPr="00D548A1">
        <w:t>Действующие лица:</w:t>
      </w:r>
    </w:p>
    <w:p w14:paraId="35C448FE" w14:textId="0C01F32F" w:rsidR="008C29A4" w:rsidRPr="00D548A1" w:rsidRDefault="00C20AE6" w:rsidP="00E960D2">
      <w:pPr>
        <w:pStyle w:val="a6"/>
        <w:numPr>
          <w:ilvl w:val="0"/>
          <w:numId w:val="134"/>
        </w:numPr>
      </w:pPr>
      <w:r w:rsidRPr="00D548A1">
        <w:t>л</w:t>
      </w:r>
      <w:r w:rsidR="00262A75" w:rsidRPr="00D548A1">
        <w:t>юбой ВИ, ПВИ.</w:t>
      </w:r>
    </w:p>
    <w:p w14:paraId="4631029A" w14:textId="77777777" w:rsidR="008C29A4" w:rsidRPr="00D548A1" w:rsidRDefault="008C29A4" w:rsidP="008C29A4">
      <w:pPr>
        <w:pStyle w:val="affff2"/>
        <w:keepNext/>
      </w:pPr>
      <w:r w:rsidRPr="00D548A1">
        <w:t>Предусловия:</w:t>
      </w:r>
    </w:p>
    <w:p w14:paraId="613DAEFA" w14:textId="257A762A" w:rsidR="00262A75" w:rsidRPr="00D548A1" w:rsidRDefault="00262A75" w:rsidP="00E960D2">
      <w:pPr>
        <w:pStyle w:val="a6"/>
        <w:numPr>
          <w:ilvl w:val="0"/>
          <w:numId w:val="135"/>
        </w:numPr>
      </w:pPr>
      <w:r w:rsidRPr="00D548A1">
        <w:t>произведена настройка параметров синхронизации (сценарии си</w:t>
      </w:r>
      <w:r w:rsidRPr="00D548A1">
        <w:t>н</w:t>
      </w:r>
      <w:r w:rsidRPr="00D548A1">
        <w:t>хронизации и перекрестного контроля, тайм-ауты)</w:t>
      </w:r>
      <w:r w:rsidR="00C20AE6" w:rsidRPr="00D548A1">
        <w:t>;</w:t>
      </w:r>
    </w:p>
    <w:p w14:paraId="166E8F47" w14:textId="3503DF61" w:rsidR="00262A75" w:rsidRPr="00D548A1" w:rsidRDefault="00262A75" w:rsidP="00C20AE6">
      <w:pPr>
        <w:pStyle w:val="a6"/>
      </w:pPr>
      <w:r w:rsidRPr="00D548A1">
        <w:t xml:space="preserve">прибор находится в любом режиме, кроме </w:t>
      </w:r>
      <w:r w:rsidR="00E455D3" w:rsidRPr="00D548A1">
        <w:t xml:space="preserve">режима </w:t>
      </w:r>
      <w:r w:rsidR="007230FA" w:rsidRPr="00D548A1">
        <w:t>«</w:t>
      </w:r>
      <w:r w:rsidRPr="00D548A1">
        <w:t>ЗС</w:t>
      </w:r>
      <w:r w:rsidR="007230FA" w:rsidRPr="00D548A1">
        <w:t>»</w:t>
      </w:r>
      <w:r w:rsidRPr="00D548A1">
        <w:t>.</w:t>
      </w:r>
    </w:p>
    <w:p w14:paraId="2A7B6432" w14:textId="77777777" w:rsidR="008C29A4" w:rsidRPr="00D548A1" w:rsidRDefault="008C29A4" w:rsidP="008C29A4">
      <w:pPr>
        <w:pStyle w:val="Textbody"/>
        <w:keepNext/>
        <w:tabs>
          <w:tab w:val="left" w:pos="2100"/>
        </w:tabs>
        <w:ind w:firstLine="709"/>
        <w:rPr>
          <w:b/>
        </w:rPr>
      </w:pPr>
      <w:r w:rsidRPr="00D548A1">
        <w:rPr>
          <w:rStyle w:val="affff3"/>
        </w:rPr>
        <w:t>Постусловия:</w:t>
      </w:r>
    </w:p>
    <w:p w14:paraId="5ABF9DFD" w14:textId="77777777" w:rsidR="00262A75" w:rsidRPr="00D548A1" w:rsidRDefault="00262A75" w:rsidP="00E960D2">
      <w:pPr>
        <w:pStyle w:val="a6"/>
        <w:numPr>
          <w:ilvl w:val="0"/>
          <w:numId w:val="136"/>
        </w:numPr>
      </w:pPr>
      <w:r w:rsidRPr="00D548A1">
        <w:t>данные, предназначенные для синхронизации, успешно синхрон</w:t>
      </w:r>
      <w:r w:rsidRPr="00D548A1">
        <w:t>и</w:t>
      </w:r>
      <w:r w:rsidRPr="00D548A1">
        <w:t>зированы;</w:t>
      </w:r>
    </w:p>
    <w:p w14:paraId="041CEC39" w14:textId="77777777" w:rsidR="00262A75" w:rsidRPr="00D548A1" w:rsidRDefault="00262A75" w:rsidP="007230FA">
      <w:pPr>
        <w:pStyle w:val="a6"/>
      </w:pPr>
      <w:r w:rsidRPr="00D548A1">
        <w:t>проведен перекрестный контроль данных.</w:t>
      </w:r>
    </w:p>
    <w:p w14:paraId="649EFD1A" w14:textId="77777777" w:rsidR="008C29A4" w:rsidRPr="00D548A1" w:rsidRDefault="008C29A4" w:rsidP="008C29A4">
      <w:pPr>
        <w:pStyle w:val="affff2"/>
        <w:keepNext/>
      </w:pPr>
      <w:r w:rsidRPr="00D548A1">
        <w:t>Сценарий:</w:t>
      </w:r>
    </w:p>
    <w:p w14:paraId="4260C9B4" w14:textId="77777777" w:rsidR="00262A75" w:rsidRPr="00D548A1" w:rsidRDefault="00262A75" w:rsidP="00E960D2">
      <w:pPr>
        <w:pStyle w:val="a6"/>
        <w:numPr>
          <w:ilvl w:val="0"/>
          <w:numId w:val="137"/>
        </w:numPr>
      </w:pPr>
      <w:r w:rsidRPr="00D548A1">
        <w:t>выполняется настройка параметров синхронизации (переменная, сценарий синхронизации, тайм-ауты);</w:t>
      </w:r>
    </w:p>
    <w:p w14:paraId="1626D084" w14:textId="77777777" w:rsidR="00262A75" w:rsidRPr="00D548A1" w:rsidRDefault="00262A75" w:rsidP="007230FA">
      <w:pPr>
        <w:pStyle w:val="a6"/>
      </w:pPr>
      <w:r w:rsidRPr="00D548A1">
        <w:t>запускается процесс синхронизации;</w:t>
      </w:r>
    </w:p>
    <w:p w14:paraId="6A1A0E6C" w14:textId="77777777" w:rsidR="00262A75" w:rsidRPr="00D548A1" w:rsidRDefault="00262A75" w:rsidP="007230FA">
      <w:pPr>
        <w:pStyle w:val="a6"/>
      </w:pPr>
      <w:r w:rsidRPr="00D548A1">
        <w:t>выполняется обмен данными между МК;</w:t>
      </w:r>
    </w:p>
    <w:p w14:paraId="04A84777" w14:textId="77777777" w:rsidR="00262A75" w:rsidRPr="00D548A1" w:rsidRDefault="00262A75" w:rsidP="007230FA">
      <w:pPr>
        <w:pStyle w:val="a6"/>
      </w:pPr>
      <w:r w:rsidRPr="00D548A1">
        <w:t>выполняется сценарий синхронизации;</w:t>
      </w:r>
    </w:p>
    <w:p w14:paraId="46CA47DE" w14:textId="77777777" w:rsidR="00262A75" w:rsidRPr="00D548A1" w:rsidRDefault="00262A75" w:rsidP="007230FA">
      <w:pPr>
        <w:pStyle w:val="a6"/>
      </w:pPr>
      <w:r w:rsidRPr="00D548A1">
        <w:t>проводится перекрестный контроль данных;</w:t>
      </w:r>
    </w:p>
    <w:p w14:paraId="5933ECDC" w14:textId="77777777" w:rsidR="00262A75" w:rsidRPr="00D548A1" w:rsidRDefault="00262A75" w:rsidP="007230FA">
      <w:pPr>
        <w:pStyle w:val="a6"/>
      </w:pPr>
      <w:r w:rsidRPr="00D548A1">
        <w:t>устанавливаются признаки завершения и успешности синхрониз</w:t>
      </w:r>
      <w:r w:rsidRPr="00D548A1">
        <w:t>а</w:t>
      </w:r>
      <w:r w:rsidRPr="00D548A1">
        <w:t>ции: данные синхронизированы и готовы для дальнейшего использования.</w:t>
      </w:r>
    </w:p>
    <w:p w14:paraId="38128C43" w14:textId="77777777" w:rsidR="00262A75" w:rsidRPr="00D548A1" w:rsidRDefault="00262A75" w:rsidP="00262A75">
      <w:pPr>
        <w:pStyle w:val="Textbody"/>
        <w:keepNext/>
        <w:tabs>
          <w:tab w:val="left" w:pos="1938"/>
        </w:tabs>
        <w:ind w:firstLine="709"/>
        <w:rPr>
          <w:rStyle w:val="affff3"/>
          <w:szCs w:val="28"/>
        </w:rPr>
      </w:pPr>
      <w:r w:rsidRPr="00D548A1">
        <w:rPr>
          <w:rStyle w:val="affff3"/>
          <w:szCs w:val="28"/>
        </w:rPr>
        <w:lastRenderedPageBreak/>
        <w:t>Исключения:</w:t>
      </w:r>
    </w:p>
    <w:p w14:paraId="3A9BC619" w14:textId="5FFAA61B" w:rsidR="00262A75" w:rsidRPr="00D548A1" w:rsidRDefault="00262A75" w:rsidP="00E960D2">
      <w:pPr>
        <w:pStyle w:val="a6"/>
        <w:numPr>
          <w:ilvl w:val="0"/>
          <w:numId w:val="138"/>
        </w:numPr>
      </w:pPr>
      <w:r w:rsidRPr="00D548A1">
        <w:t>обнаружены аппаратные отказы интерфейса обмена данными – устройство переходит в ЗС;</w:t>
      </w:r>
    </w:p>
    <w:p w14:paraId="050B8C2C" w14:textId="35A9AD14" w:rsidR="00262A75" w:rsidRPr="00D548A1" w:rsidRDefault="00262A75" w:rsidP="007230FA">
      <w:pPr>
        <w:pStyle w:val="a6"/>
      </w:pPr>
      <w:r w:rsidRPr="00D548A1">
        <w:t>один из каналов не запустил процесс синхронизации – устройство переходит в ЗС;</w:t>
      </w:r>
    </w:p>
    <w:p w14:paraId="270D145B" w14:textId="3A85C8F3" w:rsidR="00262A75" w:rsidRPr="00D548A1" w:rsidRDefault="00262A75" w:rsidP="007230FA">
      <w:pPr>
        <w:pStyle w:val="a6"/>
        <w:rPr>
          <w:rStyle w:val="affff0"/>
        </w:rPr>
      </w:pPr>
      <w:r w:rsidRPr="00D548A1">
        <w:t>при перекрестном контроле обнаружено недопустимое различие</w:t>
      </w:r>
      <w:r w:rsidRPr="00D548A1">
        <w:br/>
        <w:t>данных – устройство переходит в ЗС.</w:t>
      </w:r>
    </w:p>
    <w:p w14:paraId="3BD2AC85" w14:textId="77777777" w:rsidR="00262A75" w:rsidRPr="00D548A1" w:rsidRDefault="00262A75" w:rsidP="00262A75">
      <w:pPr>
        <w:pStyle w:val="Textbody"/>
        <w:keepNext/>
        <w:tabs>
          <w:tab w:val="left" w:pos="1938"/>
        </w:tabs>
        <w:ind w:firstLine="709"/>
        <w:rPr>
          <w:szCs w:val="28"/>
        </w:rPr>
      </w:pPr>
      <w:r w:rsidRPr="00D548A1">
        <w:rPr>
          <w:rStyle w:val="affff3"/>
          <w:szCs w:val="28"/>
        </w:rPr>
        <w:t>Дополнительные сведения:</w:t>
      </w:r>
    </w:p>
    <w:p w14:paraId="1C312C68" w14:textId="77777777" w:rsidR="00262A75" w:rsidRPr="00D548A1" w:rsidRDefault="00262A75" w:rsidP="00E960D2">
      <w:pPr>
        <w:pStyle w:val="a6"/>
        <w:numPr>
          <w:ilvl w:val="0"/>
          <w:numId w:val="139"/>
        </w:numPr>
      </w:pPr>
      <w:r w:rsidRPr="00D548A1">
        <w:t>обмен данными между каналами осуществляется по интерфейсу CAN;</w:t>
      </w:r>
    </w:p>
    <w:p w14:paraId="25814D34" w14:textId="74385892" w:rsidR="00262A75" w:rsidRPr="00D548A1" w:rsidRDefault="00262A75" w:rsidP="00D15022">
      <w:pPr>
        <w:pStyle w:val="a6"/>
      </w:pPr>
      <w:r w:rsidRPr="00D548A1">
        <w:t>под сценарием синхронизации понимается метод синхронизации данных, полученных в процессе обмена (например, 1 – данные должны со</w:t>
      </w:r>
      <w:r w:rsidRPr="00D548A1">
        <w:t>в</w:t>
      </w:r>
      <w:r w:rsidRPr="00D548A1">
        <w:t>падать, 2</w:t>
      </w:r>
      <w:r w:rsidR="00D15022" w:rsidRPr="00D548A1">
        <w:t xml:space="preserve"> </w:t>
      </w:r>
      <w:r w:rsidRPr="00D548A1">
        <w:t>– вычисляется среднее значение и т.д.);</w:t>
      </w:r>
    </w:p>
    <w:p w14:paraId="6C7B78F0" w14:textId="77777777" w:rsidR="00262A75" w:rsidRPr="00D548A1" w:rsidRDefault="00262A75" w:rsidP="00D15022">
      <w:pPr>
        <w:pStyle w:val="a6"/>
      </w:pPr>
      <w:r w:rsidRPr="00D548A1">
        <w:t>под сценарием перекрестного контроля понимается метод сравн</w:t>
      </w:r>
      <w:r w:rsidRPr="00D548A1">
        <w:t>е</w:t>
      </w:r>
      <w:r w:rsidRPr="00D548A1">
        <w:t>ния данных, полученных в процессе обмена (например, 1 – данные должны совпадать, 2 – данные должны входить в определенный диапазон и т.д.).</w:t>
      </w:r>
    </w:p>
    <w:p w14:paraId="1ACE5B76" w14:textId="63FA4914" w:rsidR="008C29A4" w:rsidRPr="00D548A1" w:rsidRDefault="008C29A4" w:rsidP="00D15022">
      <w:pPr>
        <w:pStyle w:val="4f5"/>
      </w:pPr>
      <w:bookmarkStart w:id="148" w:name="_Ref44675396"/>
      <w:bookmarkStart w:id="149" w:name="_Toc44926844"/>
      <w:r w:rsidRPr="00D548A1">
        <w:t xml:space="preserve">ВИ «Снятие </w:t>
      </w:r>
      <w:r w:rsidR="00D15022" w:rsidRPr="00D548A1">
        <w:t>ЗС</w:t>
      </w:r>
      <w:r w:rsidRPr="00D548A1">
        <w:t>»</w:t>
      </w:r>
      <w:bookmarkEnd w:id="148"/>
      <w:bookmarkEnd w:id="149"/>
    </w:p>
    <w:p w14:paraId="79977490" w14:textId="77777777" w:rsidR="008C29A4" w:rsidRPr="00D548A1" w:rsidRDefault="008C29A4" w:rsidP="008C29A4">
      <w:pPr>
        <w:pStyle w:val="Textbody"/>
        <w:ind w:firstLine="709"/>
      </w:pPr>
      <w:r w:rsidRPr="00D548A1">
        <w:rPr>
          <w:rStyle w:val="affff3"/>
        </w:rPr>
        <w:t>Идентификатор варианта использования:</w:t>
      </w:r>
      <w:r w:rsidRPr="00D548A1">
        <w:rPr>
          <w:b/>
        </w:rPr>
        <w:t xml:space="preserve"> </w:t>
      </w:r>
      <w:r w:rsidRPr="00D548A1">
        <w:t>ВИ-1</w:t>
      </w:r>
      <w:r w:rsidR="00812FCB" w:rsidRPr="00D548A1">
        <w:t>8</w:t>
      </w:r>
      <w:r w:rsidRPr="00D548A1">
        <w:t>.</w:t>
      </w:r>
    </w:p>
    <w:p w14:paraId="425FA914" w14:textId="77777777" w:rsidR="00812FCB" w:rsidRPr="00D548A1" w:rsidRDefault="00812FCB" w:rsidP="00C06AEE">
      <w:pPr>
        <w:pStyle w:val="Textbody"/>
        <w:keepNext/>
        <w:ind w:firstLine="709"/>
      </w:pPr>
      <w:r w:rsidRPr="00D548A1">
        <w:rPr>
          <w:rStyle w:val="affff3"/>
        </w:rPr>
        <w:t>Краткое описание:</w:t>
      </w:r>
    </w:p>
    <w:p w14:paraId="6AE64C57" w14:textId="417B95C6" w:rsidR="00C06AEE" w:rsidRPr="00D548A1" w:rsidRDefault="00C06AEE" w:rsidP="00C06AEE">
      <w:pPr>
        <w:pStyle w:val="Textbody"/>
        <w:keepNext/>
        <w:ind w:firstLine="709"/>
      </w:pPr>
      <w:r w:rsidRPr="00D548A1">
        <w:t xml:space="preserve">ВИ должен выполнить снятие </w:t>
      </w:r>
      <w:r w:rsidR="00D15022" w:rsidRPr="00D548A1">
        <w:t>ЗС</w:t>
      </w:r>
      <w:r w:rsidRPr="00D548A1">
        <w:t xml:space="preserve"> прибора путем стирания из ЭНП з</w:t>
      </w:r>
      <w:r w:rsidRPr="00D548A1">
        <w:t>а</w:t>
      </w:r>
      <w:r w:rsidRPr="00D548A1">
        <w:t>писи с кодом З</w:t>
      </w:r>
      <w:r w:rsidR="0006662D" w:rsidRPr="00D548A1">
        <w:t>С</w:t>
      </w:r>
      <w:r w:rsidRPr="00D548A1">
        <w:t>.</w:t>
      </w:r>
      <w:bookmarkStart w:id="150" w:name="__RefHeading___Toc77850_107053480"/>
    </w:p>
    <w:p w14:paraId="200B8AE9" w14:textId="77777777" w:rsidR="00C06AEE" w:rsidRPr="00D548A1" w:rsidRDefault="00C06AEE" w:rsidP="00D15022">
      <w:pPr>
        <w:pStyle w:val="2f6"/>
      </w:pPr>
      <w:r w:rsidRPr="00D548A1">
        <w:t>Действующие лица:</w:t>
      </w:r>
      <w:bookmarkEnd w:id="150"/>
    </w:p>
    <w:p w14:paraId="75DCD64C" w14:textId="3DE32362" w:rsidR="00C06AEE" w:rsidRPr="00D548A1" w:rsidRDefault="00D15022" w:rsidP="00E960D2">
      <w:pPr>
        <w:pStyle w:val="Textbody"/>
        <w:numPr>
          <w:ilvl w:val="0"/>
          <w:numId w:val="38"/>
        </w:numPr>
        <w:tabs>
          <w:tab w:val="left" w:pos="1134"/>
        </w:tabs>
        <w:ind w:left="0" w:firstLine="709"/>
      </w:pPr>
      <w:r w:rsidRPr="00D548A1">
        <w:t>о</w:t>
      </w:r>
      <w:r w:rsidR="00C06AEE" w:rsidRPr="00D548A1">
        <w:t>ператор</w:t>
      </w:r>
      <w:r w:rsidRPr="00D548A1">
        <w:t xml:space="preserve"> – запуск сценария</w:t>
      </w:r>
      <w:r w:rsidR="00C06AEE" w:rsidRPr="00D548A1">
        <w:t>.</w:t>
      </w:r>
      <w:bookmarkStart w:id="151" w:name="__RefHeading___Toc77852_107053480"/>
    </w:p>
    <w:p w14:paraId="341610A7" w14:textId="77777777" w:rsidR="00C06AEE" w:rsidRPr="00D548A1" w:rsidRDefault="00C06AEE" w:rsidP="00D15022">
      <w:pPr>
        <w:pStyle w:val="2f6"/>
      </w:pPr>
      <w:r w:rsidRPr="00D548A1">
        <w:t>Предусловия:</w:t>
      </w:r>
      <w:bookmarkEnd w:id="151"/>
    </w:p>
    <w:p w14:paraId="4D89B800" w14:textId="4DD14875" w:rsidR="00C06AEE" w:rsidRPr="00D548A1" w:rsidRDefault="00C06AEE" w:rsidP="00E960D2">
      <w:pPr>
        <w:pStyle w:val="Textbody"/>
        <w:numPr>
          <w:ilvl w:val="0"/>
          <w:numId w:val="39"/>
        </w:numPr>
        <w:tabs>
          <w:tab w:val="left" w:pos="1134"/>
        </w:tabs>
        <w:ind w:left="0" w:firstLine="709"/>
      </w:pPr>
      <w:r w:rsidRPr="00D548A1">
        <w:t>ПО находится в режиме «ЗС», в который прибор вошёл из состо</w:t>
      </w:r>
      <w:r w:rsidRPr="00D548A1">
        <w:t>я</w:t>
      </w:r>
      <w:r w:rsidRPr="00D548A1">
        <w:t>ния «</w:t>
      </w:r>
      <w:proofErr w:type="gramStart"/>
      <w:r w:rsidRPr="00D548A1">
        <w:t>Начальная</w:t>
      </w:r>
      <w:proofErr w:type="gramEnd"/>
      <w:r w:rsidRPr="00D548A1">
        <w:t xml:space="preserve"> инициализация»</w:t>
      </w:r>
      <w:r w:rsidR="00D15022" w:rsidRPr="00D548A1">
        <w:t>;</w:t>
      </w:r>
    </w:p>
    <w:p w14:paraId="3764AFF7" w14:textId="53F3909B" w:rsidR="00C06AEE" w:rsidRPr="00D548A1" w:rsidRDefault="00D15022" w:rsidP="00E960D2">
      <w:pPr>
        <w:pStyle w:val="Textbody"/>
        <w:numPr>
          <w:ilvl w:val="0"/>
          <w:numId w:val="39"/>
        </w:numPr>
        <w:tabs>
          <w:tab w:val="left" w:pos="1134"/>
        </w:tabs>
        <w:ind w:left="0" w:firstLine="709"/>
      </w:pPr>
      <w:r w:rsidRPr="00D548A1">
        <w:t>н</w:t>
      </w:r>
      <w:r w:rsidR="00C06AEE" w:rsidRPr="00D548A1">
        <w:t xml:space="preserve">а разъёме программирования установлены перемычки снятия </w:t>
      </w:r>
      <w:r w:rsidRPr="00D548A1">
        <w:t>ЗС</w:t>
      </w:r>
      <w:r w:rsidR="00C06AEE" w:rsidRPr="00D548A1">
        <w:t>.</w:t>
      </w:r>
      <w:bookmarkStart w:id="152" w:name="__RefHeading___Toc77854_107053480"/>
    </w:p>
    <w:p w14:paraId="2CBF7A03" w14:textId="77777777" w:rsidR="00C06AEE" w:rsidRPr="00D548A1" w:rsidRDefault="00C06AEE" w:rsidP="00D15022">
      <w:pPr>
        <w:pStyle w:val="2f6"/>
      </w:pPr>
      <w:r w:rsidRPr="00D548A1">
        <w:lastRenderedPageBreak/>
        <w:t>Постусловия:</w:t>
      </w:r>
      <w:bookmarkEnd w:id="152"/>
    </w:p>
    <w:p w14:paraId="48B8926A" w14:textId="3AB89878" w:rsidR="00C06AEE" w:rsidRPr="00D548A1" w:rsidRDefault="00C06AEE" w:rsidP="00E960D2">
      <w:pPr>
        <w:pStyle w:val="Textbody"/>
        <w:numPr>
          <w:ilvl w:val="0"/>
          <w:numId w:val="40"/>
        </w:numPr>
        <w:tabs>
          <w:tab w:val="left" w:pos="1134"/>
          <w:tab w:val="left" w:pos="1938"/>
        </w:tabs>
        <w:ind w:left="0" w:firstLine="709"/>
      </w:pPr>
      <w:r w:rsidRPr="00D548A1">
        <w:t>состояние ЗС должно быть снято.</w:t>
      </w:r>
      <w:bookmarkStart w:id="153" w:name="__RefHeading___Toc77856_107053480"/>
    </w:p>
    <w:p w14:paraId="6BD5D7BA" w14:textId="77777777" w:rsidR="00C06AEE" w:rsidRPr="00D548A1" w:rsidRDefault="00C06AEE" w:rsidP="00D15022">
      <w:pPr>
        <w:pStyle w:val="2f6"/>
      </w:pPr>
      <w:r w:rsidRPr="00D548A1">
        <w:t>Сценарий:</w:t>
      </w:r>
      <w:bookmarkEnd w:id="153"/>
    </w:p>
    <w:p w14:paraId="05C1F801" w14:textId="36FC6C2F" w:rsidR="00C06AEE" w:rsidRPr="00D548A1" w:rsidRDefault="00C06AEE" w:rsidP="00E960D2">
      <w:pPr>
        <w:pStyle w:val="a6"/>
        <w:numPr>
          <w:ilvl w:val="0"/>
          <w:numId w:val="140"/>
        </w:numPr>
      </w:pPr>
      <w:r w:rsidRPr="00D548A1">
        <w:t>должна быть выполнена проверка на наличие в ЭНП записи с кодом З</w:t>
      </w:r>
      <w:r w:rsidR="0006662D" w:rsidRPr="00D548A1">
        <w:t>С</w:t>
      </w:r>
      <w:r w:rsidRPr="00D548A1">
        <w:t>;</w:t>
      </w:r>
    </w:p>
    <w:p w14:paraId="7D53F488" w14:textId="6919EDAA" w:rsidR="00C06AEE" w:rsidRPr="00D548A1" w:rsidRDefault="00C06AEE" w:rsidP="00D15022">
      <w:pPr>
        <w:pStyle w:val="a6"/>
      </w:pPr>
      <w:r w:rsidRPr="00D548A1">
        <w:t>запись с кодом З</w:t>
      </w:r>
      <w:r w:rsidR="0006662D" w:rsidRPr="00D548A1">
        <w:t>С</w:t>
      </w:r>
      <w:r w:rsidRPr="00D548A1">
        <w:t xml:space="preserve"> должна быть стерта;</w:t>
      </w:r>
    </w:p>
    <w:p w14:paraId="18D91220" w14:textId="0ECA8964" w:rsidR="00C06AEE" w:rsidRPr="00D548A1" w:rsidRDefault="00C06AEE" w:rsidP="00D15022">
      <w:pPr>
        <w:pStyle w:val="a6"/>
      </w:pPr>
      <w:r w:rsidRPr="00D548A1">
        <w:t>для того</w:t>
      </w:r>
      <w:proofErr w:type="gramStart"/>
      <w:r w:rsidRPr="00D548A1">
        <w:t>,</w:t>
      </w:r>
      <w:proofErr w:type="gramEnd"/>
      <w:r w:rsidRPr="00D548A1">
        <w:t xml:space="preserve"> чтобы оператор увидел завершение процесса стирания к</w:t>
      </w:r>
      <w:r w:rsidRPr="00D548A1">
        <w:t>о</w:t>
      </w:r>
      <w:r w:rsidRPr="00D548A1">
        <w:t>да З</w:t>
      </w:r>
      <w:r w:rsidR="0006662D" w:rsidRPr="00D548A1">
        <w:t>С</w:t>
      </w:r>
      <w:r w:rsidRPr="00D548A1">
        <w:t>, должно выполниться трёхкратное мигание светодиодов RS1, RS2 в с</w:t>
      </w:r>
      <w:r w:rsidRPr="00D548A1">
        <w:t>о</w:t>
      </w:r>
      <w:r w:rsidRPr="00D548A1">
        <w:t>ответствии с таблицей</w:t>
      </w:r>
      <w:r w:rsidR="00F207EE" w:rsidRPr="00D548A1">
        <w:t> </w:t>
      </w:r>
      <w:r w:rsidR="00F207EE" w:rsidRPr="00D548A1">
        <w:fldChar w:fldCharType="begin"/>
      </w:r>
      <w:r w:rsidR="00F207EE" w:rsidRPr="00D548A1">
        <w:instrText xml:space="preserve"> REF _Ref44683454 \h </w:instrText>
      </w:r>
      <w:r w:rsidR="00F207EE" w:rsidRPr="00D548A1">
        <w:fldChar w:fldCharType="separate"/>
      </w:r>
      <w:r w:rsidR="00F207EE" w:rsidRPr="00D548A1">
        <w:rPr>
          <w:noProof/>
        </w:rPr>
        <w:t>3</w:t>
      </w:r>
      <w:r w:rsidR="00F207EE" w:rsidRPr="00D548A1">
        <w:fldChar w:fldCharType="end"/>
      </w:r>
      <w:r w:rsidRPr="00D548A1">
        <w:t>, описан</w:t>
      </w:r>
      <w:r w:rsidR="003D3D59" w:rsidRPr="00D548A1">
        <w:t>н</w:t>
      </w:r>
      <w:r w:rsidRPr="00D548A1">
        <w:t>ой в ВИ «Индикация»;</w:t>
      </w:r>
    </w:p>
    <w:p w14:paraId="5A990DE5" w14:textId="77777777" w:rsidR="00C06AEE" w:rsidRPr="00D548A1" w:rsidRDefault="00C06AEE" w:rsidP="00D15022">
      <w:pPr>
        <w:pStyle w:val="a6"/>
      </w:pPr>
      <w:r w:rsidRPr="00D548A1">
        <w:t>ПО должно перейти в «пустой» бесконечный цикл.</w:t>
      </w:r>
      <w:bookmarkStart w:id="154" w:name="__RefHeading___Toc77858_107053480"/>
    </w:p>
    <w:p w14:paraId="3CB6F3D7" w14:textId="77777777" w:rsidR="00C06AEE" w:rsidRPr="00D548A1" w:rsidRDefault="00C06AEE" w:rsidP="00D15022">
      <w:pPr>
        <w:pStyle w:val="2f6"/>
      </w:pPr>
      <w:r w:rsidRPr="00D548A1">
        <w:t>Исключения:</w:t>
      </w:r>
      <w:bookmarkEnd w:id="154"/>
    </w:p>
    <w:p w14:paraId="51B55D4A" w14:textId="308EBCFE" w:rsidR="00C06AEE" w:rsidRPr="00D548A1" w:rsidRDefault="00C06AEE" w:rsidP="00E960D2">
      <w:pPr>
        <w:pStyle w:val="a6"/>
        <w:numPr>
          <w:ilvl w:val="0"/>
          <w:numId w:val="141"/>
        </w:numPr>
      </w:pPr>
      <w:r w:rsidRPr="00D548A1">
        <w:t>обнаружен отказ ЭНП</w:t>
      </w:r>
      <w:r w:rsidR="00E455D3" w:rsidRPr="00D548A1">
        <w:t xml:space="preserve"> – п</w:t>
      </w:r>
      <w:r w:rsidRPr="00D548A1">
        <w:t>рибор должен перейти в ЗС.</w:t>
      </w:r>
    </w:p>
    <w:p w14:paraId="35C8C616" w14:textId="77777777" w:rsidR="00C06AEE" w:rsidRPr="00D548A1" w:rsidRDefault="00C06AEE" w:rsidP="00D15022">
      <w:pPr>
        <w:pStyle w:val="2f6"/>
      </w:pPr>
      <w:r w:rsidRPr="00D548A1">
        <w:t>Дополнительные сведения:</w:t>
      </w:r>
    </w:p>
    <w:p w14:paraId="02F53417" w14:textId="1C2527EB" w:rsidR="00C06AEE" w:rsidRPr="00D548A1" w:rsidRDefault="0038438F" w:rsidP="00E960D2">
      <w:pPr>
        <w:pStyle w:val="a6"/>
        <w:numPr>
          <w:ilvl w:val="0"/>
          <w:numId w:val="142"/>
        </w:numPr>
      </w:pPr>
      <w:r w:rsidRPr="00D548A1">
        <w:t>Код ЗС хранится в четырех ячейках EEPROM. Четвертая ячейка предназначена для ЧЯ и при снятии ЗС кодом отсутствия ЗС не перезапис</w:t>
      </w:r>
      <w:r w:rsidRPr="00D548A1">
        <w:t>ы</w:t>
      </w:r>
      <w:r w:rsidRPr="00D548A1">
        <w:t>вается.</w:t>
      </w:r>
    </w:p>
    <w:p w14:paraId="13DC15D3" w14:textId="5F599D73" w:rsidR="008C29A4" w:rsidRPr="00D548A1" w:rsidRDefault="008C29A4" w:rsidP="00E64966">
      <w:pPr>
        <w:pStyle w:val="4f5"/>
      </w:pPr>
      <w:bookmarkStart w:id="155" w:name="_Toc44926845"/>
      <w:r w:rsidRPr="00D548A1">
        <w:t>ВИ «</w:t>
      </w:r>
      <w:r w:rsidR="008C6A52" w:rsidRPr="00D548A1">
        <w:t xml:space="preserve">Чтение </w:t>
      </w:r>
      <w:r w:rsidR="00E64966" w:rsidRPr="00D548A1">
        <w:t>ЧЯ</w:t>
      </w:r>
      <w:r w:rsidRPr="00D548A1">
        <w:t>»</w:t>
      </w:r>
      <w:bookmarkEnd w:id="155"/>
    </w:p>
    <w:p w14:paraId="7D3DED5C" w14:textId="77777777" w:rsidR="00812FCB" w:rsidRPr="00D548A1" w:rsidRDefault="00812FCB" w:rsidP="00812FCB">
      <w:pPr>
        <w:pStyle w:val="Textbody"/>
        <w:ind w:firstLine="709"/>
      </w:pPr>
      <w:bookmarkStart w:id="156" w:name="_Toc493079509"/>
      <w:bookmarkStart w:id="157" w:name="_Toc500514097"/>
      <w:bookmarkStart w:id="158" w:name="_Ref501697414"/>
      <w:bookmarkStart w:id="159" w:name="_Ref501697452"/>
      <w:bookmarkEnd w:id="114"/>
      <w:bookmarkEnd w:id="115"/>
      <w:bookmarkEnd w:id="116"/>
      <w:r w:rsidRPr="00D548A1">
        <w:rPr>
          <w:rStyle w:val="affff3"/>
        </w:rPr>
        <w:t>Идентификатор варианта использования:</w:t>
      </w:r>
      <w:r w:rsidRPr="00D548A1">
        <w:rPr>
          <w:b/>
        </w:rPr>
        <w:t xml:space="preserve"> </w:t>
      </w:r>
      <w:r w:rsidRPr="00D548A1">
        <w:t>ВИ-19.</w:t>
      </w:r>
    </w:p>
    <w:p w14:paraId="4BC7CB9F" w14:textId="77777777" w:rsidR="00812FCB" w:rsidRPr="00D548A1" w:rsidRDefault="00812FCB" w:rsidP="00812FCB">
      <w:pPr>
        <w:pStyle w:val="Textbody"/>
        <w:keepNext/>
        <w:ind w:firstLine="709"/>
      </w:pPr>
      <w:r w:rsidRPr="00D548A1">
        <w:rPr>
          <w:rStyle w:val="affff3"/>
        </w:rPr>
        <w:t>Краткое описание:</w:t>
      </w:r>
    </w:p>
    <w:p w14:paraId="4ADB6D80" w14:textId="5D47E205" w:rsidR="0057149A" w:rsidRPr="00D548A1" w:rsidRDefault="0057149A" w:rsidP="0057149A">
      <w:pPr>
        <w:pStyle w:val="affff"/>
        <w:tabs>
          <w:tab w:val="left" w:pos="1134"/>
        </w:tabs>
      </w:pPr>
      <w:r w:rsidRPr="00D548A1">
        <w:t>Чтение кодов З</w:t>
      </w:r>
      <w:r w:rsidR="0006662D" w:rsidRPr="00D548A1">
        <w:t>С</w:t>
      </w:r>
      <w:r w:rsidRPr="00D548A1">
        <w:t xml:space="preserve"> и </w:t>
      </w:r>
      <w:r w:rsidR="00792756" w:rsidRPr="00D548A1">
        <w:t>«</w:t>
      </w:r>
      <w:r w:rsidRPr="00D548A1">
        <w:t>ЧЯ</w:t>
      </w:r>
      <w:r w:rsidR="00792756" w:rsidRPr="00D548A1">
        <w:t>»</w:t>
      </w:r>
      <w:r w:rsidRPr="00D548A1">
        <w:t xml:space="preserve"> из EEPROM</w:t>
      </w:r>
      <w:r w:rsidR="0038438F" w:rsidRPr="00D548A1">
        <w:t xml:space="preserve"> и передача информации во ВУ</w:t>
      </w:r>
      <w:r w:rsidRPr="00D548A1">
        <w:t>.</w:t>
      </w:r>
    </w:p>
    <w:p w14:paraId="5F04A010" w14:textId="77777777" w:rsidR="0057149A" w:rsidRPr="00D548A1" w:rsidRDefault="0057149A" w:rsidP="0057149A">
      <w:pPr>
        <w:pStyle w:val="affff2"/>
        <w:keepNext/>
      </w:pPr>
      <w:r w:rsidRPr="00D548A1">
        <w:t>Действующие лица:</w:t>
      </w:r>
    </w:p>
    <w:p w14:paraId="4F7D7A7A" w14:textId="79A4B28B" w:rsidR="0057149A" w:rsidRPr="00D548A1" w:rsidRDefault="00E64966" w:rsidP="00E960D2">
      <w:pPr>
        <w:pStyle w:val="a6"/>
        <w:numPr>
          <w:ilvl w:val="0"/>
          <w:numId w:val="143"/>
        </w:numPr>
      </w:pPr>
      <w:r w:rsidRPr="00D548A1">
        <w:t>о</w:t>
      </w:r>
      <w:r w:rsidR="0057149A" w:rsidRPr="00D548A1">
        <w:t xml:space="preserve">ператор, управляющий </w:t>
      </w:r>
      <w:proofErr w:type="gramStart"/>
      <w:r w:rsidR="0057149A" w:rsidRPr="00D548A1">
        <w:t>внешним</w:t>
      </w:r>
      <w:proofErr w:type="gramEnd"/>
      <w:r w:rsidR="0057149A" w:rsidRPr="00D548A1">
        <w:t xml:space="preserve"> ПО для чтения информации из «</w:t>
      </w:r>
      <w:r w:rsidRPr="00D548A1">
        <w:t>ЧЯ</w:t>
      </w:r>
      <w:r w:rsidR="0057149A" w:rsidRPr="00D548A1">
        <w:t>».</w:t>
      </w:r>
    </w:p>
    <w:p w14:paraId="1BD06D0B" w14:textId="77777777" w:rsidR="0057149A" w:rsidRPr="00D548A1" w:rsidRDefault="0057149A" w:rsidP="0057149A">
      <w:pPr>
        <w:pStyle w:val="affff2"/>
        <w:keepNext/>
      </w:pPr>
      <w:r w:rsidRPr="00D548A1">
        <w:t>Предусловия:</w:t>
      </w:r>
    </w:p>
    <w:p w14:paraId="25F406DB" w14:textId="0AFBDBF6" w:rsidR="0057149A" w:rsidRPr="00D548A1" w:rsidRDefault="0057149A" w:rsidP="00E960D2">
      <w:pPr>
        <w:pStyle w:val="a6"/>
        <w:numPr>
          <w:ilvl w:val="0"/>
          <w:numId w:val="144"/>
        </w:numPr>
      </w:pPr>
      <w:r w:rsidRPr="00D548A1">
        <w:t>прибор находится в режиме «</w:t>
      </w:r>
      <w:proofErr w:type="gramStart"/>
      <w:r w:rsidR="0038438F" w:rsidRPr="00D548A1">
        <w:t>Начальная</w:t>
      </w:r>
      <w:proofErr w:type="gramEnd"/>
      <w:r w:rsidR="0038438F" w:rsidRPr="00D548A1">
        <w:t xml:space="preserve"> инициализация</w:t>
      </w:r>
      <w:r w:rsidRPr="00D548A1">
        <w:t>.</w:t>
      </w:r>
    </w:p>
    <w:p w14:paraId="1DB7BA74" w14:textId="77777777" w:rsidR="0057149A" w:rsidRPr="00D548A1" w:rsidRDefault="0057149A" w:rsidP="0057149A">
      <w:pPr>
        <w:pStyle w:val="Textbody"/>
        <w:keepNext/>
        <w:tabs>
          <w:tab w:val="left" w:pos="2100"/>
        </w:tabs>
        <w:ind w:firstLine="709"/>
        <w:rPr>
          <w:b/>
        </w:rPr>
      </w:pPr>
      <w:r w:rsidRPr="00D548A1">
        <w:rPr>
          <w:rStyle w:val="affff3"/>
        </w:rPr>
        <w:t>Постусловия:</w:t>
      </w:r>
    </w:p>
    <w:p w14:paraId="2C78C524" w14:textId="293B2E40" w:rsidR="0057149A" w:rsidRPr="00D548A1" w:rsidRDefault="0057149A" w:rsidP="00E960D2">
      <w:pPr>
        <w:pStyle w:val="a6"/>
        <w:numPr>
          <w:ilvl w:val="0"/>
          <w:numId w:val="145"/>
        </w:numPr>
      </w:pPr>
      <w:r w:rsidRPr="00D548A1">
        <w:t xml:space="preserve">во </w:t>
      </w:r>
      <w:r w:rsidR="0038438F" w:rsidRPr="00D548A1">
        <w:t>ВУ</w:t>
      </w:r>
      <w:r w:rsidRPr="00D548A1">
        <w:t xml:space="preserve"> передана информация </w:t>
      </w:r>
      <w:r w:rsidR="00792756" w:rsidRPr="00D548A1">
        <w:t>«</w:t>
      </w:r>
      <w:r w:rsidR="004661CB" w:rsidRPr="00D548A1">
        <w:t>ЧЯ</w:t>
      </w:r>
      <w:r w:rsidR="00792756" w:rsidRPr="00D548A1">
        <w:t>»</w:t>
      </w:r>
      <w:r w:rsidRPr="00D548A1">
        <w:t>;</w:t>
      </w:r>
    </w:p>
    <w:p w14:paraId="302FB71E" w14:textId="77777777" w:rsidR="0057149A" w:rsidRPr="00D548A1" w:rsidRDefault="0057149A" w:rsidP="0057149A">
      <w:pPr>
        <w:pStyle w:val="affff2"/>
        <w:keepNext/>
      </w:pPr>
      <w:r w:rsidRPr="00D548A1">
        <w:lastRenderedPageBreak/>
        <w:t>Сценарий:</w:t>
      </w:r>
    </w:p>
    <w:p w14:paraId="3190C6DA" w14:textId="5ACD5CB3" w:rsidR="0057149A" w:rsidRPr="00D548A1" w:rsidRDefault="0057149A" w:rsidP="00E960D2">
      <w:pPr>
        <w:pStyle w:val="a6"/>
        <w:numPr>
          <w:ilvl w:val="0"/>
          <w:numId w:val="146"/>
        </w:numPr>
      </w:pPr>
      <w:r w:rsidRPr="00D548A1">
        <w:t>по сбросу МК проводится чтение информации из EEPROM и пер</w:t>
      </w:r>
      <w:r w:rsidRPr="00D548A1">
        <w:t>е</w:t>
      </w:r>
      <w:r w:rsidRPr="00D548A1">
        <w:t>дача ее во ВУ</w:t>
      </w:r>
      <w:r w:rsidR="00E64966" w:rsidRPr="00D548A1">
        <w:t>.</w:t>
      </w:r>
    </w:p>
    <w:p w14:paraId="1A296194" w14:textId="77777777" w:rsidR="0057149A" w:rsidRPr="00D548A1" w:rsidRDefault="0057149A" w:rsidP="0057149A">
      <w:pPr>
        <w:pStyle w:val="Textbody"/>
        <w:keepNext/>
        <w:tabs>
          <w:tab w:val="left" w:pos="1938"/>
        </w:tabs>
        <w:ind w:firstLine="709"/>
        <w:rPr>
          <w:rStyle w:val="affff3"/>
        </w:rPr>
      </w:pPr>
      <w:r w:rsidRPr="00D548A1">
        <w:rPr>
          <w:rStyle w:val="affff3"/>
        </w:rPr>
        <w:t>Исключения:</w:t>
      </w:r>
    </w:p>
    <w:p w14:paraId="40913013" w14:textId="0DD3B0F8" w:rsidR="0057149A" w:rsidRPr="00D548A1" w:rsidRDefault="0057149A" w:rsidP="00E960D2">
      <w:pPr>
        <w:pStyle w:val="a6"/>
        <w:numPr>
          <w:ilvl w:val="0"/>
          <w:numId w:val="147"/>
        </w:numPr>
        <w:rPr>
          <w:rStyle w:val="affff0"/>
        </w:rPr>
      </w:pPr>
      <w:proofErr w:type="gramStart"/>
      <w:r w:rsidRPr="00D548A1">
        <w:rPr>
          <w:rStyle w:val="affff0"/>
        </w:rPr>
        <w:t>отсутствуют для данного ВИ.</w:t>
      </w:r>
      <w:proofErr w:type="gramEnd"/>
    </w:p>
    <w:p w14:paraId="1CEE236B" w14:textId="77777777" w:rsidR="0057149A" w:rsidRPr="00D548A1" w:rsidRDefault="0057149A" w:rsidP="0057149A">
      <w:pPr>
        <w:pStyle w:val="Textbody"/>
        <w:keepNext/>
        <w:tabs>
          <w:tab w:val="left" w:pos="1938"/>
        </w:tabs>
        <w:ind w:firstLine="709"/>
      </w:pPr>
      <w:r w:rsidRPr="00D548A1">
        <w:rPr>
          <w:rStyle w:val="affff3"/>
        </w:rPr>
        <w:t>Дополнительные сведения:</w:t>
      </w:r>
    </w:p>
    <w:p w14:paraId="76D18387" w14:textId="21E17966" w:rsidR="0057149A" w:rsidRPr="00D548A1" w:rsidRDefault="0057149A" w:rsidP="00E960D2">
      <w:pPr>
        <w:pStyle w:val="a6"/>
        <w:numPr>
          <w:ilvl w:val="0"/>
          <w:numId w:val="148"/>
        </w:numPr>
      </w:pPr>
      <w:r w:rsidRPr="00D548A1">
        <w:t>выдача информации выполняется по интерфейсу CAN</w:t>
      </w:r>
      <w:r w:rsidRPr="00D548A1">
        <w:rPr>
          <w:rStyle w:val="affff0"/>
        </w:rPr>
        <w:t>.</w:t>
      </w:r>
    </w:p>
    <w:p w14:paraId="1A412B4A" w14:textId="77777777" w:rsidR="008C29A4" w:rsidRPr="00D548A1" w:rsidRDefault="008C29A4" w:rsidP="004661CB">
      <w:pPr>
        <w:pStyle w:val="4f5"/>
      </w:pPr>
      <w:bookmarkStart w:id="160" w:name="_Toc44926846"/>
      <w:r w:rsidRPr="00D548A1">
        <w:t xml:space="preserve">ВИ «Управление </w:t>
      </w:r>
      <w:r w:rsidR="00812FCB" w:rsidRPr="00D548A1">
        <w:t>питанием силовых драйверов</w:t>
      </w:r>
      <w:r w:rsidRPr="00D548A1">
        <w:t>»</w:t>
      </w:r>
      <w:bookmarkEnd w:id="160"/>
    </w:p>
    <w:p w14:paraId="51266FE0" w14:textId="77777777" w:rsidR="008C29A4" w:rsidRPr="00D548A1" w:rsidRDefault="008C29A4" w:rsidP="008C29A4">
      <w:pPr>
        <w:pStyle w:val="Textbody"/>
        <w:ind w:firstLine="709"/>
      </w:pPr>
      <w:r w:rsidRPr="00D548A1">
        <w:rPr>
          <w:rStyle w:val="affff3"/>
        </w:rPr>
        <w:t>Идентификатор варианта использования:</w:t>
      </w:r>
      <w:r w:rsidRPr="00D548A1">
        <w:rPr>
          <w:b/>
        </w:rPr>
        <w:t xml:space="preserve"> </w:t>
      </w:r>
      <w:r w:rsidRPr="00D548A1">
        <w:t>ВИ-2</w:t>
      </w:r>
      <w:r w:rsidR="00812FCB" w:rsidRPr="00D548A1">
        <w:t>0</w:t>
      </w:r>
      <w:r w:rsidRPr="00D548A1">
        <w:t>.</w:t>
      </w:r>
    </w:p>
    <w:p w14:paraId="4A9ED4D8" w14:textId="77777777" w:rsidR="008C29A4" w:rsidRPr="00D548A1" w:rsidRDefault="008C29A4" w:rsidP="008C29A4">
      <w:pPr>
        <w:pStyle w:val="Textbody"/>
        <w:keepNext/>
        <w:ind w:firstLine="709"/>
        <w:rPr>
          <w:rStyle w:val="affff0"/>
        </w:rPr>
      </w:pPr>
      <w:r w:rsidRPr="00D548A1">
        <w:rPr>
          <w:rStyle w:val="affff3"/>
        </w:rPr>
        <w:t>Краткое описание:</w:t>
      </w:r>
    </w:p>
    <w:p w14:paraId="4A582E98" w14:textId="68140E51" w:rsidR="008C29A4" w:rsidRPr="00D548A1" w:rsidRDefault="00832FD9" w:rsidP="008C29A4">
      <w:pPr>
        <w:pStyle w:val="affff"/>
        <w:tabs>
          <w:tab w:val="left" w:pos="1134"/>
        </w:tabs>
      </w:pPr>
      <w:r w:rsidRPr="00D548A1">
        <w:t>Безопасное формирование и контроль питания 12</w:t>
      </w:r>
      <w:r w:rsidR="00916DBF" w:rsidRPr="00D548A1">
        <w:t> </w:t>
      </w:r>
      <w:r w:rsidRPr="00D548A1">
        <w:t xml:space="preserve">В силовых драйверов и </w:t>
      </w:r>
      <w:r w:rsidR="00D548A1">
        <w:t xml:space="preserve">13В питания драйвера </w:t>
      </w:r>
      <w:r w:rsidRPr="00D548A1">
        <w:t>корректора коэффициента мощности</w:t>
      </w:r>
      <w:r w:rsidR="00D548A1">
        <w:t xml:space="preserve">, контроль </w:t>
      </w:r>
      <w:proofErr w:type="gramStart"/>
      <w:r w:rsidR="00D548A1">
        <w:t>и</w:t>
      </w:r>
      <w:r w:rsidR="00D548A1">
        <w:t>с</w:t>
      </w:r>
      <w:r w:rsidR="00D548A1">
        <w:t>правности транзисторных ключей формирователя питающих напряжений</w:t>
      </w:r>
      <w:proofErr w:type="gramEnd"/>
      <w:r w:rsidRPr="00D548A1">
        <w:t>.</w:t>
      </w:r>
    </w:p>
    <w:p w14:paraId="34006C0A" w14:textId="77777777" w:rsidR="008C29A4" w:rsidRPr="00D548A1" w:rsidRDefault="008C29A4" w:rsidP="008C29A4">
      <w:pPr>
        <w:pStyle w:val="affff2"/>
        <w:keepNext/>
      </w:pPr>
      <w:r w:rsidRPr="00D548A1">
        <w:t>Действующие лица:</w:t>
      </w:r>
    </w:p>
    <w:p w14:paraId="0F3D87EA" w14:textId="33A4F13C" w:rsidR="008C29A4" w:rsidRPr="00D548A1" w:rsidRDefault="00CA624C" w:rsidP="00E960D2">
      <w:pPr>
        <w:pStyle w:val="a6"/>
        <w:numPr>
          <w:ilvl w:val="0"/>
          <w:numId w:val="149"/>
        </w:numPr>
      </w:pPr>
      <w:r w:rsidRPr="00D548A1">
        <w:t>системный таймер</w:t>
      </w:r>
      <w:r w:rsidR="00916DBF" w:rsidRPr="00D548A1">
        <w:t xml:space="preserve"> – периодический запуск ВИ</w:t>
      </w:r>
      <w:r w:rsidRPr="00D548A1">
        <w:t>.</w:t>
      </w:r>
    </w:p>
    <w:p w14:paraId="4693CC09" w14:textId="77777777" w:rsidR="008C29A4" w:rsidRPr="00D548A1" w:rsidRDefault="008C29A4" w:rsidP="008C29A4">
      <w:pPr>
        <w:pStyle w:val="affff2"/>
        <w:keepNext/>
      </w:pPr>
      <w:r w:rsidRPr="00D548A1">
        <w:t>Предусловия:</w:t>
      </w:r>
    </w:p>
    <w:p w14:paraId="2F075FAB" w14:textId="77777777" w:rsidR="008C29A4" w:rsidRPr="00D548A1" w:rsidRDefault="00BA7F38" w:rsidP="00E960D2">
      <w:pPr>
        <w:pStyle w:val="a6"/>
        <w:numPr>
          <w:ilvl w:val="0"/>
          <w:numId w:val="150"/>
        </w:numPr>
      </w:pPr>
      <w:r w:rsidRPr="00D548A1">
        <w:t>прибор находится в одном из режимов: «БС», «РС».</w:t>
      </w:r>
    </w:p>
    <w:p w14:paraId="48EDFA43" w14:textId="77777777" w:rsidR="008C29A4" w:rsidRPr="00D548A1" w:rsidRDefault="008C29A4" w:rsidP="008C29A4">
      <w:pPr>
        <w:pStyle w:val="Textbody"/>
        <w:keepNext/>
        <w:tabs>
          <w:tab w:val="left" w:pos="2100"/>
        </w:tabs>
        <w:ind w:firstLine="709"/>
        <w:rPr>
          <w:b/>
        </w:rPr>
      </w:pPr>
      <w:r w:rsidRPr="00D548A1">
        <w:rPr>
          <w:rStyle w:val="affff3"/>
        </w:rPr>
        <w:t>Постусловия:</w:t>
      </w:r>
    </w:p>
    <w:p w14:paraId="21584EB2" w14:textId="25CF5218" w:rsidR="00916DBF" w:rsidRPr="00D548A1" w:rsidRDefault="00BA7F38" w:rsidP="00E960D2">
      <w:pPr>
        <w:pStyle w:val="a6"/>
        <w:numPr>
          <w:ilvl w:val="0"/>
          <w:numId w:val="151"/>
        </w:numPr>
      </w:pPr>
      <w:r w:rsidRPr="00D548A1">
        <w:t>выполняется формирование 12</w:t>
      </w:r>
      <w:r w:rsidR="00916DBF" w:rsidRPr="00D548A1">
        <w:t> </w:t>
      </w:r>
      <w:r w:rsidRPr="00D548A1">
        <w:t>В для питания драйверов</w:t>
      </w:r>
      <w:r w:rsidR="00D548A1">
        <w:t xml:space="preserve"> </w:t>
      </w:r>
      <w:r w:rsidR="00D548A1" w:rsidRPr="00D548A1">
        <w:t>силовых</w:t>
      </w:r>
      <w:r w:rsidRPr="00D548A1">
        <w:t xml:space="preserve">, </w:t>
      </w:r>
      <w:r w:rsidR="00D548A1">
        <w:t xml:space="preserve">транзисторов, </w:t>
      </w:r>
      <w:r w:rsidRPr="00D548A1">
        <w:t>формирующих ШИМ-сигнал трёхфазного генератора и 13</w:t>
      </w:r>
      <w:r w:rsidR="00916DBF" w:rsidRPr="00D548A1">
        <w:t> </w:t>
      </w:r>
      <w:r w:rsidRPr="00D548A1">
        <w:t>В для корректора коэ</w:t>
      </w:r>
      <w:r w:rsidRPr="00D548A1">
        <w:t>ф</w:t>
      </w:r>
      <w:r w:rsidRPr="00D548A1">
        <w:t>фициента мощности</w:t>
      </w:r>
      <w:r w:rsidR="00916DBF" w:rsidRPr="00D548A1">
        <w:t>;</w:t>
      </w:r>
    </w:p>
    <w:p w14:paraId="6CA6BFB1" w14:textId="66EF422E" w:rsidR="008C29A4" w:rsidRPr="00D548A1" w:rsidRDefault="00916DBF" w:rsidP="00E960D2">
      <w:pPr>
        <w:pStyle w:val="a6"/>
        <w:numPr>
          <w:ilvl w:val="0"/>
          <w:numId w:val="151"/>
        </w:numPr>
      </w:pPr>
      <w:r w:rsidRPr="00D548A1">
        <w:t>в</w:t>
      </w:r>
      <w:r w:rsidR="00BA7F38" w:rsidRPr="00D548A1">
        <w:t>ыполняется контроль сформированных напряжений.</w:t>
      </w:r>
    </w:p>
    <w:p w14:paraId="5414E3F5" w14:textId="77777777" w:rsidR="008C29A4" w:rsidRPr="00D548A1" w:rsidRDefault="008C29A4" w:rsidP="008C29A4">
      <w:pPr>
        <w:pStyle w:val="affff2"/>
        <w:keepNext/>
      </w:pPr>
      <w:r w:rsidRPr="00D548A1">
        <w:t>Сценарий:</w:t>
      </w:r>
    </w:p>
    <w:p w14:paraId="407A152E" w14:textId="77777777" w:rsidR="008C29A4" w:rsidRPr="00D548A1" w:rsidRDefault="00BA7F38" w:rsidP="00E960D2">
      <w:pPr>
        <w:pStyle w:val="a6"/>
        <w:numPr>
          <w:ilvl w:val="0"/>
          <w:numId w:val="152"/>
        </w:numPr>
      </w:pPr>
      <w:r w:rsidRPr="00D548A1">
        <w:t xml:space="preserve">используя модуль OC1, формируется </w:t>
      </w:r>
      <w:r w:rsidR="00602DA4" w:rsidRPr="00D548A1">
        <w:t xml:space="preserve">комплементарно сигнал с двух МК </w:t>
      </w:r>
      <w:r w:rsidR="00D021E2" w:rsidRPr="00D548A1">
        <w:t>со скважностью 50%;</w:t>
      </w:r>
    </w:p>
    <w:p w14:paraId="268B641F" w14:textId="77777777" w:rsidR="00602DA4" w:rsidRPr="00D548A1" w:rsidRDefault="00D249B7" w:rsidP="00916DBF">
      <w:pPr>
        <w:pStyle w:val="a6"/>
      </w:pPr>
      <w:r w:rsidRPr="00D548A1">
        <w:t>с определ</w:t>
      </w:r>
      <w:r w:rsidR="00D021E2" w:rsidRPr="00D548A1">
        <w:t>ённой</w:t>
      </w:r>
      <w:r w:rsidRPr="00D548A1">
        <w:t xml:space="preserve"> периодичностью</w:t>
      </w:r>
      <w:r w:rsidR="00D021E2" w:rsidRPr="00D548A1">
        <w:t xml:space="preserve"> </w:t>
      </w:r>
      <w:r w:rsidR="003F6FC6" w:rsidRPr="00D548A1">
        <w:t>производится контроль формир</w:t>
      </w:r>
      <w:r w:rsidR="003F6FC6" w:rsidRPr="00D548A1">
        <w:t>у</w:t>
      </w:r>
      <w:r w:rsidR="003F6FC6" w:rsidRPr="00D548A1">
        <w:t xml:space="preserve">емого сигнала (наличие </w:t>
      </w:r>
      <w:r w:rsidR="00832FD9" w:rsidRPr="00D548A1">
        <w:t>«1»</w:t>
      </w:r>
      <w:r w:rsidR="003F6FC6" w:rsidRPr="00D548A1">
        <w:t xml:space="preserve"> при чтении </w:t>
      </w:r>
      <w:proofErr w:type="gramStart"/>
      <w:r w:rsidR="003F6FC6" w:rsidRPr="00D548A1">
        <w:t>ножки контроля сигнала порта ввода-</w:t>
      </w:r>
      <w:r w:rsidR="003F6FC6" w:rsidRPr="00D548A1">
        <w:lastRenderedPageBreak/>
        <w:t>вывода МК</w:t>
      </w:r>
      <w:proofErr w:type="gramEnd"/>
      <w:r w:rsidR="00832FD9" w:rsidRPr="00D548A1">
        <w:t xml:space="preserve"> во время теста схемы и наличие «0» на той же ножке при чтении при формировании сигнала</w:t>
      </w:r>
      <w:r w:rsidR="003F6FC6" w:rsidRPr="00D548A1">
        <w:t>).</w:t>
      </w:r>
    </w:p>
    <w:p w14:paraId="4C8CCE01" w14:textId="77777777" w:rsidR="008C29A4" w:rsidRPr="00D548A1" w:rsidRDefault="008C29A4" w:rsidP="008C29A4">
      <w:pPr>
        <w:pStyle w:val="Textbody"/>
        <w:keepNext/>
        <w:tabs>
          <w:tab w:val="left" w:pos="1938"/>
        </w:tabs>
        <w:ind w:firstLine="709"/>
        <w:rPr>
          <w:rStyle w:val="affff3"/>
        </w:rPr>
      </w:pPr>
      <w:r w:rsidRPr="00D548A1">
        <w:rPr>
          <w:rStyle w:val="affff3"/>
        </w:rPr>
        <w:t>Исключения:</w:t>
      </w:r>
    </w:p>
    <w:p w14:paraId="50C7E6E9" w14:textId="77777777" w:rsidR="003F6FC6" w:rsidRPr="00D548A1" w:rsidRDefault="003F6FC6" w:rsidP="00E960D2">
      <w:pPr>
        <w:pStyle w:val="a6"/>
        <w:numPr>
          <w:ilvl w:val="0"/>
          <w:numId w:val="153"/>
        </w:numPr>
        <w:rPr>
          <w:rStyle w:val="affff0"/>
        </w:rPr>
      </w:pPr>
      <w:r w:rsidRPr="00D548A1">
        <w:rPr>
          <w:rStyle w:val="affff0"/>
        </w:rPr>
        <w:t>ошибка контроля формируемого сигнала – прибор переходит в ЗС;</w:t>
      </w:r>
    </w:p>
    <w:p w14:paraId="1FF25DBA" w14:textId="639364F5" w:rsidR="008C29A4" w:rsidRPr="00D548A1" w:rsidRDefault="008C29A4" w:rsidP="00916DBF">
      <w:pPr>
        <w:pStyle w:val="2f6"/>
      </w:pPr>
      <w:r w:rsidRPr="00D548A1">
        <w:rPr>
          <w:rStyle w:val="affff3"/>
          <w:b/>
        </w:rPr>
        <w:t>Дополнительные сведения:</w:t>
      </w:r>
    </w:p>
    <w:p w14:paraId="30025D52" w14:textId="439BF847" w:rsidR="008C29A4" w:rsidRPr="00D548A1" w:rsidRDefault="00916DBF" w:rsidP="00E960D2">
      <w:pPr>
        <w:pStyle w:val="a6"/>
        <w:numPr>
          <w:ilvl w:val="0"/>
          <w:numId w:val="212"/>
        </w:numPr>
        <w:rPr>
          <w:rStyle w:val="affff0"/>
        </w:rPr>
      </w:pPr>
      <w:proofErr w:type="gramStart"/>
      <w:r w:rsidRPr="00D548A1">
        <w:rPr>
          <w:rStyle w:val="affff0"/>
        </w:rPr>
        <w:t>о</w:t>
      </w:r>
      <w:r w:rsidR="00832FD9" w:rsidRPr="00D548A1">
        <w:rPr>
          <w:rStyle w:val="affff0"/>
        </w:rPr>
        <w:t>тсутствуют для данного ВИ.</w:t>
      </w:r>
      <w:proofErr w:type="gramEnd"/>
    </w:p>
    <w:p w14:paraId="0144B671" w14:textId="77777777" w:rsidR="00DD3078" w:rsidRPr="00D548A1" w:rsidRDefault="00DD3078" w:rsidP="00916DBF">
      <w:pPr>
        <w:pStyle w:val="4f5"/>
      </w:pPr>
      <w:bookmarkStart w:id="161" w:name="_Toc44926847"/>
      <w:r w:rsidRPr="00D548A1">
        <w:t>ВИ «</w:t>
      </w:r>
      <w:r w:rsidR="008C6A52" w:rsidRPr="00D548A1">
        <w:t>Перевод стрелки</w:t>
      </w:r>
      <w:r w:rsidRPr="00D548A1">
        <w:t>»</w:t>
      </w:r>
      <w:bookmarkEnd w:id="161"/>
    </w:p>
    <w:p w14:paraId="4417BB48" w14:textId="77777777" w:rsidR="00DD3078" w:rsidRPr="00D548A1" w:rsidRDefault="00DD3078" w:rsidP="00DD3078">
      <w:pPr>
        <w:pStyle w:val="Textbody"/>
        <w:ind w:firstLine="709"/>
      </w:pPr>
      <w:r w:rsidRPr="00D548A1">
        <w:rPr>
          <w:rStyle w:val="affff3"/>
        </w:rPr>
        <w:t>Идентификатор варианта использования:</w:t>
      </w:r>
      <w:r w:rsidRPr="00D548A1">
        <w:rPr>
          <w:b/>
        </w:rPr>
        <w:t xml:space="preserve"> </w:t>
      </w:r>
      <w:r w:rsidRPr="00D548A1">
        <w:t>ВИ-2</w:t>
      </w:r>
      <w:r w:rsidR="00C80D91" w:rsidRPr="00D548A1">
        <w:t>1</w:t>
      </w:r>
      <w:r w:rsidRPr="00D548A1">
        <w:t>.</w:t>
      </w:r>
    </w:p>
    <w:p w14:paraId="5D7895C4" w14:textId="77777777" w:rsidR="00DD3078" w:rsidRPr="00D548A1" w:rsidRDefault="00DD3078" w:rsidP="00DD3078">
      <w:pPr>
        <w:pStyle w:val="Textbody"/>
        <w:keepNext/>
        <w:ind w:firstLine="709"/>
        <w:rPr>
          <w:rStyle w:val="affff0"/>
        </w:rPr>
      </w:pPr>
      <w:r w:rsidRPr="00D548A1">
        <w:rPr>
          <w:rStyle w:val="affff3"/>
        </w:rPr>
        <w:t>Краткое описание:</w:t>
      </w:r>
    </w:p>
    <w:p w14:paraId="761678FC" w14:textId="77777777" w:rsidR="00DD3078" w:rsidRPr="00D548A1" w:rsidRDefault="00EF5008" w:rsidP="00DD3078">
      <w:pPr>
        <w:pStyle w:val="affff"/>
        <w:tabs>
          <w:tab w:val="left" w:pos="1134"/>
        </w:tabs>
      </w:pPr>
      <w:r w:rsidRPr="00D548A1">
        <w:t>Выполнение</w:t>
      </w:r>
      <w:r w:rsidR="00BF6889" w:rsidRPr="00D548A1">
        <w:t xml:space="preserve"> перевода стрелки</w:t>
      </w:r>
      <w:r w:rsidR="00DB508F" w:rsidRPr="00D548A1">
        <w:t xml:space="preserve"> </w:t>
      </w:r>
      <w:r w:rsidR="00BF6889" w:rsidRPr="00D548A1">
        <w:t>при получении приказа.</w:t>
      </w:r>
    </w:p>
    <w:p w14:paraId="572C5441" w14:textId="77777777" w:rsidR="00DD3078" w:rsidRPr="00D548A1" w:rsidRDefault="00DD3078" w:rsidP="00DD3078">
      <w:pPr>
        <w:pStyle w:val="affff2"/>
        <w:keepNext/>
      </w:pPr>
      <w:r w:rsidRPr="00D548A1">
        <w:t>Действующие лица:</w:t>
      </w:r>
    </w:p>
    <w:p w14:paraId="5AA9336E" w14:textId="0226245A" w:rsidR="00DD3078" w:rsidRPr="00D548A1" w:rsidRDefault="00894514" w:rsidP="00E960D2">
      <w:pPr>
        <w:pStyle w:val="a6"/>
        <w:numPr>
          <w:ilvl w:val="0"/>
          <w:numId w:val="154"/>
        </w:numPr>
      </w:pPr>
      <w:r w:rsidRPr="00D548A1">
        <w:t>УС</w:t>
      </w:r>
      <w:r w:rsidR="005273E1" w:rsidRPr="00D548A1">
        <w:t xml:space="preserve"> – </w:t>
      </w:r>
      <w:r w:rsidR="00D95E1D" w:rsidRPr="00D548A1">
        <w:t>задание параметров</w:t>
      </w:r>
      <w:r w:rsidRPr="00D548A1">
        <w:t>;</w:t>
      </w:r>
    </w:p>
    <w:p w14:paraId="2826D96E" w14:textId="51616207" w:rsidR="00894514" w:rsidRPr="00D548A1" w:rsidRDefault="005273E1" w:rsidP="005273E1">
      <w:pPr>
        <w:pStyle w:val="a6"/>
      </w:pPr>
      <w:r w:rsidRPr="00D548A1">
        <w:t>с</w:t>
      </w:r>
      <w:r w:rsidR="00894514" w:rsidRPr="00D548A1">
        <w:t>истемный таймер</w:t>
      </w:r>
      <w:r w:rsidRPr="00D548A1">
        <w:t xml:space="preserve"> – </w:t>
      </w:r>
      <w:r w:rsidR="00D95E1D" w:rsidRPr="00D548A1">
        <w:t>периодический запуск ВИ</w:t>
      </w:r>
      <w:r w:rsidR="00894514" w:rsidRPr="00D548A1">
        <w:t>;</w:t>
      </w:r>
    </w:p>
    <w:p w14:paraId="75701BF6" w14:textId="6506EF9A" w:rsidR="00894514" w:rsidRPr="00D548A1" w:rsidRDefault="005273E1" w:rsidP="005273E1">
      <w:pPr>
        <w:pStyle w:val="a6"/>
      </w:pPr>
      <w:r w:rsidRPr="00D548A1">
        <w:t>с</w:t>
      </w:r>
      <w:r w:rsidR="00894514" w:rsidRPr="00D548A1">
        <w:t>трелочный привод</w:t>
      </w:r>
      <w:r w:rsidRPr="00D548A1">
        <w:t xml:space="preserve"> – </w:t>
      </w:r>
      <w:r w:rsidR="00D95E1D" w:rsidRPr="00D548A1">
        <w:t>объект управления</w:t>
      </w:r>
      <w:r w:rsidRPr="00D548A1">
        <w:t>.</w:t>
      </w:r>
    </w:p>
    <w:p w14:paraId="68EDA5C0" w14:textId="77777777" w:rsidR="00DD3078" w:rsidRPr="00D548A1" w:rsidRDefault="00DD3078" w:rsidP="00DD3078">
      <w:pPr>
        <w:pStyle w:val="affff2"/>
        <w:keepNext/>
      </w:pPr>
      <w:r w:rsidRPr="00D548A1">
        <w:t>Предусловия:</w:t>
      </w:r>
    </w:p>
    <w:p w14:paraId="7FFC9A7A" w14:textId="77777777" w:rsidR="00DD3078" w:rsidRPr="00D548A1" w:rsidRDefault="00576176" w:rsidP="00E960D2">
      <w:pPr>
        <w:pStyle w:val="a6"/>
        <w:numPr>
          <w:ilvl w:val="0"/>
          <w:numId w:val="155"/>
        </w:numPr>
      </w:pPr>
      <w:r w:rsidRPr="00D548A1">
        <w:t>получение приказа на перевод стрелки</w:t>
      </w:r>
      <w:r w:rsidR="00C24DA1" w:rsidRPr="00D548A1">
        <w:t>;</w:t>
      </w:r>
    </w:p>
    <w:p w14:paraId="18BF3176" w14:textId="77777777" w:rsidR="00D46866" w:rsidRPr="00D548A1" w:rsidRDefault="00D46866" w:rsidP="005273E1">
      <w:pPr>
        <w:pStyle w:val="a6"/>
      </w:pPr>
      <w:r w:rsidRPr="00D548A1">
        <w:t xml:space="preserve">выполнение </w:t>
      </w:r>
      <w:proofErr w:type="gramStart"/>
      <w:r w:rsidR="00C24DA1" w:rsidRPr="00D548A1">
        <w:t>проверк</w:t>
      </w:r>
      <w:r w:rsidRPr="00D548A1">
        <w:t>и</w:t>
      </w:r>
      <w:r w:rsidR="00C24DA1" w:rsidRPr="00D548A1">
        <w:t xml:space="preserve"> соответствия текущего признака положения стрелки</w:t>
      </w:r>
      <w:proofErr w:type="gramEnd"/>
      <w:r w:rsidR="00C24DA1" w:rsidRPr="00D548A1">
        <w:t xml:space="preserve"> требуемо</w:t>
      </w:r>
      <w:r w:rsidR="00DA6720" w:rsidRPr="00D548A1">
        <w:t>му</w:t>
      </w:r>
      <w:r w:rsidR="00C24DA1" w:rsidRPr="00D548A1">
        <w:t xml:space="preserve"> в приказе</w:t>
      </w:r>
      <w:r w:rsidR="00BF6889" w:rsidRPr="00D548A1">
        <w:t>.</w:t>
      </w:r>
    </w:p>
    <w:p w14:paraId="79D92826" w14:textId="77777777" w:rsidR="00DD3078" w:rsidRPr="00D548A1" w:rsidRDefault="00DD3078" w:rsidP="00DD3078">
      <w:pPr>
        <w:pStyle w:val="Textbody"/>
        <w:keepNext/>
        <w:tabs>
          <w:tab w:val="left" w:pos="2100"/>
        </w:tabs>
        <w:ind w:firstLine="709"/>
        <w:rPr>
          <w:b/>
        </w:rPr>
      </w:pPr>
      <w:r w:rsidRPr="00D548A1">
        <w:rPr>
          <w:rStyle w:val="affff3"/>
        </w:rPr>
        <w:t>Постусловия:</w:t>
      </w:r>
    </w:p>
    <w:p w14:paraId="1AE6210F" w14:textId="77777777" w:rsidR="00BF6889" w:rsidRPr="00D548A1" w:rsidRDefault="00DB508F" w:rsidP="00E960D2">
      <w:pPr>
        <w:pStyle w:val="a6"/>
        <w:numPr>
          <w:ilvl w:val="0"/>
          <w:numId w:val="156"/>
        </w:numPr>
      </w:pPr>
      <w:r w:rsidRPr="00D548A1">
        <w:t>перевод стрелки считается завершенным;</w:t>
      </w:r>
    </w:p>
    <w:p w14:paraId="098EFB9E" w14:textId="77777777" w:rsidR="00DD3078" w:rsidRPr="00D548A1" w:rsidRDefault="007D08D4" w:rsidP="005273E1">
      <w:pPr>
        <w:pStyle w:val="a6"/>
      </w:pPr>
      <w:r w:rsidRPr="00D548A1">
        <w:t>выполнение проверки уровня напряжения точки отсчета, относ</w:t>
      </w:r>
      <w:r w:rsidRPr="00D548A1">
        <w:t>и</w:t>
      </w:r>
      <w:r w:rsidRPr="00D548A1">
        <w:t>тельно номинального (установленного на этапе разработки) в контрольной цепи стрелки</w:t>
      </w:r>
      <w:r w:rsidR="003C4E13" w:rsidRPr="00D548A1">
        <w:t>.</w:t>
      </w:r>
    </w:p>
    <w:p w14:paraId="4D579498" w14:textId="77777777" w:rsidR="00DD3078" w:rsidRPr="00D548A1" w:rsidRDefault="00DD3078" w:rsidP="00DD3078">
      <w:pPr>
        <w:pStyle w:val="affff2"/>
        <w:keepNext/>
      </w:pPr>
      <w:r w:rsidRPr="00D548A1">
        <w:t>Сценарий:</w:t>
      </w:r>
    </w:p>
    <w:p w14:paraId="33EC6DE6" w14:textId="77777777" w:rsidR="00DD3078" w:rsidRPr="00D548A1" w:rsidRDefault="0049308C" w:rsidP="00E960D2">
      <w:pPr>
        <w:pStyle w:val="a6"/>
        <w:numPr>
          <w:ilvl w:val="0"/>
          <w:numId w:val="157"/>
        </w:numPr>
      </w:pPr>
      <w:r w:rsidRPr="00D548A1">
        <w:t>обеспеч</w:t>
      </w:r>
      <w:r w:rsidR="00F70031" w:rsidRPr="00D548A1">
        <w:t>ение</w:t>
      </w:r>
      <w:r w:rsidRPr="00D548A1">
        <w:t xml:space="preserve"> номинального тока в каждой фазе электродвигателя</w:t>
      </w:r>
      <w:r w:rsidR="00AC4123" w:rsidRPr="00D548A1">
        <w:t>, путем формирования трехфазного напряжения на фазах в цеп</w:t>
      </w:r>
      <w:r w:rsidR="0050313A" w:rsidRPr="00D548A1">
        <w:t>и</w:t>
      </w:r>
      <w:r w:rsidR="00AC4123" w:rsidRPr="00D548A1">
        <w:t xml:space="preserve"> Л1-Л3,</w:t>
      </w:r>
      <w:r w:rsidR="0050313A" w:rsidRPr="00D548A1">
        <w:t xml:space="preserve"> при не</w:t>
      </w:r>
      <w:r w:rsidR="00D723E8" w:rsidRPr="00D548A1">
        <w:t>соответстви</w:t>
      </w:r>
      <w:r w:rsidR="000F41CC" w:rsidRPr="00D548A1">
        <w:t>и</w:t>
      </w:r>
      <w:r w:rsidR="00D723E8" w:rsidRPr="00D548A1">
        <w:t xml:space="preserve"> </w:t>
      </w:r>
      <w:r w:rsidR="0067228D" w:rsidRPr="00D548A1">
        <w:t xml:space="preserve">требуемому </w:t>
      </w:r>
      <w:r w:rsidR="00D723E8" w:rsidRPr="00D548A1">
        <w:t>признак</w:t>
      </w:r>
      <w:r w:rsidR="0067228D" w:rsidRPr="00D548A1">
        <w:t>у</w:t>
      </w:r>
      <w:r w:rsidR="00D723E8" w:rsidRPr="00D548A1">
        <w:t xml:space="preserve"> положения стрелки</w:t>
      </w:r>
      <w:r w:rsidR="003304EE" w:rsidRPr="00D548A1">
        <w:t>;</w:t>
      </w:r>
    </w:p>
    <w:p w14:paraId="1040F2DD" w14:textId="77777777" w:rsidR="0044696A" w:rsidRPr="00D548A1" w:rsidRDefault="00BE7863" w:rsidP="005273E1">
      <w:pPr>
        <w:pStyle w:val="a6"/>
      </w:pPr>
      <w:bookmarkStart w:id="162" w:name="_Hlk522289171"/>
      <w:r w:rsidRPr="00D548A1">
        <w:lastRenderedPageBreak/>
        <w:t xml:space="preserve">прекращение формирования напряжения на </w:t>
      </w:r>
      <w:r w:rsidR="0044696A" w:rsidRPr="00D548A1">
        <w:t>фазах</w:t>
      </w:r>
      <w:bookmarkEnd w:id="162"/>
      <w:r w:rsidR="0044696A" w:rsidRPr="00D548A1">
        <w:t xml:space="preserve"> А, В и C при наличии признака контроля положения стрелки</w:t>
      </w:r>
      <w:r w:rsidR="001F04D5" w:rsidRPr="00D548A1">
        <w:t xml:space="preserve">, </w:t>
      </w:r>
      <w:r w:rsidR="00CE35D7" w:rsidRPr="00D548A1">
        <w:t xml:space="preserve">соответствующего </w:t>
      </w:r>
      <w:proofErr w:type="gramStart"/>
      <w:r w:rsidR="00CE35D7" w:rsidRPr="00D548A1">
        <w:t>требу</w:t>
      </w:r>
      <w:r w:rsidR="00CE35D7" w:rsidRPr="00D548A1">
        <w:t>е</w:t>
      </w:r>
      <w:r w:rsidR="00CE35D7" w:rsidRPr="00D548A1">
        <w:t>мому</w:t>
      </w:r>
      <w:proofErr w:type="gramEnd"/>
      <w:r w:rsidR="00CE35D7" w:rsidRPr="00D548A1">
        <w:t>, перевод стрелки считается завершенным;</w:t>
      </w:r>
    </w:p>
    <w:p w14:paraId="26B1C7C0" w14:textId="77777777" w:rsidR="003304EE" w:rsidRPr="00D548A1" w:rsidRDefault="000F41CC" w:rsidP="005273E1">
      <w:pPr>
        <w:pStyle w:val="a6"/>
      </w:pPr>
      <w:r w:rsidRPr="00D548A1">
        <w:t>плавный пуск двигателя в течение нескольких периодов формиру</w:t>
      </w:r>
      <w:r w:rsidRPr="00D548A1">
        <w:t>е</w:t>
      </w:r>
      <w:r w:rsidRPr="00D548A1">
        <w:t xml:space="preserve">мого синусоидального сигнала с использованием амплитудно-частотного управления; </w:t>
      </w:r>
    </w:p>
    <w:p w14:paraId="0D48E4D3" w14:textId="77777777" w:rsidR="00C11EA5" w:rsidRPr="00D548A1" w:rsidRDefault="000A4FE6" w:rsidP="005273E1">
      <w:pPr>
        <w:pStyle w:val="a6"/>
      </w:pPr>
      <w:r w:rsidRPr="00D548A1">
        <w:t xml:space="preserve">прекращение формирования напряжения на фазах в цепи Л1-Л3 при </w:t>
      </w:r>
      <w:r w:rsidR="00E253ED" w:rsidRPr="00D548A1">
        <w:t>незавершенном переводе стрелки в течени</w:t>
      </w:r>
      <w:r w:rsidR="0067228D" w:rsidRPr="00D548A1">
        <w:t>е</w:t>
      </w:r>
      <w:r w:rsidR="00E253ED" w:rsidRPr="00D548A1">
        <w:t xml:space="preserve"> заданн</w:t>
      </w:r>
      <w:r w:rsidR="0040706C" w:rsidRPr="00D548A1">
        <w:t>ого времени (но не более 15</w:t>
      </w:r>
      <w:r w:rsidR="0067228D" w:rsidRPr="00D548A1">
        <w:t> </w:t>
      </w:r>
      <w:r w:rsidR="0040706C" w:rsidRPr="00D548A1">
        <w:t>с), перево</w:t>
      </w:r>
      <w:r w:rsidR="000F41CC" w:rsidRPr="00D548A1">
        <w:t>д стрелки считается завершенным;</w:t>
      </w:r>
    </w:p>
    <w:p w14:paraId="407F1E7C" w14:textId="77777777" w:rsidR="000F41CC" w:rsidRPr="00D548A1" w:rsidRDefault="000F41CC" w:rsidP="005273E1">
      <w:pPr>
        <w:pStyle w:val="a6"/>
      </w:pPr>
      <w:r w:rsidRPr="00D548A1">
        <w:t xml:space="preserve">прекращение формирования напряжения на фазах в цепи Л1-Л3 при наличии внешней команды «Стоп двигателя» в приказе </w:t>
      </w:r>
      <w:proofErr w:type="gramStart"/>
      <w:r w:rsidRPr="00D548A1">
        <w:t>от</w:t>
      </w:r>
      <w:proofErr w:type="gramEnd"/>
      <w:r w:rsidRPr="00D548A1">
        <w:t xml:space="preserve"> УС;</w:t>
      </w:r>
    </w:p>
    <w:p w14:paraId="67C15ED9" w14:textId="1EA99CAF" w:rsidR="000F41CC" w:rsidRPr="00D548A1" w:rsidRDefault="000F41CC" w:rsidP="005273E1">
      <w:pPr>
        <w:pStyle w:val="a6"/>
      </w:pPr>
      <w:r w:rsidRPr="00D548A1">
        <w:t xml:space="preserve">прекращение формирования напряжения на фазах в цепи Л1-Л3 при наличии обрыва или </w:t>
      </w:r>
      <w:proofErr w:type="gramStart"/>
      <w:r w:rsidR="00E82F63" w:rsidRPr="00D548A1">
        <w:t>КЗ</w:t>
      </w:r>
      <w:proofErr w:type="gramEnd"/>
      <w:r w:rsidRPr="00D548A1">
        <w:t xml:space="preserve"> в рабочих цепях;</w:t>
      </w:r>
    </w:p>
    <w:p w14:paraId="0060A8F1" w14:textId="77777777" w:rsidR="000F41CC" w:rsidRPr="00D548A1" w:rsidRDefault="000F41CC" w:rsidP="005273E1">
      <w:pPr>
        <w:pStyle w:val="a6"/>
      </w:pPr>
      <w:r w:rsidRPr="00D548A1">
        <w:t>доведение стрелочного перевода до завершения при переходе пр</w:t>
      </w:r>
      <w:r w:rsidRPr="00D548A1">
        <w:t>и</w:t>
      </w:r>
      <w:r w:rsidRPr="00D548A1">
        <w:t>бора в БС по причине отсутствия связи с УС;</w:t>
      </w:r>
    </w:p>
    <w:p w14:paraId="173DCD91" w14:textId="77777777" w:rsidR="000F41CC" w:rsidRPr="00D548A1" w:rsidRDefault="000F41CC" w:rsidP="00E960D2">
      <w:pPr>
        <w:pStyle w:val="a6"/>
        <w:numPr>
          <w:ilvl w:val="0"/>
          <w:numId w:val="158"/>
        </w:numPr>
      </w:pPr>
      <w:r w:rsidRPr="00D548A1">
        <w:t>реализация двукратного (повторного) перевода стрелки с возмо</w:t>
      </w:r>
      <w:r w:rsidRPr="00D548A1">
        <w:t>ж</w:t>
      </w:r>
      <w:r w:rsidRPr="00D548A1">
        <w:t>ностью начала вт</w:t>
      </w:r>
      <w:r w:rsidR="00B718C9" w:rsidRPr="00D548A1">
        <w:t>орого перевода со стартового для первого перевода полож</w:t>
      </w:r>
      <w:r w:rsidR="00B718C9" w:rsidRPr="00D548A1">
        <w:t>е</w:t>
      </w:r>
      <w:r w:rsidR="00B718C9" w:rsidRPr="00D548A1">
        <w:t>ния стрелки.</w:t>
      </w:r>
      <w:r w:rsidRPr="00D548A1">
        <w:t xml:space="preserve"> </w:t>
      </w:r>
    </w:p>
    <w:p w14:paraId="3903E701" w14:textId="77777777" w:rsidR="00DD3078" w:rsidRPr="00D548A1" w:rsidRDefault="00DD3078" w:rsidP="00DD3078">
      <w:pPr>
        <w:pStyle w:val="Textbody"/>
        <w:keepNext/>
        <w:tabs>
          <w:tab w:val="left" w:pos="1938"/>
        </w:tabs>
        <w:ind w:firstLine="709"/>
        <w:rPr>
          <w:rStyle w:val="affff3"/>
        </w:rPr>
      </w:pPr>
      <w:r w:rsidRPr="00D548A1">
        <w:rPr>
          <w:rStyle w:val="affff3"/>
        </w:rPr>
        <w:t>Исключения:</w:t>
      </w:r>
    </w:p>
    <w:p w14:paraId="65C1E377" w14:textId="77777777" w:rsidR="00DD3078" w:rsidRPr="00D548A1" w:rsidRDefault="00A63A06" w:rsidP="00B57AD1">
      <w:pPr>
        <w:pStyle w:val="Textbody"/>
        <w:numPr>
          <w:ilvl w:val="0"/>
          <w:numId w:val="24"/>
        </w:numPr>
        <w:tabs>
          <w:tab w:val="left" w:pos="1134"/>
        </w:tabs>
        <w:ind w:left="0" w:firstLine="709"/>
        <w:rPr>
          <w:rStyle w:val="affff0"/>
        </w:rPr>
      </w:pPr>
      <w:r w:rsidRPr="00D548A1">
        <w:rPr>
          <w:rStyle w:val="affff0"/>
        </w:rPr>
        <w:t>невыполнение</w:t>
      </w:r>
      <w:r w:rsidR="00162BD9" w:rsidRPr="00D548A1">
        <w:rPr>
          <w:rStyle w:val="affff0"/>
        </w:rPr>
        <w:t xml:space="preserve"> перевод</w:t>
      </w:r>
      <w:r w:rsidRPr="00D548A1">
        <w:rPr>
          <w:rStyle w:val="affff0"/>
        </w:rPr>
        <w:t>а</w:t>
      </w:r>
      <w:r w:rsidR="00162BD9" w:rsidRPr="00D548A1">
        <w:rPr>
          <w:rStyle w:val="affff0"/>
        </w:rPr>
        <w:t xml:space="preserve"> стрелки </w:t>
      </w:r>
      <w:r w:rsidRPr="00D548A1">
        <w:rPr>
          <w:rStyle w:val="affff0"/>
        </w:rPr>
        <w:t>при отсутствии</w:t>
      </w:r>
      <w:r w:rsidR="00162BD9" w:rsidRPr="00D548A1">
        <w:rPr>
          <w:rStyle w:val="affff0"/>
        </w:rPr>
        <w:t xml:space="preserve"> признак</w:t>
      </w:r>
      <w:r w:rsidRPr="00D548A1">
        <w:rPr>
          <w:rStyle w:val="affff0"/>
        </w:rPr>
        <w:t>а</w:t>
      </w:r>
      <w:r w:rsidR="00162BD9" w:rsidRPr="00D548A1">
        <w:rPr>
          <w:rStyle w:val="affff0"/>
        </w:rPr>
        <w:t xml:space="preserve"> полож</w:t>
      </w:r>
      <w:r w:rsidR="00162BD9" w:rsidRPr="00D548A1">
        <w:rPr>
          <w:rStyle w:val="affff0"/>
        </w:rPr>
        <w:t>е</w:t>
      </w:r>
      <w:r w:rsidR="00162BD9" w:rsidRPr="00D548A1">
        <w:rPr>
          <w:rStyle w:val="affff0"/>
        </w:rPr>
        <w:t>ния стрелки</w:t>
      </w:r>
      <w:r w:rsidR="008B164C" w:rsidRPr="00D548A1">
        <w:rPr>
          <w:rStyle w:val="affff0"/>
        </w:rPr>
        <w:t>,</w:t>
      </w:r>
      <w:r w:rsidR="00162BD9" w:rsidRPr="00D548A1">
        <w:rPr>
          <w:rStyle w:val="affff0"/>
        </w:rPr>
        <w:t xml:space="preserve"> </w:t>
      </w:r>
      <w:bookmarkStart w:id="163" w:name="_Hlk522288125"/>
      <w:r w:rsidRPr="00D548A1">
        <w:rPr>
          <w:rStyle w:val="affff0"/>
        </w:rPr>
        <w:t>соответствующего</w:t>
      </w:r>
      <w:r w:rsidR="00162BD9" w:rsidRPr="00D548A1">
        <w:rPr>
          <w:rStyle w:val="affff0"/>
        </w:rPr>
        <w:t xml:space="preserve"> </w:t>
      </w:r>
      <w:proofErr w:type="gramStart"/>
      <w:r w:rsidR="00162BD9" w:rsidRPr="00D548A1">
        <w:rPr>
          <w:rStyle w:val="affff0"/>
        </w:rPr>
        <w:t>требуемому</w:t>
      </w:r>
      <w:bookmarkEnd w:id="163"/>
      <w:proofErr w:type="gramEnd"/>
      <w:r w:rsidR="00162BD9" w:rsidRPr="00D548A1">
        <w:rPr>
          <w:rStyle w:val="affff0"/>
        </w:rPr>
        <w:t>.</w:t>
      </w:r>
    </w:p>
    <w:p w14:paraId="5A4030EF" w14:textId="77777777" w:rsidR="00DD3078" w:rsidRPr="00D548A1" w:rsidRDefault="00DD3078" w:rsidP="00DD3078">
      <w:pPr>
        <w:pStyle w:val="Textbody"/>
        <w:keepNext/>
        <w:tabs>
          <w:tab w:val="left" w:pos="1938"/>
        </w:tabs>
        <w:ind w:firstLine="709"/>
      </w:pPr>
      <w:r w:rsidRPr="00D548A1">
        <w:rPr>
          <w:rStyle w:val="affff3"/>
        </w:rPr>
        <w:t>Дополнительные сведения:</w:t>
      </w:r>
    </w:p>
    <w:p w14:paraId="6BA21F75" w14:textId="77777777" w:rsidR="00DD3078" w:rsidRPr="00D548A1" w:rsidRDefault="00BD326C" w:rsidP="00E960D2">
      <w:pPr>
        <w:pStyle w:val="a6"/>
        <w:numPr>
          <w:ilvl w:val="0"/>
          <w:numId w:val="159"/>
        </w:numPr>
        <w:rPr>
          <w:rStyle w:val="affff0"/>
        </w:rPr>
      </w:pPr>
      <w:r w:rsidRPr="00D548A1">
        <w:t xml:space="preserve">осуществляется </w:t>
      </w:r>
      <w:r w:rsidR="00140337" w:rsidRPr="00D548A1">
        <w:t>постоянный контроль ток</w:t>
      </w:r>
      <w:r w:rsidR="003304EE" w:rsidRPr="00D548A1">
        <w:t>а</w:t>
      </w:r>
      <w:r w:rsidR="00140337" w:rsidRPr="00D548A1">
        <w:t xml:space="preserve"> в каждой фазе д</w:t>
      </w:r>
      <w:r w:rsidR="00F039FD" w:rsidRPr="00D548A1">
        <w:t>о заве</w:t>
      </w:r>
      <w:r w:rsidR="00F039FD" w:rsidRPr="00D548A1">
        <w:t>р</w:t>
      </w:r>
      <w:r w:rsidR="00F039FD" w:rsidRPr="00D548A1">
        <w:t>шения перевода</w:t>
      </w:r>
      <w:r w:rsidR="000F41CC" w:rsidRPr="00D548A1">
        <w:t>;</w:t>
      </w:r>
    </w:p>
    <w:p w14:paraId="459DB527" w14:textId="77777777" w:rsidR="00F039FD" w:rsidRPr="00D548A1" w:rsidRDefault="00CD0FE8" w:rsidP="00E82F63">
      <w:pPr>
        <w:pStyle w:val="a6"/>
        <w:rPr>
          <w:rStyle w:val="affff0"/>
        </w:rPr>
      </w:pPr>
      <w:r w:rsidRPr="00D548A1">
        <w:rPr>
          <w:rStyle w:val="affff0"/>
        </w:rPr>
        <w:t xml:space="preserve">соответствие </w:t>
      </w:r>
      <w:r w:rsidR="00417D53" w:rsidRPr="00D548A1">
        <w:rPr>
          <w:rStyle w:val="affff0"/>
        </w:rPr>
        <w:t>у</w:t>
      </w:r>
      <w:r w:rsidR="00B732FC" w:rsidRPr="00D548A1">
        <w:rPr>
          <w:rStyle w:val="affff0"/>
        </w:rPr>
        <w:t>ровн</w:t>
      </w:r>
      <w:r w:rsidRPr="00D548A1">
        <w:rPr>
          <w:rStyle w:val="affff0"/>
        </w:rPr>
        <w:t>я</w:t>
      </w:r>
      <w:r w:rsidR="00B732FC" w:rsidRPr="00D548A1">
        <w:rPr>
          <w:rStyle w:val="affff0"/>
        </w:rPr>
        <w:t xml:space="preserve"> напряжения точки отсчета, относительно кот</w:t>
      </w:r>
      <w:r w:rsidR="00B732FC" w:rsidRPr="00D548A1">
        <w:rPr>
          <w:rStyle w:val="affff0"/>
        </w:rPr>
        <w:t>о</w:t>
      </w:r>
      <w:r w:rsidR="00B732FC" w:rsidRPr="00D548A1">
        <w:rPr>
          <w:rStyle w:val="affff0"/>
        </w:rPr>
        <w:t>рой определяется преобладание полярности тока в контрольной цепи стре</w:t>
      </w:r>
      <w:r w:rsidR="00B732FC" w:rsidRPr="00D548A1">
        <w:rPr>
          <w:rStyle w:val="affff0"/>
        </w:rPr>
        <w:t>л</w:t>
      </w:r>
      <w:r w:rsidR="00B732FC" w:rsidRPr="00D548A1">
        <w:rPr>
          <w:rStyle w:val="affff0"/>
        </w:rPr>
        <w:t>ки, номинальному напряжению ±5%.</w:t>
      </w:r>
    </w:p>
    <w:p w14:paraId="5A645DA3" w14:textId="77777777" w:rsidR="001C6399" w:rsidRPr="00D548A1" w:rsidRDefault="001C6399" w:rsidP="00E82F63">
      <w:pPr>
        <w:pStyle w:val="4f5"/>
      </w:pPr>
      <w:bookmarkStart w:id="164" w:name="_Toc44926848"/>
      <w:r w:rsidRPr="00D548A1">
        <w:lastRenderedPageBreak/>
        <w:t>ВИ «Начальная синхронизация МК по времени»</w:t>
      </w:r>
      <w:bookmarkEnd w:id="164"/>
    </w:p>
    <w:p w14:paraId="576924E2" w14:textId="77777777" w:rsidR="001C6399" w:rsidRPr="00D548A1" w:rsidRDefault="001C6399" w:rsidP="00542221">
      <w:pPr>
        <w:spacing w:line="360" w:lineRule="auto"/>
        <w:ind w:firstLine="709"/>
        <w:rPr>
          <w:szCs w:val="28"/>
        </w:rPr>
      </w:pPr>
      <w:r w:rsidRPr="00D548A1">
        <w:rPr>
          <w:b/>
          <w:szCs w:val="28"/>
        </w:rPr>
        <w:t>Идентификатор варианта использования:</w:t>
      </w:r>
      <w:r w:rsidRPr="00D548A1">
        <w:rPr>
          <w:szCs w:val="28"/>
        </w:rPr>
        <w:t xml:space="preserve"> ВИ–</w:t>
      </w:r>
      <w:r w:rsidR="003A24E7" w:rsidRPr="00D548A1">
        <w:rPr>
          <w:szCs w:val="28"/>
        </w:rPr>
        <w:t>22</w:t>
      </w:r>
      <w:r w:rsidRPr="00D548A1">
        <w:rPr>
          <w:szCs w:val="28"/>
        </w:rPr>
        <w:t>.</w:t>
      </w:r>
    </w:p>
    <w:p w14:paraId="77B8D6CD" w14:textId="77777777" w:rsidR="004A6DCF" w:rsidRPr="00D548A1" w:rsidRDefault="001C6399" w:rsidP="00542221">
      <w:pPr>
        <w:pStyle w:val="2f6"/>
      </w:pPr>
      <w:r w:rsidRPr="00D548A1">
        <w:t xml:space="preserve">Краткое описание: </w:t>
      </w:r>
    </w:p>
    <w:p w14:paraId="09157B79" w14:textId="037538EA" w:rsidR="001C6399" w:rsidRPr="00D548A1" w:rsidRDefault="004A6DCF" w:rsidP="00542221">
      <w:pPr>
        <w:pStyle w:val="affff"/>
      </w:pPr>
      <w:r w:rsidRPr="00D548A1">
        <w:t>П</w:t>
      </w:r>
      <w:r w:rsidR="001C6399" w:rsidRPr="00D548A1">
        <w:t>ервичная межканальная временная синхронизация.</w:t>
      </w:r>
    </w:p>
    <w:p w14:paraId="7CD99D84" w14:textId="77777777" w:rsidR="00542221" w:rsidRPr="00D548A1" w:rsidRDefault="001C6399" w:rsidP="00542221">
      <w:pPr>
        <w:pStyle w:val="2f6"/>
      </w:pPr>
      <w:r w:rsidRPr="00D548A1">
        <w:t>Действующие лица:</w:t>
      </w:r>
    </w:p>
    <w:p w14:paraId="182E9452" w14:textId="1B461A7B" w:rsidR="001C6399" w:rsidRPr="00D548A1" w:rsidRDefault="001C6399" w:rsidP="00E960D2">
      <w:pPr>
        <w:pStyle w:val="a6"/>
        <w:numPr>
          <w:ilvl w:val="0"/>
          <w:numId w:val="160"/>
        </w:numPr>
      </w:pPr>
      <w:r w:rsidRPr="00D548A1">
        <w:t>режим «</w:t>
      </w:r>
      <w:proofErr w:type="gramStart"/>
      <w:r w:rsidRPr="00D548A1">
        <w:t>Начальная</w:t>
      </w:r>
      <w:proofErr w:type="gramEnd"/>
      <w:r w:rsidRPr="00D548A1">
        <w:t xml:space="preserve"> инициализация» </w:t>
      </w:r>
      <w:r w:rsidR="00542221" w:rsidRPr="00D548A1">
        <w:t>–</w:t>
      </w:r>
      <w:r w:rsidRPr="00D548A1">
        <w:t xml:space="preserve"> запуск ПВИ.</w:t>
      </w:r>
    </w:p>
    <w:p w14:paraId="4DFCCC94" w14:textId="77777777" w:rsidR="004A6DCF" w:rsidRPr="00D548A1" w:rsidRDefault="001C6399" w:rsidP="00542221">
      <w:pPr>
        <w:pStyle w:val="2f6"/>
      </w:pPr>
      <w:r w:rsidRPr="00D548A1">
        <w:t xml:space="preserve">Предусловие: </w:t>
      </w:r>
    </w:p>
    <w:p w14:paraId="76412BD8" w14:textId="671BD64B" w:rsidR="001C6399" w:rsidRPr="00D548A1" w:rsidRDefault="00542221" w:rsidP="00E960D2">
      <w:pPr>
        <w:pStyle w:val="a6"/>
        <w:numPr>
          <w:ilvl w:val="0"/>
          <w:numId w:val="161"/>
        </w:numPr>
      </w:pPr>
      <w:r w:rsidRPr="00D548A1">
        <w:t>с</w:t>
      </w:r>
      <w:r w:rsidR="001C6399" w:rsidRPr="00D548A1">
        <w:t>брос прибора.</w:t>
      </w:r>
    </w:p>
    <w:p w14:paraId="3D3BF4C1" w14:textId="77777777" w:rsidR="004A6DCF" w:rsidRPr="00D548A1" w:rsidRDefault="001C6399" w:rsidP="00542221">
      <w:pPr>
        <w:pStyle w:val="2f6"/>
      </w:pPr>
      <w:r w:rsidRPr="00D548A1">
        <w:t xml:space="preserve">Постусловия: </w:t>
      </w:r>
    </w:p>
    <w:p w14:paraId="4029708C" w14:textId="082DD086" w:rsidR="001C6399" w:rsidRPr="00D548A1" w:rsidRDefault="00542221" w:rsidP="00E960D2">
      <w:pPr>
        <w:pStyle w:val="a6"/>
        <w:numPr>
          <w:ilvl w:val="0"/>
          <w:numId w:val="162"/>
        </w:numPr>
      </w:pPr>
      <w:r w:rsidRPr="00D548A1">
        <w:rPr>
          <w:rStyle w:val="affffff"/>
        </w:rPr>
        <w:t>к</w:t>
      </w:r>
      <w:r w:rsidR="001C6399" w:rsidRPr="00D548A1">
        <w:rPr>
          <w:rStyle w:val="affffff"/>
        </w:rPr>
        <w:t>аналы синхронизированы по времени с точностью до 1</w:t>
      </w:r>
      <w:r w:rsidRPr="00D548A1">
        <w:rPr>
          <w:rStyle w:val="affffff"/>
        </w:rPr>
        <w:t> </w:t>
      </w:r>
      <w:proofErr w:type="spellStart"/>
      <w:r w:rsidR="001C6399" w:rsidRPr="00D548A1">
        <w:rPr>
          <w:rStyle w:val="affffff"/>
        </w:rPr>
        <w:t>мкс</w:t>
      </w:r>
      <w:proofErr w:type="spellEnd"/>
      <w:r w:rsidR="001C6399" w:rsidRPr="00D548A1">
        <w:t xml:space="preserve">. </w:t>
      </w:r>
    </w:p>
    <w:p w14:paraId="10CF7BEF" w14:textId="77777777" w:rsidR="001C6399" w:rsidRPr="00D548A1" w:rsidRDefault="001C6399" w:rsidP="00542221">
      <w:pPr>
        <w:pStyle w:val="2f6"/>
      </w:pPr>
      <w:r w:rsidRPr="00D548A1">
        <w:t>Сценарий:</w:t>
      </w:r>
    </w:p>
    <w:p w14:paraId="02D247D6" w14:textId="758217AD" w:rsidR="001C6399" w:rsidRPr="00D548A1" w:rsidRDefault="00542221" w:rsidP="00E960D2">
      <w:pPr>
        <w:pStyle w:val="a6"/>
        <w:numPr>
          <w:ilvl w:val="0"/>
          <w:numId w:val="163"/>
        </w:numPr>
      </w:pPr>
      <w:r w:rsidRPr="00D548A1">
        <w:t>и</w:t>
      </w:r>
      <w:r w:rsidR="001C6399" w:rsidRPr="00D548A1">
        <w:t>нициализировать дискретные входы-выходы линий синхрониз</w:t>
      </w:r>
      <w:r w:rsidR="001C6399" w:rsidRPr="00D548A1">
        <w:t>а</w:t>
      </w:r>
      <w:r w:rsidR="001C6399" w:rsidRPr="00D548A1">
        <w:t>ции;</w:t>
      </w:r>
    </w:p>
    <w:p w14:paraId="581A7F35" w14:textId="3723C506" w:rsidR="001C6399" w:rsidRPr="00D548A1" w:rsidRDefault="00542221" w:rsidP="00542221">
      <w:pPr>
        <w:pStyle w:val="a6"/>
      </w:pPr>
      <w:r w:rsidRPr="00D548A1">
        <w:t>ф</w:t>
      </w:r>
      <w:r w:rsidR="001C6399" w:rsidRPr="00D548A1">
        <w:t>ормирование импульсов на дискретном выходе;</w:t>
      </w:r>
    </w:p>
    <w:p w14:paraId="0B8F0361" w14:textId="274CA76A" w:rsidR="001C6399" w:rsidRPr="00D548A1" w:rsidRDefault="00542221" w:rsidP="00542221">
      <w:pPr>
        <w:pStyle w:val="a6"/>
      </w:pPr>
      <w:r w:rsidRPr="00D548A1">
        <w:t>с</w:t>
      </w:r>
      <w:r w:rsidR="001C6399" w:rsidRPr="00D548A1">
        <w:t>инхронизация по фронтам принимаемого импульса.</w:t>
      </w:r>
    </w:p>
    <w:p w14:paraId="15A5D436" w14:textId="77777777" w:rsidR="00542221" w:rsidRPr="00D548A1" w:rsidRDefault="001C6399" w:rsidP="00542221">
      <w:pPr>
        <w:pStyle w:val="2f6"/>
        <w:rPr>
          <w:rStyle w:val="apple-style-span"/>
        </w:rPr>
      </w:pPr>
      <w:r w:rsidRPr="00D548A1">
        <w:rPr>
          <w:rStyle w:val="apple-style-span"/>
        </w:rPr>
        <w:t>Исключения:</w:t>
      </w:r>
    </w:p>
    <w:p w14:paraId="088152AB" w14:textId="2828DDDC" w:rsidR="001C6399" w:rsidRPr="00D548A1" w:rsidRDefault="001C6399" w:rsidP="00E960D2">
      <w:pPr>
        <w:pStyle w:val="a6"/>
        <w:numPr>
          <w:ilvl w:val="0"/>
          <w:numId w:val="164"/>
        </w:numPr>
        <w:rPr>
          <w:rStyle w:val="apple-style-span"/>
          <w:rFonts w:eastAsia="Calibri"/>
        </w:rPr>
      </w:pPr>
      <w:r w:rsidRPr="00D548A1">
        <w:rPr>
          <w:rStyle w:val="apple-style-span"/>
          <w:rFonts w:eastAsia="Calibri"/>
        </w:rPr>
        <w:t xml:space="preserve">уровень сигнала (0 или 1) не соответствует ожидаемому </w:t>
      </w:r>
      <w:r w:rsidR="00542221" w:rsidRPr="00D548A1">
        <w:rPr>
          <w:rStyle w:val="apple-style-span"/>
          <w:rFonts w:eastAsia="Calibri"/>
        </w:rPr>
        <w:t>–</w:t>
      </w:r>
      <w:r w:rsidRPr="00D548A1">
        <w:rPr>
          <w:rStyle w:val="apple-style-span"/>
          <w:rFonts w:eastAsia="Calibri"/>
        </w:rPr>
        <w:t xml:space="preserve"> переход в режим «ЗС»</w:t>
      </w:r>
      <w:r w:rsidR="003D3D59" w:rsidRPr="00D548A1">
        <w:rPr>
          <w:rStyle w:val="apple-style-span"/>
          <w:rFonts w:eastAsia="Calibri"/>
        </w:rPr>
        <w:t>.</w:t>
      </w:r>
    </w:p>
    <w:p w14:paraId="7EDC9816" w14:textId="42D3F9CB" w:rsidR="003D3D59" w:rsidRPr="00D548A1" w:rsidRDefault="003D3D59" w:rsidP="00542221">
      <w:pPr>
        <w:pStyle w:val="4f5"/>
      </w:pPr>
      <w:bookmarkStart w:id="165" w:name="_Toc44926849"/>
      <w:r w:rsidRPr="00D548A1">
        <w:t>ВИ «</w:t>
      </w:r>
      <w:r w:rsidR="00B4650F" w:rsidRPr="00D548A1">
        <w:t>Межканальная</w:t>
      </w:r>
      <w:r w:rsidRPr="00D548A1">
        <w:t xml:space="preserve"> синхронизация по времени»</w:t>
      </w:r>
      <w:bookmarkEnd w:id="165"/>
    </w:p>
    <w:p w14:paraId="6FC37355" w14:textId="77777777" w:rsidR="00B4650F" w:rsidRPr="00D548A1" w:rsidRDefault="00B4650F" w:rsidP="00B4650F">
      <w:pPr>
        <w:pStyle w:val="Textbody"/>
        <w:ind w:firstLine="709"/>
      </w:pPr>
      <w:r w:rsidRPr="00D548A1">
        <w:rPr>
          <w:b/>
        </w:rPr>
        <w:t xml:space="preserve">Идентификатор варианта использования: </w:t>
      </w:r>
      <w:r w:rsidRPr="00D548A1">
        <w:t>ВИ–</w:t>
      </w:r>
      <w:r w:rsidR="00C80D91" w:rsidRPr="00D548A1">
        <w:t>2</w:t>
      </w:r>
      <w:r w:rsidR="003A24E7" w:rsidRPr="00D548A1">
        <w:t>3</w:t>
      </w:r>
      <w:r w:rsidRPr="00D548A1">
        <w:t>.</w:t>
      </w:r>
      <w:bookmarkStart w:id="166" w:name="__RefHeading___Toc77578_107053480"/>
    </w:p>
    <w:p w14:paraId="382C8116" w14:textId="77777777" w:rsidR="00B4650F" w:rsidRPr="00D548A1" w:rsidRDefault="00B4650F" w:rsidP="00542221">
      <w:pPr>
        <w:pStyle w:val="2f6"/>
      </w:pPr>
      <w:r w:rsidRPr="00D548A1">
        <w:t>Краткое описание:</w:t>
      </w:r>
      <w:bookmarkEnd w:id="166"/>
    </w:p>
    <w:p w14:paraId="1E60F08D" w14:textId="3F1ADD49" w:rsidR="00B4650F" w:rsidRPr="00D548A1" w:rsidRDefault="00B4650F" w:rsidP="00B4650F">
      <w:pPr>
        <w:pStyle w:val="Textbody"/>
        <w:ind w:firstLine="709"/>
      </w:pPr>
      <w:r w:rsidRPr="00D548A1">
        <w:t xml:space="preserve">ВИ должен выполнить синхронизацию работы </w:t>
      </w:r>
      <w:proofErr w:type="gramStart"/>
      <w:r w:rsidRPr="00D548A1">
        <w:t>МК</w:t>
      </w:r>
      <w:proofErr w:type="gramEnd"/>
      <w:r w:rsidR="00366FEC" w:rsidRPr="00D548A1">
        <w:t>-</w:t>
      </w:r>
      <w:r w:rsidRPr="00D548A1">
        <w:t>Master и МК</w:t>
      </w:r>
      <w:r w:rsidR="00366FEC" w:rsidRPr="00D548A1">
        <w:t>-</w:t>
      </w:r>
      <w:r w:rsidRPr="00D548A1">
        <w:t>Slave по времени.</w:t>
      </w:r>
      <w:bookmarkStart w:id="167" w:name="__RefHeading___Toc77580_107053480"/>
    </w:p>
    <w:p w14:paraId="07F9169C" w14:textId="77777777" w:rsidR="00B4650F" w:rsidRPr="00D548A1" w:rsidRDefault="00B4650F" w:rsidP="00542221">
      <w:pPr>
        <w:pStyle w:val="2f6"/>
      </w:pPr>
      <w:r w:rsidRPr="00D548A1">
        <w:t>Действующие лица</w:t>
      </w:r>
      <w:bookmarkEnd w:id="167"/>
      <w:r w:rsidRPr="00D548A1">
        <w:t>:</w:t>
      </w:r>
    </w:p>
    <w:p w14:paraId="79E519C9" w14:textId="3C5B230F" w:rsidR="00B4650F" w:rsidRPr="00D548A1" w:rsidRDefault="00B4650F" w:rsidP="00E960D2">
      <w:pPr>
        <w:pStyle w:val="Textbody"/>
        <w:numPr>
          <w:ilvl w:val="0"/>
          <w:numId w:val="41"/>
        </w:numPr>
        <w:tabs>
          <w:tab w:val="left" w:pos="1134"/>
        </w:tabs>
        <w:ind w:left="0" w:firstLine="709"/>
      </w:pPr>
      <w:r w:rsidRPr="00D548A1">
        <w:t>системный таймер</w:t>
      </w:r>
      <w:r w:rsidR="00542221" w:rsidRPr="00D548A1">
        <w:t xml:space="preserve"> – периодический запуск ВИ</w:t>
      </w:r>
      <w:r w:rsidRPr="00D548A1">
        <w:t>;</w:t>
      </w:r>
    </w:p>
    <w:p w14:paraId="651B4049" w14:textId="77777777" w:rsidR="00B4650F" w:rsidRPr="00D548A1" w:rsidRDefault="00B4650F" w:rsidP="00E960D2">
      <w:pPr>
        <w:pStyle w:val="Textbody"/>
        <w:numPr>
          <w:ilvl w:val="0"/>
          <w:numId w:val="41"/>
        </w:numPr>
        <w:tabs>
          <w:tab w:val="left" w:pos="1134"/>
        </w:tabs>
        <w:ind w:left="0" w:firstLine="709"/>
      </w:pPr>
      <w:r w:rsidRPr="00D548A1">
        <w:rPr>
          <w:szCs w:val="28"/>
        </w:rPr>
        <w:t>сигналы синхронизации по изменению уровня</w:t>
      </w:r>
      <w:bookmarkStart w:id="168" w:name="__RefHeading___Toc77582_107053480"/>
      <w:r w:rsidRPr="00D548A1">
        <w:rPr>
          <w:szCs w:val="28"/>
        </w:rPr>
        <w:t>.</w:t>
      </w:r>
    </w:p>
    <w:p w14:paraId="617E0B8E" w14:textId="77777777" w:rsidR="00B4650F" w:rsidRPr="00D548A1" w:rsidRDefault="00B4650F" w:rsidP="00542221">
      <w:pPr>
        <w:pStyle w:val="2f6"/>
      </w:pPr>
      <w:r w:rsidRPr="00D548A1">
        <w:lastRenderedPageBreak/>
        <w:t>Предусловия:</w:t>
      </w:r>
      <w:bookmarkEnd w:id="168"/>
    </w:p>
    <w:p w14:paraId="3B8E3B06" w14:textId="0F5CCD4B" w:rsidR="00B4650F" w:rsidRPr="00D548A1" w:rsidRDefault="00B4650F" w:rsidP="00E960D2">
      <w:pPr>
        <w:pStyle w:val="Textbody"/>
        <w:numPr>
          <w:ilvl w:val="0"/>
          <w:numId w:val="42"/>
        </w:numPr>
        <w:tabs>
          <w:tab w:val="left" w:pos="1134"/>
        </w:tabs>
        <w:ind w:left="0" w:firstLine="709"/>
      </w:pPr>
      <w:r w:rsidRPr="00D548A1">
        <w:t>прибор находится в одном из режимов работы: «Инициализация», «РС», «БС».</w:t>
      </w:r>
      <w:bookmarkStart w:id="169" w:name="__RefHeading___Toc77584_107053480"/>
    </w:p>
    <w:p w14:paraId="5A7B395C" w14:textId="77777777" w:rsidR="00B4650F" w:rsidRPr="00D548A1" w:rsidRDefault="00B4650F" w:rsidP="00542221">
      <w:pPr>
        <w:pStyle w:val="2f6"/>
      </w:pPr>
      <w:bookmarkStart w:id="170" w:name="_Hlk498956706"/>
      <w:r w:rsidRPr="00D548A1">
        <w:t>Постусловия:</w:t>
      </w:r>
      <w:bookmarkEnd w:id="169"/>
    </w:p>
    <w:bookmarkEnd w:id="170"/>
    <w:p w14:paraId="445452A4" w14:textId="663B8A34" w:rsidR="00B4650F" w:rsidRPr="00D548A1" w:rsidRDefault="00B4650F" w:rsidP="00E960D2">
      <w:pPr>
        <w:pStyle w:val="Textbody"/>
        <w:numPr>
          <w:ilvl w:val="0"/>
          <w:numId w:val="43"/>
        </w:numPr>
        <w:tabs>
          <w:tab w:val="left" w:pos="1134"/>
        </w:tabs>
        <w:ind w:left="0" w:firstLine="709"/>
      </w:pPr>
      <w:proofErr w:type="gramStart"/>
      <w:r w:rsidRPr="00D548A1">
        <w:t>МК</w:t>
      </w:r>
      <w:proofErr w:type="gramEnd"/>
      <w:r w:rsidR="00366FEC" w:rsidRPr="00D548A1">
        <w:t>-</w:t>
      </w:r>
      <w:r w:rsidRPr="00D548A1">
        <w:t>Master и МК</w:t>
      </w:r>
      <w:r w:rsidR="00366FEC" w:rsidRPr="00D548A1">
        <w:t>-</w:t>
      </w:r>
      <w:r w:rsidRPr="00D548A1">
        <w:t>Slave обязаны работать синхронно по времени.</w:t>
      </w:r>
      <w:bookmarkStart w:id="171" w:name="__RefHeading___Toc77586_107053480"/>
    </w:p>
    <w:p w14:paraId="71F33DB5" w14:textId="77777777" w:rsidR="00B4650F" w:rsidRPr="00D548A1" w:rsidRDefault="00B4650F" w:rsidP="00542221">
      <w:pPr>
        <w:pStyle w:val="2f6"/>
      </w:pPr>
      <w:r w:rsidRPr="00D548A1">
        <w:t>Сценарий:</w:t>
      </w:r>
      <w:bookmarkEnd w:id="171"/>
    </w:p>
    <w:p w14:paraId="1B934AAF" w14:textId="2CD8D27C" w:rsidR="00B4650F" w:rsidRPr="00D548A1" w:rsidRDefault="00B4650F" w:rsidP="00E960D2">
      <w:pPr>
        <w:pStyle w:val="a6"/>
        <w:numPr>
          <w:ilvl w:val="0"/>
          <w:numId w:val="165"/>
        </w:numPr>
      </w:pPr>
      <w:r w:rsidRPr="00D548A1">
        <w:t>необходимо контролировать время выполнения основного цикла программы, которое должно быть 1 мс (16 прерываний от таймера), т.е.</w:t>
      </w:r>
      <w:r w:rsidR="00366FEC" w:rsidRPr="00D548A1">
        <w:br/>
      </w:r>
      <w:proofErr w:type="gramStart"/>
      <w:r w:rsidRPr="00D548A1">
        <w:t>МК</w:t>
      </w:r>
      <w:proofErr w:type="gramEnd"/>
      <w:r w:rsidR="00366FEC" w:rsidRPr="00D548A1">
        <w:t>-</w:t>
      </w:r>
      <w:r w:rsidRPr="00D548A1">
        <w:t>Master и МК</w:t>
      </w:r>
      <w:r w:rsidR="00366FEC" w:rsidRPr="00D548A1">
        <w:t>-</w:t>
      </w:r>
      <w:r w:rsidRPr="00D548A1">
        <w:t xml:space="preserve">Slave входят в основной цикл и выходят из него синхронно. Если </w:t>
      </w:r>
      <w:proofErr w:type="gramStart"/>
      <w:r w:rsidRPr="00D548A1">
        <w:t>ПО закончило</w:t>
      </w:r>
      <w:proofErr w:type="gramEnd"/>
      <w:r w:rsidRPr="00D548A1">
        <w:t xml:space="preserve"> выполнять действия в основном цикле быстрее, чем 1 мс, то дальнейшая работа должна выполняться до истечения 1 мс;</w:t>
      </w:r>
    </w:p>
    <w:p w14:paraId="5979F976" w14:textId="77777777" w:rsidR="006E22D5" w:rsidRPr="00D548A1" w:rsidRDefault="006E22D5" w:rsidP="00542221">
      <w:pPr>
        <w:pStyle w:val="4f5"/>
      </w:pPr>
      <w:bookmarkStart w:id="172" w:name="_Toc44926850"/>
      <w:r w:rsidRPr="00D548A1">
        <w:t>ВИ «</w:t>
      </w:r>
      <w:r w:rsidR="00DE3503" w:rsidRPr="00D548A1">
        <w:t xml:space="preserve">Формирование </w:t>
      </w:r>
      <w:proofErr w:type="gramStart"/>
      <w:r w:rsidR="00DE3503" w:rsidRPr="00D548A1">
        <w:t>контрольного</w:t>
      </w:r>
      <w:proofErr w:type="gramEnd"/>
      <w:r w:rsidR="00DE3503" w:rsidRPr="00D548A1">
        <w:t xml:space="preserve"> напряжения</w:t>
      </w:r>
      <w:r w:rsidRPr="00D548A1">
        <w:t>»</w:t>
      </w:r>
      <w:bookmarkEnd w:id="172"/>
    </w:p>
    <w:p w14:paraId="376418FB" w14:textId="77777777" w:rsidR="006E22D5" w:rsidRPr="00D548A1" w:rsidRDefault="006E22D5" w:rsidP="006E22D5">
      <w:pPr>
        <w:pStyle w:val="Textbody"/>
        <w:ind w:firstLine="709"/>
      </w:pPr>
      <w:r w:rsidRPr="00D548A1">
        <w:rPr>
          <w:b/>
        </w:rPr>
        <w:t xml:space="preserve">Идентификатор варианта использования: </w:t>
      </w:r>
      <w:r w:rsidRPr="00D548A1">
        <w:t>ВИ–2</w:t>
      </w:r>
      <w:r w:rsidR="003A24E7" w:rsidRPr="00D548A1">
        <w:t>4</w:t>
      </w:r>
      <w:r w:rsidRPr="00D548A1">
        <w:t>.</w:t>
      </w:r>
    </w:p>
    <w:p w14:paraId="161F2B5B" w14:textId="77777777" w:rsidR="006E22D5" w:rsidRPr="00D548A1" w:rsidRDefault="006E22D5" w:rsidP="00542221">
      <w:pPr>
        <w:pStyle w:val="2f6"/>
      </w:pPr>
      <w:r w:rsidRPr="00D548A1">
        <w:t>Краткое описание:</w:t>
      </w:r>
    </w:p>
    <w:p w14:paraId="44CEF130" w14:textId="7171DA9B" w:rsidR="006E22D5" w:rsidRPr="00D548A1" w:rsidRDefault="00DA4ECA" w:rsidP="00542221">
      <w:pPr>
        <w:pStyle w:val="affff"/>
      </w:pPr>
      <w:r w:rsidRPr="00D548A1">
        <w:t>Формирование генератор</w:t>
      </w:r>
      <w:r w:rsidR="00DE3503" w:rsidRPr="00D548A1">
        <w:t>ом</w:t>
      </w:r>
      <w:r w:rsidRPr="00D548A1">
        <w:t xml:space="preserve"> контрольного </w:t>
      </w:r>
      <w:r w:rsidR="00DE3503" w:rsidRPr="00D548A1">
        <w:t xml:space="preserve">синусоидального </w:t>
      </w:r>
      <w:r w:rsidRPr="00D548A1">
        <w:t>напряж</w:t>
      </w:r>
      <w:r w:rsidRPr="00D548A1">
        <w:t>е</w:t>
      </w:r>
      <w:r w:rsidRPr="00D548A1">
        <w:t>ния, поступающего на входы датчиков положения стрелки</w:t>
      </w:r>
      <w:r w:rsidR="00542221" w:rsidRPr="00D548A1">
        <w:t>,</w:t>
      </w:r>
      <w:r w:rsidRPr="00D548A1">
        <w:t xml:space="preserve"> и регулировка его уровня по приказу </w:t>
      </w:r>
      <w:proofErr w:type="gramStart"/>
      <w:r w:rsidRPr="00D548A1">
        <w:t>от</w:t>
      </w:r>
      <w:proofErr w:type="gramEnd"/>
      <w:r w:rsidRPr="00D548A1">
        <w:t xml:space="preserve"> </w:t>
      </w:r>
      <w:r w:rsidR="00EA3EAB" w:rsidRPr="00D548A1">
        <w:t>УС</w:t>
      </w:r>
      <w:r w:rsidRPr="00D548A1">
        <w:t>.</w:t>
      </w:r>
    </w:p>
    <w:p w14:paraId="5207A1F1" w14:textId="77777777" w:rsidR="006E22D5" w:rsidRPr="00D548A1" w:rsidRDefault="006E22D5" w:rsidP="00542221">
      <w:pPr>
        <w:pStyle w:val="2f6"/>
      </w:pPr>
      <w:r w:rsidRPr="00D548A1">
        <w:t>Действующие лица:</w:t>
      </w:r>
    </w:p>
    <w:p w14:paraId="4D3198B8" w14:textId="7DB12374" w:rsidR="00542221" w:rsidRPr="00D548A1" w:rsidRDefault="00B30F2B" w:rsidP="00E960D2">
      <w:pPr>
        <w:pStyle w:val="a6"/>
        <w:numPr>
          <w:ilvl w:val="0"/>
          <w:numId w:val="166"/>
        </w:numPr>
      </w:pPr>
      <w:r w:rsidRPr="00D548A1">
        <w:t>УС</w:t>
      </w:r>
      <w:r w:rsidR="00542221" w:rsidRPr="00D548A1">
        <w:t xml:space="preserve"> – </w:t>
      </w:r>
      <w:r w:rsidR="00D95E1D" w:rsidRPr="00D548A1">
        <w:t>задание параметров;</w:t>
      </w:r>
    </w:p>
    <w:p w14:paraId="09DC7CC9" w14:textId="6F00EDE6" w:rsidR="00DA4ECA" w:rsidRPr="00D548A1" w:rsidRDefault="00B30F2B" w:rsidP="00542221">
      <w:pPr>
        <w:pStyle w:val="a6"/>
      </w:pPr>
      <w:r w:rsidRPr="00D548A1">
        <w:t>системный таймер</w:t>
      </w:r>
      <w:r w:rsidR="00542221" w:rsidRPr="00D548A1">
        <w:t xml:space="preserve"> – </w:t>
      </w:r>
      <w:r w:rsidR="00D95E1D" w:rsidRPr="00D548A1">
        <w:t>периодический запуск ВИ</w:t>
      </w:r>
      <w:r w:rsidRPr="00D548A1">
        <w:t>.</w:t>
      </w:r>
    </w:p>
    <w:p w14:paraId="6AABE383" w14:textId="77777777" w:rsidR="006E22D5" w:rsidRPr="00D548A1" w:rsidRDefault="006E22D5" w:rsidP="00542221">
      <w:pPr>
        <w:pStyle w:val="2f6"/>
      </w:pPr>
      <w:r w:rsidRPr="00D548A1">
        <w:t>Предусловия:</w:t>
      </w:r>
    </w:p>
    <w:p w14:paraId="24A5361A" w14:textId="77777777" w:rsidR="00542221" w:rsidRPr="00D548A1" w:rsidRDefault="00542221" w:rsidP="00E960D2">
      <w:pPr>
        <w:pStyle w:val="a6"/>
        <w:numPr>
          <w:ilvl w:val="0"/>
          <w:numId w:val="167"/>
        </w:numPr>
      </w:pPr>
      <w:r w:rsidRPr="00D548A1">
        <w:t>н</w:t>
      </w:r>
      <w:r w:rsidR="00B30F2B" w:rsidRPr="00D548A1">
        <w:t>аличие напряжения 24</w:t>
      </w:r>
      <w:r w:rsidRPr="00D548A1">
        <w:t> </w:t>
      </w:r>
      <w:r w:rsidR="00B30F2B" w:rsidRPr="00D548A1">
        <w:t xml:space="preserve">В </w:t>
      </w:r>
      <w:proofErr w:type="spellStart"/>
      <w:r w:rsidR="00B30F2B" w:rsidRPr="00D548A1">
        <w:t>в</w:t>
      </w:r>
      <w:proofErr w:type="spellEnd"/>
      <w:r w:rsidR="00B30F2B" w:rsidRPr="00D548A1">
        <w:t xml:space="preserve"> пределах нормы</w:t>
      </w:r>
      <w:r w:rsidRPr="00D548A1">
        <w:t>;</w:t>
      </w:r>
    </w:p>
    <w:p w14:paraId="5F441724" w14:textId="7119453B" w:rsidR="00DA4ECA" w:rsidRPr="00D548A1" w:rsidRDefault="00B30F2B" w:rsidP="00E960D2">
      <w:pPr>
        <w:pStyle w:val="a6"/>
        <w:numPr>
          <w:ilvl w:val="0"/>
          <w:numId w:val="167"/>
        </w:numPr>
      </w:pPr>
      <w:r w:rsidRPr="00D548A1">
        <w:t>прибор находится в «РС» или «БС».</w:t>
      </w:r>
    </w:p>
    <w:p w14:paraId="5238B843" w14:textId="77777777" w:rsidR="006E22D5" w:rsidRPr="00D548A1" w:rsidRDefault="006E22D5" w:rsidP="00542221">
      <w:pPr>
        <w:pStyle w:val="2f6"/>
      </w:pPr>
      <w:r w:rsidRPr="00D548A1">
        <w:t>Постусловия:</w:t>
      </w:r>
    </w:p>
    <w:p w14:paraId="6501C9AA" w14:textId="5A741B35" w:rsidR="00DA4ECA" w:rsidRPr="00D548A1" w:rsidRDefault="00542221" w:rsidP="00E960D2">
      <w:pPr>
        <w:pStyle w:val="a6"/>
        <w:numPr>
          <w:ilvl w:val="0"/>
          <w:numId w:val="168"/>
        </w:numPr>
      </w:pPr>
      <w:r w:rsidRPr="00D548A1">
        <w:t>ф</w:t>
      </w:r>
      <w:r w:rsidR="001C0EE8" w:rsidRPr="00D548A1">
        <w:t>ормируется синусоидальное напряжение частотой 62</w:t>
      </w:r>
      <w:r w:rsidR="00397EC0" w:rsidRPr="00D548A1">
        <w:t>,</w:t>
      </w:r>
      <w:r w:rsidR="001C0EE8" w:rsidRPr="00D548A1">
        <w:t>5</w:t>
      </w:r>
      <w:r w:rsidRPr="00D548A1">
        <w:t> </w:t>
      </w:r>
      <w:r w:rsidR="001C0EE8" w:rsidRPr="00D548A1">
        <w:t>Гц с де</w:t>
      </w:r>
      <w:r w:rsidR="001C0EE8" w:rsidRPr="00D548A1">
        <w:t>й</w:t>
      </w:r>
      <w:r w:rsidR="001C0EE8" w:rsidRPr="00D548A1">
        <w:t>ствующим значением от 20</w:t>
      </w:r>
      <w:r w:rsidRPr="00D548A1">
        <w:t>-2</w:t>
      </w:r>
      <w:r w:rsidR="001C0EE8" w:rsidRPr="00D548A1">
        <w:t>9</w:t>
      </w:r>
      <w:r w:rsidRPr="00D548A1">
        <w:t> </w:t>
      </w:r>
      <w:r w:rsidR="001C0EE8" w:rsidRPr="00D548A1">
        <w:t xml:space="preserve">В </w:t>
      </w:r>
      <w:proofErr w:type="spellStart"/>
      <w:r w:rsidR="001C0EE8" w:rsidRPr="00D548A1">
        <w:t>в</w:t>
      </w:r>
      <w:proofErr w:type="spellEnd"/>
      <w:r w:rsidR="001C0EE8" w:rsidRPr="00D548A1">
        <w:t xml:space="preserve"> зависимости от значения уровня этого напряжения, передаваемого в приказе </w:t>
      </w:r>
      <w:proofErr w:type="gramStart"/>
      <w:r w:rsidR="001C0EE8" w:rsidRPr="00D548A1">
        <w:t>от</w:t>
      </w:r>
      <w:proofErr w:type="gramEnd"/>
      <w:r w:rsidR="001C0EE8" w:rsidRPr="00D548A1">
        <w:t xml:space="preserve"> УС.</w:t>
      </w:r>
    </w:p>
    <w:p w14:paraId="10A26B1B" w14:textId="77777777" w:rsidR="006E22D5" w:rsidRPr="00D548A1" w:rsidRDefault="006E22D5" w:rsidP="00542221">
      <w:pPr>
        <w:pStyle w:val="2f6"/>
      </w:pPr>
      <w:r w:rsidRPr="00D548A1">
        <w:lastRenderedPageBreak/>
        <w:t>Сценарий:</w:t>
      </w:r>
    </w:p>
    <w:p w14:paraId="41F3B750" w14:textId="2D997902" w:rsidR="006E22D5" w:rsidRPr="00D548A1" w:rsidRDefault="00EA3EAB" w:rsidP="00E960D2">
      <w:pPr>
        <w:pStyle w:val="a6"/>
        <w:numPr>
          <w:ilvl w:val="0"/>
          <w:numId w:val="169"/>
        </w:numPr>
      </w:pPr>
      <w:r w:rsidRPr="00D548A1">
        <w:t>в</w:t>
      </w:r>
      <w:r w:rsidR="001C0EE8" w:rsidRPr="00D548A1">
        <w:t>ключается генератор напряжения при наличии 24</w:t>
      </w:r>
      <w:r w:rsidRPr="00D548A1">
        <w:t> </w:t>
      </w:r>
      <w:r w:rsidR="001C0EE8" w:rsidRPr="00D548A1">
        <w:t>В и формирует напряжение «по умолчанию», соста</w:t>
      </w:r>
      <w:r w:rsidR="008A0322" w:rsidRPr="00D548A1">
        <w:t>вляющее 28</w:t>
      </w:r>
      <w:r w:rsidRPr="00D548A1">
        <w:t> </w:t>
      </w:r>
      <w:r w:rsidR="008A0322" w:rsidRPr="00D548A1">
        <w:t>В;</w:t>
      </w:r>
    </w:p>
    <w:p w14:paraId="3DCC3CFF" w14:textId="73C3FB32" w:rsidR="001C0EE8" w:rsidRPr="00D548A1" w:rsidRDefault="00EA3EAB" w:rsidP="00EA3EAB">
      <w:pPr>
        <w:pStyle w:val="a6"/>
      </w:pPr>
      <w:r w:rsidRPr="00D548A1">
        <w:t>п</w:t>
      </w:r>
      <w:r w:rsidR="001C0EE8" w:rsidRPr="00D548A1">
        <w:t xml:space="preserve">ри поступлении приказа </w:t>
      </w:r>
      <w:proofErr w:type="gramStart"/>
      <w:r w:rsidR="001C0EE8" w:rsidRPr="00D548A1">
        <w:t>от</w:t>
      </w:r>
      <w:proofErr w:type="gramEnd"/>
      <w:r w:rsidR="001C0EE8" w:rsidRPr="00D548A1">
        <w:t xml:space="preserve"> УС, содержащего в поле LEV значение для формирования прибором напряжения от 20</w:t>
      </w:r>
      <w:r w:rsidRPr="00D548A1">
        <w:t>-</w:t>
      </w:r>
      <w:r w:rsidR="001C0EE8" w:rsidRPr="00D548A1">
        <w:t>29</w:t>
      </w:r>
      <w:r w:rsidRPr="00D548A1">
        <w:t> </w:t>
      </w:r>
      <w:r w:rsidR="001C0EE8" w:rsidRPr="00D548A1">
        <w:t>В, сформиров</w:t>
      </w:r>
      <w:r w:rsidR="008A0322" w:rsidRPr="00D548A1">
        <w:t>ать соотве</w:t>
      </w:r>
      <w:r w:rsidR="008A0322" w:rsidRPr="00D548A1">
        <w:t>т</w:t>
      </w:r>
      <w:r w:rsidR="008A0322" w:rsidRPr="00D548A1">
        <w:t>ствующее напряжение;</w:t>
      </w:r>
    </w:p>
    <w:p w14:paraId="5F4CE0AC" w14:textId="159EE39A" w:rsidR="001C0EE8" w:rsidRPr="00D548A1" w:rsidRDefault="00EA3EAB" w:rsidP="00EA3EAB">
      <w:pPr>
        <w:pStyle w:val="a6"/>
      </w:pPr>
      <w:r w:rsidRPr="00D548A1">
        <w:t>в</w:t>
      </w:r>
      <w:r w:rsidR="001C0EE8" w:rsidRPr="00D548A1">
        <w:t>ыключить ге</w:t>
      </w:r>
      <w:r w:rsidR="008A0322" w:rsidRPr="00D548A1">
        <w:t xml:space="preserve">нератор в случае </w:t>
      </w:r>
      <w:r w:rsidR="008216E6" w:rsidRPr="00D548A1">
        <w:t>не нормы</w:t>
      </w:r>
      <w:r w:rsidR="008A0322" w:rsidRPr="00D548A1">
        <w:t xml:space="preserve"> напряж</w:t>
      </w:r>
      <w:r w:rsidR="001C0EE8" w:rsidRPr="00D548A1">
        <w:t>ения питания 24</w:t>
      </w:r>
      <w:r w:rsidRPr="00D548A1">
        <w:t> </w:t>
      </w:r>
      <w:r w:rsidR="001C0EE8" w:rsidRPr="00D548A1">
        <w:t>В</w:t>
      </w:r>
      <w:r w:rsidR="008A0322" w:rsidRPr="00D548A1">
        <w:t xml:space="preserve"> либо </w:t>
      </w:r>
      <w:proofErr w:type="gramStart"/>
      <w:r w:rsidR="0095180A" w:rsidRPr="00D548A1">
        <w:t>КЗ</w:t>
      </w:r>
      <w:proofErr w:type="gramEnd"/>
      <w:r w:rsidR="008A0322" w:rsidRPr="00D548A1">
        <w:t xml:space="preserve"> в соответствии с ВИ «Определение состояния контрольных и раб</w:t>
      </w:r>
      <w:r w:rsidR="008A0322" w:rsidRPr="00D548A1">
        <w:t>о</w:t>
      </w:r>
      <w:r w:rsidR="008A0322" w:rsidRPr="00D548A1">
        <w:t>чих цепей»</w:t>
      </w:r>
      <w:r w:rsidRPr="00D548A1">
        <w:t xml:space="preserve"> (см. </w:t>
      </w:r>
      <w:r w:rsidR="00131550" w:rsidRPr="00D548A1">
        <w:fldChar w:fldCharType="begin"/>
      </w:r>
      <w:r w:rsidR="00131550" w:rsidRPr="00D548A1">
        <w:instrText xml:space="preserve"> REF _Ref44680933 \r \h </w:instrText>
      </w:r>
      <w:r w:rsidR="00131550" w:rsidRPr="00D548A1">
        <w:fldChar w:fldCharType="separate"/>
      </w:r>
      <w:r w:rsidR="00131550" w:rsidRPr="00D548A1">
        <w:t>3.1.2.6</w:t>
      </w:r>
      <w:r w:rsidR="00131550" w:rsidRPr="00D548A1">
        <w:fldChar w:fldCharType="end"/>
      </w:r>
      <w:r w:rsidRPr="00D548A1">
        <w:t>);</w:t>
      </w:r>
    </w:p>
    <w:p w14:paraId="2353FEC1" w14:textId="695DD520" w:rsidR="008A0322" w:rsidRPr="00D548A1" w:rsidRDefault="00EA3EAB" w:rsidP="00EA3EAB">
      <w:pPr>
        <w:pStyle w:val="a6"/>
      </w:pPr>
      <w:r w:rsidRPr="00D548A1">
        <w:t>в</w:t>
      </w:r>
      <w:r w:rsidR="008A0322" w:rsidRPr="00D548A1">
        <w:t>ключить генератор в случае нормы напряжения питания 24</w:t>
      </w:r>
      <w:r w:rsidRPr="00D548A1">
        <w:t> </w:t>
      </w:r>
      <w:r w:rsidR="008A0322" w:rsidRPr="00D548A1">
        <w:t>В и о</w:t>
      </w:r>
      <w:r w:rsidR="008A0322" w:rsidRPr="00D548A1">
        <w:t>т</w:t>
      </w:r>
      <w:r w:rsidR="008A0322" w:rsidRPr="00D548A1">
        <w:t xml:space="preserve">сутствия </w:t>
      </w:r>
      <w:r w:rsidRPr="00D548A1">
        <w:t>КЗ</w:t>
      </w:r>
      <w:r w:rsidR="008A0322" w:rsidRPr="00D548A1">
        <w:t xml:space="preserve">. </w:t>
      </w:r>
    </w:p>
    <w:p w14:paraId="6860E48A" w14:textId="77777777" w:rsidR="00B4650F" w:rsidRPr="00D548A1" w:rsidRDefault="00B4650F" w:rsidP="00542221">
      <w:pPr>
        <w:pStyle w:val="2f6"/>
      </w:pPr>
      <w:bookmarkStart w:id="173" w:name="__RefHeading___Toc77588_107053480"/>
      <w:r w:rsidRPr="00D548A1">
        <w:t>Исключения:</w:t>
      </w:r>
      <w:bookmarkEnd w:id="173"/>
    </w:p>
    <w:p w14:paraId="682C6556" w14:textId="6B1D82C0" w:rsidR="00DA4ECA" w:rsidRPr="00D548A1" w:rsidRDefault="00EA3EAB" w:rsidP="00E960D2">
      <w:pPr>
        <w:pStyle w:val="a6"/>
        <w:numPr>
          <w:ilvl w:val="0"/>
          <w:numId w:val="170"/>
        </w:numPr>
      </w:pPr>
      <w:bookmarkStart w:id="174" w:name="__RefHeading___Toc77590_107053480"/>
      <w:proofErr w:type="gramStart"/>
      <w:r w:rsidRPr="00D548A1">
        <w:t>о</w:t>
      </w:r>
      <w:r w:rsidR="008A0322" w:rsidRPr="00D548A1">
        <w:t>тсутствуют</w:t>
      </w:r>
      <w:r w:rsidRPr="00D548A1">
        <w:t xml:space="preserve"> для данного ВИ</w:t>
      </w:r>
      <w:r w:rsidR="008A0322" w:rsidRPr="00D548A1">
        <w:t>.</w:t>
      </w:r>
      <w:proofErr w:type="gramEnd"/>
    </w:p>
    <w:p w14:paraId="0A3880F7" w14:textId="77777777" w:rsidR="00B4650F" w:rsidRPr="00D548A1" w:rsidRDefault="00B4650F" w:rsidP="00542221">
      <w:pPr>
        <w:pStyle w:val="2f6"/>
      </w:pPr>
      <w:r w:rsidRPr="00D548A1">
        <w:t>Дополнительные сведения</w:t>
      </w:r>
      <w:bookmarkEnd w:id="174"/>
      <w:r w:rsidRPr="00D548A1">
        <w:t>:</w:t>
      </w:r>
    </w:p>
    <w:p w14:paraId="34B84CB6" w14:textId="638F9033" w:rsidR="001C6399" w:rsidRPr="00D548A1" w:rsidRDefault="00EA3EAB" w:rsidP="00E960D2">
      <w:pPr>
        <w:pStyle w:val="a6"/>
        <w:numPr>
          <w:ilvl w:val="0"/>
          <w:numId w:val="171"/>
        </w:numPr>
      </w:pPr>
      <w:proofErr w:type="gramStart"/>
      <w:r w:rsidRPr="00D548A1">
        <w:t>о</w:t>
      </w:r>
      <w:r w:rsidR="008A0322" w:rsidRPr="00D548A1">
        <w:t>тсутствуют</w:t>
      </w:r>
      <w:r w:rsidRPr="00D548A1">
        <w:t xml:space="preserve"> для данного ВИ</w:t>
      </w:r>
      <w:r w:rsidR="008A0322" w:rsidRPr="00D548A1">
        <w:t>.</w:t>
      </w:r>
      <w:proofErr w:type="gramEnd"/>
    </w:p>
    <w:p w14:paraId="15B5BD1C" w14:textId="77777777" w:rsidR="00DE3503" w:rsidRPr="00D548A1" w:rsidRDefault="00DE3503" w:rsidP="00EA3EAB">
      <w:pPr>
        <w:pStyle w:val="4f5"/>
      </w:pPr>
      <w:bookmarkStart w:id="175" w:name="_Toc44926851"/>
      <w:r w:rsidRPr="00D548A1">
        <w:t>ВИ «Диспетчер режимов»</w:t>
      </w:r>
      <w:bookmarkEnd w:id="175"/>
    </w:p>
    <w:p w14:paraId="7824A1D3" w14:textId="172AB23B" w:rsidR="00DE3503" w:rsidRPr="00D548A1" w:rsidRDefault="00DE3503" w:rsidP="00DE3503">
      <w:pPr>
        <w:pStyle w:val="Textbody"/>
        <w:ind w:firstLine="709"/>
      </w:pPr>
      <w:r w:rsidRPr="00D548A1">
        <w:rPr>
          <w:b/>
        </w:rPr>
        <w:t xml:space="preserve">Идентификатор варианта использования: </w:t>
      </w:r>
      <w:r w:rsidRPr="00D548A1">
        <w:t>ВИ</w:t>
      </w:r>
      <w:r w:rsidR="00EA3EAB" w:rsidRPr="00D548A1">
        <w:t>-</w:t>
      </w:r>
      <w:r w:rsidRPr="00D548A1">
        <w:t>2</w:t>
      </w:r>
      <w:r w:rsidR="003A24E7" w:rsidRPr="00D548A1">
        <w:t>5</w:t>
      </w:r>
      <w:r w:rsidRPr="00D548A1">
        <w:t>.</w:t>
      </w:r>
    </w:p>
    <w:p w14:paraId="306126DF" w14:textId="77777777" w:rsidR="00DE3503" w:rsidRPr="00D548A1" w:rsidRDefault="00DE3503" w:rsidP="00EA3EAB">
      <w:pPr>
        <w:pStyle w:val="2f6"/>
      </w:pPr>
      <w:r w:rsidRPr="00D548A1">
        <w:t>Краткое описание:</w:t>
      </w:r>
    </w:p>
    <w:p w14:paraId="1A1CFF5F" w14:textId="77777777" w:rsidR="00DE3503" w:rsidRPr="00D548A1" w:rsidRDefault="00DE3503" w:rsidP="00DE3503">
      <w:pPr>
        <w:pStyle w:val="Textbody"/>
        <w:ind w:firstLine="709"/>
        <w:rPr>
          <w:rStyle w:val="affff0"/>
        </w:rPr>
      </w:pPr>
      <w:r w:rsidRPr="00D548A1">
        <w:rPr>
          <w:rStyle w:val="affff0"/>
        </w:rPr>
        <w:t xml:space="preserve">ВИ должен перевести прибор </w:t>
      </w:r>
      <w:proofErr w:type="gramStart"/>
      <w:r w:rsidRPr="00D548A1">
        <w:rPr>
          <w:rStyle w:val="affff0"/>
        </w:rPr>
        <w:t>из одного режима в другой в зависимости от сложившихся условий</w:t>
      </w:r>
      <w:bookmarkStart w:id="176" w:name="__RefHeading___Toc77548_107053480"/>
      <w:proofErr w:type="gramEnd"/>
      <w:r w:rsidRPr="00D548A1">
        <w:rPr>
          <w:rStyle w:val="affff0"/>
        </w:rPr>
        <w:t>.</w:t>
      </w:r>
    </w:p>
    <w:p w14:paraId="657DA87D" w14:textId="77777777" w:rsidR="00DE3503" w:rsidRPr="00D548A1" w:rsidRDefault="00DE3503" w:rsidP="00EA3EAB">
      <w:pPr>
        <w:pStyle w:val="2f6"/>
      </w:pPr>
      <w:r w:rsidRPr="00D548A1">
        <w:t>Действующие лица</w:t>
      </w:r>
      <w:bookmarkEnd w:id="176"/>
      <w:r w:rsidRPr="00D548A1">
        <w:t>:</w:t>
      </w:r>
    </w:p>
    <w:p w14:paraId="20B5C078" w14:textId="41782ABE" w:rsidR="00DE3503" w:rsidRPr="00D548A1" w:rsidRDefault="00DE3503" w:rsidP="00E960D2">
      <w:pPr>
        <w:pStyle w:val="Textbody"/>
        <w:numPr>
          <w:ilvl w:val="0"/>
          <w:numId w:val="47"/>
        </w:numPr>
        <w:tabs>
          <w:tab w:val="left" w:pos="1134"/>
        </w:tabs>
        <w:ind w:left="0" w:firstLine="709"/>
      </w:pPr>
      <w:r w:rsidRPr="00D548A1">
        <w:t xml:space="preserve">ВИ «Контроль </w:t>
      </w:r>
      <w:r w:rsidR="00D95E1D" w:rsidRPr="00D548A1">
        <w:t xml:space="preserve">источников </w:t>
      </w:r>
      <w:r w:rsidRPr="00D548A1">
        <w:t>питания»;</w:t>
      </w:r>
    </w:p>
    <w:p w14:paraId="77A57523" w14:textId="71B4D5BA" w:rsidR="00DE3503" w:rsidRPr="00D548A1" w:rsidRDefault="00DE3503" w:rsidP="00E960D2">
      <w:pPr>
        <w:pStyle w:val="Textbody"/>
        <w:numPr>
          <w:ilvl w:val="0"/>
          <w:numId w:val="47"/>
        </w:numPr>
        <w:tabs>
          <w:tab w:val="left" w:pos="1134"/>
        </w:tabs>
        <w:ind w:left="0" w:firstLine="709"/>
      </w:pPr>
      <w:r w:rsidRPr="00D548A1">
        <w:t>ВИ «Самодиагностика»;</w:t>
      </w:r>
    </w:p>
    <w:p w14:paraId="066E8D3B" w14:textId="3A0CA3B3" w:rsidR="00DE3503" w:rsidRPr="00D548A1" w:rsidRDefault="00DE3503" w:rsidP="00E960D2">
      <w:pPr>
        <w:pStyle w:val="Textbody"/>
        <w:numPr>
          <w:ilvl w:val="0"/>
          <w:numId w:val="47"/>
        </w:numPr>
        <w:tabs>
          <w:tab w:val="left" w:pos="1134"/>
        </w:tabs>
        <w:ind w:left="0" w:firstLine="709"/>
      </w:pPr>
      <w:r w:rsidRPr="00D548A1">
        <w:t xml:space="preserve">ВИ «Управление и контроль состояния </w:t>
      </w:r>
      <w:r w:rsidR="00D95E1D" w:rsidRPr="00D548A1">
        <w:t>РПВ</w:t>
      </w:r>
      <w:r w:rsidRPr="00D548A1">
        <w:t>»</w:t>
      </w:r>
      <w:bookmarkStart w:id="177" w:name="_GoBack"/>
      <w:bookmarkEnd w:id="177"/>
      <w:r w:rsidRPr="00D548A1">
        <w:t>.</w:t>
      </w:r>
      <w:bookmarkStart w:id="178" w:name="__RefHeading___Toc77550_107053480"/>
    </w:p>
    <w:p w14:paraId="5A2CB73F" w14:textId="77777777" w:rsidR="00DE3503" w:rsidRPr="00D548A1" w:rsidRDefault="00DE3503" w:rsidP="00EA3EAB">
      <w:pPr>
        <w:pStyle w:val="2f6"/>
      </w:pPr>
      <w:r w:rsidRPr="00D548A1">
        <w:t>Предусловия:</w:t>
      </w:r>
      <w:bookmarkEnd w:id="178"/>
    </w:p>
    <w:p w14:paraId="007EC92D" w14:textId="77777777" w:rsidR="00DE3503" w:rsidRPr="00D548A1" w:rsidRDefault="00DE3503" w:rsidP="00E960D2">
      <w:pPr>
        <w:pStyle w:val="Textbody"/>
        <w:numPr>
          <w:ilvl w:val="0"/>
          <w:numId w:val="48"/>
        </w:numPr>
        <w:tabs>
          <w:tab w:val="left" w:pos="1134"/>
        </w:tabs>
        <w:ind w:left="0" w:firstLine="709"/>
      </w:pPr>
      <w:r w:rsidRPr="00D548A1">
        <w:t>прибор находится в одном из режимов работы: «Инициализация», «Настройка», «РС», «БС».</w:t>
      </w:r>
      <w:bookmarkStart w:id="179" w:name="__RefHeading___Toc77554_107053480"/>
    </w:p>
    <w:p w14:paraId="1AF87C4C" w14:textId="77777777" w:rsidR="00DE3503" w:rsidRPr="00D548A1" w:rsidRDefault="00DE3503" w:rsidP="00EA3EAB">
      <w:pPr>
        <w:pStyle w:val="2f6"/>
      </w:pPr>
      <w:r w:rsidRPr="00D548A1">
        <w:lastRenderedPageBreak/>
        <w:t>Постусловия:</w:t>
      </w:r>
    </w:p>
    <w:p w14:paraId="49C524E2" w14:textId="77777777" w:rsidR="00DE3503" w:rsidRPr="00D548A1" w:rsidRDefault="008216E6" w:rsidP="00E960D2">
      <w:pPr>
        <w:pStyle w:val="Textbody"/>
        <w:numPr>
          <w:ilvl w:val="0"/>
          <w:numId w:val="49"/>
        </w:numPr>
        <w:tabs>
          <w:tab w:val="left" w:pos="1134"/>
          <w:tab w:val="left" w:pos="2100"/>
        </w:tabs>
        <w:ind w:left="0" w:firstLine="709"/>
      </w:pPr>
      <w:r w:rsidRPr="00D548A1">
        <w:rPr>
          <w:rStyle w:val="affff0"/>
        </w:rPr>
        <w:t>прибор</w:t>
      </w:r>
      <w:r w:rsidR="00DE3503" w:rsidRPr="00D548A1">
        <w:rPr>
          <w:rStyle w:val="affff0"/>
        </w:rPr>
        <w:t xml:space="preserve"> </w:t>
      </w:r>
      <w:r w:rsidR="00DE3503" w:rsidRPr="00D548A1">
        <w:rPr>
          <w:szCs w:val="28"/>
        </w:rPr>
        <w:t>должен перевестись из одного режима в другой.</w:t>
      </w:r>
    </w:p>
    <w:p w14:paraId="2B24DD10" w14:textId="77777777" w:rsidR="00DE3503" w:rsidRPr="00D548A1" w:rsidRDefault="00DE3503" w:rsidP="00EA3EAB">
      <w:pPr>
        <w:pStyle w:val="2f6"/>
      </w:pPr>
      <w:r w:rsidRPr="00D548A1">
        <w:t>Сценарий:</w:t>
      </w:r>
      <w:bookmarkEnd w:id="179"/>
    </w:p>
    <w:p w14:paraId="404180A2" w14:textId="77777777" w:rsidR="00DE3503" w:rsidRPr="00D548A1" w:rsidRDefault="00DE3503" w:rsidP="00E960D2">
      <w:pPr>
        <w:pStyle w:val="a6"/>
        <w:numPr>
          <w:ilvl w:val="0"/>
          <w:numId w:val="172"/>
        </w:numPr>
      </w:pPr>
      <w:r w:rsidRPr="00D548A1">
        <w:t>анализ условий и переход, в случае необходимости, из одного р</w:t>
      </w:r>
      <w:r w:rsidRPr="00D548A1">
        <w:t>е</w:t>
      </w:r>
      <w:r w:rsidRPr="00D548A1">
        <w:t>жима работы прибора в другой, выполнение действий, связанных с перех</w:t>
      </w:r>
      <w:r w:rsidRPr="00D548A1">
        <w:t>о</w:t>
      </w:r>
      <w:r w:rsidRPr="00D548A1">
        <w:t>дом;</w:t>
      </w:r>
    </w:p>
    <w:p w14:paraId="2BF0AE2E" w14:textId="77777777" w:rsidR="00DE3503" w:rsidRPr="00D548A1" w:rsidRDefault="00DE3503" w:rsidP="00EA3EAB">
      <w:pPr>
        <w:pStyle w:val="a6"/>
      </w:pPr>
      <w:r w:rsidRPr="00D548A1">
        <w:t xml:space="preserve">запуск ВИ, </w:t>
      </w:r>
      <w:proofErr w:type="gramStart"/>
      <w:r w:rsidRPr="00D548A1">
        <w:t>которые</w:t>
      </w:r>
      <w:proofErr w:type="gramEnd"/>
      <w:r w:rsidRPr="00D548A1">
        <w:t xml:space="preserve"> выполняются в данном режиме непрерывно (циклически);</w:t>
      </w:r>
    </w:p>
    <w:p w14:paraId="4B56E0B2" w14:textId="77777777" w:rsidR="00DE3503" w:rsidRPr="00D548A1" w:rsidRDefault="00DE3503" w:rsidP="00EA3EAB">
      <w:pPr>
        <w:pStyle w:val="a6"/>
      </w:pPr>
      <w:r w:rsidRPr="00D548A1">
        <w:t>анализ условий и запуск/завершение выполнения ВИ по событиям;</w:t>
      </w:r>
    </w:p>
    <w:p w14:paraId="5EF6D92A" w14:textId="77777777" w:rsidR="00DE3503" w:rsidRPr="00D548A1" w:rsidRDefault="00DE3503" w:rsidP="00EA3EAB">
      <w:pPr>
        <w:pStyle w:val="a6"/>
      </w:pPr>
      <w:r w:rsidRPr="00D548A1">
        <w:t>сбор данных от одних ВИ и передача их другим;</w:t>
      </w:r>
    </w:p>
    <w:p w14:paraId="3EF60B8E" w14:textId="77777777" w:rsidR="00DE3503" w:rsidRPr="00D548A1" w:rsidRDefault="00DE3503" w:rsidP="00EA3EAB">
      <w:pPr>
        <w:pStyle w:val="a6"/>
      </w:pPr>
      <w:r w:rsidRPr="00D548A1">
        <w:t>действия а</w:t>
      </w:r>
      <w:proofErr w:type="gramStart"/>
      <w:r w:rsidRPr="00D548A1">
        <w:t>)-</w:t>
      </w:r>
      <w:proofErr w:type="gramEnd"/>
      <w:r w:rsidRPr="00D548A1">
        <w:t>г) должны выполнятся непрерывно.</w:t>
      </w:r>
    </w:p>
    <w:p w14:paraId="002624A0" w14:textId="77777777" w:rsidR="00DE3503" w:rsidRPr="00D548A1" w:rsidRDefault="00DE3503" w:rsidP="00EA3EAB">
      <w:pPr>
        <w:pStyle w:val="2f6"/>
      </w:pPr>
      <w:bookmarkStart w:id="180" w:name="__RefHeading___Toc77560_107053480"/>
      <w:r w:rsidRPr="00D548A1">
        <w:t>Исключения:</w:t>
      </w:r>
      <w:bookmarkStart w:id="181" w:name="_Hlk492996810"/>
    </w:p>
    <w:bookmarkEnd w:id="181"/>
    <w:p w14:paraId="5257C007" w14:textId="77777777" w:rsidR="00DE3503" w:rsidRPr="00D548A1" w:rsidRDefault="00DE3503" w:rsidP="00E960D2">
      <w:pPr>
        <w:pStyle w:val="a6"/>
        <w:numPr>
          <w:ilvl w:val="0"/>
          <w:numId w:val="173"/>
        </w:numPr>
        <w:rPr>
          <w:rStyle w:val="affff0"/>
        </w:rPr>
      </w:pPr>
      <w:proofErr w:type="gramStart"/>
      <w:r w:rsidRPr="00D548A1">
        <w:rPr>
          <w:rStyle w:val="affff0"/>
        </w:rPr>
        <w:t>отсутствуют для данного ВИ.</w:t>
      </w:r>
      <w:proofErr w:type="gramEnd"/>
    </w:p>
    <w:p w14:paraId="0B6EA557" w14:textId="77777777" w:rsidR="00DE3503" w:rsidRPr="00D548A1" w:rsidRDefault="00DE3503" w:rsidP="00EA3EAB">
      <w:pPr>
        <w:pStyle w:val="2f6"/>
      </w:pPr>
      <w:bookmarkStart w:id="182" w:name="_Hlk490040621"/>
      <w:r w:rsidRPr="00D548A1">
        <w:t>Дополнительные сведения:</w:t>
      </w:r>
    </w:p>
    <w:p w14:paraId="2EC99F79" w14:textId="77777777" w:rsidR="00DE3503" w:rsidRPr="00D548A1" w:rsidRDefault="00DE3503" w:rsidP="00E960D2">
      <w:pPr>
        <w:pStyle w:val="a6"/>
        <w:numPr>
          <w:ilvl w:val="0"/>
          <w:numId w:val="174"/>
        </w:numPr>
        <w:rPr>
          <w:rStyle w:val="affff0"/>
        </w:rPr>
      </w:pPr>
      <w:r w:rsidRPr="00D548A1">
        <w:rPr>
          <w:rStyle w:val="affff0"/>
        </w:rPr>
        <w:t>после сброса МК и выполнения функций ВИ «Инициализация п</w:t>
      </w:r>
      <w:r w:rsidRPr="00D548A1">
        <w:rPr>
          <w:rStyle w:val="affff0"/>
        </w:rPr>
        <w:t>е</w:t>
      </w:r>
      <w:r w:rsidRPr="00D548A1">
        <w:rPr>
          <w:rStyle w:val="affff0"/>
        </w:rPr>
        <w:t>риферии и программных компонентов» должен выполниться переход в р</w:t>
      </w:r>
      <w:r w:rsidRPr="00D548A1">
        <w:rPr>
          <w:rStyle w:val="affff0"/>
        </w:rPr>
        <w:t>е</w:t>
      </w:r>
      <w:r w:rsidRPr="00D548A1">
        <w:rPr>
          <w:rStyle w:val="affff0"/>
        </w:rPr>
        <w:t>жим «Инициализация».</w:t>
      </w:r>
    </w:p>
    <w:p w14:paraId="42BC13AF" w14:textId="77777777" w:rsidR="00E05F3D" w:rsidRPr="00D548A1" w:rsidRDefault="00E05F3D" w:rsidP="00EA3EAB">
      <w:pPr>
        <w:pStyle w:val="2"/>
      </w:pPr>
      <w:bookmarkStart w:id="183" w:name="_Toc44926852"/>
      <w:bookmarkEnd w:id="180"/>
      <w:bookmarkEnd w:id="182"/>
      <w:r w:rsidRPr="00D548A1">
        <w:t>Требования к безопасности</w:t>
      </w:r>
      <w:bookmarkEnd w:id="183"/>
    </w:p>
    <w:p w14:paraId="444BF279" w14:textId="77777777" w:rsidR="00D4563A" w:rsidRPr="00D548A1" w:rsidRDefault="00D4563A" w:rsidP="00EA3EAB">
      <w:pPr>
        <w:pStyle w:val="3"/>
        <w:rPr>
          <w:lang w:val="ru-RU"/>
        </w:rPr>
      </w:pPr>
      <w:bookmarkStart w:id="184" w:name="_Toc44926853"/>
      <w:r w:rsidRPr="00D548A1">
        <w:rPr>
          <w:lang w:val="ru-RU"/>
        </w:rPr>
        <w:t>Концепция безопасности</w:t>
      </w:r>
      <w:bookmarkEnd w:id="156"/>
      <w:bookmarkEnd w:id="157"/>
      <w:bookmarkEnd w:id="158"/>
      <w:bookmarkEnd w:id="159"/>
      <w:bookmarkEnd w:id="184"/>
    </w:p>
    <w:p w14:paraId="30A1D3E4" w14:textId="77777777" w:rsidR="00B614C5" w:rsidRPr="00D548A1" w:rsidRDefault="00B614C5" w:rsidP="00B614C5">
      <w:pPr>
        <w:pStyle w:val="affff"/>
      </w:pPr>
      <w:r w:rsidRPr="00D548A1">
        <w:t>Одиночные дефекты аппаратных и программных средств не должны приводить к опасным отказам и должны обнаруживаться на рабочих или т</w:t>
      </w:r>
      <w:r w:rsidRPr="00D548A1">
        <w:t>е</w:t>
      </w:r>
      <w:r w:rsidRPr="00D548A1">
        <w:t>стовых воздействиях не позднее, чем в системе возникнет второй дефект. При обнаружении одиночного дефекта модуль переводится в необратимое ЗС, в котором исключается формирование каких-либо сигналов на оконе</w:t>
      </w:r>
      <w:r w:rsidRPr="00D548A1">
        <w:t>ч</w:t>
      </w:r>
      <w:r w:rsidRPr="00D548A1">
        <w:t>ных устройствах, соответствующих критериям опасного отказа.</w:t>
      </w:r>
    </w:p>
    <w:p w14:paraId="4B4A93B1" w14:textId="77777777" w:rsidR="00B614C5" w:rsidRPr="00D548A1" w:rsidRDefault="00B614C5" w:rsidP="00B614C5">
      <w:pPr>
        <w:pStyle w:val="affff"/>
      </w:pPr>
      <w:r w:rsidRPr="00D548A1">
        <w:lastRenderedPageBreak/>
        <w:t>При обнаружении внешних условий, не позволяющих нормально функционировать, прибор должен перейти и находиться в БС пока внешние условия не восстановятся для нормальной работы.</w:t>
      </w:r>
    </w:p>
    <w:p w14:paraId="0710BA2E" w14:textId="77777777" w:rsidR="00B614C5" w:rsidRPr="00D548A1" w:rsidRDefault="00B614C5" w:rsidP="00B614C5">
      <w:pPr>
        <w:pStyle w:val="affff"/>
      </w:pPr>
      <w:r w:rsidRPr="00D548A1">
        <w:t>Для обеспечения показателя интенсивности опасных отказов модули прибора реализуются как программируемая электронная система с двумя к</w:t>
      </w:r>
      <w:r w:rsidRPr="00D548A1">
        <w:t>а</w:t>
      </w:r>
      <w:r w:rsidRPr="00D548A1">
        <w:t>налами (программируемые электронные устройства Master и Slave), датчик</w:t>
      </w:r>
      <w:r w:rsidRPr="00D548A1">
        <w:t>а</w:t>
      </w:r>
      <w:r w:rsidRPr="00D548A1">
        <w:t xml:space="preserve">ми, интерфейсами и оконечными устройствами </w:t>
      </w:r>
      <w:r w:rsidR="00513445" w:rsidRPr="00D548A1">
        <w:t>в</w:t>
      </w:r>
      <w:r w:rsidRPr="00D548A1">
        <w:t xml:space="preserve"> системе синхронно прои</w:t>
      </w:r>
      <w:r w:rsidRPr="00D548A1">
        <w:t>з</w:t>
      </w:r>
      <w:r w:rsidRPr="00D548A1">
        <w:t>водится параллельная обработка информации и непрерывное сравнение р</w:t>
      </w:r>
      <w:r w:rsidRPr="00D548A1">
        <w:t>е</w:t>
      </w:r>
      <w:r w:rsidRPr="00D548A1">
        <w:t>зультатов.</w:t>
      </w:r>
    </w:p>
    <w:p w14:paraId="27C33820" w14:textId="77777777" w:rsidR="00D4563A" w:rsidRPr="00D548A1" w:rsidRDefault="00B614C5" w:rsidP="00B614C5">
      <w:pPr>
        <w:pStyle w:val="affff"/>
      </w:pPr>
      <w:r w:rsidRPr="00D548A1">
        <w:t>Для блокирования работы прибора и перевода его в ЗС достаточно управления от одного канала.</w:t>
      </w:r>
    </w:p>
    <w:p w14:paraId="074CED0F" w14:textId="77777777" w:rsidR="00463E30" w:rsidRPr="00D548A1" w:rsidRDefault="00463E30" w:rsidP="00EA3EAB">
      <w:pPr>
        <w:pStyle w:val="3"/>
        <w:rPr>
          <w:lang w:val="ru-RU"/>
        </w:rPr>
      </w:pPr>
      <w:bookmarkStart w:id="185" w:name="_Toc500514098"/>
      <w:bookmarkStart w:id="186" w:name="_Toc44926854"/>
      <w:r w:rsidRPr="00D548A1">
        <w:rPr>
          <w:lang w:val="ru-RU"/>
        </w:rPr>
        <w:t>Критерии опасного отказа</w:t>
      </w:r>
      <w:bookmarkEnd w:id="185"/>
      <w:bookmarkEnd w:id="186"/>
    </w:p>
    <w:p w14:paraId="2D2F0C3A" w14:textId="77777777" w:rsidR="00463E30" w:rsidRPr="00D548A1" w:rsidRDefault="00463E30" w:rsidP="00896284">
      <w:pPr>
        <w:pStyle w:val="affff"/>
        <w:keepNext/>
      </w:pPr>
      <w:r w:rsidRPr="00D548A1">
        <w:t xml:space="preserve">Критериями опасного отказа согласно </w:t>
      </w:r>
      <w:commentRangeStart w:id="187"/>
      <w:commentRangeStart w:id="188"/>
      <w:proofErr w:type="gramStart"/>
      <w:r w:rsidR="00C116E8" w:rsidRPr="00D548A1">
        <w:t>ТТ</w:t>
      </w:r>
      <w:commentRangeEnd w:id="187"/>
      <w:proofErr w:type="gramEnd"/>
      <w:r w:rsidR="00513445" w:rsidRPr="00D548A1">
        <w:rPr>
          <w:rStyle w:val="affe"/>
          <w:rFonts w:eastAsia="Times New Roman"/>
          <w:noProof/>
          <w:lang w:eastAsia="ru-RU"/>
        </w:rPr>
        <w:commentReference w:id="187"/>
      </w:r>
      <w:commentRangeEnd w:id="188"/>
      <w:r w:rsidR="00EA3EAB" w:rsidRPr="00D548A1">
        <w:rPr>
          <w:rStyle w:val="affe"/>
          <w:rFonts w:eastAsia="Times New Roman"/>
          <w:noProof/>
          <w:lang w:eastAsia="ru-RU"/>
        </w:rPr>
        <w:commentReference w:id="188"/>
      </w:r>
      <w:r w:rsidRPr="00D548A1">
        <w:t xml:space="preserve"> </w:t>
      </w:r>
      <w:r w:rsidR="00C61620" w:rsidRPr="00D548A1">
        <w:t>(п. </w:t>
      </w:r>
      <w:r w:rsidR="00C116E8" w:rsidRPr="00D548A1">
        <w:t>3.2.1</w:t>
      </w:r>
      <w:r w:rsidR="00C61620" w:rsidRPr="00D548A1">
        <w:t xml:space="preserve">) </w:t>
      </w:r>
      <w:r w:rsidRPr="00D548A1">
        <w:t>следует считать:</w:t>
      </w:r>
    </w:p>
    <w:p w14:paraId="00F4D442" w14:textId="77777777" w:rsidR="00463E30" w:rsidRPr="00D548A1" w:rsidRDefault="00C116E8" w:rsidP="00E960D2">
      <w:pPr>
        <w:pStyle w:val="a6"/>
        <w:numPr>
          <w:ilvl w:val="0"/>
          <w:numId w:val="175"/>
        </w:numPr>
      </w:pPr>
      <w:r w:rsidRPr="00D548A1">
        <w:t>формирование корректных телеграмм статуса с адресом, не соо</w:t>
      </w:r>
      <w:r w:rsidRPr="00D548A1">
        <w:t>т</w:t>
      </w:r>
      <w:r w:rsidRPr="00D548A1">
        <w:t>ветствующим собственному адресу;</w:t>
      </w:r>
    </w:p>
    <w:p w14:paraId="4B7F8A85" w14:textId="77777777" w:rsidR="00463E30" w:rsidRPr="00D548A1" w:rsidRDefault="00C116E8" w:rsidP="00EA3EAB">
      <w:pPr>
        <w:pStyle w:val="a6"/>
      </w:pPr>
      <w:r w:rsidRPr="00D548A1">
        <w:t>формирование корректных телеграмм статуса при отсутствии пр</w:t>
      </w:r>
      <w:r w:rsidRPr="00D548A1">
        <w:t>и</w:t>
      </w:r>
      <w:r w:rsidRPr="00D548A1">
        <w:t>каза с адресом, соответствующим собственному адресу</w:t>
      </w:r>
      <w:r w:rsidR="00463E30" w:rsidRPr="00D548A1">
        <w:t>;</w:t>
      </w:r>
    </w:p>
    <w:p w14:paraId="76F1E00A" w14:textId="77777777" w:rsidR="00463E30" w:rsidRPr="00D548A1" w:rsidRDefault="00C116E8" w:rsidP="00EA3EAB">
      <w:pPr>
        <w:pStyle w:val="a6"/>
      </w:pPr>
      <w:r w:rsidRPr="00D548A1">
        <w:t xml:space="preserve">формирование в рабочих цепях управления стрелочным приводом напряжения, достаточного для вращения электродвигателя (уточняется на этапе макетирования), без получения соответствующего приказа </w:t>
      </w:r>
      <w:proofErr w:type="gramStart"/>
      <w:r w:rsidRPr="00D548A1">
        <w:t>от</w:t>
      </w:r>
      <w:proofErr w:type="gramEnd"/>
      <w:r w:rsidRPr="00D548A1">
        <w:t xml:space="preserve"> </w:t>
      </w:r>
      <w:r w:rsidR="00246AC3" w:rsidRPr="00D548A1">
        <w:t>УС</w:t>
      </w:r>
      <w:r w:rsidRPr="00D548A1">
        <w:t>;</w:t>
      </w:r>
    </w:p>
    <w:p w14:paraId="382CCF20" w14:textId="77777777" w:rsidR="00463E30" w:rsidRPr="00D548A1" w:rsidRDefault="008216E6" w:rsidP="00EA3EAB">
      <w:pPr>
        <w:pStyle w:val="a6"/>
      </w:pPr>
      <w:r w:rsidRPr="00D548A1">
        <w:t xml:space="preserve">формирование данных о наличии контроля положения стрелки </w:t>
      </w:r>
      <w:proofErr w:type="gramStart"/>
      <w:r w:rsidRPr="00D548A1">
        <w:t>при</w:t>
      </w:r>
      <w:proofErr w:type="gramEnd"/>
      <w:r w:rsidRPr="00D548A1">
        <w:t xml:space="preserve"> его физическом отсутствии.</w:t>
      </w:r>
    </w:p>
    <w:p w14:paraId="2A12E341" w14:textId="77777777" w:rsidR="00463E30" w:rsidRPr="00D548A1" w:rsidRDefault="00463E30" w:rsidP="00081DEF">
      <w:pPr>
        <w:pStyle w:val="affff"/>
      </w:pPr>
      <w:r w:rsidRPr="00D548A1">
        <w:t xml:space="preserve">Интенсивность опасных отказов </w:t>
      </w:r>
      <w:r w:rsidR="006319AD" w:rsidRPr="00D548A1">
        <w:t>ОКПС-Е-К</w:t>
      </w:r>
      <w:r w:rsidRPr="00D548A1">
        <w:t xml:space="preserve"> </w:t>
      </w:r>
      <w:r w:rsidR="0072582D" w:rsidRPr="00D548A1">
        <w:t xml:space="preserve">– </w:t>
      </w:r>
      <w:r w:rsidRPr="00D548A1">
        <w:t xml:space="preserve">не более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 xml:space="preserve"> </m:t>
        </m:r>
        <m:f>
          <m:fPr>
            <m:type m:val="lin"/>
            <m:ctrlPr>
              <w:rPr>
                <w:rFonts w:ascii="Cambria Math" w:hAnsi="Cambria Math"/>
                <w:i/>
              </w:rPr>
            </m:ctrlPr>
          </m:fPr>
          <m:num>
            <m:r>
              <w:rPr>
                <w:rFonts w:ascii="Cambria Math" w:hAnsi="Cambria Math"/>
              </w:rPr>
              <m:t>1</m:t>
            </m:r>
          </m:num>
          <m:den>
            <m:r>
              <w:rPr>
                <w:rFonts w:ascii="Cambria Math" w:hAnsi="Cambria Math"/>
              </w:rPr>
              <m:t>ч</m:t>
            </m:r>
          </m:den>
        </m:f>
      </m:oMath>
      <w:r w:rsidRPr="00D548A1">
        <w:t>.</w:t>
      </w:r>
    </w:p>
    <w:p w14:paraId="31A50C48" w14:textId="77777777" w:rsidR="00463E30" w:rsidRPr="00D548A1" w:rsidRDefault="006C4185" w:rsidP="00EA3EAB">
      <w:pPr>
        <w:pStyle w:val="3"/>
        <w:rPr>
          <w:lang w:val="ru-RU"/>
        </w:rPr>
      </w:pPr>
      <w:bookmarkStart w:id="189" w:name="_Toc44926855"/>
      <w:r w:rsidRPr="00D548A1">
        <w:rPr>
          <w:lang w:val="ru-RU"/>
        </w:rPr>
        <w:t>Функции безопасности</w:t>
      </w:r>
      <w:bookmarkEnd w:id="189"/>
    </w:p>
    <w:p w14:paraId="23D4ED91" w14:textId="017068DD" w:rsidR="00FC11FB" w:rsidRPr="00D548A1" w:rsidRDefault="00FC11FB" w:rsidP="009E5F37">
      <w:pPr>
        <w:pStyle w:val="2f6"/>
      </w:pPr>
      <w:bookmarkStart w:id="190" w:name="_Toc489021696"/>
      <w:bookmarkStart w:id="191" w:name="_Toc489255175"/>
      <w:r w:rsidRPr="00D548A1">
        <w:t xml:space="preserve">В ПО </w:t>
      </w:r>
      <w:r w:rsidR="00D95E1D" w:rsidRPr="00D548A1">
        <w:t>ОКПС-Е-К</w:t>
      </w:r>
      <w:r w:rsidRPr="00D548A1">
        <w:t xml:space="preserve"> должны быть реализованы следующие функции безопасности:</w:t>
      </w:r>
      <w:bookmarkEnd w:id="190"/>
      <w:bookmarkEnd w:id="191"/>
    </w:p>
    <w:p w14:paraId="3AAA8B20" w14:textId="77777777" w:rsidR="00FC11FB" w:rsidRPr="00D548A1" w:rsidRDefault="00FC11FB" w:rsidP="00E960D2">
      <w:pPr>
        <w:pStyle w:val="a6"/>
        <w:numPr>
          <w:ilvl w:val="0"/>
          <w:numId w:val="176"/>
        </w:numPr>
      </w:pPr>
      <w:r w:rsidRPr="00D548A1">
        <w:t>обмен по двум линиям RS-422 в соответствии с Протоколом;</w:t>
      </w:r>
    </w:p>
    <w:p w14:paraId="3BA80DFC" w14:textId="77777777" w:rsidR="00FC11FB" w:rsidRPr="00D548A1" w:rsidRDefault="00FC11FB" w:rsidP="00EA3EAB">
      <w:pPr>
        <w:pStyle w:val="a6"/>
      </w:pPr>
      <w:r w:rsidRPr="00D548A1">
        <w:lastRenderedPageBreak/>
        <w:t>межканальная (Master-Slave) синхронизация работы программ по времени (параллельное синхронное считывание входных данных/сигналов, безопасное управление выходными сигналами источника питания силовых драйверов и драйвера корректора коэффициента мощности, сигналы перед</w:t>
      </w:r>
      <w:r w:rsidRPr="00D548A1">
        <w:t>а</w:t>
      </w:r>
      <w:r w:rsidRPr="00D548A1">
        <w:t>чи межприборного обмена);</w:t>
      </w:r>
    </w:p>
    <w:p w14:paraId="392D61B3" w14:textId="77777777" w:rsidR="00FC11FB" w:rsidRPr="00D548A1" w:rsidRDefault="00FC11FB" w:rsidP="00EA3EAB">
      <w:pPr>
        <w:pStyle w:val="a6"/>
      </w:pPr>
      <w:r w:rsidRPr="00D548A1">
        <w:t xml:space="preserve">межканальная (Master-Slave) синхронизация работы программ по данным (взаимный обмен </w:t>
      </w:r>
      <w:proofErr w:type="gramStart"/>
      <w:r w:rsidRPr="00D548A1">
        <w:t>МК</w:t>
      </w:r>
      <w:proofErr w:type="gramEnd"/>
      <w:r w:rsidRPr="00D548A1">
        <w:t xml:space="preserve"> считанными входными данными и результат</w:t>
      </w:r>
      <w:r w:rsidRPr="00D548A1">
        <w:t>а</w:t>
      </w:r>
      <w:r w:rsidRPr="00D548A1">
        <w:t>ми их обработки по определенным сценариям/алгоритмам с последующим их сравнением с целью выявления рассогласований);</w:t>
      </w:r>
    </w:p>
    <w:p w14:paraId="1D09F21C" w14:textId="77777777" w:rsidR="00FC11FB" w:rsidRPr="00D548A1" w:rsidRDefault="00FC11FB" w:rsidP="00EA3EAB">
      <w:pPr>
        <w:pStyle w:val="a6"/>
      </w:pPr>
      <w:r w:rsidRPr="00D548A1">
        <w:t>контроль наличия связи с УС по RS-422;</w:t>
      </w:r>
    </w:p>
    <w:p w14:paraId="2199ED19" w14:textId="77777777" w:rsidR="00FC11FB" w:rsidRPr="00D548A1" w:rsidRDefault="00FC11FB" w:rsidP="00EA3EAB">
      <w:pPr>
        <w:pStyle w:val="a6"/>
      </w:pPr>
      <w:r w:rsidRPr="00D548A1">
        <w:t>контроль входных напряжений питания «24 В» и «220 В»;</w:t>
      </w:r>
    </w:p>
    <w:p w14:paraId="29299227" w14:textId="77777777" w:rsidR="00FC11FB" w:rsidRPr="00D548A1" w:rsidRDefault="00FC11FB" w:rsidP="00EA3EAB">
      <w:pPr>
        <w:pStyle w:val="a6"/>
      </w:pPr>
      <w:r w:rsidRPr="00D548A1">
        <w:t>контроль состояния реле в МР-АУКС-9;</w:t>
      </w:r>
    </w:p>
    <w:p w14:paraId="3AD8B33E" w14:textId="77777777" w:rsidR="00FC11FB" w:rsidRPr="00D548A1" w:rsidRDefault="00FC11FB" w:rsidP="00EA3EAB">
      <w:pPr>
        <w:pStyle w:val="a6"/>
      </w:pPr>
      <w:r w:rsidRPr="00D548A1">
        <w:t xml:space="preserve">контроль </w:t>
      </w:r>
      <w:r w:rsidR="00A11951" w:rsidRPr="00D548A1">
        <w:t>датчиков тока в рабочих цепях, датчиков напряжений в рабочих и контрольных цепях</w:t>
      </w:r>
      <w:r w:rsidRPr="00D548A1">
        <w:t>;</w:t>
      </w:r>
    </w:p>
    <w:p w14:paraId="26611988" w14:textId="77777777" w:rsidR="00FC11FB" w:rsidRPr="00D548A1" w:rsidRDefault="00FC11FB" w:rsidP="00E960D2">
      <w:pPr>
        <w:pStyle w:val="a6"/>
        <w:numPr>
          <w:ilvl w:val="0"/>
          <w:numId w:val="177"/>
        </w:numPr>
      </w:pPr>
      <w:r w:rsidRPr="00D548A1">
        <w:t>безопасное считывание д</w:t>
      </w:r>
      <w:r w:rsidR="00A11951" w:rsidRPr="00D548A1">
        <w:t>а</w:t>
      </w:r>
      <w:r w:rsidRPr="00D548A1">
        <w:t xml:space="preserve">нных, задаваемых перемычками на кросс-плате, и контроль их целостности с помощью </w:t>
      </w:r>
      <w:proofErr w:type="gramStart"/>
      <w:r w:rsidRPr="00D548A1">
        <w:t>циклического избыточного</w:t>
      </w:r>
      <w:proofErr w:type="gramEnd"/>
      <w:r w:rsidRPr="00D548A1">
        <w:t xml:space="preserve"> к</w:t>
      </w:r>
      <w:r w:rsidRPr="00D548A1">
        <w:t>о</w:t>
      </w:r>
      <w:r w:rsidRPr="00D548A1">
        <w:t>да CRC8;</w:t>
      </w:r>
    </w:p>
    <w:p w14:paraId="761D3F3C" w14:textId="77777777" w:rsidR="00FC11FB" w:rsidRPr="00D548A1" w:rsidRDefault="00FC11FB" w:rsidP="00EA3EAB">
      <w:pPr>
        <w:pStyle w:val="a6"/>
      </w:pPr>
      <w:r w:rsidRPr="00D548A1">
        <w:t>безопасное считывание внешних дискретных сигналов;</w:t>
      </w:r>
    </w:p>
    <w:p w14:paraId="5B0FCFEA" w14:textId="77777777" w:rsidR="000760FC" w:rsidRPr="00D548A1" w:rsidRDefault="000760FC" w:rsidP="00EA3EAB">
      <w:pPr>
        <w:pStyle w:val="a6"/>
      </w:pPr>
      <w:r w:rsidRPr="00D548A1">
        <w:t>контроль корректора коэффициента мощности;</w:t>
      </w:r>
    </w:p>
    <w:p w14:paraId="08A82C3D" w14:textId="5283B746" w:rsidR="000760FC" w:rsidRPr="00D548A1" w:rsidRDefault="000760FC" w:rsidP="00EA3EAB">
      <w:pPr>
        <w:pStyle w:val="a6"/>
      </w:pPr>
      <w:r w:rsidRPr="00D548A1">
        <w:t>контроль напряжения питания МК, оп</w:t>
      </w:r>
      <w:r w:rsidR="00EA3EAB" w:rsidRPr="00D548A1">
        <w:t>о</w:t>
      </w:r>
      <w:r w:rsidRPr="00D548A1">
        <w:t>рного напряжения АЦП, а также буферных регистров АЦП.</w:t>
      </w:r>
    </w:p>
    <w:p w14:paraId="36B5C6AD" w14:textId="77777777" w:rsidR="00FC11FB" w:rsidRPr="00D548A1" w:rsidRDefault="00FC11FB" w:rsidP="00EA3EAB">
      <w:pPr>
        <w:pStyle w:val="a6"/>
      </w:pPr>
      <w:r w:rsidRPr="00D548A1">
        <w:t>самодиагностика состояния аппаратных средств и проверка ко</w:t>
      </w:r>
      <w:r w:rsidRPr="00D548A1">
        <w:t>р</w:t>
      </w:r>
      <w:r w:rsidRPr="00D548A1">
        <w:t xml:space="preserve">ректности работы </w:t>
      </w:r>
      <w:proofErr w:type="gramStart"/>
      <w:r w:rsidRPr="00D548A1">
        <w:t>ПО</w:t>
      </w:r>
      <w:proofErr w:type="gramEnd"/>
      <w:r w:rsidRPr="00D548A1">
        <w:t>;</w:t>
      </w:r>
    </w:p>
    <w:p w14:paraId="76939C42" w14:textId="25AA2BF9" w:rsidR="00FC11FB" w:rsidRPr="00D548A1" w:rsidRDefault="00FC11FB" w:rsidP="00E960D2">
      <w:pPr>
        <w:pStyle w:val="a6"/>
        <w:numPr>
          <w:ilvl w:val="0"/>
          <w:numId w:val="178"/>
        </w:numPr>
      </w:pPr>
      <w:r w:rsidRPr="00D548A1">
        <w:t xml:space="preserve">переход в </w:t>
      </w:r>
      <w:r w:rsidR="001F61AB" w:rsidRPr="00D548A1">
        <w:t>«</w:t>
      </w:r>
      <w:r w:rsidRPr="00D548A1">
        <w:t>БС</w:t>
      </w:r>
      <w:r w:rsidR="001F61AB" w:rsidRPr="00D548A1">
        <w:t>»</w:t>
      </w:r>
      <w:r w:rsidRPr="00D548A1">
        <w:t xml:space="preserve"> при обнаружении </w:t>
      </w:r>
      <w:proofErr w:type="gramStart"/>
      <w:r w:rsidRPr="00D548A1">
        <w:t>внешних негативных</w:t>
      </w:r>
      <w:proofErr w:type="gramEnd"/>
      <w:r w:rsidRPr="00D548A1">
        <w:t xml:space="preserve"> условий, при которых невозможно гарантировать безопасную работу устройства;</w:t>
      </w:r>
    </w:p>
    <w:p w14:paraId="17DE7FC6" w14:textId="500469E3" w:rsidR="00FC11FB" w:rsidRPr="00D548A1" w:rsidRDefault="00FC11FB" w:rsidP="00EA3EAB">
      <w:pPr>
        <w:pStyle w:val="a6"/>
      </w:pPr>
      <w:r w:rsidRPr="00D548A1">
        <w:t>переход в ЗС при обнаружении внутренних аппаратных или пр</w:t>
      </w:r>
      <w:r w:rsidRPr="00D548A1">
        <w:t>о</w:t>
      </w:r>
      <w:r w:rsidRPr="00D548A1">
        <w:t>граммных отказов, при которых невозможно гарантировать безопасную р</w:t>
      </w:r>
      <w:r w:rsidRPr="00D548A1">
        <w:t>а</w:t>
      </w:r>
      <w:r w:rsidRPr="00D548A1">
        <w:t>боту устройства;</w:t>
      </w:r>
    </w:p>
    <w:p w14:paraId="4DD882B4" w14:textId="5E47BF66" w:rsidR="00FC11FB" w:rsidRPr="00D548A1" w:rsidRDefault="00FC11FB" w:rsidP="00EA3EAB">
      <w:pPr>
        <w:pStyle w:val="a6"/>
      </w:pPr>
      <w:r w:rsidRPr="00D548A1">
        <w:lastRenderedPageBreak/>
        <w:t>для перевода прибора в ЗС должно быть достаточно управления от одного МК;</w:t>
      </w:r>
    </w:p>
    <w:p w14:paraId="061B20F1" w14:textId="24ED4446" w:rsidR="00FC11FB" w:rsidRPr="00D548A1" w:rsidRDefault="00FC11FB" w:rsidP="00EA3EAB">
      <w:pPr>
        <w:pStyle w:val="a6"/>
      </w:pPr>
      <w:r w:rsidRPr="00D548A1">
        <w:t xml:space="preserve">прибор должен иметь </w:t>
      </w:r>
      <w:proofErr w:type="gramStart"/>
      <w:r w:rsidRPr="00D548A1">
        <w:t>возможность</w:t>
      </w:r>
      <w:proofErr w:type="gramEnd"/>
      <w:r w:rsidRPr="00D548A1">
        <w:t xml:space="preserve"> находиться в ЗС как угодно до</w:t>
      </w:r>
      <w:r w:rsidRPr="00D548A1">
        <w:t>л</w:t>
      </w:r>
      <w:r w:rsidRPr="00D548A1">
        <w:t xml:space="preserve">го и ни при </w:t>
      </w:r>
      <w:proofErr w:type="gramStart"/>
      <w:r w:rsidRPr="00D548A1">
        <w:t>каких</w:t>
      </w:r>
      <w:proofErr w:type="gramEnd"/>
      <w:r w:rsidRPr="00D548A1">
        <w:t xml:space="preserve"> обстоятельствах не должен выходить из него самосто</w:t>
      </w:r>
      <w:r w:rsidRPr="00D548A1">
        <w:t>я</w:t>
      </w:r>
      <w:r w:rsidRPr="00D548A1">
        <w:t>тельно;</w:t>
      </w:r>
    </w:p>
    <w:p w14:paraId="59CB6017" w14:textId="4BDB1731" w:rsidR="00FC11FB" w:rsidRPr="00D548A1" w:rsidRDefault="00FC11FB" w:rsidP="00EA3EAB">
      <w:pPr>
        <w:pStyle w:val="a6"/>
      </w:pPr>
      <w:r w:rsidRPr="00D548A1">
        <w:t>выход прибора из ЗС должен быть возможен только при вмеш</w:t>
      </w:r>
      <w:r w:rsidRPr="00D548A1">
        <w:t>а</w:t>
      </w:r>
      <w:r w:rsidRPr="00D548A1">
        <w:t>тельстве обслуживающего персонала и при выполнении им специальных технологических операций.</w:t>
      </w:r>
    </w:p>
    <w:p w14:paraId="6A324871" w14:textId="77777777" w:rsidR="00C267EC" w:rsidRPr="00D548A1" w:rsidRDefault="00C267EC" w:rsidP="00EA3EAB">
      <w:pPr>
        <w:pStyle w:val="3"/>
        <w:rPr>
          <w:lang w:val="ru-RU"/>
        </w:rPr>
      </w:pPr>
      <w:bookmarkStart w:id="192" w:name="_Toc492298123"/>
      <w:bookmarkStart w:id="193" w:name="_Toc44926856"/>
      <w:r w:rsidRPr="00D548A1">
        <w:rPr>
          <w:lang w:val="ru-RU"/>
        </w:rPr>
        <w:t>Обработка ошибок</w:t>
      </w:r>
      <w:bookmarkEnd w:id="192"/>
      <w:bookmarkEnd w:id="193"/>
    </w:p>
    <w:p w14:paraId="2611FB15" w14:textId="6E0D41CF" w:rsidR="00A11951" w:rsidRPr="00D548A1" w:rsidRDefault="00A11951" w:rsidP="00EA3EAB">
      <w:pPr>
        <w:pStyle w:val="afffff3"/>
      </w:pPr>
      <w:r w:rsidRPr="00D548A1">
        <w:t>При обработке ошибок целесообразно проверять:</w:t>
      </w:r>
    </w:p>
    <w:p w14:paraId="1ADA1AEA" w14:textId="77777777" w:rsidR="00A11951" w:rsidRPr="00D548A1" w:rsidRDefault="00A11951" w:rsidP="001F61AB">
      <w:pPr>
        <w:pStyle w:val="a8"/>
        <w:rPr>
          <w:lang w:val="ru-RU"/>
        </w:rPr>
      </w:pPr>
      <w:r w:rsidRPr="00D548A1">
        <w:rPr>
          <w:lang w:val="ru-RU"/>
        </w:rPr>
        <w:t>правильность выполнения операций ввода-вывода;</w:t>
      </w:r>
    </w:p>
    <w:p w14:paraId="3C474505" w14:textId="77777777" w:rsidR="00A11951" w:rsidRPr="00D548A1" w:rsidRDefault="00A11951" w:rsidP="001F61AB">
      <w:pPr>
        <w:pStyle w:val="a8"/>
        <w:rPr>
          <w:lang w:val="ru-RU"/>
        </w:rPr>
      </w:pPr>
      <w:r w:rsidRPr="00D548A1">
        <w:rPr>
          <w:lang w:val="ru-RU"/>
        </w:rPr>
        <w:t>допустимость промежуточных результатов (значений управляющих переменных, значений индексов, типов данных, значений числовых аргуме</w:t>
      </w:r>
      <w:r w:rsidRPr="00D548A1">
        <w:rPr>
          <w:lang w:val="ru-RU"/>
        </w:rPr>
        <w:t>н</w:t>
      </w:r>
      <w:r w:rsidRPr="00D548A1">
        <w:rPr>
          <w:lang w:val="ru-RU"/>
        </w:rPr>
        <w:t>тов и т. д.).</w:t>
      </w:r>
    </w:p>
    <w:p w14:paraId="152FABA2" w14:textId="77F849CB" w:rsidR="00A11951" w:rsidRPr="00D548A1" w:rsidRDefault="00A11951" w:rsidP="00EA3EAB">
      <w:pPr>
        <w:pStyle w:val="affff"/>
      </w:pPr>
      <w:r w:rsidRPr="00D548A1">
        <w:t xml:space="preserve">Причинами неверного определения исходных данных могут являться, как внутренние ошибки </w:t>
      </w:r>
      <w:r w:rsidR="001F61AB" w:rsidRPr="00D548A1">
        <w:t>–</w:t>
      </w:r>
      <w:r w:rsidRPr="00D548A1">
        <w:t xml:space="preserve"> ошибки устрой</w:t>
      </w:r>
      <w:proofErr w:type="gramStart"/>
      <w:r w:rsidRPr="00D548A1">
        <w:t>ств вв</w:t>
      </w:r>
      <w:proofErr w:type="gramEnd"/>
      <w:r w:rsidRPr="00D548A1">
        <w:t>ода-вывода так и сбои в их работе обусловленные помехами, влияющими на работу устройств или по</w:t>
      </w:r>
      <w:r w:rsidRPr="00D548A1">
        <w:t>д</w:t>
      </w:r>
      <w:r w:rsidRPr="00D548A1">
        <w:t>водящих коммуникаций. При обнаружении сбоя следует работать по пред</w:t>
      </w:r>
      <w:r w:rsidRPr="00D548A1">
        <w:t>ы</w:t>
      </w:r>
      <w:r w:rsidRPr="00D548A1">
        <w:t>дущим данным. Повторяющиеся сбои устройств должны квалифицироваться как ошибка устройств. Повторяющиеся сбои подводящих коммуникаций не должны квалифицироваться как отказы прибора.</w:t>
      </w:r>
    </w:p>
    <w:p w14:paraId="60D81F05" w14:textId="0B33DE85" w:rsidR="00A11951" w:rsidRPr="00D548A1" w:rsidRDefault="00A11951" w:rsidP="00EA3EAB">
      <w:pPr>
        <w:pStyle w:val="affff"/>
      </w:pPr>
      <w:r w:rsidRPr="00D548A1">
        <w:t xml:space="preserve">Проверки промежуточных результатов позволяют снизить вероятность позднего проявления не только ошибок неверного определения данных, но и некоторых ошибок кодирования и проектирования. Для того чтобы такая проверка была возможной, необходимо, чтобы в программе использовались переменные, для которых существуют ограничения любого происхождения, например, связанные с сущностью моделируемых процессов. Некорректный промежуточный результат должен считаться ошибкой </w:t>
      </w:r>
      <w:proofErr w:type="gramStart"/>
      <w:r w:rsidRPr="00D548A1">
        <w:t>ПО</w:t>
      </w:r>
      <w:proofErr w:type="gramEnd"/>
      <w:r w:rsidRPr="00D548A1">
        <w:t>.</w:t>
      </w:r>
    </w:p>
    <w:p w14:paraId="5E2AF35B" w14:textId="77777777" w:rsidR="00A11951" w:rsidRPr="00D548A1" w:rsidRDefault="00A11951" w:rsidP="00EA3EAB">
      <w:pPr>
        <w:pStyle w:val="affff"/>
      </w:pPr>
      <w:r w:rsidRPr="00D548A1">
        <w:lastRenderedPageBreak/>
        <w:t>Однако следует также иметь в виду, что любые дополнительные опер</w:t>
      </w:r>
      <w:r w:rsidRPr="00D548A1">
        <w:t>а</w:t>
      </w:r>
      <w:r w:rsidRPr="00D548A1">
        <w:t>ции в программе требуют использования дополнительных ресурсов (врем</w:t>
      </w:r>
      <w:r w:rsidRPr="00D548A1">
        <w:t>е</w:t>
      </w:r>
      <w:r w:rsidRPr="00D548A1">
        <w:t>ни, памяти и т. п.) и могут также содержать ошибки. Поэтому имеет смысл проверять не все промежуточные результаты, а только те, проверка которых целесообразна, т. е. возможно позволит обнаружить ошибку, и не сложна.</w:t>
      </w:r>
    </w:p>
    <w:p w14:paraId="30C6E385" w14:textId="6A1751DC" w:rsidR="00A11951" w:rsidRPr="00D548A1" w:rsidRDefault="00A11951" w:rsidP="00EA3EAB">
      <w:pPr>
        <w:pStyle w:val="afffff3"/>
      </w:pPr>
      <w:r w:rsidRPr="00D548A1">
        <w:t xml:space="preserve">При обнаружении ошибок прибора или ПО следует перейти в ЗС, </w:t>
      </w:r>
      <w:proofErr w:type="spellStart"/>
      <w:r w:rsidRPr="00D548A1">
        <w:t>т</w:t>
      </w:r>
      <w:proofErr w:type="gramStart"/>
      <w:r w:rsidRPr="00D548A1">
        <w:t>.е</w:t>
      </w:r>
      <w:proofErr w:type="spellEnd"/>
      <w:proofErr w:type="gramEnd"/>
      <w:r w:rsidRPr="00D548A1">
        <w:t>:</w:t>
      </w:r>
    </w:p>
    <w:p w14:paraId="591329A6" w14:textId="53515131" w:rsidR="00A11951" w:rsidRPr="00D548A1" w:rsidRDefault="00EA3EAB" w:rsidP="00EA3EAB">
      <w:pPr>
        <w:pStyle w:val="a8"/>
        <w:rPr>
          <w:lang w:val="ru-RU"/>
        </w:rPr>
      </w:pPr>
      <w:r w:rsidRPr="00D548A1">
        <w:rPr>
          <w:lang w:val="ru-RU"/>
        </w:rPr>
        <w:t>п</w:t>
      </w:r>
      <w:r w:rsidR="00A11951" w:rsidRPr="00D548A1">
        <w:rPr>
          <w:lang w:val="ru-RU"/>
        </w:rPr>
        <w:t>рекратить выполнение работы;</w:t>
      </w:r>
    </w:p>
    <w:p w14:paraId="4F31B852" w14:textId="30765A49" w:rsidR="00A11951" w:rsidRPr="00D548A1" w:rsidRDefault="00EA3EAB" w:rsidP="00EA3EAB">
      <w:pPr>
        <w:pStyle w:val="a8"/>
        <w:rPr>
          <w:lang w:val="ru-RU"/>
        </w:rPr>
      </w:pPr>
      <w:r w:rsidRPr="00D548A1">
        <w:rPr>
          <w:lang w:val="ru-RU"/>
        </w:rPr>
        <w:t>з</w:t>
      </w:r>
      <w:r w:rsidR="00A11951" w:rsidRPr="00D548A1">
        <w:rPr>
          <w:lang w:val="ru-RU"/>
        </w:rPr>
        <w:t>аписать лог ошибки</w:t>
      </w:r>
      <w:r w:rsidR="00D95E1D" w:rsidRPr="00D548A1">
        <w:rPr>
          <w:lang w:val="ru-RU"/>
        </w:rPr>
        <w:t>;</w:t>
      </w:r>
    </w:p>
    <w:p w14:paraId="6119CAE3" w14:textId="5B27E70B" w:rsidR="00A11951" w:rsidRPr="00D548A1" w:rsidRDefault="00EA3EAB" w:rsidP="0071049F">
      <w:pPr>
        <w:pStyle w:val="a8"/>
        <w:rPr>
          <w:lang w:val="ru-RU"/>
        </w:rPr>
      </w:pPr>
      <w:r w:rsidRPr="00D548A1">
        <w:rPr>
          <w:lang w:val="ru-RU"/>
        </w:rPr>
        <w:t>ж</w:t>
      </w:r>
      <w:r w:rsidR="00A11951" w:rsidRPr="00D548A1">
        <w:rPr>
          <w:lang w:val="ru-RU"/>
        </w:rPr>
        <w:t>дать нормализации внешних условий</w:t>
      </w:r>
      <w:r w:rsidR="004768AE" w:rsidRPr="00D548A1">
        <w:rPr>
          <w:lang w:val="ru-RU"/>
        </w:rPr>
        <w:t>.</w:t>
      </w:r>
    </w:p>
    <w:p w14:paraId="6E6ED6C1" w14:textId="24FD1CDB" w:rsidR="00C267EC" w:rsidRPr="00D548A1" w:rsidRDefault="00C267EC" w:rsidP="00EA3EAB">
      <w:pPr>
        <w:pStyle w:val="2"/>
      </w:pPr>
      <w:bookmarkStart w:id="194" w:name="_Toc492298124"/>
      <w:bookmarkStart w:id="195" w:name="_Ref501630174"/>
      <w:bookmarkStart w:id="196" w:name="_Ref515445763"/>
      <w:bookmarkStart w:id="197" w:name="_Toc44926857"/>
      <w:r w:rsidRPr="00D548A1">
        <w:t>Требования к интерфейсам</w:t>
      </w:r>
      <w:bookmarkEnd w:id="194"/>
      <w:bookmarkEnd w:id="195"/>
      <w:bookmarkEnd w:id="196"/>
      <w:bookmarkEnd w:id="197"/>
    </w:p>
    <w:p w14:paraId="2D319C9B" w14:textId="77777777" w:rsidR="00C267EC" w:rsidRPr="00D548A1" w:rsidRDefault="001D1F90" w:rsidP="00EA3EAB">
      <w:pPr>
        <w:pStyle w:val="3"/>
        <w:rPr>
          <w:lang w:val="ru-RU"/>
        </w:rPr>
      </w:pPr>
      <w:bookmarkStart w:id="198" w:name="_Toc44926858"/>
      <w:r w:rsidRPr="00D548A1">
        <w:rPr>
          <w:lang w:val="ru-RU"/>
        </w:rPr>
        <w:t>Требования к пользовательскому интерфейсу</w:t>
      </w:r>
      <w:bookmarkEnd w:id="198"/>
    </w:p>
    <w:p w14:paraId="6351AEC3" w14:textId="77777777" w:rsidR="001D1F90" w:rsidRPr="00D548A1" w:rsidRDefault="001D1F90" w:rsidP="009E5F37">
      <w:pPr>
        <w:pStyle w:val="2f6"/>
      </w:pPr>
      <w:bookmarkStart w:id="199" w:name="_Hlk490125273"/>
      <w:r w:rsidRPr="00D548A1">
        <w:t xml:space="preserve">Пользовательский интерфейс предназначен </w:t>
      </w:r>
      <w:proofErr w:type="gramStart"/>
      <w:r w:rsidRPr="00D548A1">
        <w:t>для</w:t>
      </w:r>
      <w:proofErr w:type="gramEnd"/>
      <w:r w:rsidRPr="00D548A1">
        <w:t>:</w:t>
      </w:r>
    </w:p>
    <w:p w14:paraId="4FAA617B" w14:textId="77777777" w:rsidR="001D1F90" w:rsidRPr="00D548A1" w:rsidRDefault="001D1F90" w:rsidP="00E960D2">
      <w:pPr>
        <w:pStyle w:val="a6"/>
        <w:numPr>
          <w:ilvl w:val="0"/>
          <w:numId w:val="179"/>
        </w:numPr>
      </w:pPr>
      <w:r w:rsidRPr="00D548A1">
        <w:t>индикации состояния прибора;</w:t>
      </w:r>
    </w:p>
    <w:p w14:paraId="566A8213" w14:textId="77777777" w:rsidR="001D1F90" w:rsidRPr="00D548A1" w:rsidRDefault="001D1F90" w:rsidP="001F61AB">
      <w:pPr>
        <w:pStyle w:val="a6"/>
      </w:pPr>
      <w:r w:rsidRPr="00D548A1">
        <w:t>установки/удаления перемычки (перемычек) снятия ЗС.</w:t>
      </w:r>
    </w:p>
    <w:p w14:paraId="4F0CFD4D" w14:textId="77777777" w:rsidR="001D1F90" w:rsidRPr="00D548A1" w:rsidRDefault="001D1F90" w:rsidP="009E5F37">
      <w:pPr>
        <w:pStyle w:val="2f6"/>
      </w:pPr>
      <w:r w:rsidRPr="00D548A1">
        <w:t>Пользовательский интерфейс реализован с помощью следующих элементов:</w:t>
      </w:r>
    </w:p>
    <w:p w14:paraId="405E4A1D" w14:textId="77777777" w:rsidR="001D1F90" w:rsidRPr="00D548A1" w:rsidRDefault="001D1F90" w:rsidP="00E960D2">
      <w:pPr>
        <w:pStyle w:val="a6"/>
        <w:numPr>
          <w:ilvl w:val="0"/>
          <w:numId w:val="180"/>
        </w:numPr>
      </w:pPr>
      <w:r w:rsidRPr="00D548A1">
        <w:t>индикатор «ПОЛОЖЕНИЕ+» зелёного цвета;</w:t>
      </w:r>
    </w:p>
    <w:p w14:paraId="7C4E1DE3" w14:textId="77777777" w:rsidR="001D1F90" w:rsidRPr="00D548A1" w:rsidRDefault="001D1F90" w:rsidP="001F61AB">
      <w:pPr>
        <w:pStyle w:val="a6"/>
      </w:pPr>
      <w:r w:rsidRPr="00D548A1">
        <w:t>индикатор «ПОЛОЖЕНИ</w:t>
      </w:r>
      <w:proofErr w:type="gramStart"/>
      <w:r w:rsidRPr="00D548A1">
        <w:t>Е-</w:t>
      </w:r>
      <w:proofErr w:type="gramEnd"/>
      <w:r w:rsidRPr="00D548A1">
        <w:t>» зелёного цвета;</w:t>
      </w:r>
    </w:p>
    <w:p w14:paraId="5BDD881F" w14:textId="77777777" w:rsidR="001D1F90" w:rsidRPr="00D548A1" w:rsidRDefault="001D1F90" w:rsidP="001F61AB">
      <w:pPr>
        <w:pStyle w:val="a6"/>
      </w:pPr>
      <w:r w:rsidRPr="00D548A1">
        <w:t>индикатор «ПОТЕРЯ КОНТРОЛЯ» зеленого цвета;</w:t>
      </w:r>
    </w:p>
    <w:p w14:paraId="5CBBF470" w14:textId="77777777" w:rsidR="001D1F90" w:rsidRPr="00D548A1" w:rsidRDefault="001D1F90" w:rsidP="001F61AB">
      <w:pPr>
        <w:pStyle w:val="a6"/>
      </w:pPr>
      <w:r w:rsidRPr="00D548A1">
        <w:t>индикатор «ОТКАЗ» красного цвета;</w:t>
      </w:r>
    </w:p>
    <w:p w14:paraId="319D4B19" w14:textId="77777777" w:rsidR="001D1F90" w:rsidRPr="00D548A1" w:rsidRDefault="001D1F90" w:rsidP="001F61AB">
      <w:pPr>
        <w:pStyle w:val="a6"/>
      </w:pPr>
      <w:r w:rsidRPr="00D548A1">
        <w:t>индикатор «RS1» желтого цвета;</w:t>
      </w:r>
    </w:p>
    <w:p w14:paraId="7A56D2D3" w14:textId="77777777" w:rsidR="001D1F90" w:rsidRPr="00D548A1" w:rsidRDefault="001D1F90" w:rsidP="001F61AB">
      <w:pPr>
        <w:pStyle w:val="a6"/>
      </w:pPr>
      <w:r w:rsidRPr="00D548A1">
        <w:t>индикатор «RS2» желтого цвета;</w:t>
      </w:r>
    </w:p>
    <w:p w14:paraId="6FE2D333" w14:textId="77777777" w:rsidR="001D1F90" w:rsidRPr="00D548A1" w:rsidRDefault="001D1F90" w:rsidP="001F61AB">
      <w:pPr>
        <w:pStyle w:val="a6"/>
      </w:pPr>
      <w:r w:rsidRPr="00D548A1">
        <w:t>разъем для установки/удаления перемычки снятия ЗС (один для каждого МК).</w:t>
      </w:r>
    </w:p>
    <w:p w14:paraId="6BCD30C1" w14:textId="48AC0C75" w:rsidR="001D1F90" w:rsidRPr="00D548A1" w:rsidRDefault="001D1F90" w:rsidP="001D1F90">
      <w:pPr>
        <w:pStyle w:val="affff"/>
      </w:pPr>
      <w:r w:rsidRPr="00D548A1">
        <w:t>Требования к индикации изложены в ВИ «Индикация»</w:t>
      </w:r>
      <w:r w:rsidR="00131550" w:rsidRPr="00D548A1">
        <w:t xml:space="preserve"> </w:t>
      </w:r>
      <w:r w:rsidR="001F61AB" w:rsidRPr="00D548A1">
        <w:t>(см. </w:t>
      </w:r>
      <w:r w:rsidR="00FC788A" w:rsidRPr="00D548A1">
        <w:fldChar w:fldCharType="begin"/>
      </w:r>
      <w:r w:rsidR="00FC788A" w:rsidRPr="00D548A1">
        <w:instrText xml:space="preserve"> REF _Ref44675363 \r \h </w:instrText>
      </w:r>
      <w:r w:rsidR="00FC788A" w:rsidRPr="00D548A1">
        <w:fldChar w:fldCharType="separate"/>
      </w:r>
      <w:r w:rsidR="00FC788A" w:rsidRPr="00D548A1">
        <w:t>3.1.2.2</w:t>
      </w:r>
      <w:r w:rsidR="00FC788A" w:rsidRPr="00D548A1">
        <w:fldChar w:fldCharType="end"/>
      </w:r>
      <w:r w:rsidR="001F61AB" w:rsidRPr="00D548A1">
        <w:t>)</w:t>
      </w:r>
      <w:r w:rsidRPr="00D548A1">
        <w:t>.</w:t>
      </w:r>
    </w:p>
    <w:p w14:paraId="39D4453D" w14:textId="0B66B6EE" w:rsidR="001D1F90" w:rsidRPr="00D548A1" w:rsidRDefault="001D1F90" w:rsidP="001D1F90">
      <w:pPr>
        <w:pStyle w:val="affff"/>
      </w:pPr>
      <w:r w:rsidRPr="00D548A1">
        <w:t>Процедура снятия ЗС описана в ВИ «Снятие ЗС»</w:t>
      </w:r>
      <w:r w:rsidR="00131550" w:rsidRPr="00D548A1">
        <w:t xml:space="preserve"> </w:t>
      </w:r>
      <w:r w:rsidR="001F61AB" w:rsidRPr="00D548A1">
        <w:t>(см. </w:t>
      </w:r>
      <w:r w:rsidR="00FC788A" w:rsidRPr="00D548A1">
        <w:fldChar w:fldCharType="begin"/>
      </w:r>
      <w:r w:rsidR="00FC788A" w:rsidRPr="00D548A1">
        <w:instrText xml:space="preserve"> REF _Ref44675396 \r \h </w:instrText>
      </w:r>
      <w:r w:rsidR="00FC788A" w:rsidRPr="00D548A1">
        <w:fldChar w:fldCharType="separate"/>
      </w:r>
      <w:r w:rsidR="00FC788A" w:rsidRPr="00D548A1">
        <w:t>3.1.2.18</w:t>
      </w:r>
      <w:r w:rsidR="00FC788A" w:rsidRPr="00D548A1">
        <w:fldChar w:fldCharType="end"/>
      </w:r>
      <w:r w:rsidR="001F61AB" w:rsidRPr="00D548A1">
        <w:t>)</w:t>
      </w:r>
      <w:r w:rsidRPr="00D548A1">
        <w:t>.</w:t>
      </w:r>
    </w:p>
    <w:p w14:paraId="4E734F04" w14:textId="77777777" w:rsidR="00745133" w:rsidRPr="00D548A1" w:rsidRDefault="00745133" w:rsidP="003B1CA7">
      <w:pPr>
        <w:pStyle w:val="3"/>
        <w:rPr>
          <w:lang w:val="ru-RU"/>
        </w:rPr>
      </w:pPr>
      <w:bookmarkStart w:id="200" w:name="_Toc493079513"/>
      <w:bookmarkStart w:id="201" w:name="_Toc17963738"/>
      <w:bookmarkStart w:id="202" w:name="_Toc44926859"/>
      <w:bookmarkStart w:id="203" w:name="_Hlk489264002"/>
      <w:bookmarkEnd w:id="199"/>
      <w:r w:rsidRPr="00D548A1">
        <w:rPr>
          <w:lang w:val="ru-RU"/>
        </w:rPr>
        <w:lastRenderedPageBreak/>
        <w:t>Требования к коммуникационным интерфейсам</w:t>
      </w:r>
      <w:bookmarkEnd w:id="200"/>
      <w:bookmarkEnd w:id="201"/>
      <w:bookmarkEnd w:id="202"/>
    </w:p>
    <w:bookmarkEnd w:id="203"/>
    <w:p w14:paraId="38AB3C9F" w14:textId="65C96815" w:rsidR="00745133" w:rsidRPr="00D548A1" w:rsidRDefault="00745133" w:rsidP="003B1CA7">
      <w:pPr>
        <w:pStyle w:val="affff"/>
      </w:pPr>
      <w:r w:rsidRPr="00D548A1">
        <w:t xml:space="preserve">ПО </w:t>
      </w:r>
      <w:r w:rsidR="00A85B61" w:rsidRPr="00D548A1">
        <w:t>ОКПС-Е-К</w:t>
      </w:r>
      <w:r w:rsidRPr="00D548A1">
        <w:t xml:space="preserve"> должно взаимодействовать с </w:t>
      </w:r>
      <w:r w:rsidR="00FC788A" w:rsidRPr="00D548A1">
        <w:t>УС</w:t>
      </w:r>
      <w:r w:rsidRPr="00D548A1">
        <w:t xml:space="preserve"> в соответствии с Пр</w:t>
      </w:r>
      <w:r w:rsidRPr="00D548A1">
        <w:t>о</w:t>
      </w:r>
      <w:r w:rsidRPr="00D548A1">
        <w:t>токолом.</w:t>
      </w:r>
    </w:p>
    <w:p w14:paraId="1C417662" w14:textId="77777777" w:rsidR="00745133" w:rsidRPr="00D548A1" w:rsidRDefault="00745133" w:rsidP="003B1CA7">
      <w:pPr>
        <w:pStyle w:val="affff"/>
      </w:pPr>
      <w:r w:rsidRPr="00D548A1">
        <w:t>При работе прибора в режиме с резервированием ПО должно взаим</w:t>
      </w:r>
      <w:r w:rsidRPr="00D548A1">
        <w:t>о</w:t>
      </w:r>
      <w:r w:rsidRPr="00D548A1">
        <w:t>действовать со смежным прибором в соответствии с документом «Требов</w:t>
      </w:r>
      <w:r w:rsidRPr="00D548A1">
        <w:t>а</w:t>
      </w:r>
      <w:r w:rsidRPr="00D548A1">
        <w:t xml:space="preserve">ния к формату обмена диагностической информацией между </w:t>
      </w:r>
      <w:proofErr w:type="gramStart"/>
      <w:r w:rsidRPr="00D548A1">
        <w:t>ОК</w:t>
      </w:r>
      <w:proofErr w:type="gramEnd"/>
      <w:r w:rsidRPr="00D548A1">
        <w:t xml:space="preserve"> в пределах пары «основной-резервный».</w:t>
      </w:r>
    </w:p>
    <w:p w14:paraId="1667402E" w14:textId="77777777" w:rsidR="005962F8" w:rsidRPr="00D548A1" w:rsidRDefault="00745133" w:rsidP="003B1CA7">
      <w:pPr>
        <w:pStyle w:val="affff"/>
      </w:pPr>
      <w:r w:rsidRPr="00D548A1">
        <w:t xml:space="preserve">Для отладки </w:t>
      </w:r>
      <w:proofErr w:type="gramStart"/>
      <w:r w:rsidRPr="00D548A1">
        <w:t>ПО</w:t>
      </w:r>
      <w:proofErr w:type="gramEnd"/>
      <w:r w:rsidRPr="00D548A1">
        <w:t xml:space="preserve"> </w:t>
      </w:r>
      <w:r w:rsidR="00DD1DF4" w:rsidRPr="00D548A1">
        <w:t xml:space="preserve">и </w:t>
      </w:r>
      <w:proofErr w:type="gramStart"/>
      <w:r w:rsidR="00DD1DF4" w:rsidRPr="00D548A1">
        <w:t>вывода</w:t>
      </w:r>
      <w:proofErr w:type="gramEnd"/>
      <w:r w:rsidR="00DD1DF4" w:rsidRPr="00D548A1">
        <w:t xml:space="preserve"> отладочной информации </w:t>
      </w:r>
      <w:r w:rsidRPr="00D548A1">
        <w:t>возможно испол</w:t>
      </w:r>
      <w:r w:rsidRPr="00D548A1">
        <w:t>ь</w:t>
      </w:r>
      <w:r w:rsidRPr="00D548A1">
        <w:t xml:space="preserve">зование </w:t>
      </w:r>
      <w:r w:rsidR="00DD1DF4" w:rsidRPr="00D548A1">
        <w:t>интерфейса SPI.</w:t>
      </w:r>
    </w:p>
    <w:p w14:paraId="6E9172E3" w14:textId="77777777" w:rsidR="007F0C87" w:rsidRPr="00D548A1" w:rsidRDefault="007F0C87" w:rsidP="003B1CA7">
      <w:pPr>
        <w:pStyle w:val="3"/>
        <w:rPr>
          <w:lang w:val="ru-RU"/>
        </w:rPr>
      </w:pPr>
      <w:bookmarkStart w:id="204" w:name="_Toc44926860"/>
      <w:bookmarkStart w:id="205" w:name="_Toc492298144"/>
      <w:r w:rsidRPr="00D548A1">
        <w:rPr>
          <w:lang w:val="ru-RU"/>
        </w:rPr>
        <w:t>Требования к аппаратным интерфейсам</w:t>
      </w:r>
      <w:bookmarkEnd w:id="204"/>
    </w:p>
    <w:p w14:paraId="5CF15E8E" w14:textId="0C6CCB2E" w:rsidR="007F0C87" w:rsidRPr="00D548A1" w:rsidRDefault="007F0C87" w:rsidP="003B1CA7">
      <w:pPr>
        <w:pStyle w:val="affff"/>
      </w:pPr>
      <w:r w:rsidRPr="00D548A1">
        <w:t xml:space="preserve">ПО </w:t>
      </w:r>
      <w:r w:rsidR="006319AD" w:rsidRPr="00D548A1">
        <w:t>ОКПС-Е-К</w:t>
      </w:r>
      <w:r w:rsidRPr="00D548A1">
        <w:t xml:space="preserve"> должно взаимодействовать с аппаратным обеспечением посредством входных и выходных сигналов, поступающих на выводы МК. Перечень сигналов и их краткое описание приведены в таблице </w:t>
      </w:r>
      <w:r w:rsidR="00346D91" w:rsidRPr="00D548A1">
        <w:t>4</w:t>
      </w:r>
      <w:r w:rsidRPr="00D548A1">
        <w:t>.</w:t>
      </w:r>
    </w:p>
    <w:p w14:paraId="32C56399" w14:textId="77777777" w:rsidR="00036905" w:rsidRPr="00D548A1" w:rsidRDefault="00036905" w:rsidP="00036905">
      <w:pPr>
        <w:jc w:val="both"/>
        <w:rPr>
          <w:rFonts w:eastAsia="Calibri"/>
          <w:b/>
        </w:rPr>
        <w:sectPr w:rsidR="00036905" w:rsidRPr="00D548A1" w:rsidSect="00044ACC">
          <w:footerReference w:type="default" r:id="rId25"/>
          <w:footerReference w:type="first" r:id="rId26"/>
          <w:pgSz w:w="11907" w:h="16840" w:code="9"/>
          <w:pgMar w:top="1134" w:right="851" w:bottom="1134" w:left="1701" w:header="567" w:footer="567" w:gutter="0"/>
          <w:cols w:space="720"/>
          <w:titlePg/>
          <w:docGrid w:linePitch="381"/>
        </w:sectPr>
      </w:pPr>
    </w:p>
    <w:p w14:paraId="598AC1A4" w14:textId="77777777" w:rsidR="001B6586" w:rsidRPr="00D548A1" w:rsidRDefault="001B6586" w:rsidP="00A6734A">
      <w:pPr>
        <w:pStyle w:val="afffd"/>
        <w:jc w:val="both"/>
      </w:pPr>
      <w:r w:rsidRPr="00D548A1">
        <w:lastRenderedPageBreak/>
        <w:t xml:space="preserve">Таблица </w:t>
      </w:r>
      <w:r w:rsidR="00346D91" w:rsidRPr="00D548A1">
        <w:t>4</w:t>
      </w:r>
      <w:r w:rsidRPr="00D548A1">
        <w:t xml:space="preserve"> – Краткое описание сигналов, обеспечивающих интерфейс между аппаратным </w:t>
      </w:r>
      <w:r w:rsidR="00D8089D" w:rsidRPr="00D548A1">
        <w:t xml:space="preserve">обеспечением </w:t>
      </w:r>
      <w:r w:rsidRPr="00D548A1">
        <w:t xml:space="preserve">и </w:t>
      </w:r>
      <w:r w:rsidR="00D8089D" w:rsidRPr="00D548A1">
        <w:t>ПО</w:t>
      </w:r>
      <w:r w:rsidRPr="00D548A1">
        <w:t xml:space="preserve"> </w:t>
      </w:r>
      <w:r w:rsidR="006319AD" w:rsidRPr="00D548A1">
        <w:t>ОКПС-Е-К</w:t>
      </w:r>
    </w:p>
    <w:tbl>
      <w:tblPr>
        <w:tblStyle w:val="aff7"/>
        <w:tblW w:w="14596" w:type="dxa"/>
        <w:jc w:val="center"/>
        <w:tblLayout w:type="fixed"/>
        <w:tblCellMar>
          <w:top w:w="85" w:type="dxa"/>
          <w:bottom w:w="85" w:type="dxa"/>
        </w:tblCellMar>
        <w:tblLook w:val="04A0" w:firstRow="1" w:lastRow="0" w:firstColumn="1" w:lastColumn="0" w:noHBand="0" w:noVBand="1"/>
      </w:tblPr>
      <w:tblGrid>
        <w:gridCol w:w="1376"/>
        <w:gridCol w:w="2394"/>
        <w:gridCol w:w="1560"/>
        <w:gridCol w:w="2063"/>
        <w:gridCol w:w="1109"/>
        <w:gridCol w:w="6094"/>
      </w:tblGrid>
      <w:tr w:rsidR="00FC0609" w:rsidRPr="00D548A1" w14:paraId="20B72BF6" w14:textId="77777777" w:rsidTr="00414D5A">
        <w:trPr>
          <w:tblHeader/>
          <w:jc w:val="center"/>
        </w:trPr>
        <w:tc>
          <w:tcPr>
            <w:tcW w:w="1376" w:type="dxa"/>
            <w:tcBorders>
              <w:bottom w:val="single" w:sz="4" w:space="0" w:color="000000"/>
            </w:tcBorders>
            <w:shd w:val="clear" w:color="auto" w:fill="auto"/>
            <w:vAlign w:val="center"/>
          </w:tcPr>
          <w:p w14:paraId="3B33A159" w14:textId="77777777" w:rsidR="00FC0609" w:rsidRPr="00D548A1" w:rsidRDefault="00FC0609" w:rsidP="00200119">
            <w:pPr>
              <w:jc w:val="center"/>
              <w:rPr>
                <w:rFonts w:eastAsia="Calibri"/>
                <w:b/>
                <w:sz w:val="24"/>
                <w:szCs w:val="24"/>
              </w:rPr>
            </w:pPr>
            <w:r w:rsidRPr="00D548A1">
              <w:rPr>
                <w:rFonts w:eastAsia="Calibri"/>
                <w:b/>
                <w:sz w:val="24"/>
                <w:szCs w:val="24"/>
              </w:rPr>
              <w:t>№ вывода МК</w:t>
            </w:r>
          </w:p>
        </w:tc>
        <w:tc>
          <w:tcPr>
            <w:tcW w:w="2394" w:type="dxa"/>
            <w:tcBorders>
              <w:bottom w:val="single" w:sz="4" w:space="0" w:color="000000"/>
            </w:tcBorders>
            <w:shd w:val="clear" w:color="auto" w:fill="auto"/>
            <w:vAlign w:val="center"/>
          </w:tcPr>
          <w:p w14:paraId="46C194F8" w14:textId="77777777" w:rsidR="00FC0609" w:rsidRPr="00D548A1" w:rsidRDefault="00FC0609" w:rsidP="00200119">
            <w:pPr>
              <w:jc w:val="center"/>
              <w:rPr>
                <w:rFonts w:eastAsia="Calibri"/>
                <w:b/>
                <w:sz w:val="24"/>
                <w:szCs w:val="24"/>
              </w:rPr>
            </w:pPr>
            <w:r w:rsidRPr="00D548A1">
              <w:rPr>
                <w:rFonts w:eastAsia="Calibri"/>
                <w:b/>
                <w:sz w:val="24"/>
                <w:szCs w:val="24"/>
              </w:rPr>
              <w:t xml:space="preserve">Название (обозначение) сигнала по Э3 </w:t>
            </w:r>
            <w:r w:rsidRPr="00D548A1">
              <w:rPr>
                <w:rFonts w:eastAsia="Calibri"/>
                <w:b/>
                <w:sz w:val="24"/>
                <w:szCs w:val="24"/>
                <w:vertAlign w:val="superscript"/>
              </w:rPr>
              <w:t>1)</w:t>
            </w:r>
          </w:p>
        </w:tc>
        <w:tc>
          <w:tcPr>
            <w:tcW w:w="1560" w:type="dxa"/>
            <w:tcBorders>
              <w:bottom w:val="single" w:sz="4" w:space="0" w:color="000000"/>
            </w:tcBorders>
            <w:shd w:val="clear" w:color="auto" w:fill="auto"/>
            <w:vAlign w:val="center"/>
          </w:tcPr>
          <w:p w14:paraId="0B7CCC6F" w14:textId="77777777" w:rsidR="00FC0609" w:rsidRPr="00D548A1" w:rsidRDefault="00FC0609" w:rsidP="00200119">
            <w:pPr>
              <w:jc w:val="center"/>
              <w:rPr>
                <w:rFonts w:eastAsia="Calibri"/>
                <w:b/>
                <w:sz w:val="24"/>
                <w:szCs w:val="24"/>
              </w:rPr>
            </w:pPr>
            <w:r w:rsidRPr="00D548A1">
              <w:rPr>
                <w:rFonts w:eastAsia="Calibri"/>
                <w:b/>
                <w:sz w:val="24"/>
                <w:szCs w:val="24"/>
              </w:rPr>
              <w:t>Порт МК</w:t>
            </w:r>
          </w:p>
        </w:tc>
        <w:tc>
          <w:tcPr>
            <w:tcW w:w="2063" w:type="dxa"/>
            <w:tcBorders>
              <w:bottom w:val="single" w:sz="4" w:space="0" w:color="000000"/>
            </w:tcBorders>
            <w:shd w:val="clear" w:color="auto" w:fill="auto"/>
            <w:vAlign w:val="center"/>
          </w:tcPr>
          <w:p w14:paraId="4DBB65BC" w14:textId="77777777" w:rsidR="00FC0609" w:rsidRPr="00D548A1" w:rsidRDefault="00FC0609" w:rsidP="00200119">
            <w:pPr>
              <w:jc w:val="center"/>
              <w:rPr>
                <w:rFonts w:eastAsia="Calibri"/>
                <w:b/>
                <w:sz w:val="24"/>
                <w:szCs w:val="24"/>
              </w:rPr>
            </w:pPr>
            <w:r w:rsidRPr="00D548A1">
              <w:rPr>
                <w:rFonts w:eastAsia="Calibri"/>
                <w:b/>
                <w:sz w:val="24"/>
                <w:szCs w:val="24"/>
              </w:rPr>
              <w:t>Используемая альтернативная функция порта</w:t>
            </w:r>
          </w:p>
        </w:tc>
        <w:tc>
          <w:tcPr>
            <w:tcW w:w="1109" w:type="dxa"/>
            <w:tcBorders>
              <w:bottom w:val="single" w:sz="4" w:space="0" w:color="000000"/>
            </w:tcBorders>
            <w:shd w:val="clear" w:color="auto" w:fill="auto"/>
            <w:vAlign w:val="center"/>
          </w:tcPr>
          <w:p w14:paraId="293ACBF8" w14:textId="77777777" w:rsidR="00FC0609" w:rsidRPr="00D548A1" w:rsidRDefault="00FC0609" w:rsidP="00200119">
            <w:pPr>
              <w:jc w:val="center"/>
              <w:rPr>
                <w:rFonts w:eastAsia="Calibri"/>
                <w:b/>
                <w:sz w:val="24"/>
                <w:szCs w:val="24"/>
              </w:rPr>
            </w:pPr>
            <w:r w:rsidRPr="00D548A1">
              <w:rPr>
                <w:rFonts w:eastAsia="Calibri"/>
                <w:b/>
                <w:sz w:val="24"/>
                <w:szCs w:val="24"/>
              </w:rPr>
              <w:t xml:space="preserve">Режим работы вывода МК </w:t>
            </w:r>
            <w:r w:rsidRPr="00D548A1">
              <w:rPr>
                <w:rFonts w:eastAsia="Calibri"/>
                <w:b/>
                <w:sz w:val="24"/>
                <w:szCs w:val="24"/>
                <w:vertAlign w:val="superscript"/>
              </w:rPr>
              <w:t>2)</w:t>
            </w:r>
          </w:p>
        </w:tc>
        <w:tc>
          <w:tcPr>
            <w:tcW w:w="6094" w:type="dxa"/>
            <w:tcBorders>
              <w:bottom w:val="single" w:sz="4" w:space="0" w:color="000000"/>
            </w:tcBorders>
            <w:shd w:val="clear" w:color="auto" w:fill="auto"/>
            <w:vAlign w:val="center"/>
          </w:tcPr>
          <w:p w14:paraId="4FAFA76F" w14:textId="77777777" w:rsidR="00FC0609" w:rsidRPr="00D548A1" w:rsidRDefault="00FC0609" w:rsidP="00200119">
            <w:pPr>
              <w:jc w:val="center"/>
              <w:rPr>
                <w:rFonts w:eastAsia="Calibri"/>
                <w:b/>
                <w:sz w:val="24"/>
                <w:szCs w:val="24"/>
              </w:rPr>
            </w:pPr>
            <w:r w:rsidRPr="00D548A1">
              <w:rPr>
                <w:rFonts w:eastAsia="Calibri"/>
                <w:b/>
                <w:sz w:val="24"/>
                <w:szCs w:val="24"/>
              </w:rPr>
              <w:t>Описание сигнала</w:t>
            </w:r>
          </w:p>
        </w:tc>
      </w:tr>
      <w:tr w:rsidR="00E96326" w:rsidRPr="00D548A1" w14:paraId="20F794EF" w14:textId="77777777" w:rsidTr="00414D5A">
        <w:trPr>
          <w:trHeight w:val="288"/>
          <w:jc w:val="center"/>
        </w:trPr>
        <w:tc>
          <w:tcPr>
            <w:tcW w:w="1376" w:type="dxa"/>
            <w:tcBorders>
              <w:bottom w:val="single" w:sz="4" w:space="0" w:color="000000"/>
            </w:tcBorders>
            <w:shd w:val="clear" w:color="auto" w:fill="auto"/>
            <w:vAlign w:val="center"/>
          </w:tcPr>
          <w:p w14:paraId="2E1E3FA7" w14:textId="77777777" w:rsidR="00E96326" w:rsidRPr="00D548A1" w:rsidRDefault="00E96326"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597CC7DA" w14:textId="77777777" w:rsidR="00E96326" w:rsidRPr="00D548A1" w:rsidRDefault="00E96326" w:rsidP="00114E27">
            <w:pPr>
              <w:jc w:val="center"/>
              <w:rPr>
                <w:rFonts w:eastAsia="Calibri"/>
                <w:sz w:val="22"/>
                <w:szCs w:val="22"/>
              </w:rPr>
            </w:pPr>
            <w:r w:rsidRPr="00D548A1">
              <w:rPr>
                <w:rFonts w:eastAsia="Calibri"/>
                <w:sz w:val="22"/>
                <w:szCs w:val="22"/>
              </w:rPr>
              <w:t>KZ</w:t>
            </w:r>
          </w:p>
        </w:tc>
        <w:tc>
          <w:tcPr>
            <w:tcW w:w="1560" w:type="dxa"/>
            <w:tcBorders>
              <w:bottom w:val="single" w:sz="4" w:space="0" w:color="000000"/>
            </w:tcBorders>
            <w:shd w:val="clear" w:color="auto" w:fill="auto"/>
            <w:vAlign w:val="center"/>
          </w:tcPr>
          <w:p w14:paraId="230BDC66" w14:textId="77777777" w:rsidR="00E96326" w:rsidRPr="00D548A1" w:rsidRDefault="00E96326" w:rsidP="00114E27">
            <w:pPr>
              <w:jc w:val="center"/>
              <w:rPr>
                <w:rFonts w:eastAsia="Calibri"/>
                <w:sz w:val="22"/>
                <w:szCs w:val="22"/>
              </w:rPr>
            </w:pPr>
            <w:r w:rsidRPr="00D548A1">
              <w:rPr>
                <w:rFonts w:eastAsia="Calibri"/>
                <w:sz w:val="22"/>
                <w:szCs w:val="22"/>
              </w:rPr>
              <w:t>RG15 / AN23</w:t>
            </w:r>
          </w:p>
        </w:tc>
        <w:tc>
          <w:tcPr>
            <w:tcW w:w="2063" w:type="dxa"/>
            <w:tcBorders>
              <w:bottom w:val="single" w:sz="4" w:space="0" w:color="000000"/>
            </w:tcBorders>
            <w:shd w:val="clear" w:color="auto" w:fill="auto"/>
            <w:vAlign w:val="center"/>
          </w:tcPr>
          <w:p w14:paraId="1913059B" w14:textId="77777777" w:rsidR="00E96326" w:rsidRPr="00D548A1" w:rsidRDefault="00E96326" w:rsidP="00114E27">
            <w:pPr>
              <w:jc w:val="center"/>
              <w:rPr>
                <w:rFonts w:eastAsia="Calibri"/>
                <w:sz w:val="22"/>
                <w:szCs w:val="22"/>
              </w:rPr>
            </w:pPr>
          </w:p>
        </w:tc>
        <w:tc>
          <w:tcPr>
            <w:tcW w:w="1109" w:type="dxa"/>
            <w:tcBorders>
              <w:bottom w:val="single" w:sz="4" w:space="0" w:color="000000"/>
            </w:tcBorders>
            <w:shd w:val="clear" w:color="auto" w:fill="auto"/>
            <w:vAlign w:val="center"/>
          </w:tcPr>
          <w:p w14:paraId="09CAC8E7" w14:textId="77777777" w:rsidR="00E96326" w:rsidRPr="00D548A1" w:rsidRDefault="00E96326" w:rsidP="00114E27">
            <w:pPr>
              <w:jc w:val="center"/>
              <w:rPr>
                <w:rFonts w:eastAsia="Calibri"/>
                <w:sz w:val="22"/>
                <w:szCs w:val="22"/>
              </w:rPr>
            </w:pPr>
            <w:r w:rsidRPr="00D548A1">
              <w:rPr>
                <w:rFonts w:eastAsia="Calibri"/>
                <w:sz w:val="22"/>
                <w:szCs w:val="22"/>
              </w:rPr>
              <w:t>Вх.</w:t>
            </w:r>
          </w:p>
        </w:tc>
        <w:tc>
          <w:tcPr>
            <w:tcW w:w="6094" w:type="dxa"/>
            <w:tcBorders>
              <w:bottom w:val="single" w:sz="4" w:space="0" w:color="000000"/>
            </w:tcBorders>
            <w:shd w:val="clear" w:color="auto" w:fill="auto"/>
            <w:vAlign w:val="center"/>
          </w:tcPr>
          <w:p w14:paraId="438A053C" w14:textId="77777777" w:rsidR="00E96326" w:rsidRPr="00D548A1" w:rsidRDefault="00E96326" w:rsidP="00114E27">
            <w:pPr>
              <w:jc w:val="both"/>
              <w:rPr>
                <w:rFonts w:eastAsia="Calibri"/>
                <w:sz w:val="22"/>
                <w:szCs w:val="22"/>
              </w:rPr>
            </w:pPr>
            <w:r w:rsidRPr="00D548A1">
              <w:rPr>
                <w:rFonts w:eastAsia="Calibri"/>
                <w:sz w:val="22"/>
                <w:szCs w:val="22"/>
              </w:rPr>
              <w:t>Вход сигнала КЗ в цепях управления двигателем.</w:t>
            </w:r>
          </w:p>
        </w:tc>
      </w:tr>
      <w:tr w:rsidR="00E96326" w:rsidRPr="00D548A1" w14:paraId="4AB0A900" w14:textId="77777777" w:rsidTr="00414D5A">
        <w:trPr>
          <w:jc w:val="center"/>
        </w:trPr>
        <w:tc>
          <w:tcPr>
            <w:tcW w:w="1376" w:type="dxa"/>
            <w:vMerge w:val="restart"/>
            <w:shd w:val="clear" w:color="auto" w:fill="auto"/>
            <w:vAlign w:val="center"/>
          </w:tcPr>
          <w:p w14:paraId="551948E6" w14:textId="77777777" w:rsidR="00E96326" w:rsidRPr="00D548A1" w:rsidRDefault="00E9632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460E829C" w14:textId="77777777" w:rsidR="00E96326" w:rsidRPr="00D548A1" w:rsidRDefault="00E96326" w:rsidP="00E96326">
            <w:pPr>
              <w:jc w:val="center"/>
              <w:rPr>
                <w:rFonts w:eastAsia="Calibri"/>
                <w:sz w:val="22"/>
                <w:szCs w:val="22"/>
              </w:rPr>
            </w:pPr>
            <w:r w:rsidRPr="00D548A1">
              <w:rPr>
                <w:rFonts w:eastAsia="Calibri"/>
                <w:b/>
                <w:i/>
                <w:sz w:val="22"/>
                <w:szCs w:val="22"/>
              </w:rPr>
              <w:t xml:space="preserve">M: </w:t>
            </w:r>
            <w:r w:rsidRPr="00D548A1">
              <w:rPr>
                <w:rFonts w:eastAsia="Calibri"/>
                <w:sz w:val="22"/>
                <w:szCs w:val="22"/>
              </w:rPr>
              <w:t>3V3-M</w:t>
            </w:r>
          </w:p>
        </w:tc>
        <w:tc>
          <w:tcPr>
            <w:tcW w:w="1560" w:type="dxa"/>
            <w:shd w:val="clear" w:color="auto" w:fill="auto"/>
            <w:vAlign w:val="center"/>
          </w:tcPr>
          <w:p w14:paraId="35B57975" w14:textId="77777777" w:rsidR="00E96326" w:rsidRPr="00D548A1" w:rsidRDefault="00E96326" w:rsidP="00114E27">
            <w:pPr>
              <w:jc w:val="center"/>
              <w:rPr>
                <w:rFonts w:eastAsia="Calibri"/>
                <w:sz w:val="22"/>
                <w:szCs w:val="22"/>
              </w:rPr>
            </w:pPr>
            <w:r w:rsidRPr="00D548A1">
              <w:rPr>
                <w:rFonts w:eastAsia="Calibri"/>
                <w:sz w:val="22"/>
                <w:szCs w:val="22"/>
              </w:rPr>
              <w:t>–</w:t>
            </w:r>
          </w:p>
        </w:tc>
        <w:tc>
          <w:tcPr>
            <w:tcW w:w="2063" w:type="dxa"/>
            <w:shd w:val="clear" w:color="auto" w:fill="auto"/>
            <w:vAlign w:val="center"/>
          </w:tcPr>
          <w:p w14:paraId="0E014EBB" w14:textId="77777777" w:rsidR="00E96326" w:rsidRPr="00D548A1" w:rsidRDefault="00E96326" w:rsidP="00114E27">
            <w:pPr>
              <w:jc w:val="center"/>
              <w:rPr>
                <w:rFonts w:eastAsia="Calibri"/>
                <w:sz w:val="22"/>
                <w:szCs w:val="22"/>
              </w:rPr>
            </w:pPr>
          </w:p>
        </w:tc>
        <w:tc>
          <w:tcPr>
            <w:tcW w:w="1109" w:type="dxa"/>
            <w:shd w:val="clear" w:color="auto" w:fill="auto"/>
            <w:vAlign w:val="center"/>
          </w:tcPr>
          <w:p w14:paraId="63360B83" w14:textId="77777777" w:rsidR="00E96326" w:rsidRPr="00D548A1" w:rsidRDefault="00E96326" w:rsidP="00114E27">
            <w:pPr>
              <w:jc w:val="center"/>
              <w:rPr>
                <w:rFonts w:eastAsia="Calibri"/>
                <w:sz w:val="22"/>
                <w:szCs w:val="22"/>
              </w:rPr>
            </w:pPr>
          </w:p>
        </w:tc>
        <w:tc>
          <w:tcPr>
            <w:tcW w:w="6094" w:type="dxa"/>
            <w:shd w:val="clear" w:color="auto" w:fill="auto"/>
            <w:vAlign w:val="center"/>
          </w:tcPr>
          <w:p w14:paraId="2B64878B" w14:textId="1532254A" w:rsidR="00E96326" w:rsidRPr="00D548A1" w:rsidRDefault="00E96326" w:rsidP="00114E27">
            <w:pPr>
              <w:jc w:val="both"/>
              <w:rPr>
                <w:rFonts w:eastAsia="Calibri"/>
                <w:sz w:val="22"/>
                <w:szCs w:val="22"/>
              </w:rPr>
            </w:pPr>
            <w:r w:rsidRPr="00D548A1">
              <w:rPr>
                <w:sz w:val="22"/>
                <w:szCs w:val="22"/>
                <w:lang w:eastAsia="ko-KR"/>
              </w:rPr>
              <w:t>Vdd – питание МК</w:t>
            </w:r>
            <w:r w:rsidR="00366FEC" w:rsidRPr="00D548A1">
              <w:rPr>
                <w:sz w:val="22"/>
                <w:szCs w:val="22"/>
                <w:lang w:eastAsia="ko-KR"/>
              </w:rPr>
              <w:t>-</w:t>
            </w:r>
            <w:r w:rsidRPr="00D548A1">
              <w:rPr>
                <w:rFonts w:eastAsia="Calibri"/>
                <w:sz w:val="22"/>
                <w:szCs w:val="22"/>
              </w:rPr>
              <w:t>Master.</w:t>
            </w:r>
          </w:p>
        </w:tc>
      </w:tr>
      <w:tr w:rsidR="00E96326" w:rsidRPr="00D548A1" w14:paraId="78038A9A" w14:textId="77777777" w:rsidTr="00414D5A">
        <w:trPr>
          <w:jc w:val="center"/>
        </w:trPr>
        <w:tc>
          <w:tcPr>
            <w:tcW w:w="1376" w:type="dxa"/>
            <w:vMerge/>
            <w:shd w:val="clear" w:color="auto" w:fill="auto"/>
            <w:vAlign w:val="center"/>
          </w:tcPr>
          <w:p w14:paraId="7650461B" w14:textId="77777777" w:rsidR="00E96326" w:rsidRPr="00D548A1" w:rsidRDefault="00E9632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09E633D" w14:textId="77777777" w:rsidR="00E96326" w:rsidRPr="00D548A1" w:rsidRDefault="00E96326" w:rsidP="00E96326">
            <w:pPr>
              <w:jc w:val="center"/>
              <w:rPr>
                <w:rFonts w:eastAsia="Calibri"/>
                <w:sz w:val="22"/>
                <w:szCs w:val="22"/>
              </w:rPr>
            </w:pPr>
            <w:r w:rsidRPr="00D548A1">
              <w:rPr>
                <w:rFonts w:eastAsia="Calibri"/>
                <w:b/>
                <w:i/>
                <w:sz w:val="22"/>
                <w:szCs w:val="22"/>
              </w:rPr>
              <w:t xml:space="preserve">S: </w:t>
            </w:r>
            <w:r w:rsidRPr="00D548A1">
              <w:rPr>
                <w:rFonts w:eastAsia="Calibri"/>
                <w:sz w:val="22"/>
                <w:szCs w:val="22"/>
              </w:rPr>
              <w:t>3V3-S</w:t>
            </w:r>
          </w:p>
        </w:tc>
        <w:tc>
          <w:tcPr>
            <w:tcW w:w="1560" w:type="dxa"/>
            <w:shd w:val="clear" w:color="auto" w:fill="auto"/>
            <w:vAlign w:val="center"/>
          </w:tcPr>
          <w:p w14:paraId="5751BE27" w14:textId="77777777" w:rsidR="00E96326" w:rsidRPr="00D548A1" w:rsidRDefault="00E96326" w:rsidP="00114E27">
            <w:pPr>
              <w:jc w:val="center"/>
              <w:rPr>
                <w:rFonts w:eastAsia="Calibri"/>
                <w:sz w:val="22"/>
                <w:szCs w:val="22"/>
              </w:rPr>
            </w:pPr>
            <w:r w:rsidRPr="00D548A1">
              <w:rPr>
                <w:rFonts w:eastAsia="Calibri"/>
                <w:sz w:val="22"/>
                <w:szCs w:val="22"/>
              </w:rPr>
              <w:t>–</w:t>
            </w:r>
          </w:p>
        </w:tc>
        <w:tc>
          <w:tcPr>
            <w:tcW w:w="2063" w:type="dxa"/>
            <w:shd w:val="clear" w:color="auto" w:fill="auto"/>
            <w:vAlign w:val="center"/>
          </w:tcPr>
          <w:p w14:paraId="75F8B156" w14:textId="77777777" w:rsidR="00E96326" w:rsidRPr="00D548A1" w:rsidRDefault="00E96326" w:rsidP="00114E27">
            <w:pPr>
              <w:jc w:val="center"/>
              <w:rPr>
                <w:rFonts w:eastAsia="Calibri"/>
                <w:sz w:val="22"/>
                <w:szCs w:val="22"/>
              </w:rPr>
            </w:pPr>
          </w:p>
        </w:tc>
        <w:tc>
          <w:tcPr>
            <w:tcW w:w="1109" w:type="dxa"/>
            <w:shd w:val="clear" w:color="auto" w:fill="auto"/>
            <w:vAlign w:val="center"/>
          </w:tcPr>
          <w:p w14:paraId="60B82D5F" w14:textId="77777777" w:rsidR="00E96326" w:rsidRPr="00D548A1" w:rsidRDefault="00E96326" w:rsidP="00114E27">
            <w:pPr>
              <w:jc w:val="center"/>
              <w:rPr>
                <w:rFonts w:eastAsia="Calibri"/>
                <w:sz w:val="22"/>
                <w:szCs w:val="22"/>
              </w:rPr>
            </w:pPr>
          </w:p>
        </w:tc>
        <w:tc>
          <w:tcPr>
            <w:tcW w:w="6094" w:type="dxa"/>
            <w:shd w:val="clear" w:color="auto" w:fill="auto"/>
            <w:vAlign w:val="center"/>
          </w:tcPr>
          <w:p w14:paraId="14B17C8B" w14:textId="40AA1BBD" w:rsidR="00E96326" w:rsidRPr="00D548A1" w:rsidRDefault="00E96326" w:rsidP="00114E27">
            <w:pPr>
              <w:jc w:val="both"/>
              <w:rPr>
                <w:rFonts w:eastAsia="Calibri"/>
                <w:sz w:val="22"/>
                <w:szCs w:val="22"/>
              </w:rPr>
            </w:pPr>
            <w:r w:rsidRPr="00D548A1">
              <w:rPr>
                <w:sz w:val="22"/>
                <w:szCs w:val="22"/>
                <w:lang w:eastAsia="ko-KR"/>
              </w:rPr>
              <w:t>Vdd – питание МК</w:t>
            </w:r>
            <w:r w:rsidR="00366FEC" w:rsidRPr="00D548A1">
              <w:rPr>
                <w:sz w:val="22"/>
                <w:szCs w:val="22"/>
                <w:lang w:eastAsia="ko-KR"/>
              </w:rPr>
              <w:t>-</w:t>
            </w:r>
            <w:r w:rsidRPr="00D548A1">
              <w:rPr>
                <w:rFonts w:eastAsia="Calibri"/>
                <w:sz w:val="22"/>
                <w:szCs w:val="22"/>
              </w:rPr>
              <w:t>Slave.</w:t>
            </w:r>
          </w:p>
        </w:tc>
      </w:tr>
      <w:tr w:rsidR="00E96326" w:rsidRPr="00D548A1" w14:paraId="3A6A653E" w14:textId="77777777" w:rsidTr="00414D5A">
        <w:trPr>
          <w:jc w:val="center"/>
        </w:trPr>
        <w:tc>
          <w:tcPr>
            <w:tcW w:w="1376" w:type="dxa"/>
            <w:vMerge w:val="restart"/>
            <w:shd w:val="clear" w:color="auto" w:fill="auto"/>
            <w:vAlign w:val="center"/>
          </w:tcPr>
          <w:p w14:paraId="3AE9394C" w14:textId="77777777" w:rsidR="00E96326" w:rsidRPr="00D548A1" w:rsidRDefault="00E9632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2047DC1F" w14:textId="77777777" w:rsidR="00E96326" w:rsidRPr="00D548A1" w:rsidRDefault="00E96326" w:rsidP="00E96326">
            <w:pPr>
              <w:jc w:val="center"/>
              <w:rPr>
                <w:rFonts w:eastAsia="Calibri"/>
                <w:sz w:val="22"/>
                <w:szCs w:val="22"/>
              </w:rPr>
            </w:pPr>
            <w:r w:rsidRPr="00D548A1">
              <w:rPr>
                <w:rFonts w:eastAsia="Calibri"/>
                <w:b/>
                <w:i/>
                <w:sz w:val="22"/>
                <w:szCs w:val="22"/>
              </w:rPr>
              <w:t xml:space="preserve">M: </w:t>
            </w:r>
            <w:r w:rsidRPr="00D548A1">
              <w:rPr>
                <w:rFonts w:eastAsia="Calibri"/>
                <w:sz w:val="22"/>
                <w:szCs w:val="22"/>
              </w:rPr>
              <w:t>PWM-V</w:t>
            </w:r>
          </w:p>
        </w:tc>
        <w:tc>
          <w:tcPr>
            <w:tcW w:w="1560" w:type="dxa"/>
            <w:vMerge w:val="restart"/>
            <w:shd w:val="clear" w:color="auto" w:fill="auto"/>
            <w:vAlign w:val="center"/>
          </w:tcPr>
          <w:p w14:paraId="7FD45DFC" w14:textId="77777777" w:rsidR="00E96326" w:rsidRPr="00D548A1" w:rsidRDefault="00E96326" w:rsidP="00114E27">
            <w:pPr>
              <w:jc w:val="center"/>
              <w:rPr>
                <w:rFonts w:eastAsia="Calibri"/>
                <w:sz w:val="22"/>
                <w:szCs w:val="22"/>
              </w:rPr>
            </w:pPr>
            <w:r w:rsidRPr="00D548A1">
              <w:rPr>
                <w:rFonts w:eastAsia="Calibri"/>
                <w:sz w:val="22"/>
                <w:szCs w:val="22"/>
              </w:rPr>
              <w:t>RA7</w:t>
            </w:r>
          </w:p>
        </w:tc>
        <w:tc>
          <w:tcPr>
            <w:tcW w:w="2063" w:type="dxa"/>
            <w:shd w:val="clear" w:color="auto" w:fill="auto"/>
            <w:vAlign w:val="center"/>
          </w:tcPr>
          <w:p w14:paraId="11268CC1" w14:textId="77777777" w:rsidR="00E96326" w:rsidRPr="00D548A1" w:rsidRDefault="00E96326" w:rsidP="00114E27">
            <w:pPr>
              <w:jc w:val="center"/>
              <w:rPr>
                <w:rFonts w:eastAsia="Calibri"/>
                <w:sz w:val="22"/>
                <w:szCs w:val="22"/>
              </w:rPr>
            </w:pPr>
            <w:r w:rsidRPr="00D548A1">
              <w:rPr>
                <w:rFonts w:eastAsia="Calibri"/>
                <w:sz w:val="22"/>
                <w:szCs w:val="22"/>
              </w:rPr>
              <w:t>PWM4</w:t>
            </w:r>
          </w:p>
        </w:tc>
        <w:tc>
          <w:tcPr>
            <w:tcW w:w="1109" w:type="dxa"/>
            <w:shd w:val="clear" w:color="auto" w:fill="auto"/>
            <w:vAlign w:val="center"/>
          </w:tcPr>
          <w:p w14:paraId="0EF27380" w14:textId="77777777" w:rsidR="00E96326" w:rsidRPr="00D548A1" w:rsidRDefault="00E96326"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0645AF80" w14:textId="77777777" w:rsidR="00E96326" w:rsidRPr="00D548A1" w:rsidRDefault="00E96326" w:rsidP="00114E27">
            <w:pPr>
              <w:jc w:val="both"/>
              <w:rPr>
                <w:rFonts w:eastAsia="Calibri"/>
                <w:sz w:val="22"/>
                <w:szCs w:val="22"/>
              </w:rPr>
            </w:pPr>
            <w:r w:rsidRPr="00D548A1">
              <w:rPr>
                <w:rFonts w:eastAsia="Calibri"/>
                <w:sz w:val="22"/>
                <w:szCs w:val="22"/>
              </w:rPr>
              <w:t>Выход ШИМ фазы V сигнала управления двигателем.</w:t>
            </w:r>
          </w:p>
        </w:tc>
      </w:tr>
      <w:tr w:rsidR="00E96326" w:rsidRPr="00D548A1" w14:paraId="7981B277" w14:textId="77777777" w:rsidTr="00414D5A">
        <w:trPr>
          <w:jc w:val="center"/>
        </w:trPr>
        <w:tc>
          <w:tcPr>
            <w:tcW w:w="1376" w:type="dxa"/>
            <w:vMerge/>
            <w:shd w:val="clear" w:color="auto" w:fill="auto"/>
            <w:vAlign w:val="center"/>
          </w:tcPr>
          <w:p w14:paraId="1EBAC7A7" w14:textId="77777777" w:rsidR="00E96326" w:rsidRPr="00D548A1" w:rsidRDefault="00E9632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7E8A1A1F" w14:textId="77777777" w:rsidR="00E96326" w:rsidRPr="00D548A1" w:rsidRDefault="00E96326" w:rsidP="00A86A9F">
            <w:pPr>
              <w:jc w:val="center"/>
              <w:rPr>
                <w:rFonts w:eastAsia="Calibri"/>
                <w:sz w:val="22"/>
                <w:szCs w:val="22"/>
              </w:rPr>
            </w:pPr>
            <w:r w:rsidRPr="00D548A1">
              <w:rPr>
                <w:rFonts w:eastAsia="Calibri"/>
                <w:b/>
                <w:i/>
                <w:sz w:val="22"/>
                <w:szCs w:val="22"/>
              </w:rPr>
              <w:t>S</w:t>
            </w:r>
            <w:r w:rsidR="00A86A9F" w:rsidRPr="00D548A1">
              <w:rPr>
                <w:rFonts w:eastAsia="Calibri"/>
                <w:b/>
                <w:i/>
                <w:sz w:val="22"/>
                <w:szCs w:val="22"/>
              </w:rPr>
              <w:t xml:space="preserve">: </w:t>
            </w:r>
            <w:r w:rsidRPr="00D548A1">
              <w:rPr>
                <w:rFonts w:eastAsia="Calibri"/>
                <w:sz w:val="22"/>
                <w:szCs w:val="22"/>
              </w:rPr>
              <w:t>–</w:t>
            </w:r>
          </w:p>
        </w:tc>
        <w:tc>
          <w:tcPr>
            <w:tcW w:w="1560" w:type="dxa"/>
            <w:vMerge/>
            <w:shd w:val="clear" w:color="auto" w:fill="auto"/>
            <w:vAlign w:val="center"/>
          </w:tcPr>
          <w:p w14:paraId="131909E8" w14:textId="77777777" w:rsidR="00E96326" w:rsidRPr="00D548A1" w:rsidRDefault="00E96326" w:rsidP="00114E27">
            <w:pPr>
              <w:jc w:val="center"/>
              <w:rPr>
                <w:rFonts w:eastAsia="Calibri"/>
                <w:sz w:val="22"/>
                <w:szCs w:val="22"/>
              </w:rPr>
            </w:pPr>
          </w:p>
        </w:tc>
        <w:tc>
          <w:tcPr>
            <w:tcW w:w="2063" w:type="dxa"/>
            <w:shd w:val="clear" w:color="auto" w:fill="auto"/>
            <w:vAlign w:val="center"/>
          </w:tcPr>
          <w:p w14:paraId="429DB976" w14:textId="77777777" w:rsidR="00E96326" w:rsidRPr="00D548A1" w:rsidRDefault="00E96326" w:rsidP="00114E27">
            <w:pPr>
              <w:jc w:val="center"/>
              <w:rPr>
                <w:rFonts w:eastAsia="Calibri"/>
                <w:sz w:val="22"/>
                <w:szCs w:val="22"/>
              </w:rPr>
            </w:pPr>
          </w:p>
        </w:tc>
        <w:tc>
          <w:tcPr>
            <w:tcW w:w="1109" w:type="dxa"/>
            <w:shd w:val="clear" w:color="auto" w:fill="auto"/>
            <w:vAlign w:val="center"/>
          </w:tcPr>
          <w:p w14:paraId="37E0B5D7" w14:textId="77777777" w:rsidR="00E96326" w:rsidRPr="00D548A1" w:rsidRDefault="00E96326" w:rsidP="00114E27">
            <w:pPr>
              <w:jc w:val="center"/>
              <w:rPr>
                <w:rFonts w:eastAsia="Calibri"/>
                <w:sz w:val="22"/>
                <w:szCs w:val="22"/>
              </w:rPr>
            </w:pPr>
            <w:r w:rsidRPr="00D548A1">
              <w:rPr>
                <w:rFonts w:eastAsia="Calibri"/>
                <w:sz w:val="22"/>
                <w:szCs w:val="22"/>
              </w:rPr>
              <w:t>Вх.</w:t>
            </w:r>
          </w:p>
        </w:tc>
        <w:tc>
          <w:tcPr>
            <w:tcW w:w="6094" w:type="dxa"/>
            <w:shd w:val="clear" w:color="auto" w:fill="auto"/>
            <w:vAlign w:val="center"/>
          </w:tcPr>
          <w:p w14:paraId="42ACC801" w14:textId="77777777" w:rsidR="00E96326" w:rsidRPr="00D548A1" w:rsidRDefault="00E96326" w:rsidP="00114E27">
            <w:pPr>
              <w:jc w:val="both"/>
              <w:rPr>
                <w:rFonts w:eastAsia="Calibri"/>
                <w:sz w:val="22"/>
                <w:szCs w:val="22"/>
              </w:rPr>
            </w:pPr>
          </w:p>
        </w:tc>
      </w:tr>
      <w:tr w:rsidR="00A86A9F" w:rsidRPr="00D548A1" w14:paraId="4037BA5B" w14:textId="77777777" w:rsidTr="00414D5A">
        <w:trPr>
          <w:trHeight w:val="20"/>
          <w:jc w:val="center"/>
        </w:trPr>
        <w:tc>
          <w:tcPr>
            <w:tcW w:w="1376" w:type="dxa"/>
            <w:vMerge w:val="restart"/>
            <w:shd w:val="clear" w:color="auto" w:fill="auto"/>
            <w:vAlign w:val="center"/>
          </w:tcPr>
          <w:p w14:paraId="7FA872D7" w14:textId="77777777" w:rsidR="00A86A9F" w:rsidRPr="00D548A1" w:rsidRDefault="00A86A9F"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7C4AACCB" w14:textId="77777777" w:rsidR="00A86A9F" w:rsidRPr="00D548A1" w:rsidRDefault="00A86A9F" w:rsidP="00A86A9F">
            <w:pPr>
              <w:jc w:val="center"/>
              <w:rPr>
                <w:rFonts w:eastAsia="Calibri"/>
                <w:sz w:val="22"/>
                <w:szCs w:val="22"/>
              </w:rPr>
            </w:pPr>
            <w:r w:rsidRPr="00D548A1">
              <w:rPr>
                <w:rFonts w:eastAsia="Calibri"/>
                <w:b/>
                <w:i/>
                <w:sz w:val="22"/>
                <w:szCs w:val="22"/>
              </w:rPr>
              <w:t>M:</w:t>
            </w:r>
            <w:r w:rsidRPr="00D548A1">
              <w:rPr>
                <w:rFonts w:eastAsia="Calibri"/>
                <w:b/>
                <w:sz w:val="22"/>
                <w:szCs w:val="22"/>
              </w:rPr>
              <w:t xml:space="preserve"> </w:t>
            </w:r>
            <w:r w:rsidRPr="00D548A1">
              <w:rPr>
                <w:rFonts w:eastAsia="Calibri"/>
                <w:sz w:val="22"/>
                <w:szCs w:val="22"/>
              </w:rPr>
              <w:t>GND</w:t>
            </w:r>
          </w:p>
        </w:tc>
        <w:tc>
          <w:tcPr>
            <w:tcW w:w="1560" w:type="dxa"/>
            <w:vMerge w:val="restart"/>
            <w:shd w:val="clear" w:color="auto" w:fill="auto"/>
            <w:vAlign w:val="center"/>
          </w:tcPr>
          <w:p w14:paraId="57D3F057" w14:textId="77777777" w:rsidR="00A86A9F" w:rsidRPr="00D548A1" w:rsidRDefault="00A86A9F" w:rsidP="00114E27">
            <w:pPr>
              <w:jc w:val="center"/>
              <w:rPr>
                <w:rFonts w:eastAsia="Calibri"/>
                <w:sz w:val="22"/>
                <w:szCs w:val="22"/>
              </w:rPr>
            </w:pPr>
            <w:r w:rsidRPr="00D548A1">
              <w:rPr>
                <w:rFonts w:eastAsia="Calibri"/>
                <w:sz w:val="22"/>
                <w:szCs w:val="22"/>
              </w:rPr>
              <w:t>RB14</w:t>
            </w:r>
          </w:p>
        </w:tc>
        <w:tc>
          <w:tcPr>
            <w:tcW w:w="2063" w:type="dxa"/>
            <w:shd w:val="clear" w:color="auto" w:fill="auto"/>
            <w:vAlign w:val="center"/>
          </w:tcPr>
          <w:p w14:paraId="78B81889" w14:textId="77777777" w:rsidR="00A86A9F" w:rsidRPr="00D548A1" w:rsidRDefault="00A86A9F" w:rsidP="00114E27">
            <w:pPr>
              <w:jc w:val="center"/>
              <w:rPr>
                <w:rFonts w:eastAsia="Calibri"/>
                <w:sz w:val="22"/>
                <w:szCs w:val="22"/>
              </w:rPr>
            </w:pPr>
          </w:p>
        </w:tc>
        <w:tc>
          <w:tcPr>
            <w:tcW w:w="1109" w:type="dxa"/>
            <w:shd w:val="clear" w:color="auto" w:fill="auto"/>
            <w:vAlign w:val="center"/>
          </w:tcPr>
          <w:p w14:paraId="4992454B" w14:textId="77777777" w:rsidR="00A86A9F" w:rsidRPr="00D548A1" w:rsidRDefault="00A86A9F" w:rsidP="00114E27">
            <w:pPr>
              <w:jc w:val="center"/>
              <w:rPr>
                <w:rFonts w:eastAsia="Calibri"/>
                <w:sz w:val="22"/>
                <w:szCs w:val="22"/>
              </w:rPr>
            </w:pPr>
          </w:p>
        </w:tc>
        <w:tc>
          <w:tcPr>
            <w:tcW w:w="6094" w:type="dxa"/>
            <w:shd w:val="clear" w:color="auto" w:fill="auto"/>
            <w:vAlign w:val="center"/>
          </w:tcPr>
          <w:p w14:paraId="0B791C1A" w14:textId="77777777" w:rsidR="00A86A9F" w:rsidRPr="00D548A1" w:rsidRDefault="00A86A9F" w:rsidP="00114E27">
            <w:pPr>
              <w:jc w:val="both"/>
              <w:rPr>
                <w:rFonts w:eastAsia="Calibri"/>
                <w:sz w:val="22"/>
                <w:szCs w:val="22"/>
              </w:rPr>
            </w:pPr>
            <w:r w:rsidRPr="00D548A1">
              <w:rPr>
                <w:rFonts w:eastAsia="Calibri"/>
                <w:sz w:val="22"/>
                <w:szCs w:val="22"/>
              </w:rPr>
              <w:t>Vss – «Земля», минус питания МК.</w:t>
            </w:r>
          </w:p>
        </w:tc>
      </w:tr>
      <w:tr w:rsidR="00A86A9F" w:rsidRPr="00D548A1" w14:paraId="3EA5EA9C" w14:textId="77777777" w:rsidTr="00414D5A">
        <w:trPr>
          <w:trHeight w:val="20"/>
          <w:jc w:val="center"/>
        </w:trPr>
        <w:tc>
          <w:tcPr>
            <w:tcW w:w="1376" w:type="dxa"/>
            <w:vMerge/>
            <w:tcBorders>
              <w:bottom w:val="single" w:sz="4" w:space="0" w:color="000000"/>
            </w:tcBorders>
            <w:shd w:val="clear" w:color="auto" w:fill="auto"/>
            <w:vAlign w:val="center"/>
          </w:tcPr>
          <w:p w14:paraId="34F515A4" w14:textId="77777777" w:rsidR="00A86A9F" w:rsidRPr="00D548A1" w:rsidRDefault="00A86A9F"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394C1397" w14:textId="77777777" w:rsidR="00A86A9F" w:rsidRPr="00D548A1" w:rsidRDefault="00A86A9F" w:rsidP="00A86A9F">
            <w:pPr>
              <w:jc w:val="center"/>
              <w:rPr>
                <w:rFonts w:eastAsia="Calibri"/>
                <w:sz w:val="22"/>
                <w:szCs w:val="22"/>
              </w:rPr>
            </w:pPr>
            <w:r w:rsidRPr="00D548A1">
              <w:rPr>
                <w:rFonts w:eastAsia="Calibri"/>
                <w:b/>
                <w:i/>
                <w:sz w:val="22"/>
                <w:szCs w:val="22"/>
              </w:rPr>
              <w:t>S:</w:t>
            </w:r>
            <w:r w:rsidRPr="00D548A1">
              <w:rPr>
                <w:rFonts w:eastAsia="Calibri"/>
                <w:b/>
                <w:sz w:val="22"/>
                <w:szCs w:val="22"/>
              </w:rPr>
              <w:t xml:space="preserve"> </w:t>
            </w:r>
            <w:r w:rsidRPr="00D548A1">
              <w:rPr>
                <w:rFonts w:eastAsia="Calibri"/>
                <w:sz w:val="22"/>
                <w:szCs w:val="22"/>
              </w:rPr>
              <w:t>GEN1</w:t>
            </w:r>
          </w:p>
        </w:tc>
        <w:tc>
          <w:tcPr>
            <w:tcW w:w="1560" w:type="dxa"/>
            <w:vMerge/>
            <w:tcBorders>
              <w:bottom w:val="single" w:sz="4" w:space="0" w:color="000000"/>
            </w:tcBorders>
            <w:shd w:val="clear" w:color="auto" w:fill="auto"/>
            <w:vAlign w:val="center"/>
          </w:tcPr>
          <w:p w14:paraId="3698479F" w14:textId="77777777" w:rsidR="00A86A9F" w:rsidRPr="00D548A1" w:rsidRDefault="00A86A9F" w:rsidP="00114E27">
            <w:pPr>
              <w:jc w:val="center"/>
              <w:rPr>
                <w:rFonts w:eastAsia="Calibri"/>
                <w:sz w:val="22"/>
                <w:szCs w:val="22"/>
              </w:rPr>
            </w:pPr>
          </w:p>
        </w:tc>
        <w:tc>
          <w:tcPr>
            <w:tcW w:w="2063" w:type="dxa"/>
            <w:tcBorders>
              <w:bottom w:val="single" w:sz="4" w:space="0" w:color="000000"/>
            </w:tcBorders>
            <w:shd w:val="clear" w:color="auto" w:fill="auto"/>
            <w:vAlign w:val="center"/>
          </w:tcPr>
          <w:p w14:paraId="0B006858" w14:textId="77777777" w:rsidR="00A86A9F" w:rsidRPr="00D548A1" w:rsidRDefault="00A86A9F" w:rsidP="00114E27">
            <w:pPr>
              <w:jc w:val="center"/>
              <w:rPr>
                <w:rFonts w:eastAsia="Calibri"/>
                <w:sz w:val="22"/>
                <w:szCs w:val="22"/>
              </w:rPr>
            </w:pPr>
            <w:r w:rsidRPr="00D548A1">
              <w:rPr>
                <w:rFonts w:eastAsia="Calibri"/>
                <w:sz w:val="22"/>
                <w:szCs w:val="22"/>
              </w:rPr>
              <w:t>PWM1</w:t>
            </w:r>
          </w:p>
        </w:tc>
        <w:tc>
          <w:tcPr>
            <w:tcW w:w="1109" w:type="dxa"/>
            <w:tcBorders>
              <w:bottom w:val="single" w:sz="4" w:space="0" w:color="000000"/>
            </w:tcBorders>
            <w:shd w:val="clear" w:color="auto" w:fill="auto"/>
            <w:vAlign w:val="center"/>
          </w:tcPr>
          <w:p w14:paraId="29AFB9AF" w14:textId="77777777" w:rsidR="00A86A9F" w:rsidRPr="00D548A1" w:rsidRDefault="00A86A9F"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55732D83" w14:textId="77777777" w:rsidR="00A86A9F" w:rsidRPr="00D548A1" w:rsidRDefault="00A86A9F" w:rsidP="00114E27">
            <w:pPr>
              <w:jc w:val="both"/>
              <w:rPr>
                <w:rFonts w:eastAsia="Calibri"/>
                <w:sz w:val="22"/>
                <w:szCs w:val="22"/>
              </w:rPr>
            </w:pPr>
            <w:r w:rsidRPr="00D548A1">
              <w:rPr>
                <w:rFonts w:eastAsia="Calibri"/>
                <w:sz w:val="22"/>
                <w:szCs w:val="22"/>
              </w:rPr>
              <w:t>Выход ШИМ полумоста 1 генератора сигнала контроля стрелки.</w:t>
            </w:r>
          </w:p>
        </w:tc>
      </w:tr>
      <w:tr w:rsidR="00A86A9F" w:rsidRPr="00D548A1" w14:paraId="4FD95509" w14:textId="77777777" w:rsidTr="00414D5A">
        <w:trPr>
          <w:trHeight w:val="20"/>
          <w:jc w:val="center"/>
        </w:trPr>
        <w:tc>
          <w:tcPr>
            <w:tcW w:w="1376" w:type="dxa"/>
            <w:vMerge w:val="restart"/>
            <w:shd w:val="clear" w:color="auto" w:fill="auto"/>
            <w:vAlign w:val="center"/>
          </w:tcPr>
          <w:p w14:paraId="7E262B59" w14:textId="77777777" w:rsidR="00A86A9F" w:rsidRPr="00D548A1" w:rsidRDefault="00A86A9F"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1959FCE1" w14:textId="77777777" w:rsidR="00A86A9F" w:rsidRPr="00D548A1" w:rsidRDefault="00A86A9F" w:rsidP="00A86A9F">
            <w:pPr>
              <w:jc w:val="center"/>
              <w:rPr>
                <w:rFonts w:eastAsia="Calibri"/>
                <w:sz w:val="22"/>
                <w:szCs w:val="22"/>
              </w:rPr>
            </w:pPr>
            <w:r w:rsidRPr="00D548A1">
              <w:rPr>
                <w:rFonts w:eastAsia="Calibri"/>
                <w:b/>
                <w:i/>
                <w:sz w:val="22"/>
                <w:szCs w:val="22"/>
              </w:rPr>
              <w:t xml:space="preserve">M: </w:t>
            </w:r>
            <w:r w:rsidRPr="00D548A1">
              <w:rPr>
                <w:rFonts w:eastAsia="Calibri"/>
                <w:sz w:val="22"/>
                <w:szCs w:val="22"/>
              </w:rPr>
              <w:t>GND</w:t>
            </w:r>
          </w:p>
        </w:tc>
        <w:tc>
          <w:tcPr>
            <w:tcW w:w="1560" w:type="dxa"/>
            <w:vMerge w:val="restart"/>
            <w:shd w:val="clear" w:color="auto" w:fill="auto"/>
            <w:vAlign w:val="center"/>
          </w:tcPr>
          <w:p w14:paraId="2C470DD8" w14:textId="77777777" w:rsidR="00A86A9F" w:rsidRPr="00D548A1" w:rsidRDefault="00A86A9F" w:rsidP="00114E27">
            <w:pPr>
              <w:jc w:val="center"/>
              <w:rPr>
                <w:rFonts w:eastAsia="Calibri"/>
                <w:sz w:val="22"/>
                <w:szCs w:val="22"/>
              </w:rPr>
            </w:pPr>
            <w:r w:rsidRPr="00D548A1">
              <w:rPr>
                <w:rFonts w:eastAsia="Calibri"/>
                <w:sz w:val="22"/>
                <w:szCs w:val="22"/>
              </w:rPr>
              <w:t>RB15</w:t>
            </w:r>
          </w:p>
        </w:tc>
        <w:tc>
          <w:tcPr>
            <w:tcW w:w="2063" w:type="dxa"/>
            <w:tcBorders>
              <w:bottom w:val="single" w:sz="4" w:space="0" w:color="000000"/>
            </w:tcBorders>
            <w:shd w:val="clear" w:color="auto" w:fill="auto"/>
            <w:vAlign w:val="center"/>
          </w:tcPr>
          <w:p w14:paraId="3CEAE399" w14:textId="77777777" w:rsidR="00A86A9F" w:rsidRPr="00D548A1" w:rsidRDefault="00A86A9F" w:rsidP="00114E27">
            <w:pPr>
              <w:jc w:val="center"/>
              <w:rPr>
                <w:rFonts w:eastAsia="Calibri"/>
                <w:sz w:val="22"/>
                <w:szCs w:val="22"/>
              </w:rPr>
            </w:pPr>
          </w:p>
        </w:tc>
        <w:tc>
          <w:tcPr>
            <w:tcW w:w="1109" w:type="dxa"/>
            <w:tcBorders>
              <w:bottom w:val="single" w:sz="4" w:space="0" w:color="000000"/>
            </w:tcBorders>
            <w:shd w:val="clear" w:color="auto" w:fill="auto"/>
            <w:vAlign w:val="center"/>
          </w:tcPr>
          <w:p w14:paraId="1A2A2D0A" w14:textId="77777777" w:rsidR="00A86A9F" w:rsidRPr="00D548A1" w:rsidRDefault="00A86A9F" w:rsidP="00114E27">
            <w:pPr>
              <w:jc w:val="center"/>
              <w:rPr>
                <w:rFonts w:eastAsia="Calibri"/>
                <w:sz w:val="22"/>
                <w:szCs w:val="22"/>
              </w:rPr>
            </w:pPr>
            <w:r w:rsidRPr="00D548A1">
              <w:rPr>
                <w:rFonts w:eastAsia="Calibri"/>
                <w:sz w:val="22"/>
                <w:szCs w:val="22"/>
              </w:rPr>
              <w:t>Вых.</w:t>
            </w:r>
          </w:p>
        </w:tc>
        <w:tc>
          <w:tcPr>
            <w:tcW w:w="6094" w:type="dxa"/>
            <w:tcBorders>
              <w:bottom w:val="single" w:sz="4" w:space="0" w:color="000000"/>
            </w:tcBorders>
            <w:shd w:val="clear" w:color="auto" w:fill="auto"/>
            <w:vAlign w:val="center"/>
          </w:tcPr>
          <w:p w14:paraId="5F0EA4E9" w14:textId="77777777" w:rsidR="00A86A9F" w:rsidRPr="00D548A1" w:rsidRDefault="00A86A9F" w:rsidP="00114E27">
            <w:pPr>
              <w:jc w:val="both"/>
              <w:rPr>
                <w:rFonts w:eastAsia="Calibri"/>
                <w:sz w:val="22"/>
                <w:szCs w:val="22"/>
              </w:rPr>
            </w:pPr>
          </w:p>
        </w:tc>
      </w:tr>
      <w:tr w:rsidR="00A86A9F" w:rsidRPr="00D548A1" w14:paraId="1641A11E" w14:textId="77777777" w:rsidTr="00414D5A">
        <w:trPr>
          <w:trHeight w:val="20"/>
          <w:jc w:val="center"/>
        </w:trPr>
        <w:tc>
          <w:tcPr>
            <w:tcW w:w="1376" w:type="dxa"/>
            <w:vMerge/>
            <w:tcBorders>
              <w:bottom w:val="single" w:sz="4" w:space="0" w:color="000000"/>
            </w:tcBorders>
            <w:shd w:val="clear" w:color="auto" w:fill="auto"/>
            <w:vAlign w:val="center"/>
          </w:tcPr>
          <w:p w14:paraId="5FA024AB" w14:textId="77777777" w:rsidR="00A86A9F" w:rsidRPr="00D548A1" w:rsidRDefault="00A86A9F"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1DAB8B44" w14:textId="77777777" w:rsidR="00A86A9F" w:rsidRPr="00D548A1" w:rsidRDefault="00A86A9F" w:rsidP="00A86A9F">
            <w:pPr>
              <w:jc w:val="center"/>
              <w:rPr>
                <w:rFonts w:eastAsia="Calibri"/>
                <w:sz w:val="22"/>
                <w:szCs w:val="22"/>
              </w:rPr>
            </w:pPr>
            <w:r w:rsidRPr="00D548A1">
              <w:rPr>
                <w:rFonts w:eastAsia="Calibri"/>
                <w:b/>
                <w:i/>
                <w:sz w:val="22"/>
                <w:szCs w:val="22"/>
              </w:rPr>
              <w:t xml:space="preserve">S: </w:t>
            </w:r>
            <w:r w:rsidRPr="00D548A1">
              <w:rPr>
                <w:rFonts w:eastAsia="Calibri"/>
                <w:sz w:val="22"/>
                <w:szCs w:val="22"/>
              </w:rPr>
              <w:t>GEN2</w:t>
            </w:r>
          </w:p>
        </w:tc>
        <w:tc>
          <w:tcPr>
            <w:tcW w:w="1560" w:type="dxa"/>
            <w:vMerge/>
            <w:tcBorders>
              <w:bottom w:val="single" w:sz="4" w:space="0" w:color="000000"/>
            </w:tcBorders>
            <w:shd w:val="clear" w:color="auto" w:fill="auto"/>
            <w:vAlign w:val="center"/>
          </w:tcPr>
          <w:p w14:paraId="590A6CB2" w14:textId="77777777" w:rsidR="00A86A9F" w:rsidRPr="00D548A1" w:rsidRDefault="00A86A9F" w:rsidP="00114E27">
            <w:pPr>
              <w:jc w:val="center"/>
              <w:rPr>
                <w:rFonts w:eastAsia="Calibri"/>
                <w:sz w:val="22"/>
                <w:szCs w:val="22"/>
              </w:rPr>
            </w:pPr>
          </w:p>
        </w:tc>
        <w:tc>
          <w:tcPr>
            <w:tcW w:w="2063" w:type="dxa"/>
            <w:tcBorders>
              <w:bottom w:val="single" w:sz="4" w:space="0" w:color="000000"/>
            </w:tcBorders>
            <w:shd w:val="clear" w:color="auto" w:fill="auto"/>
            <w:vAlign w:val="center"/>
          </w:tcPr>
          <w:p w14:paraId="7FF8BCF4" w14:textId="77777777" w:rsidR="00A86A9F" w:rsidRPr="00D548A1" w:rsidRDefault="00A86A9F" w:rsidP="00114E27">
            <w:pPr>
              <w:jc w:val="center"/>
              <w:rPr>
                <w:rFonts w:eastAsia="Calibri"/>
                <w:sz w:val="22"/>
                <w:szCs w:val="22"/>
              </w:rPr>
            </w:pPr>
            <w:r w:rsidRPr="00D548A1">
              <w:rPr>
                <w:rFonts w:eastAsia="Calibri"/>
                <w:sz w:val="22"/>
                <w:szCs w:val="22"/>
              </w:rPr>
              <w:t>PWM1</w:t>
            </w:r>
          </w:p>
        </w:tc>
        <w:tc>
          <w:tcPr>
            <w:tcW w:w="1109" w:type="dxa"/>
            <w:tcBorders>
              <w:bottom w:val="single" w:sz="4" w:space="0" w:color="000000"/>
            </w:tcBorders>
            <w:shd w:val="clear" w:color="auto" w:fill="auto"/>
            <w:vAlign w:val="center"/>
          </w:tcPr>
          <w:p w14:paraId="0475EA1C" w14:textId="77777777" w:rsidR="00A86A9F" w:rsidRPr="00D548A1" w:rsidRDefault="00A86A9F" w:rsidP="00114E27">
            <w:pPr>
              <w:jc w:val="center"/>
              <w:rPr>
                <w:rFonts w:eastAsia="Calibri"/>
                <w:sz w:val="22"/>
                <w:szCs w:val="22"/>
              </w:rPr>
            </w:pPr>
            <w:r w:rsidRPr="00D548A1">
              <w:rPr>
                <w:rFonts w:eastAsia="Calibri"/>
                <w:sz w:val="22"/>
                <w:szCs w:val="22"/>
              </w:rPr>
              <w:t>Вых.</w:t>
            </w:r>
          </w:p>
        </w:tc>
        <w:tc>
          <w:tcPr>
            <w:tcW w:w="6094" w:type="dxa"/>
            <w:tcBorders>
              <w:bottom w:val="single" w:sz="4" w:space="0" w:color="000000"/>
            </w:tcBorders>
            <w:shd w:val="clear" w:color="auto" w:fill="auto"/>
            <w:vAlign w:val="center"/>
          </w:tcPr>
          <w:p w14:paraId="3AA2E540" w14:textId="77777777" w:rsidR="00A86A9F" w:rsidRPr="00D548A1" w:rsidRDefault="00A86A9F" w:rsidP="00114E27">
            <w:pPr>
              <w:jc w:val="both"/>
              <w:rPr>
                <w:rFonts w:eastAsia="Calibri"/>
                <w:sz w:val="22"/>
                <w:szCs w:val="22"/>
              </w:rPr>
            </w:pPr>
            <w:r w:rsidRPr="00D548A1">
              <w:rPr>
                <w:rFonts w:eastAsia="Calibri"/>
                <w:sz w:val="22"/>
                <w:szCs w:val="22"/>
              </w:rPr>
              <w:t>Выход ШИМ полумоста 2 генератора сигнала контроля стрелки.</w:t>
            </w:r>
          </w:p>
        </w:tc>
      </w:tr>
      <w:tr w:rsidR="00A86A9F" w:rsidRPr="00D548A1" w14:paraId="590BCA4B" w14:textId="77777777" w:rsidTr="00414D5A">
        <w:trPr>
          <w:trHeight w:val="188"/>
          <w:jc w:val="center"/>
        </w:trPr>
        <w:tc>
          <w:tcPr>
            <w:tcW w:w="1376" w:type="dxa"/>
            <w:vMerge w:val="restart"/>
            <w:shd w:val="clear" w:color="auto" w:fill="auto"/>
            <w:vAlign w:val="center"/>
          </w:tcPr>
          <w:p w14:paraId="6ECEBFB5" w14:textId="77777777" w:rsidR="00A86A9F" w:rsidRPr="00D548A1" w:rsidRDefault="00A86A9F"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C9D6B5B" w14:textId="77777777" w:rsidR="00A86A9F" w:rsidRPr="00D548A1" w:rsidRDefault="00A86A9F" w:rsidP="00A86A9F">
            <w:pPr>
              <w:jc w:val="center"/>
              <w:rPr>
                <w:rFonts w:eastAsia="Calibri"/>
                <w:sz w:val="22"/>
                <w:szCs w:val="22"/>
              </w:rPr>
            </w:pPr>
            <w:r w:rsidRPr="00D548A1">
              <w:rPr>
                <w:rFonts w:eastAsia="Calibri"/>
                <w:b/>
                <w:i/>
                <w:sz w:val="22"/>
                <w:szCs w:val="22"/>
              </w:rPr>
              <w:t xml:space="preserve">M: </w:t>
            </w:r>
            <w:r w:rsidRPr="00D548A1">
              <w:rPr>
                <w:rFonts w:eastAsia="Calibri"/>
                <w:sz w:val="22"/>
                <w:szCs w:val="22"/>
              </w:rPr>
              <w:t>PWM-W</w:t>
            </w:r>
          </w:p>
        </w:tc>
        <w:tc>
          <w:tcPr>
            <w:tcW w:w="1560" w:type="dxa"/>
            <w:vMerge w:val="restart"/>
            <w:shd w:val="clear" w:color="auto" w:fill="auto"/>
            <w:vAlign w:val="center"/>
          </w:tcPr>
          <w:p w14:paraId="0E2C4B6B" w14:textId="77777777" w:rsidR="00A86A9F" w:rsidRPr="00D548A1" w:rsidRDefault="00A86A9F" w:rsidP="00114E27">
            <w:pPr>
              <w:jc w:val="center"/>
              <w:rPr>
                <w:rFonts w:eastAsia="Calibri"/>
                <w:sz w:val="22"/>
                <w:szCs w:val="22"/>
              </w:rPr>
            </w:pPr>
            <w:r w:rsidRPr="00D548A1">
              <w:rPr>
                <w:rFonts w:eastAsia="Calibri"/>
                <w:sz w:val="22"/>
                <w:szCs w:val="22"/>
              </w:rPr>
              <w:t>RD1</w:t>
            </w:r>
          </w:p>
        </w:tc>
        <w:tc>
          <w:tcPr>
            <w:tcW w:w="2063" w:type="dxa"/>
            <w:shd w:val="clear" w:color="auto" w:fill="auto"/>
            <w:vAlign w:val="center"/>
          </w:tcPr>
          <w:p w14:paraId="5455F4AD" w14:textId="77777777" w:rsidR="00A86A9F" w:rsidRPr="00D548A1" w:rsidRDefault="00A86A9F" w:rsidP="00114E27">
            <w:pPr>
              <w:jc w:val="center"/>
              <w:rPr>
                <w:rFonts w:eastAsia="Calibri"/>
                <w:sz w:val="22"/>
                <w:szCs w:val="22"/>
              </w:rPr>
            </w:pPr>
            <w:r w:rsidRPr="00D548A1">
              <w:rPr>
                <w:rFonts w:eastAsia="Calibri"/>
                <w:sz w:val="22"/>
                <w:szCs w:val="22"/>
              </w:rPr>
              <w:t>PWM5</w:t>
            </w:r>
          </w:p>
        </w:tc>
        <w:tc>
          <w:tcPr>
            <w:tcW w:w="1109" w:type="dxa"/>
            <w:shd w:val="clear" w:color="auto" w:fill="auto"/>
            <w:vAlign w:val="center"/>
          </w:tcPr>
          <w:p w14:paraId="00988285" w14:textId="77777777" w:rsidR="00A86A9F" w:rsidRPr="00D548A1" w:rsidRDefault="00A86A9F"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75D3CA7B" w14:textId="77777777" w:rsidR="00A86A9F" w:rsidRPr="00D548A1" w:rsidRDefault="00A86A9F" w:rsidP="00114E27">
            <w:pPr>
              <w:jc w:val="both"/>
              <w:rPr>
                <w:rFonts w:eastAsia="Calibri"/>
                <w:sz w:val="22"/>
                <w:szCs w:val="22"/>
              </w:rPr>
            </w:pPr>
            <w:r w:rsidRPr="00D548A1">
              <w:rPr>
                <w:rFonts w:eastAsia="Calibri"/>
                <w:sz w:val="22"/>
                <w:szCs w:val="22"/>
              </w:rPr>
              <w:t>Выход ШИМ фазы W сигнала управления двигателем.</w:t>
            </w:r>
          </w:p>
        </w:tc>
      </w:tr>
      <w:tr w:rsidR="00A86A9F" w:rsidRPr="00D548A1" w14:paraId="520B43BC" w14:textId="77777777" w:rsidTr="00414D5A">
        <w:trPr>
          <w:trHeight w:val="70"/>
          <w:jc w:val="center"/>
        </w:trPr>
        <w:tc>
          <w:tcPr>
            <w:tcW w:w="1376" w:type="dxa"/>
            <w:vMerge/>
            <w:shd w:val="clear" w:color="auto" w:fill="auto"/>
            <w:vAlign w:val="center"/>
          </w:tcPr>
          <w:p w14:paraId="345C7D22" w14:textId="77777777" w:rsidR="00A86A9F" w:rsidRPr="00D548A1" w:rsidRDefault="00A86A9F"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5B394BAE" w14:textId="77777777" w:rsidR="00A86A9F" w:rsidRPr="00D548A1" w:rsidRDefault="00A86A9F" w:rsidP="00A86A9F">
            <w:pPr>
              <w:jc w:val="center"/>
              <w:rPr>
                <w:rFonts w:eastAsia="Calibri"/>
                <w:sz w:val="22"/>
                <w:szCs w:val="22"/>
              </w:rPr>
            </w:pPr>
            <w:r w:rsidRPr="00D548A1">
              <w:rPr>
                <w:rFonts w:eastAsia="Calibri"/>
                <w:b/>
                <w:i/>
                <w:sz w:val="22"/>
                <w:szCs w:val="22"/>
              </w:rPr>
              <w:t xml:space="preserve">S: </w:t>
            </w:r>
            <w:r w:rsidRPr="00D548A1">
              <w:rPr>
                <w:rFonts w:eastAsia="Calibri"/>
                <w:sz w:val="22"/>
                <w:szCs w:val="22"/>
              </w:rPr>
              <w:t>GND</w:t>
            </w:r>
          </w:p>
        </w:tc>
        <w:tc>
          <w:tcPr>
            <w:tcW w:w="1560" w:type="dxa"/>
            <w:vMerge/>
            <w:shd w:val="clear" w:color="auto" w:fill="auto"/>
            <w:vAlign w:val="center"/>
          </w:tcPr>
          <w:p w14:paraId="4019333E" w14:textId="77777777" w:rsidR="00A86A9F" w:rsidRPr="00D548A1" w:rsidRDefault="00A86A9F" w:rsidP="00114E27">
            <w:pPr>
              <w:jc w:val="center"/>
              <w:rPr>
                <w:rFonts w:eastAsia="Calibri"/>
                <w:sz w:val="22"/>
                <w:szCs w:val="22"/>
              </w:rPr>
            </w:pPr>
          </w:p>
        </w:tc>
        <w:tc>
          <w:tcPr>
            <w:tcW w:w="2063" w:type="dxa"/>
            <w:shd w:val="clear" w:color="auto" w:fill="auto"/>
            <w:vAlign w:val="center"/>
          </w:tcPr>
          <w:p w14:paraId="21CFB3FB" w14:textId="77777777" w:rsidR="00A86A9F" w:rsidRPr="00D548A1" w:rsidRDefault="00A86A9F" w:rsidP="00114E27">
            <w:pPr>
              <w:jc w:val="center"/>
              <w:rPr>
                <w:rFonts w:eastAsia="Calibri"/>
                <w:sz w:val="22"/>
                <w:szCs w:val="22"/>
              </w:rPr>
            </w:pPr>
          </w:p>
        </w:tc>
        <w:tc>
          <w:tcPr>
            <w:tcW w:w="1109" w:type="dxa"/>
            <w:shd w:val="clear" w:color="auto" w:fill="auto"/>
            <w:vAlign w:val="center"/>
          </w:tcPr>
          <w:p w14:paraId="38387196" w14:textId="77777777" w:rsidR="00A86A9F" w:rsidRPr="00D548A1" w:rsidRDefault="00A86A9F" w:rsidP="00114E27">
            <w:pPr>
              <w:jc w:val="center"/>
              <w:rPr>
                <w:rFonts w:eastAsia="Calibri"/>
                <w:sz w:val="22"/>
                <w:szCs w:val="22"/>
              </w:rPr>
            </w:pPr>
          </w:p>
        </w:tc>
        <w:tc>
          <w:tcPr>
            <w:tcW w:w="6094" w:type="dxa"/>
            <w:vMerge w:val="restart"/>
            <w:shd w:val="clear" w:color="auto" w:fill="auto"/>
            <w:vAlign w:val="center"/>
          </w:tcPr>
          <w:p w14:paraId="5B06F6D9" w14:textId="77777777" w:rsidR="00A86A9F" w:rsidRPr="00D548A1" w:rsidRDefault="00A86A9F" w:rsidP="00114E27">
            <w:pPr>
              <w:jc w:val="both"/>
              <w:rPr>
                <w:rFonts w:eastAsia="Calibri"/>
                <w:sz w:val="22"/>
                <w:szCs w:val="22"/>
              </w:rPr>
            </w:pPr>
            <w:r w:rsidRPr="00D548A1">
              <w:rPr>
                <w:rFonts w:eastAsia="Calibri"/>
                <w:sz w:val="22"/>
                <w:szCs w:val="22"/>
              </w:rPr>
              <w:t>Vss – «Земля», минус питания МК.</w:t>
            </w:r>
          </w:p>
          <w:p w14:paraId="686A5351" w14:textId="3FEDFF4B" w:rsidR="003D32F8" w:rsidRPr="00D548A1" w:rsidRDefault="003D32F8" w:rsidP="003D32F8">
            <w:pPr>
              <w:pStyle w:val="af1"/>
              <w:rPr>
                <w:rFonts w:eastAsia="Calibri"/>
              </w:rPr>
            </w:pPr>
          </w:p>
        </w:tc>
      </w:tr>
      <w:tr w:rsidR="00A86A9F" w:rsidRPr="00D548A1" w14:paraId="30C2E231" w14:textId="77777777" w:rsidTr="00414D5A">
        <w:trPr>
          <w:trHeight w:val="34"/>
          <w:jc w:val="center"/>
        </w:trPr>
        <w:tc>
          <w:tcPr>
            <w:tcW w:w="1376" w:type="dxa"/>
            <w:shd w:val="clear" w:color="auto" w:fill="auto"/>
            <w:vAlign w:val="center"/>
          </w:tcPr>
          <w:p w14:paraId="15326010" w14:textId="77777777" w:rsidR="00A86A9F" w:rsidRPr="00D548A1" w:rsidRDefault="00A86A9F"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489BF458" w14:textId="77777777" w:rsidR="00A86A9F" w:rsidRPr="00D548A1" w:rsidRDefault="00A86A9F" w:rsidP="00114E27">
            <w:pPr>
              <w:jc w:val="center"/>
              <w:rPr>
                <w:rFonts w:eastAsia="Calibri"/>
                <w:sz w:val="22"/>
                <w:szCs w:val="22"/>
              </w:rPr>
            </w:pPr>
            <w:r w:rsidRPr="00D548A1">
              <w:rPr>
                <w:rFonts w:eastAsia="Calibri"/>
                <w:sz w:val="22"/>
                <w:szCs w:val="22"/>
              </w:rPr>
              <w:t>GND</w:t>
            </w:r>
          </w:p>
        </w:tc>
        <w:tc>
          <w:tcPr>
            <w:tcW w:w="1560" w:type="dxa"/>
            <w:shd w:val="clear" w:color="auto" w:fill="auto"/>
            <w:vAlign w:val="center"/>
          </w:tcPr>
          <w:p w14:paraId="21F9A618" w14:textId="77777777" w:rsidR="00A86A9F" w:rsidRPr="00D548A1" w:rsidRDefault="00A86A9F" w:rsidP="00114E27">
            <w:pPr>
              <w:jc w:val="center"/>
              <w:rPr>
                <w:rFonts w:eastAsia="Calibri"/>
                <w:sz w:val="22"/>
                <w:szCs w:val="22"/>
              </w:rPr>
            </w:pPr>
            <w:r w:rsidRPr="00D548A1">
              <w:rPr>
                <w:rFonts w:eastAsia="Calibri"/>
                <w:sz w:val="22"/>
                <w:szCs w:val="22"/>
              </w:rPr>
              <w:t>RD2</w:t>
            </w:r>
          </w:p>
        </w:tc>
        <w:tc>
          <w:tcPr>
            <w:tcW w:w="2063" w:type="dxa"/>
            <w:shd w:val="clear" w:color="auto" w:fill="auto"/>
            <w:vAlign w:val="center"/>
          </w:tcPr>
          <w:p w14:paraId="01659D32" w14:textId="77777777" w:rsidR="00A86A9F" w:rsidRPr="00D548A1" w:rsidRDefault="00A86A9F" w:rsidP="00114E27">
            <w:pPr>
              <w:jc w:val="center"/>
              <w:rPr>
                <w:rFonts w:eastAsia="Calibri"/>
                <w:sz w:val="22"/>
                <w:szCs w:val="22"/>
              </w:rPr>
            </w:pPr>
          </w:p>
        </w:tc>
        <w:tc>
          <w:tcPr>
            <w:tcW w:w="1109" w:type="dxa"/>
            <w:shd w:val="clear" w:color="auto" w:fill="auto"/>
            <w:vAlign w:val="center"/>
          </w:tcPr>
          <w:p w14:paraId="324C3CAA" w14:textId="77777777" w:rsidR="00A86A9F" w:rsidRPr="00D548A1" w:rsidRDefault="00A86A9F" w:rsidP="00114E27">
            <w:pPr>
              <w:jc w:val="center"/>
              <w:rPr>
                <w:rFonts w:eastAsia="Calibri"/>
                <w:sz w:val="22"/>
                <w:szCs w:val="22"/>
              </w:rPr>
            </w:pPr>
            <w:r w:rsidRPr="00D548A1">
              <w:rPr>
                <w:rFonts w:eastAsia="Calibri"/>
                <w:sz w:val="22"/>
                <w:szCs w:val="22"/>
              </w:rPr>
              <w:t>Вых.</w:t>
            </w:r>
          </w:p>
        </w:tc>
        <w:tc>
          <w:tcPr>
            <w:tcW w:w="6094" w:type="dxa"/>
            <w:vMerge/>
            <w:shd w:val="clear" w:color="auto" w:fill="auto"/>
            <w:vAlign w:val="center"/>
          </w:tcPr>
          <w:p w14:paraId="31C013C3" w14:textId="77777777" w:rsidR="00A86A9F" w:rsidRPr="00D548A1" w:rsidRDefault="00A86A9F" w:rsidP="00114E27">
            <w:pPr>
              <w:jc w:val="both"/>
              <w:rPr>
                <w:rFonts w:eastAsia="Calibri"/>
                <w:sz w:val="22"/>
                <w:szCs w:val="22"/>
              </w:rPr>
            </w:pPr>
          </w:p>
        </w:tc>
      </w:tr>
      <w:tr w:rsidR="00A86A9F" w:rsidRPr="00D548A1" w14:paraId="0AF8AB9B" w14:textId="77777777" w:rsidTr="00414D5A">
        <w:trPr>
          <w:jc w:val="center"/>
        </w:trPr>
        <w:tc>
          <w:tcPr>
            <w:tcW w:w="1376" w:type="dxa"/>
            <w:vMerge w:val="restart"/>
            <w:shd w:val="clear" w:color="auto" w:fill="auto"/>
            <w:vAlign w:val="center"/>
          </w:tcPr>
          <w:p w14:paraId="3F6C326D" w14:textId="77777777" w:rsidR="00A86A9F" w:rsidRPr="00D548A1" w:rsidRDefault="00A86A9F"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34D75FC5" w14:textId="77777777" w:rsidR="00A86A9F" w:rsidRPr="00D548A1" w:rsidRDefault="00A86A9F" w:rsidP="00A86A9F">
            <w:pPr>
              <w:jc w:val="center"/>
              <w:rPr>
                <w:rFonts w:eastAsia="Calibri"/>
                <w:sz w:val="22"/>
                <w:szCs w:val="22"/>
              </w:rPr>
            </w:pPr>
            <w:r w:rsidRPr="00D548A1">
              <w:rPr>
                <w:rFonts w:eastAsia="Calibri"/>
                <w:b/>
                <w:i/>
                <w:sz w:val="22"/>
                <w:szCs w:val="22"/>
              </w:rPr>
              <w:t xml:space="preserve">M: </w:t>
            </w:r>
            <w:r w:rsidRPr="00D548A1">
              <w:rPr>
                <w:rFonts w:eastAsia="Calibri"/>
                <w:sz w:val="22"/>
                <w:szCs w:val="22"/>
              </w:rPr>
              <w:t>PWM-U</w:t>
            </w:r>
          </w:p>
        </w:tc>
        <w:tc>
          <w:tcPr>
            <w:tcW w:w="1560" w:type="dxa"/>
            <w:vMerge w:val="restart"/>
            <w:shd w:val="clear" w:color="auto" w:fill="auto"/>
            <w:vAlign w:val="center"/>
          </w:tcPr>
          <w:p w14:paraId="4581D465" w14:textId="77777777" w:rsidR="00A86A9F" w:rsidRPr="00D548A1" w:rsidRDefault="00A86A9F" w:rsidP="00114E27">
            <w:pPr>
              <w:jc w:val="center"/>
              <w:rPr>
                <w:rFonts w:eastAsia="Calibri"/>
                <w:sz w:val="22"/>
                <w:szCs w:val="22"/>
              </w:rPr>
            </w:pPr>
            <w:r w:rsidRPr="00D548A1">
              <w:rPr>
                <w:rFonts w:eastAsia="Calibri"/>
                <w:sz w:val="22"/>
                <w:szCs w:val="22"/>
              </w:rPr>
              <w:t>RD3</w:t>
            </w:r>
          </w:p>
        </w:tc>
        <w:tc>
          <w:tcPr>
            <w:tcW w:w="2063" w:type="dxa"/>
            <w:shd w:val="clear" w:color="auto" w:fill="auto"/>
            <w:vAlign w:val="center"/>
          </w:tcPr>
          <w:p w14:paraId="20BDF9A4" w14:textId="77777777" w:rsidR="00A86A9F" w:rsidRPr="00D548A1" w:rsidRDefault="00A86A9F" w:rsidP="00114E27">
            <w:pPr>
              <w:jc w:val="center"/>
              <w:rPr>
                <w:rFonts w:eastAsia="Calibri"/>
                <w:sz w:val="22"/>
                <w:szCs w:val="22"/>
              </w:rPr>
            </w:pPr>
            <w:r w:rsidRPr="00D548A1">
              <w:rPr>
                <w:rFonts w:eastAsia="Calibri"/>
                <w:sz w:val="22"/>
                <w:szCs w:val="22"/>
              </w:rPr>
              <w:t>PWM6</w:t>
            </w:r>
          </w:p>
        </w:tc>
        <w:tc>
          <w:tcPr>
            <w:tcW w:w="1109" w:type="dxa"/>
            <w:shd w:val="clear" w:color="auto" w:fill="auto"/>
            <w:vAlign w:val="center"/>
          </w:tcPr>
          <w:p w14:paraId="331EBEFA" w14:textId="77777777" w:rsidR="00A86A9F" w:rsidRPr="00D548A1" w:rsidRDefault="00A86A9F"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3D9151B7" w14:textId="77777777" w:rsidR="00A86A9F" w:rsidRPr="00D548A1" w:rsidRDefault="00A86A9F" w:rsidP="00114E27">
            <w:pPr>
              <w:jc w:val="both"/>
              <w:rPr>
                <w:rFonts w:eastAsia="Calibri"/>
                <w:sz w:val="22"/>
                <w:szCs w:val="22"/>
              </w:rPr>
            </w:pPr>
            <w:r w:rsidRPr="00D548A1">
              <w:rPr>
                <w:rFonts w:eastAsia="Calibri"/>
                <w:sz w:val="22"/>
                <w:szCs w:val="22"/>
              </w:rPr>
              <w:t>Выход ШИМ фазы U сигнала управления двигателем.</w:t>
            </w:r>
          </w:p>
        </w:tc>
      </w:tr>
      <w:tr w:rsidR="00A86A9F" w:rsidRPr="00D548A1" w14:paraId="51A2251D" w14:textId="77777777" w:rsidTr="00414D5A">
        <w:trPr>
          <w:jc w:val="center"/>
        </w:trPr>
        <w:tc>
          <w:tcPr>
            <w:tcW w:w="1376" w:type="dxa"/>
            <w:vMerge/>
            <w:shd w:val="clear" w:color="auto" w:fill="auto"/>
            <w:vAlign w:val="center"/>
          </w:tcPr>
          <w:p w14:paraId="00DC0FC9" w14:textId="77777777" w:rsidR="00A86A9F" w:rsidRPr="00D548A1" w:rsidRDefault="00A86A9F"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15564785" w14:textId="77777777" w:rsidR="00A86A9F" w:rsidRPr="00D548A1" w:rsidRDefault="00A86A9F" w:rsidP="00A86A9F">
            <w:pPr>
              <w:jc w:val="center"/>
              <w:rPr>
                <w:rFonts w:eastAsia="Calibri"/>
                <w:sz w:val="22"/>
                <w:szCs w:val="22"/>
              </w:rPr>
            </w:pPr>
            <w:r w:rsidRPr="00D548A1">
              <w:rPr>
                <w:rFonts w:eastAsia="Calibri"/>
                <w:b/>
                <w:i/>
                <w:sz w:val="22"/>
                <w:szCs w:val="22"/>
              </w:rPr>
              <w:t xml:space="preserve">S: </w:t>
            </w:r>
            <w:r w:rsidRPr="00D548A1">
              <w:rPr>
                <w:rFonts w:eastAsia="Calibri"/>
                <w:sz w:val="22"/>
                <w:szCs w:val="22"/>
              </w:rPr>
              <w:t>GND</w:t>
            </w:r>
          </w:p>
        </w:tc>
        <w:tc>
          <w:tcPr>
            <w:tcW w:w="1560" w:type="dxa"/>
            <w:vMerge/>
            <w:shd w:val="clear" w:color="auto" w:fill="auto"/>
            <w:vAlign w:val="center"/>
          </w:tcPr>
          <w:p w14:paraId="2A028752" w14:textId="77777777" w:rsidR="00A86A9F" w:rsidRPr="00D548A1" w:rsidRDefault="00A86A9F" w:rsidP="00114E27">
            <w:pPr>
              <w:jc w:val="center"/>
              <w:rPr>
                <w:rFonts w:eastAsia="Calibri"/>
                <w:sz w:val="22"/>
                <w:szCs w:val="22"/>
              </w:rPr>
            </w:pPr>
          </w:p>
        </w:tc>
        <w:tc>
          <w:tcPr>
            <w:tcW w:w="2063" w:type="dxa"/>
            <w:shd w:val="clear" w:color="auto" w:fill="auto"/>
            <w:vAlign w:val="center"/>
          </w:tcPr>
          <w:p w14:paraId="3E0E1723" w14:textId="77777777" w:rsidR="00A86A9F" w:rsidRPr="00D548A1" w:rsidRDefault="00A86A9F" w:rsidP="00114E27">
            <w:pPr>
              <w:jc w:val="center"/>
              <w:rPr>
                <w:rFonts w:eastAsia="Calibri"/>
                <w:sz w:val="22"/>
                <w:szCs w:val="22"/>
              </w:rPr>
            </w:pPr>
          </w:p>
        </w:tc>
        <w:tc>
          <w:tcPr>
            <w:tcW w:w="1109" w:type="dxa"/>
            <w:shd w:val="clear" w:color="auto" w:fill="auto"/>
            <w:vAlign w:val="center"/>
          </w:tcPr>
          <w:p w14:paraId="3D9A80B4" w14:textId="77777777" w:rsidR="00A86A9F" w:rsidRPr="00D548A1" w:rsidRDefault="00A86A9F" w:rsidP="00114E27">
            <w:pPr>
              <w:jc w:val="center"/>
              <w:rPr>
                <w:rFonts w:eastAsia="Calibri"/>
                <w:sz w:val="22"/>
                <w:szCs w:val="22"/>
              </w:rPr>
            </w:pPr>
          </w:p>
        </w:tc>
        <w:tc>
          <w:tcPr>
            <w:tcW w:w="6094" w:type="dxa"/>
            <w:vMerge w:val="restart"/>
            <w:shd w:val="clear" w:color="auto" w:fill="auto"/>
            <w:vAlign w:val="center"/>
          </w:tcPr>
          <w:p w14:paraId="6B485999" w14:textId="77777777" w:rsidR="00A86A9F" w:rsidRPr="00D548A1" w:rsidRDefault="00A86A9F" w:rsidP="00114E27">
            <w:pPr>
              <w:jc w:val="both"/>
              <w:rPr>
                <w:rFonts w:eastAsia="Calibri"/>
                <w:sz w:val="22"/>
                <w:szCs w:val="22"/>
              </w:rPr>
            </w:pPr>
            <w:r w:rsidRPr="00D548A1">
              <w:rPr>
                <w:rFonts w:eastAsia="Calibri"/>
                <w:sz w:val="22"/>
                <w:szCs w:val="22"/>
              </w:rPr>
              <w:t>Vss – «Земля», минус питания МК.</w:t>
            </w:r>
          </w:p>
        </w:tc>
      </w:tr>
      <w:tr w:rsidR="00A86A9F" w:rsidRPr="00D548A1" w14:paraId="1330F181" w14:textId="77777777" w:rsidTr="00414D5A">
        <w:trPr>
          <w:trHeight w:val="153"/>
          <w:jc w:val="center"/>
        </w:trPr>
        <w:tc>
          <w:tcPr>
            <w:tcW w:w="1376" w:type="dxa"/>
            <w:shd w:val="clear" w:color="auto" w:fill="auto"/>
            <w:vAlign w:val="center"/>
          </w:tcPr>
          <w:p w14:paraId="54769DFA" w14:textId="77777777" w:rsidR="00A86A9F" w:rsidRPr="00D548A1" w:rsidRDefault="00A86A9F"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659774DB" w14:textId="77777777" w:rsidR="00A86A9F" w:rsidRPr="00D548A1" w:rsidRDefault="00A86A9F" w:rsidP="00114E27">
            <w:pPr>
              <w:jc w:val="center"/>
              <w:rPr>
                <w:rFonts w:eastAsia="Calibri"/>
                <w:sz w:val="22"/>
                <w:szCs w:val="22"/>
              </w:rPr>
            </w:pPr>
            <w:r w:rsidRPr="00D548A1">
              <w:rPr>
                <w:rFonts w:eastAsia="Calibri"/>
                <w:sz w:val="22"/>
                <w:szCs w:val="22"/>
              </w:rPr>
              <w:t>GND</w:t>
            </w:r>
          </w:p>
        </w:tc>
        <w:tc>
          <w:tcPr>
            <w:tcW w:w="1560" w:type="dxa"/>
            <w:tcBorders>
              <w:bottom w:val="single" w:sz="4" w:space="0" w:color="000000"/>
            </w:tcBorders>
            <w:shd w:val="clear" w:color="auto" w:fill="auto"/>
            <w:vAlign w:val="center"/>
          </w:tcPr>
          <w:p w14:paraId="7E6AEB1E" w14:textId="77777777" w:rsidR="00A86A9F" w:rsidRPr="00D548A1" w:rsidRDefault="00A86A9F" w:rsidP="00114E27">
            <w:pPr>
              <w:jc w:val="center"/>
              <w:rPr>
                <w:rFonts w:eastAsia="Calibri"/>
                <w:sz w:val="22"/>
                <w:szCs w:val="22"/>
              </w:rPr>
            </w:pPr>
            <w:r w:rsidRPr="00D548A1">
              <w:rPr>
                <w:rFonts w:eastAsia="Calibri"/>
                <w:sz w:val="22"/>
                <w:szCs w:val="22"/>
              </w:rPr>
              <w:t>RD4</w:t>
            </w:r>
          </w:p>
        </w:tc>
        <w:tc>
          <w:tcPr>
            <w:tcW w:w="2063" w:type="dxa"/>
            <w:tcBorders>
              <w:bottom w:val="single" w:sz="4" w:space="0" w:color="000000"/>
            </w:tcBorders>
            <w:shd w:val="clear" w:color="auto" w:fill="auto"/>
            <w:vAlign w:val="center"/>
          </w:tcPr>
          <w:p w14:paraId="66CADDE0" w14:textId="77777777" w:rsidR="00A86A9F" w:rsidRPr="00D548A1" w:rsidRDefault="00A86A9F" w:rsidP="00114E27">
            <w:pPr>
              <w:jc w:val="center"/>
              <w:rPr>
                <w:rFonts w:eastAsia="Calibri"/>
                <w:sz w:val="22"/>
                <w:szCs w:val="22"/>
              </w:rPr>
            </w:pPr>
          </w:p>
        </w:tc>
        <w:tc>
          <w:tcPr>
            <w:tcW w:w="1109" w:type="dxa"/>
            <w:tcBorders>
              <w:bottom w:val="single" w:sz="4" w:space="0" w:color="000000"/>
            </w:tcBorders>
            <w:shd w:val="clear" w:color="auto" w:fill="auto"/>
            <w:vAlign w:val="center"/>
          </w:tcPr>
          <w:p w14:paraId="0FAEBD82" w14:textId="77777777" w:rsidR="00A86A9F" w:rsidRPr="00D548A1" w:rsidRDefault="00A86A9F" w:rsidP="00114E27">
            <w:pPr>
              <w:jc w:val="center"/>
              <w:rPr>
                <w:rFonts w:eastAsia="Calibri"/>
                <w:sz w:val="22"/>
                <w:szCs w:val="22"/>
              </w:rPr>
            </w:pPr>
          </w:p>
        </w:tc>
        <w:tc>
          <w:tcPr>
            <w:tcW w:w="6094" w:type="dxa"/>
            <w:vMerge/>
            <w:tcBorders>
              <w:bottom w:val="single" w:sz="4" w:space="0" w:color="000000"/>
            </w:tcBorders>
            <w:shd w:val="clear" w:color="auto" w:fill="auto"/>
            <w:vAlign w:val="center"/>
          </w:tcPr>
          <w:p w14:paraId="3DA8E39E" w14:textId="77777777" w:rsidR="00A86A9F" w:rsidRPr="00D548A1" w:rsidRDefault="00A86A9F" w:rsidP="00114E27">
            <w:pPr>
              <w:jc w:val="both"/>
              <w:rPr>
                <w:rFonts w:eastAsia="Calibri"/>
                <w:sz w:val="22"/>
                <w:szCs w:val="22"/>
              </w:rPr>
            </w:pPr>
          </w:p>
        </w:tc>
      </w:tr>
      <w:tr w:rsidR="00A86A9F" w:rsidRPr="00D548A1" w14:paraId="1681067C" w14:textId="77777777" w:rsidTr="00414D5A">
        <w:trPr>
          <w:jc w:val="center"/>
        </w:trPr>
        <w:tc>
          <w:tcPr>
            <w:tcW w:w="1376" w:type="dxa"/>
            <w:vMerge w:val="restart"/>
            <w:shd w:val="clear" w:color="auto" w:fill="auto"/>
            <w:vAlign w:val="center"/>
          </w:tcPr>
          <w:p w14:paraId="57AD91D1" w14:textId="77777777" w:rsidR="00A86A9F" w:rsidRPr="00D548A1" w:rsidRDefault="00A86A9F"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38BFE25B" w14:textId="77777777" w:rsidR="00A86A9F" w:rsidRPr="00D548A1" w:rsidRDefault="00A86A9F" w:rsidP="00A86A9F">
            <w:pPr>
              <w:jc w:val="center"/>
              <w:rPr>
                <w:rFonts w:eastAsia="Calibri"/>
                <w:sz w:val="22"/>
                <w:szCs w:val="22"/>
              </w:rPr>
            </w:pPr>
            <w:r w:rsidRPr="00D548A1">
              <w:rPr>
                <w:rFonts w:eastAsia="Calibri"/>
                <w:b/>
                <w:i/>
                <w:sz w:val="22"/>
                <w:szCs w:val="22"/>
              </w:rPr>
              <w:t xml:space="preserve">M: </w:t>
            </w:r>
            <w:r w:rsidRPr="00D548A1">
              <w:rPr>
                <w:rFonts w:eastAsia="Calibri"/>
                <w:sz w:val="22"/>
                <w:szCs w:val="22"/>
              </w:rPr>
              <w:t>INI-M</w:t>
            </w:r>
          </w:p>
        </w:tc>
        <w:tc>
          <w:tcPr>
            <w:tcW w:w="1560" w:type="dxa"/>
            <w:vMerge w:val="restart"/>
            <w:shd w:val="clear" w:color="auto" w:fill="auto"/>
            <w:vAlign w:val="center"/>
          </w:tcPr>
          <w:p w14:paraId="345B9853" w14:textId="77777777" w:rsidR="00A86A9F" w:rsidRPr="00D548A1" w:rsidRDefault="00A86A9F" w:rsidP="00114E27">
            <w:pPr>
              <w:jc w:val="center"/>
              <w:rPr>
                <w:rFonts w:eastAsia="Calibri"/>
                <w:sz w:val="22"/>
                <w:szCs w:val="22"/>
              </w:rPr>
            </w:pPr>
            <w:r w:rsidRPr="00D548A1">
              <w:rPr>
                <w:rFonts w:eastAsia="Calibri"/>
                <w:sz w:val="22"/>
                <w:szCs w:val="22"/>
              </w:rPr>
              <w:t>RG6 / AN19</w:t>
            </w:r>
          </w:p>
        </w:tc>
        <w:tc>
          <w:tcPr>
            <w:tcW w:w="2063" w:type="dxa"/>
            <w:vMerge w:val="restart"/>
            <w:shd w:val="clear" w:color="auto" w:fill="auto"/>
            <w:vAlign w:val="center"/>
          </w:tcPr>
          <w:p w14:paraId="38EF64C5" w14:textId="77777777" w:rsidR="00A86A9F" w:rsidRPr="00D548A1" w:rsidRDefault="00A86A9F" w:rsidP="00114E27">
            <w:pPr>
              <w:jc w:val="center"/>
              <w:rPr>
                <w:rFonts w:eastAsia="Calibri"/>
                <w:sz w:val="22"/>
                <w:szCs w:val="22"/>
              </w:rPr>
            </w:pPr>
          </w:p>
        </w:tc>
        <w:tc>
          <w:tcPr>
            <w:tcW w:w="1109" w:type="dxa"/>
            <w:vMerge w:val="restart"/>
            <w:shd w:val="clear" w:color="auto" w:fill="auto"/>
            <w:vAlign w:val="center"/>
          </w:tcPr>
          <w:p w14:paraId="52F9B162" w14:textId="77777777" w:rsidR="00A86A9F" w:rsidRPr="00D548A1" w:rsidRDefault="00A86A9F" w:rsidP="00A86A9F">
            <w:pPr>
              <w:jc w:val="center"/>
              <w:rPr>
                <w:rFonts w:eastAsia="Calibri"/>
                <w:sz w:val="22"/>
                <w:szCs w:val="22"/>
              </w:rPr>
            </w:pPr>
            <w:r w:rsidRPr="00D548A1">
              <w:rPr>
                <w:rFonts w:eastAsia="Calibri"/>
                <w:sz w:val="22"/>
                <w:szCs w:val="22"/>
              </w:rPr>
              <w:t>Вх.</w:t>
            </w:r>
          </w:p>
        </w:tc>
        <w:tc>
          <w:tcPr>
            <w:tcW w:w="6094" w:type="dxa"/>
            <w:shd w:val="clear" w:color="auto" w:fill="auto"/>
            <w:vAlign w:val="center"/>
          </w:tcPr>
          <w:p w14:paraId="5016D1F2" w14:textId="77777777" w:rsidR="00A86A9F" w:rsidRPr="00D548A1" w:rsidRDefault="00A86A9F" w:rsidP="00114E27">
            <w:pPr>
              <w:jc w:val="both"/>
              <w:rPr>
                <w:rFonts w:eastAsia="Calibri"/>
                <w:sz w:val="22"/>
                <w:szCs w:val="22"/>
              </w:rPr>
            </w:pPr>
            <w:r w:rsidRPr="00D548A1">
              <w:rPr>
                <w:rFonts w:eastAsia="Calibri"/>
                <w:sz w:val="22"/>
                <w:szCs w:val="22"/>
              </w:rPr>
              <w:t>Вход определения типа МК (Master – логическая «1»).</w:t>
            </w:r>
          </w:p>
        </w:tc>
      </w:tr>
      <w:tr w:rsidR="00A86A9F" w:rsidRPr="00D548A1" w14:paraId="17DA1DA0" w14:textId="77777777" w:rsidTr="00414D5A">
        <w:trPr>
          <w:jc w:val="center"/>
        </w:trPr>
        <w:tc>
          <w:tcPr>
            <w:tcW w:w="1376" w:type="dxa"/>
            <w:vMerge/>
            <w:tcBorders>
              <w:bottom w:val="single" w:sz="4" w:space="0" w:color="000000"/>
            </w:tcBorders>
            <w:shd w:val="clear" w:color="auto" w:fill="auto"/>
            <w:vAlign w:val="center"/>
          </w:tcPr>
          <w:p w14:paraId="6EE28727" w14:textId="77777777" w:rsidR="00A86A9F" w:rsidRPr="00D548A1" w:rsidRDefault="00A86A9F"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0367E7A5" w14:textId="77777777" w:rsidR="00A86A9F" w:rsidRPr="00D548A1" w:rsidRDefault="00A86A9F" w:rsidP="00A86A9F">
            <w:pPr>
              <w:jc w:val="center"/>
              <w:rPr>
                <w:rFonts w:eastAsia="Calibri"/>
                <w:sz w:val="22"/>
                <w:szCs w:val="22"/>
              </w:rPr>
            </w:pPr>
            <w:r w:rsidRPr="00D548A1">
              <w:rPr>
                <w:rFonts w:eastAsia="Calibri"/>
                <w:b/>
                <w:i/>
                <w:sz w:val="22"/>
                <w:szCs w:val="22"/>
              </w:rPr>
              <w:t xml:space="preserve">S: </w:t>
            </w:r>
            <w:r w:rsidRPr="00D548A1">
              <w:rPr>
                <w:rFonts w:eastAsia="Calibri"/>
                <w:sz w:val="22"/>
                <w:szCs w:val="22"/>
              </w:rPr>
              <w:t>INI-S</w:t>
            </w:r>
          </w:p>
        </w:tc>
        <w:tc>
          <w:tcPr>
            <w:tcW w:w="1560" w:type="dxa"/>
            <w:vMerge/>
            <w:tcBorders>
              <w:bottom w:val="single" w:sz="4" w:space="0" w:color="000000"/>
            </w:tcBorders>
            <w:shd w:val="clear" w:color="auto" w:fill="auto"/>
            <w:vAlign w:val="center"/>
          </w:tcPr>
          <w:p w14:paraId="442E5DD0" w14:textId="77777777" w:rsidR="00A86A9F" w:rsidRPr="00D548A1" w:rsidRDefault="00A86A9F" w:rsidP="00114E27">
            <w:pPr>
              <w:jc w:val="center"/>
              <w:rPr>
                <w:rFonts w:eastAsia="Calibri"/>
                <w:sz w:val="22"/>
                <w:szCs w:val="22"/>
              </w:rPr>
            </w:pPr>
          </w:p>
        </w:tc>
        <w:tc>
          <w:tcPr>
            <w:tcW w:w="2063" w:type="dxa"/>
            <w:vMerge/>
            <w:tcBorders>
              <w:bottom w:val="single" w:sz="4" w:space="0" w:color="000000"/>
            </w:tcBorders>
            <w:shd w:val="clear" w:color="auto" w:fill="auto"/>
            <w:vAlign w:val="center"/>
          </w:tcPr>
          <w:p w14:paraId="41D1C93B" w14:textId="77777777" w:rsidR="00A86A9F" w:rsidRPr="00D548A1" w:rsidRDefault="00A86A9F" w:rsidP="00114E27">
            <w:pPr>
              <w:jc w:val="center"/>
              <w:rPr>
                <w:rFonts w:eastAsia="Calibri"/>
                <w:sz w:val="22"/>
                <w:szCs w:val="22"/>
              </w:rPr>
            </w:pPr>
          </w:p>
        </w:tc>
        <w:tc>
          <w:tcPr>
            <w:tcW w:w="1109" w:type="dxa"/>
            <w:vMerge/>
            <w:tcBorders>
              <w:bottom w:val="single" w:sz="4" w:space="0" w:color="000000"/>
            </w:tcBorders>
            <w:shd w:val="clear" w:color="auto" w:fill="auto"/>
            <w:vAlign w:val="center"/>
          </w:tcPr>
          <w:p w14:paraId="2821C004" w14:textId="77777777" w:rsidR="00A86A9F" w:rsidRPr="00D548A1" w:rsidRDefault="00A86A9F" w:rsidP="00114E27">
            <w:pPr>
              <w:jc w:val="center"/>
              <w:rPr>
                <w:rFonts w:eastAsia="Calibri"/>
                <w:sz w:val="22"/>
                <w:szCs w:val="22"/>
              </w:rPr>
            </w:pPr>
          </w:p>
        </w:tc>
        <w:tc>
          <w:tcPr>
            <w:tcW w:w="6094" w:type="dxa"/>
            <w:tcBorders>
              <w:bottom w:val="single" w:sz="4" w:space="0" w:color="000000"/>
            </w:tcBorders>
            <w:shd w:val="clear" w:color="auto" w:fill="auto"/>
            <w:vAlign w:val="center"/>
          </w:tcPr>
          <w:p w14:paraId="31D01C4A" w14:textId="77777777" w:rsidR="00A86A9F" w:rsidRPr="00D548A1" w:rsidRDefault="00A86A9F" w:rsidP="00114E27">
            <w:pPr>
              <w:jc w:val="both"/>
              <w:rPr>
                <w:rFonts w:eastAsia="Calibri"/>
                <w:sz w:val="22"/>
                <w:szCs w:val="22"/>
              </w:rPr>
            </w:pPr>
            <w:r w:rsidRPr="00D548A1">
              <w:rPr>
                <w:rFonts w:eastAsia="Calibri"/>
                <w:sz w:val="22"/>
                <w:szCs w:val="22"/>
              </w:rPr>
              <w:t>Вход определения типа МК (Slave – логический «0»).</w:t>
            </w:r>
          </w:p>
        </w:tc>
      </w:tr>
      <w:tr w:rsidR="00A86A9F" w:rsidRPr="00D548A1" w14:paraId="1FF37A68" w14:textId="77777777" w:rsidTr="00414D5A">
        <w:trPr>
          <w:jc w:val="center"/>
        </w:trPr>
        <w:tc>
          <w:tcPr>
            <w:tcW w:w="1376" w:type="dxa"/>
            <w:vMerge w:val="restart"/>
            <w:shd w:val="clear" w:color="auto" w:fill="auto"/>
            <w:vAlign w:val="center"/>
          </w:tcPr>
          <w:p w14:paraId="25AF3554" w14:textId="77777777" w:rsidR="00A86A9F" w:rsidRPr="00D548A1" w:rsidRDefault="00A86A9F"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4D9DA5D1" w14:textId="77777777" w:rsidR="00A86A9F" w:rsidRPr="00D548A1" w:rsidRDefault="00A86A9F" w:rsidP="00A86A9F">
            <w:pPr>
              <w:jc w:val="center"/>
              <w:rPr>
                <w:rFonts w:eastAsia="Calibri"/>
                <w:sz w:val="22"/>
                <w:szCs w:val="22"/>
              </w:rPr>
            </w:pPr>
            <w:r w:rsidRPr="00D548A1">
              <w:rPr>
                <w:rFonts w:eastAsia="Calibri"/>
                <w:b/>
                <w:i/>
                <w:sz w:val="22"/>
                <w:szCs w:val="22"/>
              </w:rPr>
              <w:t xml:space="preserve">M: </w:t>
            </w:r>
            <w:r w:rsidRPr="00D548A1">
              <w:rPr>
                <w:rFonts w:eastAsia="Calibri"/>
                <w:sz w:val="22"/>
                <w:szCs w:val="22"/>
              </w:rPr>
              <w:t>I-W-M</w:t>
            </w:r>
          </w:p>
        </w:tc>
        <w:tc>
          <w:tcPr>
            <w:tcW w:w="1560" w:type="dxa"/>
            <w:vMerge w:val="restart"/>
            <w:shd w:val="clear" w:color="auto" w:fill="auto"/>
            <w:vAlign w:val="center"/>
          </w:tcPr>
          <w:p w14:paraId="33EF15A6" w14:textId="77777777" w:rsidR="00A86A9F" w:rsidRPr="00D548A1" w:rsidRDefault="00A86A9F" w:rsidP="00114E27">
            <w:pPr>
              <w:jc w:val="center"/>
              <w:rPr>
                <w:rFonts w:eastAsia="Calibri"/>
                <w:sz w:val="22"/>
                <w:szCs w:val="22"/>
              </w:rPr>
            </w:pPr>
            <w:r w:rsidRPr="00D548A1">
              <w:rPr>
                <w:rFonts w:eastAsia="Calibri"/>
                <w:sz w:val="22"/>
                <w:szCs w:val="22"/>
              </w:rPr>
              <w:t>RG7</w:t>
            </w:r>
          </w:p>
        </w:tc>
        <w:tc>
          <w:tcPr>
            <w:tcW w:w="2063" w:type="dxa"/>
            <w:vMerge w:val="restart"/>
            <w:shd w:val="clear" w:color="auto" w:fill="auto"/>
            <w:vAlign w:val="center"/>
          </w:tcPr>
          <w:p w14:paraId="761E4928" w14:textId="77777777" w:rsidR="00A86A9F" w:rsidRPr="00D548A1" w:rsidRDefault="00A86A9F" w:rsidP="00114E27">
            <w:pPr>
              <w:jc w:val="center"/>
              <w:rPr>
                <w:rFonts w:eastAsia="Calibri"/>
                <w:sz w:val="22"/>
                <w:szCs w:val="22"/>
              </w:rPr>
            </w:pPr>
            <w:r w:rsidRPr="00D548A1">
              <w:rPr>
                <w:rFonts w:eastAsia="Calibri"/>
                <w:sz w:val="22"/>
                <w:szCs w:val="22"/>
              </w:rPr>
              <w:t>AN18</w:t>
            </w:r>
          </w:p>
        </w:tc>
        <w:tc>
          <w:tcPr>
            <w:tcW w:w="1109" w:type="dxa"/>
            <w:vMerge w:val="restart"/>
            <w:shd w:val="clear" w:color="auto" w:fill="auto"/>
            <w:vAlign w:val="center"/>
          </w:tcPr>
          <w:p w14:paraId="02E98B28" w14:textId="77777777" w:rsidR="00A86A9F" w:rsidRPr="00D548A1" w:rsidRDefault="00A86A9F" w:rsidP="00114E27">
            <w:pPr>
              <w:jc w:val="center"/>
              <w:rPr>
                <w:rFonts w:eastAsia="Calibri"/>
                <w:sz w:val="22"/>
                <w:szCs w:val="22"/>
              </w:rPr>
            </w:pPr>
            <w:r w:rsidRPr="00D548A1">
              <w:rPr>
                <w:rFonts w:eastAsia="Calibri"/>
                <w:sz w:val="22"/>
                <w:szCs w:val="22"/>
              </w:rPr>
              <w:t>Ан. вх.</w:t>
            </w:r>
          </w:p>
        </w:tc>
        <w:tc>
          <w:tcPr>
            <w:tcW w:w="6094" w:type="dxa"/>
            <w:vMerge w:val="restart"/>
            <w:shd w:val="clear" w:color="auto" w:fill="auto"/>
            <w:vAlign w:val="center"/>
          </w:tcPr>
          <w:p w14:paraId="548C2850" w14:textId="77777777" w:rsidR="00A86A9F" w:rsidRPr="00D548A1" w:rsidRDefault="00A86A9F" w:rsidP="00114E27">
            <w:pPr>
              <w:jc w:val="both"/>
              <w:rPr>
                <w:rFonts w:eastAsia="Calibri"/>
                <w:sz w:val="22"/>
                <w:szCs w:val="22"/>
              </w:rPr>
            </w:pPr>
            <w:r w:rsidRPr="00D548A1">
              <w:rPr>
                <w:rFonts w:eastAsia="Calibri"/>
                <w:sz w:val="22"/>
                <w:szCs w:val="22"/>
              </w:rPr>
              <w:t>Ток фазы W.</w:t>
            </w:r>
          </w:p>
        </w:tc>
      </w:tr>
      <w:tr w:rsidR="00097451" w:rsidRPr="00D548A1" w14:paraId="3B0B958E" w14:textId="77777777" w:rsidTr="00414D5A">
        <w:trPr>
          <w:trHeight w:val="50"/>
          <w:jc w:val="center"/>
        </w:trPr>
        <w:tc>
          <w:tcPr>
            <w:tcW w:w="1376" w:type="dxa"/>
            <w:vMerge/>
            <w:shd w:val="clear" w:color="auto" w:fill="auto"/>
            <w:vAlign w:val="center"/>
          </w:tcPr>
          <w:p w14:paraId="5AAB9D21"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4B7E16B" w14:textId="77777777" w:rsidR="00097451" w:rsidRPr="00D548A1" w:rsidRDefault="00097451" w:rsidP="00097451">
            <w:pPr>
              <w:jc w:val="center"/>
              <w:rPr>
                <w:rFonts w:eastAsia="Calibri"/>
                <w:sz w:val="22"/>
                <w:szCs w:val="22"/>
              </w:rPr>
            </w:pPr>
            <w:r w:rsidRPr="00D548A1">
              <w:rPr>
                <w:rFonts w:eastAsia="Calibri"/>
                <w:b/>
                <w:i/>
                <w:sz w:val="22"/>
                <w:szCs w:val="22"/>
              </w:rPr>
              <w:t xml:space="preserve">S: </w:t>
            </w:r>
            <w:r w:rsidRPr="00D548A1">
              <w:rPr>
                <w:rFonts w:eastAsia="Calibri"/>
                <w:sz w:val="22"/>
                <w:szCs w:val="22"/>
              </w:rPr>
              <w:t>I-W-S</w:t>
            </w:r>
          </w:p>
        </w:tc>
        <w:tc>
          <w:tcPr>
            <w:tcW w:w="1560" w:type="dxa"/>
            <w:vMerge/>
            <w:shd w:val="clear" w:color="auto" w:fill="auto"/>
            <w:vAlign w:val="center"/>
          </w:tcPr>
          <w:p w14:paraId="1D4F84F7" w14:textId="77777777" w:rsidR="00097451" w:rsidRPr="00D548A1" w:rsidRDefault="00097451" w:rsidP="00114E27">
            <w:pPr>
              <w:jc w:val="center"/>
              <w:rPr>
                <w:rFonts w:eastAsia="Calibri"/>
                <w:sz w:val="22"/>
                <w:szCs w:val="22"/>
              </w:rPr>
            </w:pPr>
          </w:p>
        </w:tc>
        <w:tc>
          <w:tcPr>
            <w:tcW w:w="2063" w:type="dxa"/>
            <w:vMerge/>
            <w:shd w:val="clear" w:color="auto" w:fill="auto"/>
            <w:vAlign w:val="center"/>
          </w:tcPr>
          <w:p w14:paraId="0EACA8F6" w14:textId="77777777" w:rsidR="00097451" w:rsidRPr="00D548A1" w:rsidRDefault="00097451" w:rsidP="00114E27">
            <w:pPr>
              <w:jc w:val="center"/>
              <w:rPr>
                <w:rFonts w:eastAsia="Calibri"/>
                <w:sz w:val="22"/>
                <w:szCs w:val="22"/>
              </w:rPr>
            </w:pPr>
          </w:p>
        </w:tc>
        <w:tc>
          <w:tcPr>
            <w:tcW w:w="1109" w:type="dxa"/>
            <w:vMerge/>
            <w:shd w:val="clear" w:color="auto" w:fill="auto"/>
            <w:vAlign w:val="center"/>
          </w:tcPr>
          <w:p w14:paraId="10DAA5CF" w14:textId="77777777" w:rsidR="00097451" w:rsidRPr="00D548A1" w:rsidRDefault="00097451" w:rsidP="00114E27">
            <w:pPr>
              <w:jc w:val="center"/>
              <w:rPr>
                <w:rFonts w:eastAsia="Calibri"/>
                <w:sz w:val="22"/>
                <w:szCs w:val="22"/>
              </w:rPr>
            </w:pPr>
          </w:p>
        </w:tc>
        <w:tc>
          <w:tcPr>
            <w:tcW w:w="6094" w:type="dxa"/>
            <w:vMerge/>
            <w:shd w:val="clear" w:color="auto" w:fill="auto"/>
            <w:vAlign w:val="center"/>
          </w:tcPr>
          <w:p w14:paraId="2F17B1C5" w14:textId="77777777" w:rsidR="00097451" w:rsidRPr="00D548A1" w:rsidRDefault="00097451" w:rsidP="00114E27">
            <w:pPr>
              <w:jc w:val="both"/>
              <w:rPr>
                <w:rFonts w:eastAsia="Calibri"/>
                <w:sz w:val="22"/>
                <w:szCs w:val="22"/>
              </w:rPr>
            </w:pPr>
          </w:p>
        </w:tc>
      </w:tr>
      <w:tr w:rsidR="00097451" w:rsidRPr="00D548A1" w14:paraId="3A6C6464" w14:textId="77777777" w:rsidTr="00414D5A">
        <w:trPr>
          <w:jc w:val="center"/>
        </w:trPr>
        <w:tc>
          <w:tcPr>
            <w:tcW w:w="1376" w:type="dxa"/>
            <w:vMerge w:val="restart"/>
            <w:shd w:val="clear" w:color="auto" w:fill="auto"/>
            <w:vAlign w:val="center"/>
          </w:tcPr>
          <w:p w14:paraId="46752AE6"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17FB89E1"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I-U-M</w:t>
            </w:r>
          </w:p>
        </w:tc>
        <w:tc>
          <w:tcPr>
            <w:tcW w:w="1560" w:type="dxa"/>
            <w:vMerge w:val="restart"/>
            <w:shd w:val="clear" w:color="auto" w:fill="auto"/>
            <w:vAlign w:val="center"/>
          </w:tcPr>
          <w:p w14:paraId="27E54BCA" w14:textId="77777777" w:rsidR="00097451" w:rsidRPr="00D548A1" w:rsidRDefault="00097451" w:rsidP="00114E27">
            <w:pPr>
              <w:jc w:val="center"/>
              <w:rPr>
                <w:rFonts w:eastAsia="Calibri"/>
                <w:sz w:val="22"/>
                <w:szCs w:val="22"/>
              </w:rPr>
            </w:pPr>
            <w:r w:rsidRPr="00D548A1">
              <w:rPr>
                <w:rFonts w:eastAsia="Calibri"/>
                <w:sz w:val="22"/>
                <w:szCs w:val="22"/>
              </w:rPr>
              <w:t>RG8</w:t>
            </w:r>
          </w:p>
        </w:tc>
        <w:tc>
          <w:tcPr>
            <w:tcW w:w="2063" w:type="dxa"/>
            <w:vMerge w:val="restart"/>
            <w:shd w:val="clear" w:color="auto" w:fill="auto"/>
            <w:vAlign w:val="center"/>
          </w:tcPr>
          <w:p w14:paraId="22995010" w14:textId="77777777" w:rsidR="00097451" w:rsidRPr="00D548A1" w:rsidRDefault="00097451" w:rsidP="00114E27">
            <w:pPr>
              <w:jc w:val="center"/>
              <w:rPr>
                <w:rFonts w:eastAsia="Calibri"/>
                <w:sz w:val="22"/>
                <w:szCs w:val="22"/>
              </w:rPr>
            </w:pPr>
            <w:r w:rsidRPr="00D548A1">
              <w:rPr>
                <w:rFonts w:eastAsia="Calibri"/>
                <w:sz w:val="22"/>
                <w:szCs w:val="22"/>
              </w:rPr>
              <w:t>AN17</w:t>
            </w:r>
          </w:p>
        </w:tc>
        <w:tc>
          <w:tcPr>
            <w:tcW w:w="1109" w:type="dxa"/>
            <w:vMerge w:val="restart"/>
            <w:shd w:val="clear" w:color="auto" w:fill="auto"/>
            <w:vAlign w:val="center"/>
          </w:tcPr>
          <w:p w14:paraId="6EA13AD2" w14:textId="77777777" w:rsidR="00097451" w:rsidRPr="00D548A1" w:rsidRDefault="00097451" w:rsidP="00114E27">
            <w:pPr>
              <w:jc w:val="center"/>
              <w:rPr>
                <w:rFonts w:eastAsia="Calibri"/>
                <w:sz w:val="22"/>
                <w:szCs w:val="22"/>
              </w:rPr>
            </w:pPr>
            <w:r w:rsidRPr="00D548A1">
              <w:rPr>
                <w:rFonts w:eastAsia="Calibri"/>
                <w:sz w:val="22"/>
                <w:szCs w:val="22"/>
              </w:rPr>
              <w:t>Ан. вх.</w:t>
            </w:r>
          </w:p>
        </w:tc>
        <w:tc>
          <w:tcPr>
            <w:tcW w:w="6094" w:type="dxa"/>
            <w:vMerge w:val="restart"/>
            <w:shd w:val="clear" w:color="auto" w:fill="auto"/>
            <w:vAlign w:val="center"/>
          </w:tcPr>
          <w:p w14:paraId="3A5A6F4B" w14:textId="77777777" w:rsidR="00097451" w:rsidRPr="00D548A1" w:rsidRDefault="00097451" w:rsidP="00114E27">
            <w:pPr>
              <w:jc w:val="both"/>
              <w:rPr>
                <w:rFonts w:eastAsia="Calibri"/>
                <w:sz w:val="22"/>
                <w:szCs w:val="22"/>
              </w:rPr>
            </w:pPr>
            <w:r w:rsidRPr="00D548A1">
              <w:rPr>
                <w:rFonts w:eastAsia="Calibri"/>
                <w:sz w:val="22"/>
                <w:szCs w:val="22"/>
              </w:rPr>
              <w:t>Ток фазы U.</w:t>
            </w:r>
          </w:p>
        </w:tc>
      </w:tr>
      <w:tr w:rsidR="00097451" w:rsidRPr="00D548A1" w14:paraId="688B2C6C" w14:textId="77777777" w:rsidTr="00414D5A">
        <w:trPr>
          <w:jc w:val="center"/>
        </w:trPr>
        <w:tc>
          <w:tcPr>
            <w:tcW w:w="1376" w:type="dxa"/>
            <w:vMerge/>
            <w:shd w:val="clear" w:color="auto" w:fill="auto"/>
            <w:vAlign w:val="center"/>
          </w:tcPr>
          <w:p w14:paraId="6B54297E"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16C8A676" w14:textId="77777777" w:rsidR="00097451" w:rsidRPr="00D548A1" w:rsidRDefault="00097451" w:rsidP="00097451">
            <w:pPr>
              <w:jc w:val="center"/>
              <w:rPr>
                <w:rFonts w:eastAsia="Calibri"/>
                <w:sz w:val="22"/>
                <w:szCs w:val="22"/>
              </w:rPr>
            </w:pPr>
            <w:r w:rsidRPr="00D548A1">
              <w:rPr>
                <w:rFonts w:eastAsia="Calibri"/>
                <w:b/>
                <w:i/>
                <w:sz w:val="22"/>
                <w:szCs w:val="22"/>
              </w:rPr>
              <w:t xml:space="preserve">S: </w:t>
            </w:r>
            <w:r w:rsidRPr="00D548A1">
              <w:rPr>
                <w:rFonts w:eastAsia="Calibri"/>
                <w:sz w:val="22"/>
                <w:szCs w:val="22"/>
              </w:rPr>
              <w:t>I-U-S</w:t>
            </w:r>
          </w:p>
        </w:tc>
        <w:tc>
          <w:tcPr>
            <w:tcW w:w="1560" w:type="dxa"/>
            <w:vMerge/>
            <w:shd w:val="clear" w:color="auto" w:fill="auto"/>
            <w:vAlign w:val="center"/>
          </w:tcPr>
          <w:p w14:paraId="2AA6AEB2" w14:textId="77777777" w:rsidR="00097451" w:rsidRPr="00D548A1" w:rsidRDefault="00097451" w:rsidP="00114E27">
            <w:pPr>
              <w:jc w:val="center"/>
              <w:rPr>
                <w:rFonts w:eastAsia="Calibri"/>
                <w:sz w:val="22"/>
                <w:szCs w:val="22"/>
              </w:rPr>
            </w:pPr>
          </w:p>
        </w:tc>
        <w:tc>
          <w:tcPr>
            <w:tcW w:w="2063" w:type="dxa"/>
            <w:vMerge/>
            <w:shd w:val="clear" w:color="auto" w:fill="auto"/>
            <w:vAlign w:val="center"/>
          </w:tcPr>
          <w:p w14:paraId="5788B47C" w14:textId="77777777" w:rsidR="00097451" w:rsidRPr="00D548A1" w:rsidRDefault="00097451" w:rsidP="00114E27">
            <w:pPr>
              <w:jc w:val="center"/>
              <w:rPr>
                <w:rFonts w:eastAsia="Calibri"/>
                <w:sz w:val="22"/>
                <w:szCs w:val="22"/>
              </w:rPr>
            </w:pPr>
          </w:p>
        </w:tc>
        <w:tc>
          <w:tcPr>
            <w:tcW w:w="1109" w:type="dxa"/>
            <w:vMerge/>
            <w:shd w:val="clear" w:color="auto" w:fill="auto"/>
            <w:vAlign w:val="center"/>
          </w:tcPr>
          <w:p w14:paraId="3280E060" w14:textId="77777777" w:rsidR="00097451" w:rsidRPr="00D548A1" w:rsidRDefault="00097451" w:rsidP="00114E27">
            <w:pPr>
              <w:jc w:val="center"/>
              <w:rPr>
                <w:rFonts w:eastAsia="Calibri"/>
                <w:sz w:val="22"/>
                <w:szCs w:val="22"/>
              </w:rPr>
            </w:pPr>
          </w:p>
        </w:tc>
        <w:tc>
          <w:tcPr>
            <w:tcW w:w="6094" w:type="dxa"/>
            <w:vMerge/>
            <w:shd w:val="clear" w:color="auto" w:fill="auto"/>
            <w:vAlign w:val="center"/>
          </w:tcPr>
          <w:p w14:paraId="152C88DC" w14:textId="77777777" w:rsidR="00097451" w:rsidRPr="00D548A1" w:rsidRDefault="00097451" w:rsidP="00114E27">
            <w:pPr>
              <w:jc w:val="both"/>
              <w:rPr>
                <w:rFonts w:eastAsia="Calibri"/>
                <w:sz w:val="22"/>
                <w:szCs w:val="22"/>
              </w:rPr>
            </w:pPr>
          </w:p>
        </w:tc>
      </w:tr>
      <w:tr w:rsidR="00097451" w:rsidRPr="00D548A1" w14:paraId="56617B7E" w14:textId="77777777" w:rsidTr="00414D5A">
        <w:trPr>
          <w:jc w:val="center"/>
        </w:trPr>
        <w:tc>
          <w:tcPr>
            <w:tcW w:w="1376" w:type="dxa"/>
            <w:vMerge w:val="restart"/>
            <w:shd w:val="clear" w:color="auto" w:fill="auto"/>
            <w:vAlign w:val="center"/>
          </w:tcPr>
          <w:p w14:paraId="3E341688"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6F513D70"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RES-M</w:t>
            </w:r>
          </w:p>
        </w:tc>
        <w:tc>
          <w:tcPr>
            <w:tcW w:w="1560" w:type="dxa"/>
            <w:vMerge w:val="restart"/>
            <w:shd w:val="clear" w:color="auto" w:fill="auto"/>
            <w:vAlign w:val="center"/>
          </w:tcPr>
          <w:p w14:paraId="1AAEF052" w14:textId="77777777" w:rsidR="00097451" w:rsidRPr="00D548A1" w:rsidRDefault="00097451" w:rsidP="00114E27">
            <w:pPr>
              <w:jc w:val="center"/>
              <w:rPr>
                <w:rFonts w:eastAsia="Calibri"/>
                <w:sz w:val="22"/>
                <w:szCs w:val="22"/>
              </w:rPr>
            </w:pPr>
          </w:p>
        </w:tc>
        <w:tc>
          <w:tcPr>
            <w:tcW w:w="2063" w:type="dxa"/>
            <w:vMerge w:val="restart"/>
            <w:shd w:val="clear" w:color="auto" w:fill="auto"/>
            <w:vAlign w:val="center"/>
          </w:tcPr>
          <w:p w14:paraId="44462C5E" w14:textId="77777777" w:rsidR="00097451" w:rsidRPr="00D548A1" w:rsidRDefault="00097451" w:rsidP="00114E27">
            <w:pPr>
              <w:jc w:val="center"/>
              <w:rPr>
                <w:rFonts w:eastAsia="Calibri"/>
                <w:sz w:val="22"/>
                <w:szCs w:val="22"/>
              </w:rPr>
            </w:pPr>
          </w:p>
        </w:tc>
        <w:tc>
          <w:tcPr>
            <w:tcW w:w="1109" w:type="dxa"/>
            <w:vMerge w:val="restart"/>
            <w:shd w:val="clear" w:color="auto" w:fill="auto"/>
            <w:vAlign w:val="center"/>
          </w:tcPr>
          <w:p w14:paraId="5320DCED" w14:textId="77777777" w:rsidR="00097451" w:rsidRPr="00D548A1" w:rsidRDefault="00097451" w:rsidP="00114E27">
            <w:pPr>
              <w:jc w:val="center"/>
              <w:rPr>
                <w:rFonts w:eastAsia="Calibri"/>
                <w:sz w:val="22"/>
                <w:szCs w:val="22"/>
              </w:rPr>
            </w:pPr>
          </w:p>
        </w:tc>
        <w:tc>
          <w:tcPr>
            <w:tcW w:w="6094" w:type="dxa"/>
            <w:vMerge w:val="restart"/>
            <w:shd w:val="clear" w:color="auto" w:fill="auto"/>
            <w:vAlign w:val="center"/>
          </w:tcPr>
          <w:p w14:paraId="2EC85494" w14:textId="77777777" w:rsidR="00097451" w:rsidRPr="00D548A1" w:rsidRDefault="00097451" w:rsidP="00114E27">
            <w:pPr>
              <w:jc w:val="both"/>
              <w:rPr>
                <w:rFonts w:eastAsia="Calibri"/>
                <w:sz w:val="22"/>
                <w:szCs w:val="22"/>
              </w:rPr>
            </w:pPr>
            <w:r w:rsidRPr="00D548A1">
              <w:rPr>
                <w:rFonts w:eastAsia="Calibri"/>
                <w:sz w:val="22"/>
                <w:szCs w:val="22"/>
              </w:rPr>
              <w:t>Сброс МК.</w:t>
            </w:r>
          </w:p>
        </w:tc>
      </w:tr>
      <w:tr w:rsidR="00097451" w:rsidRPr="00D548A1" w14:paraId="2D9CEA65" w14:textId="77777777" w:rsidTr="00414D5A">
        <w:trPr>
          <w:jc w:val="center"/>
        </w:trPr>
        <w:tc>
          <w:tcPr>
            <w:tcW w:w="1376" w:type="dxa"/>
            <w:vMerge/>
            <w:tcBorders>
              <w:bottom w:val="single" w:sz="4" w:space="0" w:color="000000"/>
            </w:tcBorders>
            <w:shd w:val="clear" w:color="auto" w:fill="auto"/>
            <w:vAlign w:val="center"/>
          </w:tcPr>
          <w:p w14:paraId="74CB86C8"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3EFEAA15" w14:textId="77777777" w:rsidR="00097451" w:rsidRPr="00D548A1" w:rsidRDefault="00097451" w:rsidP="00097451">
            <w:pPr>
              <w:jc w:val="center"/>
              <w:rPr>
                <w:rFonts w:eastAsia="Calibri"/>
                <w:sz w:val="22"/>
                <w:szCs w:val="22"/>
              </w:rPr>
            </w:pPr>
            <w:r w:rsidRPr="00D548A1">
              <w:rPr>
                <w:rFonts w:eastAsia="Calibri"/>
                <w:b/>
                <w:i/>
                <w:sz w:val="22"/>
                <w:szCs w:val="22"/>
              </w:rPr>
              <w:t xml:space="preserve">S: </w:t>
            </w:r>
            <w:r w:rsidRPr="00D548A1">
              <w:rPr>
                <w:rFonts w:eastAsia="Calibri"/>
                <w:sz w:val="22"/>
                <w:szCs w:val="22"/>
              </w:rPr>
              <w:t>RES-S</w:t>
            </w:r>
          </w:p>
        </w:tc>
        <w:tc>
          <w:tcPr>
            <w:tcW w:w="1560" w:type="dxa"/>
            <w:vMerge/>
            <w:tcBorders>
              <w:bottom w:val="single" w:sz="4" w:space="0" w:color="000000"/>
            </w:tcBorders>
            <w:shd w:val="clear" w:color="auto" w:fill="auto"/>
            <w:vAlign w:val="center"/>
          </w:tcPr>
          <w:p w14:paraId="4ACFB22F" w14:textId="77777777" w:rsidR="00097451" w:rsidRPr="00D548A1" w:rsidRDefault="00097451" w:rsidP="00114E27">
            <w:pPr>
              <w:jc w:val="center"/>
              <w:rPr>
                <w:rFonts w:eastAsia="Calibri"/>
                <w:sz w:val="22"/>
                <w:szCs w:val="22"/>
              </w:rPr>
            </w:pPr>
          </w:p>
        </w:tc>
        <w:tc>
          <w:tcPr>
            <w:tcW w:w="2063" w:type="dxa"/>
            <w:vMerge/>
            <w:tcBorders>
              <w:bottom w:val="single" w:sz="4" w:space="0" w:color="000000"/>
            </w:tcBorders>
            <w:shd w:val="clear" w:color="auto" w:fill="auto"/>
            <w:vAlign w:val="center"/>
          </w:tcPr>
          <w:p w14:paraId="1CF384A7" w14:textId="77777777" w:rsidR="00097451" w:rsidRPr="00D548A1" w:rsidRDefault="00097451" w:rsidP="00114E27">
            <w:pPr>
              <w:jc w:val="center"/>
              <w:rPr>
                <w:rFonts w:eastAsia="Calibri"/>
                <w:sz w:val="22"/>
                <w:szCs w:val="22"/>
              </w:rPr>
            </w:pPr>
          </w:p>
        </w:tc>
        <w:tc>
          <w:tcPr>
            <w:tcW w:w="1109" w:type="dxa"/>
            <w:vMerge/>
            <w:tcBorders>
              <w:bottom w:val="single" w:sz="4" w:space="0" w:color="000000"/>
            </w:tcBorders>
            <w:shd w:val="clear" w:color="auto" w:fill="auto"/>
            <w:vAlign w:val="center"/>
          </w:tcPr>
          <w:p w14:paraId="4534AA66" w14:textId="77777777" w:rsidR="00097451" w:rsidRPr="00D548A1" w:rsidRDefault="00097451" w:rsidP="00114E27">
            <w:pPr>
              <w:jc w:val="center"/>
              <w:rPr>
                <w:rFonts w:eastAsia="Calibri"/>
                <w:sz w:val="22"/>
                <w:szCs w:val="22"/>
              </w:rPr>
            </w:pPr>
          </w:p>
        </w:tc>
        <w:tc>
          <w:tcPr>
            <w:tcW w:w="6094" w:type="dxa"/>
            <w:vMerge/>
            <w:tcBorders>
              <w:bottom w:val="single" w:sz="4" w:space="0" w:color="000000"/>
            </w:tcBorders>
            <w:shd w:val="clear" w:color="auto" w:fill="auto"/>
            <w:vAlign w:val="center"/>
          </w:tcPr>
          <w:p w14:paraId="1079D995" w14:textId="77777777" w:rsidR="00097451" w:rsidRPr="00D548A1" w:rsidRDefault="00097451" w:rsidP="00114E27">
            <w:pPr>
              <w:jc w:val="both"/>
              <w:rPr>
                <w:rFonts w:eastAsia="Calibri"/>
                <w:sz w:val="22"/>
                <w:szCs w:val="22"/>
              </w:rPr>
            </w:pPr>
          </w:p>
        </w:tc>
      </w:tr>
      <w:tr w:rsidR="00097451" w:rsidRPr="00D548A1" w14:paraId="1A473C58" w14:textId="77777777" w:rsidTr="00414D5A">
        <w:trPr>
          <w:jc w:val="center"/>
        </w:trPr>
        <w:tc>
          <w:tcPr>
            <w:tcW w:w="1376" w:type="dxa"/>
            <w:vMerge w:val="restart"/>
            <w:shd w:val="clear" w:color="auto" w:fill="auto"/>
            <w:vAlign w:val="center"/>
          </w:tcPr>
          <w:p w14:paraId="77D8E02E"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561D4D74"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I-V-M</w:t>
            </w:r>
          </w:p>
        </w:tc>
        <w:tc>
          <w:tcPr>
            <w:tcW w:w="1560" w:type="dxa"/>
            <w:vMerge w:val="restart"/>
            <w:shd w:val="clear" w:color="auto" w:fill="auto"/>
            <w:vAlign w:val="center"/>
          </w:tcPr>
          <w:p w14:paraId="3D314803" w14:textId="77777777" w:rsidR="00097451" w:rsidRPr="00D548A1" w:rsidRDefault="00097451" w:rsidP="00114E27">
            <w:pPr>
              <w:jc w:val="center"/>
              <w:rPr>
                <w:rFonts w:eastAsia="Calibri"/>
                <w:sz w:val="22"/>
                <w:szCs w:val="22"/>
              </w:rPr>
            </w:pPr>
            <w:r w:rsidRPr="00D548A1">
              <w:rPr>
                <w:rFonts w:eastAsia="Calibri"/>
                <w:sz w:val="22"/>
                <w:szCs w:val="22"/>
              </w:rPr>
              <w:t>RG9</w:t>
            </w:r>
          </w:p>
        </w:tc>
        <w:tc>
          <w:tcPr>
            <w:tcW w:w="2063" w:type="dxa"/>
            <w:vMerge w:val="restart"/>
            <w:shd w:val="clear" w:color="auto" w:fill="auto"/>
            <w:vAlign w:val="center"/>
          </w:tcPr>
          <w:p w14:paraId="26A47202" w14:textId="77777777" w:rsidR="00097451" w:rsidRPr="00D548A1" w:rsidRDefault="00097451" w:rsidP="00114E27">
            <w:pPr>
              <w:jc w:val="center"/>
              <w:rPr>
                <w:rFonts w:eastAsia="Calibri"/>
                <w:sz w:val="22"/>
                <w:szCs w:val="22"/>
              </w:rPr>
            </w:pPr>
            <w:r w:rsidRPr="00D548A1">
              <w:rPr>
                <w:rFonts w:eastAsia="Calibri"/>
                <w:sz w:val="22"/>
                <w:szCs w:val="22"/>
              </w:rPr>
              <w:t>AN16</w:t>
            </w:r>
          </w:p>
        </w:tc>
        <w:tc>
          <w:tcPr>
            <w:tcW w:w="1109" w:type="dxa"/>
            <w:vMerge w:val="restart"/>
            <w:shd w:val="clear" w:color="auto" w:fill="auto"/>
            <w:vAlign w:val="center"/>
          </w:tcPr>
          <w:p w14:paraId="0DB6852E" w14:textId="77777777" w:rsidR="00097451" w:rsidRPr="00D548A1" w:rsidRDefault="00097451" w:rsidP="00114E27">
            <w:pPr>
              <w:jc w:val="center"/>
              <w:rPr>
                <w:rFonts w:eastAsia="Calibri"/>
                <w:sz w:val="22"/>
                <w:szCs w:val="22"/>
              </w:rPr>
            </w:pPr>
            <w:r w:rsidRPr="00D548A1">
              <w:rPr>
                <w:rFonts w:eastAsia="Calibri"/>
                <w:sz w:val="22"/>
                <w:szCs w:val="22"/>
              </w:rPr>
              <w:t>Ан. вх.</w:t>
            </w:r>
          </w:p>
        </w:tc>
        <w:tc>
          <w:tcPr>
            <w:tcW w:w="6094" w:type="dxa"/>
            <w:vMerge w:val="restart"/>
            <w:shd w:val="clear" w:color="auto" w:fill="auto"/>
            <w:vAlign w:val="center"/>
          </w:tcPr>
          <w:p w14:paraId="2E1FF002" w14:textId="77777777" w:rsidR="00097451" w:rsidRPr="00D548A1" w:rsidRDefault="00097451" w:rsidP="00114E27">
            <w:pPr>
              <w:jc w:val="both"/>
              <w:rPr>
                <w:rFonts w:eastAsia="Calibri"/>
                <w:sz w:val="22"/>
                <w:szCs w:val="22"/>
              </w:rPr>
            </w:pPr>
            <w:r w:rsidRPr="00D548A1">
              <w:rPr>
                <w:rFonts w:eastAsia="Calibri"/>
                <w:sz w:val="22"/>
                <w:szCs w:val="22"/>
              </w:rPr>
              <w:t>Ток фазы V.</w:t>
            </w:r>
          </w:p>
        </w:tc>
      </w:tr>
      <w:tr w:rsidR="00097451" w:rsidRPr="00D548A1" w14:paraId="67929B36" w14:textId="77777777" w:rsidTr="00414D5A">
        <w:trPr>
          <w:trHeight w:val="122"/>
          <w:jc w:val="center"/>
        </w:trPr>
        <w:tc>
          <w:tcPr>
            <w:tcW w:w="1376" w:type="dxa"/>
            <w:vMerge/>
            <w:shd w:val="clear" w:color="auto" w:fill="auto"/>
            <w:vAlign w:val="center"/>
          </w:tcPr>
          <w:p w14:paraId="39E2B79D"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49AACBFD" w14:textId="77777777" w:rsidR="00097451" w:rsidRPr="00D548A1" w:rsidRDefault="00097451" w:rsidP="00097451">
            <w:pPr>
              <w:jc w:val="center"/>
              <w:rPr>
                <w:rFonts w:eastAsia="Calibri"/>
                <w:sz w:val="22"/>
                <w:szCs w:val="22"/>
              </w:rPr>
            </w:pPr>
            <w:r w:rsidRPr="00D548A1">
              <w:rPr>
                <w:rFonts w:eastAsia="Calibri"/>
                <w:b/>
                <w:i/>
                <w:sz w:val="22"/>
                <w:szCs w:val="22"/>
              </w:rPr>
              <w:t xml:space="preserve">S: </w:t>
            </w:r>
            <w:r w:rsidRPr="00D548A1">
              <w:rPr>
                <w:rFonts w:eastAsia="Calibri"/>
                <w:sz w:val="22"/>
                <w:szCs w:val="22"/>
              </w:rPr>
              <w:t>I-V-S</w:t>
            </w:r>
          </w:p>
        </w:tc>
        <w:tc>
          <w:tcPr>
            <w:tcW w:w="1560" w:type="dxa"/>
            <w:vMerge/>
            <w:shd w:val="clear" w:color="auto" w:fill="auto"/>
            <w:vAlign w:val="center"/>
          </w:tcPr>
          <w:p w14:paraId="38608D77" w14:textId="77777777" w:rsidR="00097451" w:rsidRPr="00D548A1" w:rsidRDefault="00097451" w:rsidP="00114E27">
            <w:pPr>
              <w:jc w:val="center"/>
              <w:rPr>
                <w:rFonts w:eastAsia="Calibri"/>
                <w:sz w:val="22"/>
                <w:szCs w:val="22"/>
              </w:rPr>
            </w:pPr>
          </w:p>
        </w:tc>
        <w:tc>
          <w:tcPr>
            <w:tcW w:w="2063" w:type="dxa"/>
            <w:vMerge/>
            <w:shd w:val="clear" w:color="auto" w:fill="auto"/>
            <w:vAlign w:val="center"/>
          </w:tcPr>
          <w:p w14:paraId="6B1FDEED" w14:textId="77777777" w:rsidR="00097451" w:rsidRPr="00D548A1" w:rsidRDefault="00097451" w:rsidP="00114E27">
            <w:pPr>
              <w:jc w:val="center"/>
              <w:rPr>
                <w:rFonts w:eastAsia="Calibri"/>
                <w:sz w:val="22"/>
                <w:szCs w:val="22"/>
              </w:rPr>
            </w:pPr>
          </w:p>
        </w:tc>
        <w:tc>
          <w:tcPr>
            <w:tcW w:w="1109" w:type="dxa"/>
            <w:vMerge/>
            <w:shd w:val="clear" w:color="auto" w:fill="auto"/>
            <w:vAlign w:val="center"/>
          </w:tcPr>
          <w:p w14:paraId="40B81BFD" w14:textId="77777777" w:rsidR="00097451" w:rsidRPr="00D548A1" w:rsidRDefault="00097451" w:rsidP="00114E27">
            <w:pPr>
              <w:jc w:val="center"/>
              <w:rPr>
                <w:rFonts w:eastAsia="Calibri"/>
                <w:sz w:val="22"/>
                <w:szCs w:val="22"/>
              </w:rPr>
            </w:pPr>
          </w:p>
        </w:tc>
        <w:tc>
          <w:tcPr>
            <w:tcW w:w="6094" w:type="dxa"/>
            <w:vMerge/>
            <w:shd w:val="clear" w:color="auto" w:fill="auto"/>
            <w:vAlign w:val="center"/>
          </w:tcPr>
          <w:p w14:paraId="72169658" w14:textId="77777777" w:rsidR="00097451" w:rsidRPr="00D548A1" w:rsidRDefault="00097451" w:rsidP="00114E27">
            <w:pPr>
              <w:jc w:val="both"/>
              <w:rPr>
                <w:rFonts w:eastAsia="Calibri"/>
                <w:sz w:val="22"/>
                <w:szCs w:val="22"/>
              </w:rPr>
            </w:pPr>
          </w:p>
        </w:tc>
      </w:tr>
      <w:tr w:rsidR="00097451" w:rsidRPr="00D548A1" w14:paraId="13A55485" w14:textId="77777777" w:rsidTr="00414D5A">
        <w:trPr>
          <w:jc w:val="center"/>
        </w:trPr>
        <w:tc>
          <w:tcPr>
            <w:tcW w:w="1376" w:type="dxa"/>
            <w:vMerge w:val="restart"/>
            <w:shd w:val="clear" w:color="auto" w:fill="FFFFFF" w:themeFill="background1"/>
            <w:vAlign w:val="center"/>
          </w:tcPr>
          <w:p w14:paraId="7E596086"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45D8E2D3"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GND</w:t>
            </w:r>
          </w:p>
        </w:tc>
        <w:tc>
          <w:tcPr>
            <w:tcW w:w="1560" w:type="dxa"/>
            <w:vMerge w:val="restart"/>
            <w:shd w:val="clear" w:color="auto" w:fill="auto"/>
            <w:vAlign w:val="center"/>
          </w:tcPr>
          <w:p w14:paraId="2C829318" w14:textId="77777777" w:rsidR="00097451" w:rsidRPr="00D548A1" w:rsidRDefault="00097451" w:rsidP="00114E27">
            <w:pPr>
              <w:jc w:val="center"/>
              <w:rPr>
                <w:rFonts w:eastAsia="Calibri"/>
                <w:sz w:val="22"/>
                <w:szCs w:val="22"/>
              </w:rPr>
            </w:pPr>
          </w:p>
        </w:tc>
        <w:tc>
          <w:tcPr>
            <w:tcW w:w="2063" w:type="dxa"/>
            <w:vMerge w:val="restart"/>
            <w:shd w:val="clear" w:color="auto" w:fill="auto"/>
            <w:vAlign w:val="center"/>
          </w:tcPr>
          <w:p w14:paraId="2851BC6A" w14:textId="77777777" w:rsidR="00097451" w:rsidRPr="00D548A1" w:rsidRDefault="00097451" w:rsidP="00114E27">
            <w:pPr>
              <w:jc w:val="center"/>
              <w:rPr>
                <w:rFonts w:eastAsia="Calibri"/>
                <w:sz w:val="22"/>
                <w:szCs w:val="22"/>
              </w:rPr>
            </w:pPr>
          </w:p>
        </w:tc>
        <w:tc>
          <w:tcPr>
            <w:tcW w:w="1109" w:type="dxa"/>
            <w:vMerge w:val="restart"/>
            <w:shd w:val="clear" w:color="auto" w:fill="auto"/>
            <w:vAlign w:val="center"/>
          </w:tcPr>
          <w:p w14:paraId="62B5E6ED" w14:textId="77777777" w:rsidR="00097451" w:rsidRPr="00D548A1" w:rsidRDefault="00097451" w:rsidP="00114E27">
            <w:pPr>
              <w:jc w:val="center"/>
              <w:rPr>
                <w:rFonts w:eastAsia="Calibri"/>
                <w:sz w:val="22"/>
                <w:szCs w:val="22"/>
              </w:rPr>
            </w:pPr>
          </w:p>
        </w:tc>
        <w:tc>
          <w:tcPr>
            <w:tcW w:w="6094" w:type="dxa"/>
            <w:vMerge w:val="restart"/>
            <w:shd w:val="clear" w:color="auto" w:fill="auto"/>
            <w:vAlign w:val="center"/>
          </w:tcPr>
          <w:p w14:paraId="776909AE" w14:textId="77777777" w:rsidR="00097451" w:rsidRPr="00D548A1" w:rsidRDefault="00097451" w:rsidP="00114E27">
            <w:pPr>
              <w:jc w:val="both"/>
              <w:rPr>
                <w:rFonts w:eastAsia="Calibri"/>
                <w:sz w:val="22"/>
                <w:szCs w:val="22"/>
              </w:rPr>
            </w:pPr>
            <w:r w:rsidRPr="00D548A1">
              <w:rPr>
                <w:rFonts w:eastAsia="Calibri"/>
                <w:sz w:val="22"/>
                <w:szCs w:val="22"/>
              </w:rPr>
              <w:t>Vss – «Земля», минус питания МК.</w:t>
            </w:r>
          </w:p>
        </w:tc>
      </w:tr>
      <w:tr w:rsidR="00097451" w:rsidRPr="00D548A1" w14:paraId="59417E59" w14:textId="77777777" w:rsidTr="00414D5A">
        <w:trPr>
          <w:trHeight w:val="106"/>
          <w:jc w:val="center"/>
        </w:trPr>
        <w:tc>
          <w:tcPr>
            <w:tcW w:w="1376" w:type="dxa"/>
            <w:vMerge/>
            <w:tcBorders>
              <w:bottom w:val="single" w:sz="4" w:space="0" w:color="000000"/>
            </w:tcBorders>
            <w:shd w:val="clear" w:color="auto" w:fill="FFFFFF" w:themeFill="background1"/>
            <w:vAlign w:val="center"/>
          </w:tcPr>
          <w:p w14:paraId="48A832FB" w14:textId="77777777" w:rsidR="00097451" w:rsidRPr="00D548A1" w:rsidRDefault="00097451" w:rsidP="00B57AD1">
            <w:pPr>
              <w:pStyle w:val="afff1"/>
              <w:numPr>
                <w:ilvl w:val="0"/>
                <w:numId w:val="28"/>
              </w:numPr>
              <w:contextualSpacing w:val="0"/>
              <w:jc w:val="both"/>
              <w:rPr>
                <w:rFonts w:eastAsia="Calibri"/>
                <w:sz w:val="22"/>
                <w:szCs w:val="22"/>
              </w:rPr>
            </w:pPr>
          </w:p>
        </w:tc>
        <w:tc>
          <w:tcPr>
            <w:tcW w:w="2394" w:type="dxa"/>
            <w:tcBorders>
              <w:bottom w:val="single" w:sz="4" w:space="0" w:color="000000"/>
            </w:tcBorders>
            <w:shd w:val="clear" w:color="auto" w:fill="auto"/>
            <w:vAlign w:val="center"/>
          </w:tcPr>
          <w:p w14:paraId="77B897A7" w14:textId="77777777" w:rsidR="00097451" w:rsidRPr="00D548A1" w:rsidRDefault="00097451" w:rsidP="00097451">
            <w:pPr>
              <w:jc w:val="center"/>
              <w:rPr>
                <w:rFonts w:eastAsia="Calibri"/>
                <w:b/>
                <w:i/>
                <w:sz w:val="22"/>
                <w:szCs w:val="22"/>
              </w:rPr>
            </w:pPr>
            <w:r w:rsidRPr="00D548A1">
              <w:rPr>
                <w:rFonts w:eastAsia="Calibri"/>
                <w:b/>
                <w:i/>
                <w:sz w:val="22"/>
                <w:szCs w:val="22"/>
              </w:rPr>
              <w:t>S:</w:t>
            </w:r>
            <w:r w:rsidRPr="00D548A1">
              <w:rPr>
                <w:rFonts w:eastAsia="Calibri"/>
                <w:sz w:val="22"/>
                <w:szCs w:val="22"/>
              </w:rPr>
              <w:t xml:space="preserve"> GND</w:t>
            </w:r>
          </w:p>
        </w:tc>
        <w:tc>
          <w:tcPr>
            <w:tcW w:w="1560" w:type="dxa"/>
            <w:vMerge/>
            <w:tcBorders>
              <w:bottom w:val="single" w:sz="4" w:space="0" w:color="000000"/>
            </w:tcBorders>
            <w:shd w:val="clear" w:color="auto" w:fill="auto"/>
            <w:vAlign w:val="center"/>
          </w:tcPr>
          <w:p w14:paraId="7F9EE504" w14:textId="77777777" w:rsidR="00097451" w:rsidRPr="00D548A1" w:rsidRDefault="00097451" w:rsidP="00114E27">
            <w:pPr>
              <w:jc w:val="center"/>
              <w:rPr>
                <w:rFonts w:eastAsia="Calibri"/>
                <w:sz w:val="22"/>
                <w:szCs w:val="22"/>
              </w:rPr>
            </w:pPr>
          </w:p>
        </w:tc>
        <w:tc>
          <w:tcPr>
            <w:tcW w:w="2063" w:type="dxa"/>
            <w:vMerge/>
            <w:tcBorders>
              <w:bottom w:val="single" w:sz="4" w:space="0" w:color="000000"/>
            </w:tcBorders>
            <w:shd w:val="clear" w:color="auto" w:fill="auto"/>
            <w:vAlign w:val="center"/>
          </w:tcPr>
          <w:p w14:paraId="0DC4B455" w14:textId="77777777" w:rsidR="00097451" w:rsidRPr="00D548A1" w:rsidRDefault="00097451" w:rsidP="00114E27">
            <w:pPr>
              <w:jc w:val="center"/>
              <w:rPr>
                <w:rFonts w:eastAsia="Calibri"/>
                <w:sz w:val="22"/>
                <w:szCs w:val="22"/>
              </w:rPr>
            </w:pPr>
          </w:p>
        </w:tc>
        <w:tc>
          <w:tcPr>
            <w:tcW w:w="1109" w:type="dxa"/>
            <w:vMerge/>
            <w:tcBorders>
              <w:bottom w:val="single" w:sz="4" w:space="0" w:color="000000"/>
            </w:tcBorders>
            <w:shd w:val="clear" w:color="auto" w:fill="auto"/>
            <w:vAlign w:val="center"/>
          </w:tcPr>
          <w:p w14:paraId="4E46C751" w14:textId="77777777" w:rsidR="00097451" w:rsidRPr="00D548A1" w:rsidRDefault="00097451" w:rsidP="00114E27">
            <w:pPr>
              <w:jc w:val="center"/>
              <w:rPr>
                <w:rFonts w:eastAsia="Calibri"/>
                <w:sz w:val="22"/>
                <w:szCs w:val="22"/>
              </w:rPr>
            </w:pPr>
          </w:p>
        </w:tc>
        <w:tc>
          <w:tcPr>
            <w:tcW w:w="6094" w:type="dxa"/>
            <w:vMerge/>
            <w:tcBorders>
              <w:bottom w:val="single" w:sz="4" w:space="0" w:color="000000"/>
            </w:tcBorders>
            <w:shd w:val="clear" w:color="auto" w:fill="auto"/>
            <w:vAlign w:val="center"/>
          </w:tcPr>
          <w:p w14:paraId="0C594F3D" w14:textId="77777777" w:rsidR="00097451" w:rsidRPr="00D548A1" w:rsidRDefault="00097451" w:rsidP="00114E27">
            <w:pPr>
              <w:jc w:val="both"/>
              <w:rPr>
                <w:rFonts w:eastAsia="Calibri"/>
                <w:sz w:val="22"/>
                <w:szCs w:val="22"/>
              </w:rPr>
            </w:pPr>
          </w:p>
        </w:tc>
      </w:tr>
      <w:tr w:rsidR="00097451" w:rsidRPr="00D548A1" w14:paraId="3C8E1263" w14:textId="77777777" w:rsidTr="00414D5A">
        <w:trPr>
          <w:jc w:val="center"/>
        </w:trPr>
        <w:tc>
          <w:tcPr>
            <w:tcW w:w="1376" w:type="dxa"/>
            <w:vMerge w:val="restart"/>
            <w:shd w:val="clear" w:color="auto" w:fill="FFFFFF" w:themeFill="background1"/>
            <w:vAlign w:val="center"/>
          </w:tcPr>
          <w:p w14:paraId="4098F619"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4725E7C9" w14:textId="77777777" w:rsidR="00097451" w:rsidRPr="00D548A1" w:rsidRDefault="00097451" w:rsidP="00097451">
            <w:pPr>
              <w:jc w:val="center"/>
              <w:rPr>
                <w:rFonts w:eastAsia="Calibri"/>
                <w:b/>
                <w:i/>
                <w:sz w:val="22"/>
                <w:szCs w:val="22"/>
              </w:rPr>
            </w:pPr>
            <w:r w:rsidRPr="00D548A1">
              <w:rPr>
                <w:rFonts w:eastAsia="Calibri"/>
                <w:b/>
                <w:i/>
                <w:sz w:val="22"/>
                <w:szCs w:val="22"/>
              </w:rPr>
              <w:t xml:space="preserve">M: </w:t>
            </w:r>
            <w:r w:rsidRPr="00D548A1">
              <w:rPr>
                <w:rFonts w:eastAsia="Calibri"/>
                <w:sz w:val="22"/>
                <w:szCs w:val="22"/>
              </w:rPr>
              <w:t>3V3-M</w:t>
            </w:r>
          </w:p>
        </w:tc>
        <w:tc>
          <w:tcPr>
            <w:tcW w:w="1560" w:type="dxa"/>
            <w:shd w:val="clear" w:color="auto" w:fill="auto"/>
            <w:vAlign w:val="center"/>
          </w:tcPr>
          <w:p w14:paraId="1439E788" w14:textId="77777777" w:rsidR="00097451" w:rsidRPr="00D548A1" w:rsidRDefault="00097451" w:rsidP="00114E27">
            <w:pPr>
              <w:jc w:val="center"/>
              <w:rPr>
                <w:rFonts w:eastAsia="Calibri"/>
                <w:sz w:val="22"/>
                <w:szCs w:val="22"/>
              </w:rPr>
            </w:pPr>
          </w:p>
        </w:tc>
        <w:tc>
          <w:tcPr>
            <w:tcW w:w="2063" w:type="dxa"/>
            <w:shd w:val="clear" w:color="auto" w:fill="auto"/>
            <w:vAlign w:val="center"/>
          </w:tcPr>
          <w:p w14:paraId="0C741A43" w14:textId="77777777" w:rsidR="00097451" w:rsidRPr="00D548A1" w:rsidRDefault="00097451" w:rsidP="00114E27">
            <w:pPr>
              <w:jc w:val="center"/>
              <w:rPr>
                <w:rFonts w:eastAsia="Calibri"/>
                <w:sz w:val="22"/>
                <w:szCs w:val="22"/>
              </w:rPr>
            </w:pPr>
          </w:p>
        </w:tc>
        <w:tc>
          <w:tcPr>
            <w:tcW w:w="1109" w:type="dxa"/>
            <w:shd w:val="clear" w:color="auto" w:fill="auto"/>
            <w:vAlign w:val="center"/>
          </w:tcPr>
          <w:p w14:paraId="5D202540" w14:textId="77777777" w:rsidR="00097451" w:rsidRPr="00D548A1" w:rsidRDefault="00097451" w:rsidP="00114E27">
            <w:pPr>
              <w:jc w:val="center"/>
              <w:rPr>
                <w:rFonts w:eastAsia="Calibri"/>
                <w:sz w:val="22"/>
                <w:szCs w:val="22"/>
              </w:rPr>
            </w:pPr>
          </w:p>
        </w:tc>
        <w:tc>
          <w:tcPr>
            <w:tcW w:w="6094" w:type="dxa"/>
            <w:shd w:val="clear" w:color="auto" w:fill="auto"/>
            <w:vAlign w:val="center"/>
          </w:tcPr>
          <w:p w14:paraId="3541E8D5" w14:textId="77777777" w:rsidR="00097451" w:rsidRPr="00D548A1" w:rsidRDefault="00097451" w:rsidP="00114E27">
            <w:pPr>
              <w:jc w:val="both"/>
              <w:rPr>
                <w:rFonts w:eastAsia="Calibri"/>
                <w:sz w:val="22"/>
                <w:szCs w:val="22"/>
              </w:rPr>
            </w:pPr>
            <w:r w:rsidRPr="00D548A1">
              <w:rPr>
                <w:rFonts w:eastAsia="Calibri"/>
                <w:sz w:val="22"/>
                <w:szCs w:val="22"/>
              </w:rPr>
              <w:t>Vdd – плюс питания МК-Master.</w:t>
            </w:r>
          </w:p>
        </w:tc>
      </w:tr>
      <w:tr w:rsidR="00097451" w:rsidRPr="00D548A1" w14:paraId="7A3176F8" w14:textId="77777777" w:rsidTr="00414D5A">
        <w:trPr>
          <w:jc w:val="center"/>
        </w:trPr>
        <w:tc>
          <w:tcPr>
            <w:tcW w:w="1376" w:type="dxa"/>
            <w:vMerge/>
            <w:shd w:val="clear" w:color="auto" w:fill="FFFFFF" w:themeFill="background1"/>
            <w:vAlign w:val="center"/>
          </w:tcPr>
          <w:p w14:paraId="31644618"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6EE1D04C" w14:textId="77777777" w:rsidR="00097451" w:rsidRPr="00D548A1" w:rsidRDefault="00097451" w:rsidP="00097451">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3V3-S</w:t>
            </w:r>
          </w:p>
        </w:tc>
        <w:tc>
          <w:tcPr>
            <w:tcW w:w="1560" w:type="dxa"/>
            <w:shd w:val="clear" w:color="auto" w:fill="auto"/>
            <w:vAlign w:val="center"/>
          </w:tcPr>
          <w:p w14:paraId="6800DBAF" w14:textId="77777777" w:rsidR="00097451" w:rsidRPr="00D548A1" w:rsidRDefault="00097451" w:rsidP="00114E27">
            <w:pPr>
              <w:jc w:val="center"/>
              <w:rPr>
                <w:rFonts w:eastAsia="Calibri"/>
                <w:sz w:val="22"/>
                <w:szCs w:val="22"/>
              </w:rPr>
            </w:pPr>
          </w:p>
        </w:tc>
        <w:tc>
          <w:tcPr>
            <w:tcW w:w="2063" w:type="dxa"/>
            <w:shd w:val="clear" w:color="auto" w:fill="auto"/>
            <w:vAlign w:val="center"/>
          </w:tcPr>
          <w:p w14:paraId="03F8ADF5" w14:textId="77777777" w:rsidR="00097451" w:rsidRPr="00D548A1" w:rsidRDefault="00097451" w:rsidP="00114E27">
            <w:pPr>
              <w:jc w:val="center"/>
              <w:rPr>
                <w:rFonts w:eastAsia="Calibri"/>
                <w:sz w:val="22"/>
                <w:szCs w:val="22"/>
              </w:rPr>
            </w:pPr>
          </w:p>
        </w:tc>
        <w:tc>
          <w:tcPr>
            <w:tcW w:w="1109" w:type="dxa"/>
            <w:shd w:val="clear" w:color="auto" w:fill="auto"/>
            <w:vAlign w:val="center"/>
          </w:tcPr>
          <w:p w14:paraId="76363A43" w14:textId="77777777" w:rsidR="00097451" w:rsidRPr="00D548A1" w:rsidRDefault="00097451" w:rsidP="00114E27">
            <w:pPr>
              <w:jc w:val="center"/>
              <w:rPr>
                <w:rFonts w:eastAsia="Calibri"/>
                <w:sz w:val="22"/>
                <w:szCs w:val="22"/>
              </w:rPr>
            </w:pPr>
          </w:p>
        </w:tc>
        <w:tc>
          <w:tcPr>
            <w:tcW w:w="6094" w:type="dxa"/>
            <w:shd w:val="clear" w:color="auto" w:fill="auto"/>
            <w:vAlign w:val="center"/>
          </w:tcPr>
          <w:p w14:paraId="19660744" w14:textId="77777777" w:rsidR="00097451" w:rsidRPr="00D548A1" w:rsidRDefault="00097451" w:rsidP="00114E27">
            <w:pPr>
              <w:jc w:val="both"/>
              <w:rPr>
                <w:rFonts w:eastAsia="Calibri"/>
                <w:sz w:val="22"/>
                <w:szCs w:val="22"/>
              </w:rPr>
            </w:pPr>
            <w:r w:rsidRPr="00D548A1">
              <w:rPr>
                <w:rFonts w:eastAsia="Calibri"/>
                <w:sz w:val="22"/>
                <w:szCs w:val="22"/>
              </w:rPr>
              <w:t>Vdd – плюс питания МК-Slave.</w:t>
            </w:r>
          </w:p>
        </w:tc>
      </w:tr>
      <w:tr w:rsidR="00097451" w:rsidRPr="00D548A1" w14:paraId="1A574E72" w14:textId="77777777" w:rsidTr="00414D5A">
        <w:trPr>
          <w:jc w:val="center"/>
        </w:trPr>
        <w:tc>
          <w:tcPr>
            <w:tcW w:w="1376" w:type="dxa"/>
            <w:vMerge w:val="restart"/>
            <w:shd w:val="clear" w:color="auto" w:fill="auto"/>
            <w:vAlign w:val="center"/>
          </w:tcPr>
          <w:p w14:paraId="56ADFBEF"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6BA6D2C4" w14:textId="77777777" w:rsidR="00097451" w:rsidRPr="00D548A1" w:rsidRDefault="00097451" w:rsidP="00097451">
            <w:pPr>
              <w:jc w:val="center"/>
              <w:rPr>
                <w:rFonts w:eastAsia="Calibri"/>
                <w:b/>
                <w:i/>
                <w:sz w:val="22"/>
                <w:szCs w:val="22"/>
              </w:rPr>
            </w:pPr>
            <w:r w:rsidRPr="00D548A1">
              <w:rPr>
                <w:rFonts w:eastAsia="Calibri"/>
                <w:b/>
                <w:i/>
                <w:sz w:val="22"/>
                <w:szCs w:val="22"/>
              </w:rPr>
              <w:t xml:space="preserve">M: </w:t>
            </w:r>
            <w:r w:rsidRPr="00D548A1">
              <w:rPr>
                <w:rFonts w:eastAsia="Calibri"/>
                <w:sz w:val="22"/>
                <w:szCs w:val="22"/>
              </w:rPr>
              <w:t>–</w:t>
            </w:r>
          </w:p>
        </w:tc>
        <w:tc>
          <w:tcPr>
            <w:tcW w:w="1560" w:type="dxa"/>
            <w:vMerge w:val="restart"/>
            <w:shd w:val="clear" w:color="auto" w:fill="auto"/>
            <w:vAlign w:val="center"/>
          </w:tcPr>
          <w:p w14:paraId="79F0AC53" w14:textId="77777777" w:rsidR="00097451" w:rsidRPr="00D548A1" w:rsidRDefault="00097451" w:rsidP="00114E27">
            <w:pPr>
              <w:jc w:val="center"/>
              <w:rPr>
                <w:rFonts w:eastAsia="Calibri"/>
                <w:sz w:val="22"/>
                <w:szCs w:val="22"/>
              </w:rPr>
            </w:pPr>
            <w:r w:rsidRPr="00D548A1">
              <w:rPr>
                <w:rFonts w:eastAsia="Calibri"/>
                <w:sz w:val="22"/>
                <w:szCs w:val="22"/>
              </w:rPr>
              <w:t>RG10</w:t>
            </w:r>
          </w:p>
        </w:tc>
        <w:tc>
          <w:tcPr>
            <w:tcW w:w="2063" w:type="dxa"/>
            <w:shd w:val="clear" w:color="auto" w:fill="auto"/>
            <w:vAlign w:val="center"/>
          </w:tcPr>
          <w:p w14:paraId="210FE790" w14:textId="77777777" w:rsidR="00097451" w:rsidRPr="00D548A1" w:rsidRDefault="00097451" w:rsidP="00114E27">
            <w:pPr>
              <w:jc w:val="center"/>
              <w:rPr>
                <w:rFonts w:eastAsia="Calibri"/>
                <w:sz w:val="22"/>
                <w:szCs w:val="22"/>
              </w:rPr>
            </w:pPr>
          </w:p>
        </w:tc>
        <w:tc>
          <w:tcPr>
            <w:tcW w:w="1109" w:type="dxa"/>
            <w:shd w:val="clear" w:color="auto" w:fill="auto"/>
            <w:vAlign w:val="center"/>
          </w:tcPr>
          <w:p w14:paraId="7A333914" w14:textId="77777777" w:rsidR="00097451" w:rsidRPr="00D548A1" w:rsidRDefault="00097451" w:rsidP="00114E27">
            <w:pPr>
              <w:jc w:val="center"/>
              <w:rPr>
                <w:rFonts w:eastAsia="Calibri"/>
                <w:sz w:val="22"/>
                <w:szCs w:val="22"/>
              </w:rPr>
            </w:pPr>
          </w:p>
        </w:tc>
        <w:tc>
          <w:tcPr>
            <w:tcW w:w="6094" w:type="dxa"/>
            <w:shd w:val="clear" w:color="auto" w:fill="auto"/>
            <w:vAlign w:val="center"/>
          </w:tcPr>
          <w:p w14:paraId="1A21B632" w14:textId="77777777" w:rsidR="00097451" w:rsidRPr="00D548A1" w:rsidRDefault="00097451" w:rsidP="00114E27">
            <w:pPr>
              <w:jc w:val="both"/>
              <w:rPr>
                <w:rFonts w:eastAsia="Calibri"/>
                <w:sz w:val="22"/>
                <w:szCs w:val="22"/>
              </w:rPr>
            </w:pPr>
            <w:r w:rsidRPr="00D548A1">
              <w:rPr>
                <w:rFonts w:eastAsia="Calibri"/>
                <w:sz w:val="22"/>
                <w:szCs w:val="22"/>
              </w:rPr>
              <w:t>Резерв (не используется).</w:t>
            </w:r>
          </w:p>
        </w:tc>
      </w:tr>
      <w:tr w:rsidR="00097451" w:rsidRPr="00D548A1" w14:paraId="59B842D4" w14:textId="77777777" w:rsidTr="00414D5A">
        <w:trPr>
          <w:jc w:val="center"/>
        </w:trPr>
        <w:tc>
          <w:tcPr>
            <w:tcW w:w="1376" w:type="dxa"/>
            <w:vMerge/>
            <w:tcBorders>
              <w:bottom w:val="single" w:sz="4" w:space="0" w:color="000000"/>
            </w:tcBorders>
            <w:shd w:val="clear" w:color="auto" w:fill="auto"/>
            <w:vAlign w:val="center"/>
          </w:tcPr>
          <w:p w14:paraId="22691A52"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35238A64" w14:textId="77777777" w:rsidR="00097451" w:rsidRPr="00D548A1" w:rsidRDefault="00097451" w:rsidP="00097451">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w:t>
            </w:r>
          </w:p>
        </w:tc>
        <w:tc>
          <w:tcPr>
            <w:tcW w:w="1560" w:type="dxa"/>
            <w:vMerge/>
            <w:tcBorders>
              <w:bottom w:val="single" w:sz="4" w:space="0" w:color="000000"/>
            </w:tcBorders>
            <w:shd w:val="clear" w:color="auto" w:fill="auto"/>
            <w:vAlign w:val="center"/>
          </w:tcPr>
          <w:p w14:paraId="2F80E68F" w14:textId="77777777" w:rsidR="00097451" w:rsidRPr="00D548A1" w:rsidRDefault="00097451" w:rsidP="00114E27">
            <w:pPr>
              <w:jc w:val="center"/>
              <w:rPr>
                <w:rFonts w:eastAsia="Calibri"/>
                <w:sz w:val="22"/>
                <w:szCs w:val="22"/>
              </w:rPr>
            </w:pPr>
          </w:p>
        </w:tc>
        <w:tc>
          <w:tcPr>
            <w:tcW w:w="2063" w:type="dxa"/>
            <w:tcBorders>
              <w:bottom w:val="single" w:sz="4" w:space="0" w:color="000000"/>
            </w:tcBorders>
            <w:shd w:val="clear" w:color="auto" w:fill="auto"/>
            <w:vAlign w:val="center"/>
          </w:tcPr>
          <w:p w14:paraId="7F19D9AE" w14:textId="77777777" w:rsidR="00097451" w:rsidRPr="00D548A1" w:rsidRDefault="00097451" w:rsidP="00114E27">
            <w:pPr>
              <w:jc w:val="center"/>
              <w:rPr>
                <w:rFonts w:eastAsia="Calibri"/>
                <w:sz w:val="22"/>
                <w:szCs w:val="22"/>
              </w:rPr>
            </w:pPr>
          </w:p>
        </w:tc>
        <w:tc>
          <w:tcPr>
            <w:tcW w:w="1109" w:type="dxa"/>
            <w:tcBorders>
              <w:bottom w:val="single" w:sz="4" w:space="0" w:color="000000"/>
            </w:tcBorders>
            <w:shd w:val="clear" w:color="auto" w:fill="auto"/>
            <w:vAlign w:val="center"/>
          </w:tcPr>
          <w:p w14:paraId="1DC0F155" w14:textId="77777777" w:rsidR="00097451" w:rsidRPr="00D548A1" w:rsidRDefault="00097451" w:rsidP="00114E27">
            <w:pPr>
              <w:jc w:val="center"/>
              <w:rPr>
                <w:rFonts w:eastAsia="Calibri"/>
                <w:sz w:val="22"/>
                <w:szCs w:val="22"/>
              </w:rPr>
            </w:pPr>
          </w:p>
        </w:tc>
        <w:tc>
          <w:tcPr>
            <w:tcW w:w="6094" w:type="dxa"/>
            <w:tcBorders>
              <w:bottom w:val="single" w:sz="4" w:space="0" w:color="000000"/>
            </w:tcBorders>
            <w:shd w:val="clear" w:color="auto" w:fill="auto"/>
            <w:vAlign w:val="center"/>
          </w:tcPr>
          <w:p w14:paraId="0DF70CF1" w14:textId="77777777" w:rsidR="00097451" w:rsidRPr="00D548A1" w:rsidRDefault="00097451" w:rsidP="00114E27">
            <w:pPr>
              <w:jc w:val="both"/>
              <w:rPr>
                <w:rFonts w:eastAsia="Calibri"/>
                <w:sz w:val="22"/>
                <w:szCs w:val="22"/>
              </w:rPr>
            </w:pPr>
            <w:r w:rsidRPr="00D548A1">
              <w:rPr>
                <w:rFonts w:eastAsia="Calibri"/>
                <w:sz w:val="22"/>
                <w:szCs w:val="22"/>
              </w:rPr>
              <w:t>Резерв (не используется).</w:t>
            </w:r>
          </w:p>
        </w:tc>
      </w:tr>
      <w:tr w:rsidR="00097451" w:rsidRPr="00D548A1" w14:paraId="5E31C74F" w14:textId="77777777" w:rsidTr="00414D5A">
        <w:trPr>
          <w:jc w:val="center"/>
        </w:trPr>
        <w:tc>
          <w:tcPr>
            <w:tcW w:w="1376" w:type="dxa"/>
            <w:vMerge w:val="restart"/>
            <w:shd w:val="clear" w:color="auto" w:fill="auto"/>
            <w:vAlign w:val="center"/>
          </w:tcPr>
          <w:p w14:paraId="0CE8B196" w14:textId="77777777" w:rsidR="00E32042" w:rsidRPr="00D548A1" w:rsidRDefault="00E32042" w:rsidP="00B57AD1">
            <w:pPr>
              <w:pStyle w:val="afff1"/>
              <w:numPr>
                <w:ilvl w:val="0"/>
                <w:numId w:val="28"/>
              </w:numPr>
              <w:contextualSpacing w:val="0"/>
              <w:jc w:val="both"/>
              <w:rPr>
                <w:rFonts w:eastAsia="Calibri"/>
                <w:b/>
                <w:sz w:val="22"/>
                <w:szCs w:val="22"/>
              </w:rPr>
            </w:pPr>
          </w:p>
          <w:p w14:paraId="55F1708D" w14:textId="77777777" w:rsidR="00E32042" w:rsidRPr="00D548A1" w:rsidRDefault="00E32042" w:rsidP="00E32042">
            <w:pPr>
              <w:pStyle w:val="af1"/>
              <w:rPr>
                <w:rFonts w:eastAsia="Calibri"/>
                <w:b/>
              </w:rPr>
            </w:pPr>
          </w:p>
          <w:p w14:paraId="2A77BFBE" w14:textId="77777777" w:rsidR="00097451" w:rsidRPr="00D548A1" w:rsidRDefault="00097451" w:rsidP="00E32042">
            <w:pPr>
              <w:pStyle w:val="af1"/>
              <w:rPr>
                <w:rFonts w:eastAsia="Calibri"/>
                <w:b/>
              </w:rPr>
            </w:pPr>
          </w:p>
        </w:tc>
        <w:tc>
          <w:tcPr>
            <w:tcW w:w="2394" w:type="dxa"/>
            <w:shd w:val="clear" w:color="auto" w:fill="auto"/>
            <w:vAlign w:val="center"/>
          </w:tcPr>
          <w:p w14:paraId="4F03B2CA" w14:textId="77777777" w:rsidR="00097451" w:rsidRPr="00D548A1" w:rsidRDefault="00097451" w:rsidP="00097451">
            <w:pPr>
              <w:jc w:val="center"/>
              <w:rPr>
                <w:rFonts w:eastAsia="Calibri"/>
                <w:b/>
                <w:i/>
                <w:sz w:val="22"/>
                <w:szCs w:val="22"/>
              </w:rPr>
            </w:pPr>
            <w:r w:rsidRPr="00D548A1">
              <w:rPr>
                <w:rFonts w:eastAsia="Calibri"/>
                <w:b/>
                <w:i/>
                <w:sz w:val="22"/>
                <w:szCs w:val="22"/>
              </w:rPr>
              <w:t xml:space="preserve">M: </w:t>
            </w:r>
            <w:r w:rsidRPr="00D548A1">
              <w:rPr>
                <w:rFonts w:eastAsia="Calibri"/>
                <w:sz w:val="22"/>
                <w:szCs w:val="22"/>
              </w:rPr>
              <w:t>U-W-M</w:t>
            </w:r>
          </w:p>
        </w:tc>
        <w:tc>
          <w:tcPr>
            <w:tcW w:w="1560" w:type="dxa"/>
            <w:vMerge w:val="restart"/>
            <w:shd w:val="clear" w:color="auto" w:fill="auto"/>
            <w:vAlign w:val="center"/>
          </w:tcPr>
          <w:p w14:paraId="5BEED642" w14:textId="77777777" w:rsidR="00097451" w:rsidRPr="00D548A1" w:rsidRDefault="00097451" w:rsidP="00114E27">
            <w:pPr>
              <w:jc w:val="center"/>
              <w:rPr>
                <w:rFonts w:eastAsia="Calibri"/>
                <w:sz w:val="22"/>
                <w:szCs w:val="22"/>
              </w:rPr>
            </w:pPr>
            <w:r w:rsidRPr="00D548A1">
              <w:rPr>
                <w:rFonts w:eastAsia="Calibri"/>
                <w:sz w:val="22"/>
                <w:szCs w:val="22"/>
              </w:rPr>
              <w:t>RE8</w:t>
            </w:r>
          </w:p>
        </w:tc>
        <w:tc>
          <w:tcPr>
            <w:tcW w:w="2063" w:type="dxa"/>
            <w:vMerge w:val="restart"/>
            <w:shd w:val="clear" w:color="auto" w:fill="auto"/>
            <w:vAlign w:val="center"/>
          </w:tcPr>
          <w:p w14:paraId="749E8AE0" w14:textId="77777777" w:rsidR="00097451" w:rsidRPr="00D548A1" w:rsidRDefault="00097451" w:rsidP="00114E27">
            <w:pPr>
              <w:jc w:val="center"/>
              <w:rPr>
                <w:rFonts w:eastAsia="Calibri"/>
                <w:sz w:val="22"/>
                <w:szCs w:val="22"/>
              </w:rPr>
            </w:pPr>
            <w:r w:rsidRPr="00D548A1">
              <w:rPr>
                <w:rFonts w:eastAsia="Calibri"/>
                <w:sz w:val="22"/>
                <w:szCs w:val="22"/>
              </w:rPr>
              <w:t>AN21</w:t>
            </w:r>
          </w:p>
        </w:tc>
        <w:tc>
          <w:tcPr>
            <w:tcW w:w="1109" w:type="dxa"/>
            <w:vMerge w:val="restart"/>
            <w:shd w:val="clear" w:color="auto" w:fill="auto"/>
            <w:vAlign w:val="center"/>
          </w:tcPr>
          <w:p w14:paraId="0142989B" w14:textId="77777777" w:rsidR="00097451" w:rsidRPr="00D548A1" w:rsidRDefault="00097451" w:rsidP="00C57224">
            <w:pPr>
              <w:jc w:val="center"/>
              <w:rPr>
                <w:rFonts w:eastAsia="Calibri"/>
                <w:sz w:val="22"/>
                <w:szCs w:val="22"/>
              </w:rPr>
            </w:pPr>
            <w:r w:rsidRPr="00D548A1">
              <w:rPr>
                <w:rFonts w:eastAsia="Calibri"/>
                <w:sz w:val="22"/>
                <w:szCs w:val="22"/>
              </w:rPr>
              <w:t>Ан. вх.</w:t>
            </w:r>
          </w:p>
        </w:tc>
        <w:tc>
          <w:tcPr>
            <w:tcW w:w="6094" w:type="dxa"/>
            <w:vMerge w:val="restart"/>
            <w:shd w:val="clear" w:color="auto" w:fill="auto"/>
            <w:vAlign w:val="center"/>
          </w:tcPr>
          <w:p w14:paraId="72E53511" w14:textId="77777777" w:rsidR="00097451" w:rsidRPr="00D548A1" w:rsidRDefault="00097451" w:rsidP="00114E27">
            <w:pPr>
              <w:jc w:val="both"/>
              <w:rPr>
                <w:rFonts w:eastAsia="Calibri"/>
                <w:sz w:val="22"/>
                <w:szCs w:val="22"/>
              </w:rPr>
            </w:pPr>
            <w:r w:rsidRPr="00D548A1">
              <w:rPr>
                <w:rFonts w:eastAsia="Calibri"/>
                <w:sz w:val="22"/>
                <w:szCs w:val="22"/>
              </w:rPr>
              <w:t>Напряжение выходного сигнала управления двигателем фазы W (обратная связь).</w:t>
            </w:r>
          </w:p>
        </w:tc>
      </w:tr>
      <w:tr w:rsidR="00097451" w:rsidRPr="00D548A1" w14:paraId="766CD686" w14:textId="77777777" w:rsidTr="00414D5A">
        <w:trPr>
          <w:jc w:val="center"/>
        </w:trPr>
        <w:tc>
          <w:tcPr>
            <w:tcW w:w="1376" w:type="dxa"/>
            <w:vMerge/>
            <w:shd w:val="clear" w:color="auto" w:fill="auto"/>
            <w:vAlign w:val="center"/>
          </w:tcPr>
          <w:p w14:paraId="36B809ED"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4D6195F9" w14:textId="77777777" w:rsidR="00097451" w:rsidRPr="00D548A1" w:rsidRDefault="00097451" w:rsidP="00097451">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U-W-S</w:t>
            </w:r>
          </w:p>
        </w:tc>
        <w:tc>
          <w:tcPr>
            <w:tcW w:w="1560" w:type="dxa"/>
            <w:vMerge/>
            <w:shd w:val="clear" w:color="auto" w:fill="auto"/>
            <w:vAlign w:val="center"/>
          </w:tcPr>
          <w:p w14:paraId="33C3593C" w14:textId="77777777" w:rsidR="00097451" w:rsidRPr="00D548A1" w:rsidRDefault="00097451" w:rsidP="00114E27">
            <w:pPr>
              <w:jc w:val="center"/>
              <w:rPr>
                <w:rFonts w:eastAsia="Calibri"/>
                <w:sz w:val="22"/>
                <w:szCs w:val="22"/>
              </w:rPr>
            </w:pPr>
          </w:p>
        </w:tc>
        <w:tc>
          <w:tcPr>
            <w:tcW w:w="2063" w:type="dxa"/>
            <w:vMerge/>
            <w:shd w:val="clear" w:color="auto" w:fill="auto"/>
            <w:vAlign w:val="center"/>
          </w:tcPr>
          <w:p w14:paraId="68431C39" w14:textId="77777777" w:rsidR="00097451" w:rsidRPr="00D548A1" w:rsidRDefault="00097451" w:rsidP="00114E27">
            <w:pPr>
              <w:jc w:val="center"/>
              <w:rPr>
                <w:rFonts w:eastAsia="Calibri"/>
                <w:sz w:val="22"/>
                <w:szCs w:val="22"/>
              </w:rPr>
            </w:pPr>
          </w:p>
        </w:tc>
        <w:tc>
          <w:tcPr>
            <w:tcW w:w="1109" w:type="dxa"/>
            <w:vMerge/>
            <w:shd w:val="clear" w:color="auto" w:fill="auto"/>
            <w:vAlign w:val="center"/>
          </w:tcPr>
          <w:p w14:paraId="719EB735" w14:textId="77777777" w:rsidR="00097451" w:rsidRPr="00D548A1" w:rsidRDefault="00097451" w:rsidP="00114E27">
            <w:pPr>
              <w:jc w:val="center"/>
              <w:rPr>
                <w:rFonts w:eastAsia="Calibri"/>
                <w:sz w:val="22"/>
                <w:szCs w:val="22"/>
              </w:rPr>
            </w:pPr>
          </w:p>
        </w:tc>
        <w:tc>
          <w:tcPr>
            <w:tcW w:w="6094" w:type="dxa"/>
            <w:vMerge/>
            <w:shd w:val="clear" w:color="auto" w:fill="auto"/>
            <w:vAlign w:val="center"/>
          </w:tcPr>
          <w:p w14:paraId="70E759CC" w14:textId="77777777" w:rsidR="00097451" w:rsidRPr="00D548A1" w:rsidRDefault="00097451" w:rsidP="00114E27">
            <w:pPr>
              <w:jc w:val="both"/>
              <w:rPr>
                <w:rFonts w:eastAsia="Calibri"/>
                <w:sz w:val="22"/>
                <w:szCs w:val="22"/>
              </w:rPr>
            </w:pPr>
          </w:p>
        </w:tc>
      </w:tr>
      <w:tr w:rsidR="00097451" w:rsidRPr="00D548A1" w14:paraId="3A048B41" w14:textId="77777777" w:rsidTr="00414D5A">
        <w:trPr>
          <w:jc w:val="center"/>
        </w:trPr>
        <w:tc>
          <w:tcPr>
            <w:tcW w:w="1376" w:type="dxa"/>
            <w:vMerge w:val="restart"/>
            <w:shd w:val="clear" w:color="auto" w:fill="auto"/>
            <w:vAlign w:val="center"/>
          </w:tcPr>
          <w:p w14:paraId="486ED6C7"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5F32731F"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U-U-M</w:t>
            </w:r>
          </w:p>
        </w:tc>
        <w:tc>
          <w:tcPr>
            <w:tcW w:w="1560" w:type="dxa"/>
            <w:vMerge w:val="restart"/>
            <w:shd w:val="clear" w:color="auto" w:fill="auto"/>
            <w:vAlign w:val="center"/>
          </w:tcPr>
          <w:p w14:paraId="2D775C81" w14:textId="77777777" w:rsidR="00097451" w:rsidRPr="00D548A1" w:rsidRDefault="00097451" w:rsidP="00114E27">
            <w:pPr>
              <w:jc w:val="center"/>
              <w:rPr>
                <w:rFonts w:eastAsia="Calibri"/>
                <w:sz w:val="22"/>
                <w:szCs w:val="22"/>
              </w:rPr>
            </w:pPr>
            <w:r w:rsidRPr="00D548A1">
              <w:rPr>
                <w:rFonts w:eastAsia="Calibri"/>
                <w:sz w:val="22"/>
                <w:szCs w:val="22"/>
              </w:rPr>
              <w:t>RE9</w:t>
            </w:r>
          </w:p>
        </w:tc>
        <w:tc>
          <w:tcPr>
            <w:tcW w:w="2063" w:type="dxa"/>
            <w:vMerge w:val="restart"/>
            <w:shd w:val="clear" w:color="auto" w:fill="auto"/>
            <w:vAlign w:val="center"/>
          </w:tcPr>
          <w:p w14:paraId="57249E73" w14:textId="77777777" w:rsidR="00097451" w:rsidRPr="00D548A1" w:rsidRDefault="00097451" w:rsidP="00114E27">
            <w:pPr>
              <w:jc w:val="center"/>
              <w:rPr>
                <w:rFonts w:eastAsia="Calibri"/>
                <w:sz w:val="22"/>
                <w:szCs w:val="22"/>
              </w:rPr>
            </w:pPr>
            <w:r w:rsidRPr="00D548A1">
              <w:rPr>
                <w:rFonts w:eastAsia="Calibri"/>
                <w:sz w:val="22"/>
                <w:szCs w:val="22"/>
              </w:rPr>
              <w:t>AN20</w:t>
            </w:r>
          </w:p>
        </w:tc>
        <w:tc>
          <w:tcPr>
            <w:tcW w:w="1109" w:type="dxa"/>
            <w:vMerge w:val="restart"/>
            <w:shd w:val="clear" w:color="auto" w:fill="auto"/>
            <w:vAlign w:val="center"/>
          </w:tcPr>
          <w:p w14:paraId="32DF7699" w14:textId="77777777" w:rsidR="00097451" w:rsidRPr="00D548A1" w:rsidRDefault="00097451" w:rsidP="00C57224">
            <w:pPr>
              <w:jc w:val="center"/>
              <w:rPr>
                <w:rFonts w:eastAsia="Calibri"/>
                <w:sz w:val="22"/>
                <w:szCs w:val="22"/>
              </w:rPr>
            </w:pPr>
            <w:r w:rsidRPr="00D548A1">
              <w:rPr>
                <w:rFonts w:eastAsia="Calibri"/>
                <w:sz w:val="22"/>
                <w:szCs w:val="22"/>
              </w:rPr>
              <w:t>Ан. вх.</w:t>
            </w:r>
          </w:p>
        </w:tc>
        <w:tc>
          <w:tcPr>
            <w:tcW w:w="6094" w:type="dxa"/>
            <w:vMerge w:val="restart"/>
            <w:shd w:val="clear" w:color="auto" w:fill="auto"/>
            <w:vAlign w:val="center"/>
          </w:tcPr>
          <w:p w14:paraId="41D596BC" w14:textId="77777777" w:rsidR="00097451" w:rsidRPr="00D548A1" w:rsidRDefault="00097451" w:rsidP="00114E27">
            <w:pPr>
              <w:jc w:val="both"/>
              <w:rPr>
                <w:rFonts w:eastAsia="Calibri"/>
                <w:sz w:val="22"/>
                <w:szCs w:val="22"/>
              </w:rPr>
            </w:pPr>
            <w:r w:rsidRPr="00D548A1">
              <w:rPr>
                <w:rFonts w:eastAsia="Calibri"/>
                <w:sz w:val="22"/>
                <w:szCs w:val="22"/>
              </w:rPr>
              <w:t>Напряжение выходного сигнала управления двигателем фазы U (обратная связь).</w:t>
            </w:r>
          </w:p>
        </w:tc>
      </w:tr>
      <w:tr w:rsidR="00097451" w:rsidRPr="00D548A1" w14:paraId="0866FCFA" w14:textId="77777777" w:rsidTr="00414D5A">
        <w:trPr>
          <w:jc w:val="center"/>
        </w:trPr>
        <w:tc>
          <w:tcPr>
            <w:tcW w:w="1376" w:type="dxa"/>
            <w:vMerge/>
            <w:tcBorders>
              <w:bottom w:val="single" w:sz="4" w:space="0" w:color="000000"/>
            </w:tcBorders>
            <w:shd w:val="clear" w:color="auto" w:fill="auto"/>
            <w:vAlign w:val="center"/>
          </w:tcPr>
          <w:p w14:paraId="5B5F1819"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6A2C6EF7" w14:textId="77777777" w:rsidR="00097451" w:rsidRPr="00D548A1" w:rsidRDefault="00097451" w:rsidP="00097451">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U-U-S</w:t>
            </w:r>
          </w:p>
        </w:tc>
        <w:tc>
          <w:tcPr>
            <w:tcW w:w="1560" w:type="dxa"/>
            <w:vMerge/>
            <w:tcBorders>
              <w:bottom w:val="single" w:sz="4" w:space="0" w:color="000000"/>
            </w:tcBorders>
            <w:shd w:val="clear" w:color="auto" w:fill="auto"/>
            <w:vAlign w:val="center"/>
          </w:tcPr>
          <w:p w14:paraId="45A9EB8C" w14:textId="77777777" w:rsidR="00097451" w:rsidRPr="00D548A1" w:rsidRDefault="00097451" w:rsidP="00114E27">
            <w:pPr>
              <w:jc w:val="center"/>
              <w:rPr>
                <w:rFonts w:eastAsia="Calibri"/>
                <w:sz w:val="22"/>
                <w:szCs w:val="22"/>
              </w:rPr>
            </w:pPr>
          </w:p>
        </w:tc>
        <w:tc>
          <w:tcPr>
            <w:tcW w:w="2063" w:type="dxa"/>
            <w:vMerge/>
            <w:tcBorders>
              <w:bottom w:val="single" w:sz="4" w:space="0" w:color="000000"/>
            </w:tcBorders>
            <w:shd w:val="clear" w:color="auto" w:fill="auto"/>
            <w:vAlign w:val="center"/>
          </w:tcPr>
          <w:p w14:paraId="22BE3054" w14:textId="77777777" w:rsidR="00097451" w:rsidRPr="00D548A1" w:rsidRDefault="00097451" w:rsidP="00114E27">
            <w:pPr>
              <w:jc w:val="center"/>
              <w:rPr>
                <w:rFonts w:eastAsia="Calibri"/>
                <w:sz w:val="22"/>
                <w:szCs w:val="22"/>
              </w:rPr>
            </w:pPr>
          </w:p>
        </w:tc>
        <w:tc>
          <w:tcPr>
            <w:tcW w:w="1109" w:type="dxa"/>
            <w:vMerge/>
            <w:tcBorders>
              <w:bottom w:val="single" w:sz="4" w:space="0" w:color="000000"/>
            </w:tcBorders>
            <w:shd w:val="clear" w:color="auto" w:fill="auto"/>
            <w:vAlign w:val="center"/>
          </w:tcPr>
          <w:p w14:paraId="7550D184" w14:textId="77777777" w:rsidR="00097451" w:rsidRPr="00D548A1" w:rsidRDefault="00097451" w:rsidP="00114E27">
            <w:pPr>
              <w:jc w:val="center"/>
              <w:rPr>
                <w:rFonts w:eastAsia="Calibri"/>
                <w:sz w:val="22"/>
                <w:szCs w:val="22"/>
              </w:rPr>
            </w:pPr>
          </w:p>
        </w:tc>
        <w:tc>
          <w:tcPr>
            <w:tcW w:w="6094" w:type="dxa"/>
            <w:vMerge/>
            <w:tcBorders>
              <w:bottom w:val="single" w:sz="4" w:space="0" w:color="000000"/>
            </w:tcBorders>
            <w:shd w:val="clear" w:color="auto" w:fill="auto"/>
            <w:vAlign w:val="center"/>
          </w:tcPr>
          <w:p w14:paraId="3882AE56" w14:textId="77777777" w:rsidR="00097451" w:rsidRPr="00D548A1" w:rsidRDefault="00097451" w:rsidP="00114E27">
            <w:pPr>
              <w:jc w:val="both"/>
              <w:rPr>
                <w:rFonts w:eastAsia="Calibri"/>
                <w:sz w:val="22"/>
                <w:szCs w:val="22"/>
              </w:rPr>
            </w:pPr>
          </w:p>
        </w:tc>
      </w:tr>
      <w:tr w:rsidR="00097451" w:rsidRPr="00D548A1" w14:paraId="719B9A58" w14:textId="77777777" w:rsidTr="00414D5A">
        <w:trPr>
          <w:jc w:val="center"/>
        </w:trPr>
        <w:tc>
          <w:tcPr>
            <w:tcW w:w="1376" w:type="dxa"/>
            <w:vMerge w:val="restart"/>
            <w:shd w:val="clear" w:color="auto" w:fill="auto"/>
            <w:vAlign w:val="center"/>
          </w:tcPr>
          <w:p w14:paraId="7203AD3A"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121982EF"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U-V-M</w:t>
            </w:r>
          </w:p>
        </w:tc>
        <w:tc>
          <w:tcPr>
            <w:tcW w:w="1560" w:type="dxa"/>
            <w:vMerge w:val="restart"/>
            <w:shd w:val="clear" w:color="auto" w:fill="auto"/>
            <w:vAlign w:val="center"/>
          </w:tcPr>
          <w:p w14:paraId="77C0BDD9" w14:textId="77777777" w:rsidR="00097451" w:rsidRPr="00D548A1" w:rsidRDefault="00097451" w:rsidP="00114E27">
            <w:pPr>
              <w:jc w:val="center"/>
              <w:rPr>
                <w:rFonts w:eastAsia="Calibri"/>
                <w:sz w:val="22"/>
                <w:szCs w:val="22"/>
              </w:rPr>
            </w:pPr>
            <w:r w:rsidRPr="00D548A1">
              <w:rPr>
                <w:rFonts w:eastAsia="Calibri"/>
                <w:sz w:val="22"/>
                <w:szCs w:val="22"/>
              </w:rPr>
              <w:t>RA12</w:t>
            </w:r>
          </w:p>
        </w:tc>
        <w:tc>
          <w:tcPr>
            <w:tcW w:w="2063" w:type="dxa"/>
            <w:vMerge w:val="restart"/>
            <w:shd w:val="clear" w:color="auto" w:fill="auto"/>
            <w:vAlign w:val="center"/>
          </w:tcPr>
          <w:p w14:paraId="3840226C" w14:textId="77777777" w:rsidR="00097451" w:rsidRPr="00D548A1" w:rsidRDefault="00097451" w:rsidP="00114E27">
            <w:pPr>
              <w:jc w:val="center"/>
              <w:rPr>
                <w:rFonts w:eastAsia="Calibri"/>
                <w:sz w:val="22"/>
                <w:szCs w:val="22"/>
              </w:rPr>
            </w:pPr>
            <w:r w:rsidRPr="00D548A1">
              <w:rPr>
                <w:rFonts w:eastAsia="Calibri"/>
                <w:sz w:val="22"/>
                <w:szCs w:val="22"/>
              </w:rPr>
              <w:t>AN10</w:t>
            </w:r>
          </w:p>
        </w:tc>
        <w:tc>
          <w:tcPr>
            <w:tcW w:w="1109" w:type="dxa"/>
            <w:vMerge w:val="restart"/>
            <w:shd w:val="clear" w:color="auto" w:fill="auto"/>
            <w:vAlign w:val="center"/>
          </w:tcPr>
          <w:p w14:paraId="0F7554FD" w14:textId="77777777" w:rsidR="00097451" w:rsidRPr="00D548A1" w:rsidRDefault="00097451" w:rsidP="00C57224">
            <w:pPr>
              <w:jc w:val="center"/>
              <w:rPr>
                <w:rFonts w:eastAsia="Calibri"/>
                <w:sz w:val="22"/>
                <w:szCs w:val="22"/>
              </w:rPr>
            </w:pPr>
            <w:r w:rsidRPr="00D548A1">
              <w:rPr>
                <w:rFonts w:eastAsia="Calibri"/>
                <w:sz w:val="22"/>
                <w:szCs w:val="22"/>
              </w:rPr>
              <w:t>Ан. вх.</w:t>
            </w:r>
          </w:p>
        </w:tc>
        <w:tc>
          <w:tcPr>
            <w:tcW w:w="6094" w:type="dxa"/>
            <w:vMerge w:val="restart"/>
            <w:shd w:val="clear" w:color="auto" w:fill="auto"/>
            <w:vAlign w:val="center"/>
          </w:tcPr>
          <w:p w14:paraId="234A39E4" w14:textId="77777777" w:rsidR="00097451" w:rsidRPr="00D548A1" w:rsidRDefault="00097451" w:rsidP="00114E27">
            <w:pPr>
              <w:jc w:val="both"/>
              <w:rPr>
                <w:rFonts w:eastAsia="Calibri"/>
                <w:sz w:val="22"/>
                <w:szCs w:val="22"/>
              </w:rPr>
            </w:pPr>
            <w:r w:rsidRPr="00D548A1">
              <w:rPr>
                <w:rFonts w:eastAsia="Calibri"/>
                <w:sz w:val="22"/>
                <w:szCs w:val="22"/>
              </w:rPr>
              <w:t>Напряжение выходного сигнала управления двигателем фазы V (обратная связь).</w:t>
            </w:r>
          </w:p>
        </w:tc>
      </w:tr>
      <w:tr w:rsidR="00097451" w:rsidRPr="00D548A1" w14:paraId="698AAAF1" w14:textId="77777777" w:rsidTr="00414D5A">
        <w:trPr>
          <w:jc w:val="center"/>
        </w:trPr>
        <w:tc>
          <w:tcPr>
            <w:tcW w:w="1376" w:type="dxa"/>
            <w:vMerge/>
            <w:shd w:val="clear" w:color="auto" w:fill="auto"/>
            <w:vAlign w:val="center"/>
          </w:tcPr>
          <w:p w14:paraId="797D1CD9"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4FC8ACD6" w14:textId="77777777" w:rsidR="00097451" w:rsidRPr="00D548A1" w:rsidRDefault="00097451" w:rsidP="00097451">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U-V-S</w:t>
            </w:r>
          </w:p>
        </w:tc>
        <w:tc>
          <w:tcPr>
            <w:tcW w:w="1560" w:type="dxa"/>
            <w:vMerge/>
            <w:shd w:val="clear" w:color="auto" w:fill="auto"/>
            <w:vAlign w:val="center"/>
          </w:tcPr>
          <w:p w14:paraId="609B7F42" w14:textId="77777777" w:rsidR="00097451" w:rsidRPr="00D548A1" w:rsidRDefault="00097451" w:rsidP="00114E27">
            <w:pPr>
              <w:jc w:val="center"/>
              <w:rPr>
                <w:rFonts w:eastAsia="Calibri"/>
                <w:sz w:val="22"/>
                <w:szCs w:val="22"/>
              </w:rPr>
            </w:pPr>
          </w:p>
        </w:tc>
        <w:tc>
          <w:tcPr>
            <w:tcW w:w="2063" w:type="dxa"/>
            <w:vMerge/>
            <w:shd w:val="clear" w:color="auto" w:fill="auto"/>
            <w:vAlign w:val="center"/>
          </w:tcPr>
          <w:p w14:paraId="486DE7EF" w14:textId="77777777" w:rsidR="00097451" w:rsidRPr="00D548A1" w:rsidRDefault="00097451" w:rsidP="00114E27">
            <w:pPr>
              <w:jc w:val="center"/>
              <w:rPr>
                <w:rFonts w:eastAsia="Calibri"/>
                <w:sz w:val="22"/>
                <w:szCs w:val="22"/>
              </w:rPr>
            </w:pPr>
          </w:p>
        </w:tc>
        <w:tc>
          <w:tcPr>
            <w:tcW w:w="1109" w:type="dxa"/>
            <w:vMerge/>
            <w:shd w:val="clear" w:color="auto" w:fill="auto"/>
            <w:vAlign w:val="center"/>
          </w:tcPr>
          <w:p w14:paraId="3B679750" w14:textId="77777777" w:rsidR="00097451" w:rsidRPr="00D548A1" w:rsidRDefault="00097451" w:rsidP="00114E27">
            <w:pPr>
              <w:jc w:val="center"/>
              <w:rPr>
                <w:rFonts w:eastAsia="Calibri"/>
                <w:sz w:val="22"/>
                <w:szCs w:val="22"/>
              </w:rPr>
            </w:pPr>
          </w:p>
        </w:tc>
        <w:tc>
          <w:tcPr>
            <w:tcW w:w="6094" w:type="dxa"/>
            <w:vMerge/>
            <w:shd w:val="clear" w:color="auto" w:fill="auto"/>
            <w:vAlign w:val="center"/>
          </w:tcPr>
          <w:p w14:paraId="1024A996" w14:textId="77777777" w:rsidR="00097451" w:rsidRPr="00D548A1" w:rsidRDefault="00097451" w:rsidP="00114E27">
            <w:pPr>
              <w:jc w:val="both"/>
              <w:rPr>
                <w:rFonts w:eastAsia="Calibri"/>
                <w:sz w:val="22"/>
                <w:szCs w:val="22"/>
              </w:rPr>
            </w:pPr>
          </w:p>
        </w:tc>
      </w:tr>
      <w:tr w:rsidR="00097451" w:rsidRPr="00D548A1" w14:paraId="4D46AAE2" w14:textId="77777777" w:rsidTr="00414D5A">
        <w:trPr>
          <w:jc w:val="center"/>
        </w:trPr>
        <w:tc>
          <w:tcPr>
            <w:tcW w:w="1376" w:type="dxa"/>
            <w:vMerge w:val="restart"/>
            <w:shd w:val="clear" w:color="auto" w:fill="auto"/>
            <w:vAlign w:val="center"/>
          </w:tcPr>
          <w:p w14:paraId="07CCDC63"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592F669B"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G-M</w:t>
            </w:r>
          </w:p>
        </w:tc>
        <w:tc>
          <w:tcPr>
            <w:tcW w:w="1560" w:type="dxa"/>
            <w:vMerge w:val="restart"/>
            <w:shd w:val="clear" w:color="auto" w:fill="auto"/>
            <w:vAlign w:val="center"/>
          </w:tcPr>
          <w:p w14:paraId="0A801B55" w14:textId="77777777" w:rsidR="00097451" w:rsidRPr="00D548A1" w:rsidRDefault="00097451" w:rsidP="00114E27">
            <w:pPr>
              <w:jc w:val="center"/>
              <w:rPr>
                <w:rFonts w:eastAsia="Calibri"/>
                <w:sz w:val="22"/>
                <w:szCs w:val="22"/>
              </w:rPr>
            </w:pPr>
            <w:r w:rsidRPr="00D548A1">
              <w:rPr>
                <w:rFonts w:eastAsia="Calibri"/>
                <w:sz w:val="22"/>
                <w:szCs w:val="22"/>
              </w:rPr>
              <w:t>RA11</w:t>
            </w:r>
          </w:p>
        </w:tc>
        <w:tc>
          <w:tcPr>
            <w:tcW w:w="2063" w:type="dxa"/>
            <w:vMerge w:val="restart"/>
            <w:shd w:val="clear" w:color="auto" w:fill="auto"/>
            <w:vAlign w:val="center"/>
          </w:tcPr>
          <w:p w14:paraId="6FA5493E" w14:textId="77777777" w:rsidR="00097451" w:rsidRPr="00D548A1" w:rsidRDefault="00097451" w:rsidP="00114E27">
            <w:pPr>
              <w:jc w:val="center"/>
              <w:rPr>
                <w:rFonts w:eastAsia="Calibri"/>
                <w:sz w:val="22"/>
                <w:szCs w:val="22"/>
              </w:rPr>
            </w:pPr>
            <w:r w:rsidRPr="00D548A1">
              <w:rPr>
                <w:rFonts w:eastAsia="Calibri"/>
                <w:sz w:val="22"/>
                <w:szCs w:val="22"/>
              </w:rPr>
              <w:t>AN9</w:t>
            </w:r>
          </w:p>
        </w:tc>
        <w:tc>
          <w:tcPr>
            <w:tcW w:w="1109" w:type="dxa"/>
            <w:vMerge w:val="restart"/>
            <w:shd w:val="clear" w:color="auto" w:fill="auto"/>
            <w:vAlign w:val="center"/>
          </w:tcPr>
          <w:p w14:paraId="32F7C6A9" w14:textId="77777777" w:rsidR="00097451" w:rsidRPr="00D548A1" w:rsidRDefault="00097451" w:rsidP="00C57224">
            <w:pPr>
              <w:jc w:val="center"/>
              <w:rPr>
                <w:rFonts w:eastAsia="Calibri"/>
                <w:sz w:val="22"/>
                <w:szCs w:val="22"/>
              </w:rPr>
            </w:pPr>
            <w:r w:rsidRPr="00D548A1">
              <w:rPr>
                <w:rFonts w:eastAsia="Calibri"/>
                <w:sz w:val="22"/>
                <w:szCs w:val="22"/>
              </w:rPr>
              <w:t>Ан. вх.</w:t>
            </w:r>
          </w:p>
        </w:tc>
        <w:tc>
          <w:tcPr>
            <w:tcW w:w="6094" w:type="dxa"/>
            <w:vMerge w:val="restart"/>
            <w:shd w:val="clear" w:color="auto" w:fill="auto"/>
            <w:vAlign w:val="center"/>
          </w:tcPr>
          <w:p w14:paraId="668D140A" w14:textId="77777777" w:rsidR="00097451" w:rsidRPr="00D548A1" w:rsidRDefault="00097451" w:rsidP="00114E27">
            <w:pPr>
              <w:jc w:val="both"/>
              <w:rPr>
                <w:rFonts w:eastAsia="Calibri"/>
                <w:sz w:val="22"/>
                <w:szCs w:val="22"/>
              </w:rPr>
            </w:pPr>
            <w:r w:rsidRPr="00D548A1">
              <w:rPr>
                <w:rFonts w:eastAsia="Calibri"/>
                <w:sz w:val="22"/>
                <w:szCs w:val="22"/>
              </w:rPr>
              <w:t>Напряжение генератора сигнала контроля (обратная связь).</w:t>
            </w:r>
          </w:p>
        </w:tc>
      </w:tr>
      <w:tr w:rsidR="00097451" w:rsidRPr="00D548A1" w14:paraId="14C95892" w14:textId="77777777" w:rsidTr="00414D5A">
        <w:trPr>
          <w:jc w:val="center"/>
        </w:trPr>
        <w:tc>
          <w:tcPr>
            <w:tcW w:w="1376" w:type="dxa"/>
            <w:vMerge/>
            <w:tcBorders>
              <w:bottom w:val="single" w:sz="4" w:space="0" w:color="000000"/>
            </w:tcBorders>
            <w:shd w:val="clear" w:color="auto" w:fill="auto"/>
            <w:vAlign w:val="center"/>
          </w:tcPr>
          <w:p w14:paraId="2B16857B"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1A0B904F" w14:textId="77777777" w:rsidR="00097451" w:rsidRPr="00D548A1" w:rsidRDefault="00097451" w:rsidP="00097451">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G-S</w:t>
            </w:r>
          </w:p>
        </w:tc>
        <w:tc>
          <w:tcPr>
            <w:tcW w:w="1560" w:type="dxa"/>
            <w:vMerge/>
            <w:tcBorders>
              <w:bottom w:val="single" w:sz="4" w:space="0" w:color="000000"/>
            </w:tcBorders>
            <w:shd w:val="clear" w:color="auto" w:fill="auto"/>
            <w:vAlign w:val="center"/>
          </w:tcPr>
          <w:p w14:paraId="48ABEB42" w14:textId="77777777" w:rsidR="00097451" w:rsidRPr="00D548A1" w:rsidRDefault="00097451" w:rsidP="00114E27">
            <w:pPr>
              <w:jc w:val="center"/>
              <w:rPr>
                <w:rFonts w:eastAsia="Calibri"/>
                <w:sz w:val="22"/>
                <w:szCs w:val="22"/>
              </w:rPr>
            </w:pPr>
          </w:p>
        </w:tc>
        <w:tc>
          <w:tcPr>
            <w:tcW w:w="2063" w:type="dxa"/>
            <w:vMerge/>
            <w:tcBorders>
              <w:bottom w:val="single" w:sz="4" w:space="0" w:color="000000"/>
            </w:tcBorders>
            <w:shd w:val="clear" w:color="auto" w:fill="auto"/>
            <w:vAlign w:val="center"/>
          </w:tcPr>
          <w:p w14:paraId="066D2489" w14:textId="77777777" w:rsidR="00097451" w:rsidRPr="00D548A1" w:rsidRDefault="00097451" w:rsidP="00114E27">
            <w:pPr>
              <w:jc w:val="center"/>
              <w:rPr>
                <w:rFonts w:eastAsia="Calibri"/>
                <w:sz w:val="22"/>
                <w:szCs w:val="22"/>
              </w:rPr>
            </w:pPr>
          </w:p>
        </w:tc>
        <w:tc>
          <w:tcPr>
            <w:tcW w:w="1109" w:type="dxa"/>
            <w:vMerge/>
            <w:tcBorders>
              <w:bottom w:val="single" w:sz="4" w:space="0" w:color="000000"/>
            </w:tcBorders>
            <w:shd w:val="clear" w:color="auto" w:fill="auto"/>
            <w:vAlign w:val="center"/>
          </w:tcPr>
          <w:p w14:paraId="241F6247" w14:textId="77777777" w:rsidR="00097451" w:rsidRPr="00D548A1" w:rsidRDefault="00097451" w:rsidP="00114E27">
            <w:pPr>
              <w:jc w:val="center"/>
              <w:rPr>
                <w:rFonts w:eastAsia="Calibri"/>
                <w:sz w:val="22"/>
                <w:szCs w:val="22"/>
              </w:rPr>
            </w:pPr>
          </w:p>
        </w:tc>
        <w:tc>
          <w:tcPr>
            <w:tcW w:w="6094" w:type="dxa"/>
            <w:vMerge/>
            <w:tcBorders>
              <w:bottom w:val="single" w:sz="4" w:space="0" w:color="000000"/>
            </w:tcBorders>
            <w:shd w:val="clear" w:color="auto" w:fill="auto"/>
            <w:vAlign w:val="center"/>
          </w:tcPr>
          <w:p w14:paraId="630A14B5" w14:textId="77777777" w:rsidR="00097451" w:rsidRPr="00D548A1" w:rsidRDefault="00097451" w:rsidP="00114E27">
            <w:pPr>
              <w:jc w:val="both"/>
              <w:rPr>
                <w:rFonts w:eastAsia="Calibri"/>
                <w:sz w:val="22"/>
                <w:szCs w:val="22"/>
              </w:rPr>
            </w:pPr>
          </w:p>
        </w:tc>
      </w:tr>
      <w:tr w:rsidR="00097451" w:rsidRPr="00D548A1" w14:paraId="48C5B915" w14:textId="77777777" w:rsidTr="00414D5A">
        <w:trPr>
          <w:jc w:val="center"/>
        </w:trPr>
        <w:tc>
          <w:tcPr>
            <w:tcW w:w="1376" w:type="dxa"/>
            <w:vMerge w:val="restart"/>
            <w:shd w:val="clear" w:color="auto" w:fill="auto"/>
            <w:vAlign w:val="center"/>
          </w:tcPr>
          <w:p w14:paraId="0B579356"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39BC09DB"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R1-M</w:t>
            </w:r>
          </w:p>
        </w:tc>
        <w:tc>
          <w:tcPr>
            <w:tcW w:w="1560" w:type="dxa"/>
            <w:vMerge w:val="restart"/>
            <w:shd w:val="clear" w:color="auto" w:fill="auto"/>
            <w:vAlign w:val="center"/>
          </w:tcPr>
          <w:p w14:paraId="7DD2F890" w14:textId="77777777" w:rsidR="00097451" w:rsidRPr="00D548A1" w:rsidRDefault="00097451" w:rsidP="00114E27">
            <w:pPr>
              <w:jc w:val="center"/>
              <w:rPr>
                <w:rFonts w:eastAsia="Calibri"/>
                <w:sz w:val="22"/>
                <w:szCs w:val="22"/>
              </w:rPr>
            </w:pPr>
            <w:r w:rsidRPr="00D548A1">
              <w:rPr>
                <w:rFonts w:eastAsia="Calibri"/>
                <w:sz w:val="22"/>
                <w:szCs w:val="22"/>
              </w:rPr>
              <w:t>RA0</w:t>
            </w:r>
          </w:p>
        </w:tc>
        <w:tc>
          <w:tcPr>
            <w:tcW w:w="2063" w:type="dxa"/>
            <w:vMerge w:val="restart"/>
            <w:shd w:val="clear" w:color="auto" w:fill="auto"/>
            <w:vAlign w:val="center"/>
          </w:tcPr>
          <w:p w14:paraId="21969CA2" w14:textId="77777777" w:rsidR="00097451" w:rsidRPr="00D548A1" w:rsidRDefault="00097451" w:rsidP="00114E27">
            <w:pPr>
              <w:jc w:val="center"/>
              <w:rPr>
                <w:rFonts w:eastAsia="Calibri"/>
                <w:sz w:val="22"/>
                <w:szCs w:val="22"/>
              </w:rPr>
            </w:pPr>
            <w:r w:rsidRPr="00D548A1">
              <w:rPr>
                <w:rFonts w:eastAsia="Calibri"/>
                <w:sz w:val="22"/>
                <w:szCs w:val="22"/>
              </w:rPr>
              <w:t>AN0</w:t>
            </w:r>
          </w:p>
        </w:tc>
        <w:tc>
          <w:tcPr>
            <w:tcW w:w="1109" w:type="dxa"/>
            <w:vMerge w:val="restart"/>
            <w:shd w:val="clear" w:color="auto" w:fill="auto"/>
            <w:vAlign w:val="center"/>
          </w:tcPr>
          <w:p w14:paraId="2A03B11E" w14:textId="77777777" w:rsidR="00097451" w:rsidRPr="00D548A1" w:rsidRDefault="00097451" w:rsidP="00114E27">
            <w:pPr>
              <w:jc w:val="center"/>
              <w:rPr>
                <w:rFonts w:eastAsia="Calibri"/>
                <w:sz w:val="22"/>
                <w:szCs w:val="22"/>
              </w:rPr>
            </w:pPr>
            <w:r w:rsidRPr="00D548A1">
              <w:rPr>
                <w:rFonts w:eastAsia="Calibri"/>
                <w:sz w:val="22"/>
                <w:szCs w:val="22"/>
              </w:rPr>
              <w:t>Ан.вх</w:t>
            </w:r>
          </w:p>
        </w:tc>
        <w:tc>
          <w:tcPr>
            <w:tcW w:w="6094" w:type="dxa"/>
            <w:vMerge w:val="restart"/>
            <w:shd w:val="clear" w:color="auto" w:fill="auto"/>
            <w:vAlign w:val="center"/>
          </w:tcPr>
          <w:p w14:paraId="6AAEA390" w14:textId="77777777" w:rsidR="00097451" w:rsidRPr="00D548A1" w:rsidRDefault="00097451" w:rsidP="00114E27">
            <w:pPr>
              <w:jc w:val="both"/>
              <w:rPr>
                <w:rFonts w:eastAsia="Calibri"/>
                <w:sz w:val="22"/>
                <w:szCs w:val="22"/>
              </w:rPr>
            </w:pPr>
            <w:r w:rsidRPr="00D548A1">
              <w:rPr>
                <w:rFonts w:eastAsia="Calibri"/>
                <w:sz w:val="22"/>
                <w:szCs w:val="22"/>
              </w:rPr>
              <w:t>Напряжение на выходе датчика контроля положения стрелки 1.</w:t>
            </w:r>
          </w:p>
        </w:tc>
      </w:tr>
      <w:tr w:rsidR="00097451" w:rsidRPr="00D548A1" w14:paraId="2780108F" w14:textId="77777777" w:rsidTr="00414D5A">
        <w:trPr>
          <w:jc w:val="center"/>
        </w:trPr>
        <w:tc>
          <w:tcPr>
            <w:tcW w:w="1376" w:type="dxa"/>
            <w:vMerge/>
            <w:shd w:val="clear" w:color="auto" w:fill="auto"/>
            <w:vAlign w:val="center"/>
          </w:tcPr>
          <w:p w14:paraId="645A3870"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74340A69" w14:textId="77777777" w:rsidR="00097451" w:rsidRPr="00D548A1" w:rsidRDefault="00097451" w:rsidP="00097451">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R1-S</w:t>
            </w:r>
          </w:p>
        </w:tc>
        <w:tc>
          <w:tcPr>
            <w:tcW w:w="1560" w:type="dxa"/>
            <w:vMerge/>
            <w:shd w:val="clear" w:color="auto" w:fill="auto"/>
            <w:vAlign w:val="center"/>
          </w:tcPr>
          <w:p w14:paraId="0B80434D" w14:textId="77777777" w:rsidR="00097451" w:rsidRPr="00D548A1" w:rsidRDefault="00097451" w:rsidP="00114E27">
            <w:pPr>
              <w:jc w:val="center"/>
              <w:rPr>
                <w:rFonts w:eastAsia="Calibri"/>
                <w:sz w:val="22"/>
                <w:szCs w:val="22"/>
              </w:rPr>
            </w:pPr>
          </w:p>
        </w:tc>
        <w:tc>
          <w:tcPr>
            <w:tcW w:w="2063" w:type="dxa"/>
            <w:vMerge/>
            <w:shd w:val="clear" w:color="auto" w:fill="auto"/>
            <w:vAlign w:val="center"/>
          </w:tcPr>
          <w:p w14:paraId="52A29CD7" w14:textId="77777777" w:rsidR="00097451" w:rsidRPr="00D548A1" w:rsidRDefault="00097451" w:rsidP="00114E27">
            <w:pPr>
              <w:jc w:val="center"/>
              <w:rPr>
                <w:rFonts w:eastAsia="Calibri"/>
                <w:sz w:val="22"/>
                <w:szCs w:val="22"/>
              </w:rPr>
            </w:pPr>
          </w:p>
        </w:tc>
        <w:tc>
          <w:tcPr>
            <w:tcW w:w="1109" w:type="dxa"/>
            <w:vMerge/>
            <w:shd w:val="clear" w:color="auto" w:fill="auto"/>
            <w:vAlign w:val="center"/>
          </w:tcPr>
          <w:p w14:paraId="4367C2F7" w14:textId="77777777" w:rsidR="00097451" w:rsidRPr="00D548A1" w:rsidRDefault="00097451" w:rsidP="00114E27">
            <w:pPr>
              <w:jc w:val="center"/>
              <w:rPr>
                <w:rFonts w:eastAsia="Calibri"/>
                <w:sz w:val="22"/>
                <w:szCs w:val="22"/>
              </w:rPr>
            </w:pPr>
          </w:p>
        </w:tc>
        <w:tc>
          <w:tcPr>
            <w:tcW w:w="6094" w:type="dxa"/>
            <w:vMerge/>
            <w:shd w:val="clear" w:color="auto" w:fill="auto"/>
            <w:vAlign w:val="center"/>
          </w:tcPr>
          <w:p w14:paraId="7EAF55EB" w14:textId="77777777" w:rsidR="00097451" w:rsidRPr="00D548A1" w:rsidRDefault="00097451" w:rsidP="00114E27">
            <w:pPr>
              <w:jc w:val="both"/>
              <w:rPr>
                <w:rFonts w:eastAsia="Calibri"/>
                <w:sz w:val="22"/>
                <w:szCs w:val="22"/>
              </w:rPr>
            </w:pPr>
          </w:p>
        </w:tc>
      </w:tr>
      <w:tr w:rsidR="00097451" w:rsidRPr="00D548A1" w14:paraId="7DC8CA35" w14:textId="77777777" w:rsidTr="00414D5A">
        <w:trPr>
          <w:jc w:val="center"/>
        </w:trPr>
        <w:tc>
          <w:tcPr>
            <w:tcW w:w="1376" w:type="dxa"/>
            <w:vMerge w:val="restart"/>
            <w:shd w:val="clear" w:color="auto" w:fill="auto"/>
            <w:vAlign w:val="center"/>
          </w:tcPr>
          <w:p w14:paraId="7707FEE9"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8CB1CFF"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R2-M</w:t>
            </w:r>
          </w:p>
        </w:tc>
        <w:tc>
          <w:tcPr>
            <w:tcW w:w="1560" w:type="dxa"/>
            <w:vMerge w:val="restart"/>
            <w:shd w:val="clear" w:color="auto" w:fill="auto"/>
            <w:vAlign w:val="center"/>
          </w:tcPr>
          <w:p w14:paraId="732408EC" w14:textId="77777777" w:rsidR="00097451" w:rsidRPr="00D548A1" w:rsidRDefault="00097451" w:rsidP="00114E27">
            <w:pPr>
              <w:jc w:val="center"/>
              <w:rPr>
                <w:rFonts w:eastAsia="Calibri"/>
                <w:sz w:val="22"/>
                <w:szCs w:val="22"/>
              </w:rPr>
            </w:pPr>
            <w:r w:rsidRPr="00D548A1">
              <w:rPr>
                <w:rFonts w:eastAsia="Calibri"/>
                <w:sz w:val="22"/>
                <w:szCs w:val="22"/>
              </w:rPr>
              <w:t>RA1</w:t>
            </w:r>
          </w:p>
        </w:tc>
        <w:tc>
          <w:tcPr>
            <w:tcW w:w="2063" w:type="dxa"/>
            <w:vMerge w:val="restart"/>
            <w:shd w:val="clear" w:color="auto" w:fill="auto"/>
            <w:vAlign w:val="center"/>
          </w:tcPr>
          <w:p w14:paraId="48773EF8" w14:textId="77777777" w:rsidR="00097451" w:rsidRPr="00D548A1" w:rsidRDefault="00097451" w:rsidP="00114E27">
            <w:pPr>
              <w:jc w:val="center"/>
              <w:rPr>
                <w:rFonts w:eastAsia="Calibri"/>
                <w:sz w:val="22"/>
                <w:szCs w:val="22"/>
              </w:rPr>
            </w:pPr>
            <w:r w:rsidRPr="00D548A1">
              <w:rPr>
                <w:rFonts w:eastAsia="Calibri"/>
                <w:sz w:val="22"/>
                <w:szCs w:val="22"/>
              </w:rPr>
              <w:t>AN1</w:t>
            </w:r>
          </w:p>
        </w:tc>
        <w:tc>
          <w:tcPr>
            <w:tcW w:w="1109" w:type="dxa"/>
            <w:vMerge w:val="restart"/>
            <w:shd w:val="clear" w:color="auto" w:fill="auto"/>
            <w:vAlign w:val="center"/>
          </w:tcPr>
          <w:p w14:paraId="21B7860A" w14:textId="77777777" w:rsidR="00097451" w:rsidRPr="00D548A1" w:rsidRDefault="00097451" w:rsidP="00114E27">
            <w:pPr>
              <w:jc w:val="center"/>
              <w:rPr>
                <w:rFonts w:eastAsia="Calibri"/>
                <w:sz w:val="22"/>
                <w:szCs w:val="22"/>
              </w:rPr>
            </w:pPr>
            <w:r w:rsidRPr="00D548A1">
              <w:rPr>
                <w:rFonts w:eastAsia="Calibri"/>
                <w:sz w:val="22"/>
                <w:szCs w:val="22"/>
              </w:rPr>
              <w:t>Ан.вх</w:t>
            </w:r>
          </w:p>
        </w:tc>
        <w:tc>
          <w:tcPr>
            <w:tcW w:w="6094" w:type="dxa"/>
            <w:vMerge w:val="restart"/>
            <w:shd w:val="clear" w:color="auto" w:fill="auto"/>
            <w:vAlign w:val="center"/>
          </w:tcPr>
          <w:p w14:paraId="189DEE39" w14:textId="77777777" w:rsidR="00097451" w:rsidRPr="00D548A1" w:rsidRDefault="00097451" w:rsidP="00114E27">
            <w:pPr>
              <w:jc w:val="both"/>
              <w:rPr>
                <w:rFonts w:eastAsia="Calibri"/>
                <w:sz w:val="22"/>
                <w:szCs w:val="22"/>
              </w:rPr>
            </w:pPr>
            <w:r w:rsidRPr="00D548A1">
              <w:rPr>
                <w:rFonts w:eastAsia="Calibri"/>
                <w:sz w:val="22"/>
                <w:szCs w:val="22"/>
              </w:rPr>
              <w:t>Напряжение на выходе датчика контроля положения стрелки 2.</w:t>
            </w:r>
          </w:p>
        </w:tc>
      </w:tr>
      <w:tr w:rsidR="00097451" w:rsidRPr="00D548A1" w14:paraId="6D820DA7" w14:textId="77777777" w:rsidTr="00414D5A">
        <w:trPr>
          <w:trHeight w:val="522"/>
          <w:jc w:val="center"/>
        </w:trPr>
        <w:tc>
          <w:tcPr>
            <w:tcW w:w="1376" w:type="dxa"/>
            <w:vMerge/>
            <w:tcBorders>
              <w:bottom w:val="single" w:sz="4" w:space="0" w:color="000000"/>
            </w:tcBorders>
            <w:shd w:val="clear" w:color="auto" w:fill="auto"/>
            <w:vAlign w:val="center"/>
          </w:tcPr>
          <w:p w14:paraId="1B025ABA" w14:textId="77777777" w:rsidR="00097451" w:rsidRPr="00D548A1" w:rsidRDefault="00097451" w:rsidP="00B57AD1">
            <w:pPr>
              <w:pStyle w:val="afff1"/>
              <w:numPr>
                <w:ilvl w:val="0"/>
                <w:numId w:val="28"/>
              </w:numPr>
              <w:contextualSpacing w:val="0"/>
              <w:jc w:val="both"/>
              <w:rPr>
                <w:rFonts w:eastAsia="Calibri"/>
                <w:sz w:val="22"/>
                <w:szCs w:val="22"/>
              </w:rPr>
            </w:pPr>
          </w:p>
        </w:tc>
        <w:tc>
          <w:tcPr>
            <w:tcW w:w="2394" w:type="dxa"/>
            <w:tcBorders>
              <w:bottom w:val="single" w:sz="4" w:space="0" w:color="000000"/>
            </w:tcBorders>
            <w:shd w:val="clear" w:color="auto" w:fill="auto"/>
            <w:vAlign w:val="center"/>
          </w:tcPr>
          <w:p w14:paraId="445F54A2" w14:textId="77777777" w:rsidR="00097451" w:rsidRPr="00D548A1" w:rsidRDefault="00097451" w:rsidP="00097451">
            <w:pPr>
              <w:jc w:val="center"/>
              <w:rPr>
                <w:rFonts w:eastAsia="Calibri"/>
                <w:sz w:val="22"/>
                <w:szCs w:val="22"/>
              </w:rPr>
            </w:pPr>
            <w:r w:rsidRPr="00D548A1">
              <w:rPr>
                <w:rFonts w:eastAsia="Calibri"/>
                <w:b/>
                <w:i/>
                <w:sz w:val="22"/>
                <w:szCs w:val="22"/>
              </w:rPr>
              <w:t xml:space="preserve">S: </w:t>
            </w:r>
            <w:r w:rsidRPr="00D548A1">
              <w:rPr>
                <w:rFonts w:eastAsia="Calibri"/>
                <w:sz w:val="22"/>
                <w:szCs w:val="22"/>
              </w:rPr>
              <w:t>R2-S</w:t>
            </w:r>
          </w:p>
        </w:tc>
        <w:tc>
          <w:tcPr>
            <w:tcW w:w="1560" w:type="dxa"/>
            <w:vMerge/>
            <w:tcBorders>
              <w:bottom w:val="single" w:sz="4" w:space="0" w:color="000000"/>
            </w:tcBorders>
            <w:shd w:val="clear" w:color="auto" w:fill="auto"/>
            <w:vAlign w:val="center"/>
          </w:tcPr>
          <w:p w14:paraId="183E9422" w14:textId="77777777" w:rsidR="00097451" w:rsidRPr="00D548A1" w:rsidRDefault="00097451" w:rsidP="00114E27">
            <w:pPr>
              <w:jc w:val="center"/>
              <w:rPr>
                <w:rFonts w:eastAsia="Calibri"/>
                <w:sz w:val="22"/>
                <w:szCs w:val="22"/>
              </w:rPr>
            </w:pPr>
          </w:p>
        </w:tc>
        <w:tc>
          <w:tcPr>
            <w:tcW w:w="2063" w:type="dxa"/>
            <w:vMerge/>
            <w:tcBorders>
              <w:bottom w:val="single" w:sz="4" w:space="0" w:color="000000"/>
            </w:tcBorders>
            <w:shd w:val="clear" w:color="auto" w:fill="auto"/>
            <w:vAlign w:val="center"/>
          </w:tcPr>
          <w:p w14:paraId="33C5A88E" w14:textId="77777777" w:rsidR="00097451" w:rsidRPr="00D548A1" w:rsidRDefault="00097451" w:rsidP="00114E27">
            <w:pPr>
              <w:jc w:val="center"/>
              <w:rPr>
                <w:rFonts w:eastAsia="Calibri"/>
                <w:sz w:val="22"/>
                <w:szCs w:val="22"/>
              </w:rPr>
            </w:pPr>
          </w:p>
        </w:tc>
        <w:tc>
          <w:tcPr>
            <w:tcW w:w="1109" w:type="dxa"/>
            <w:vMerge/>
            <w:tcBorders>
              <w:bottom w:val="single" w:sz="4" w:space="0" w:color="000000"/>
            </w:tcBorders>
            <w:shd w:val="clear" w:color="auto" w:fill="auto"/>
            <w:vAlign w:val="center"/>
          </w:tcPr>
          <w:p w14:paraId="40E01F03" w14:textId="77777777" w:rsidR="00097451" w:rsidRPr="00D548A1" w:rsidRDefault="00097451" w:rsidP="00114E27">
            <w:pPr>
              <w:jc w:val="center"/>
              <w:rPr>
                <w:rFonts w:eastAsia="Calibri"/>
                <w:sz w:val="22"/>
                <w:szCs w:val="22"/>
              </w:rPr>
            </w:pPr>
          </w:p>
        </w:tc>
        <w:tc>
          <w:tcPr>
            <w:tcW w:w="6094" w:type="dxa"/>
            <w:vMerge/>
            <w:tcBorders>
              <w:bottom w:val="single" w:sz="4" w:space="0" w:color="000000"/>
            </w:tcBorders>
            <w:shd w:val="clear" w:color="auto" w:fill="auto"/>
            <w:vAlign w:val="center"/>
          </w:tcPr>
          <w:p w14:paraId="71127E3E" w14:textId="77777777" w:rsidR="00097451" w:rsidRPr="00D548A1" w:rsidRDefault="00097451" w:rsidP="00114E27">
            <w:pPr>
              <w:jc w:val="both"/>
              <w:rPr>
                <w:rFonts w:eastAsia="Calibri"/>
                <w:sz w:val="22"/>
                <w:szCs w:val="22"/>
              </w:rPr>
            </w:pPr>
          </w:p>
        </w:tc>
      </w:tr>
      <w:tr w:rsidR="00097451" w:rsidRPr="00D548A1" w14:paraId="47186DEC" w14:textId="77777777" w:rsidTr="00414D5A">
        <w:trPr>
          <w:jc w:val="center"/>
        </w:trPr>
        <w:tc>
          <w:tcPr>
            <w:tcW w:w="1376" w:type="dxa"/>
            <w:vMerge w:val="restart"/>
            <w:shd w:val="clear" w:color="auto" w:fill="auto"/>
            <w:vAlign w:val="center"/>
          </w:tcPr>
          <w:p w14:paraId="3152A6B2"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4AD1CB36"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PGD-M</w:t>
            </w:r>
          </w:p>
        </w:tc>
        <w:tc>
          <w:tcPr>
            <w:tcW w:w="1560" w:type="dxa"/>
            <w:vMerge w:val="restart"/>
            <w:shd w:val="clear" w:color="auto" w:fill="auto"/>
            <w:vAlign w:val="center"/>
          </w:tcPr>
          <w:p w14:paraId="6D6DBA92" w14:textId="77777777" w:rsidR="00097451" w:rsidRPr="00D548A1" w:rsidRDefault="00097451" w:rsidP="00114E27">
            <w:pPr>
              <w:jc w:val="center"/>
              <w:rPr>
                <w:rFonts w:eastAsia="Calibri"/>
                <w:sz w:val="22"/>
                <w:szCs w:val="22"/>
              </w:rPr>
            </w:pPr>
            <w:r w:rsidRPr="00D548A1">
              <w:rPr>
                <w:rFonts w:eastAsia="Calibri"/>
                <w:sz w:val="22"/>
                <w:szCs w:val="22"/>
              </w:rPr>
              <w:t>RB0</w:t>
            </w:r>
          </w:p>
        </w:tc>
        <w:tc>
          <w:tcPr>
            <w:tcW w:w="2063" w:type="dxa"/>
            <w:vMerge w:val="restart"/>
            <w:shd w:val="clear" w:color="auto" w:fill="auto"/>
            <w:vAlign w:val="center"/>
          </w:tcPr>
          <w:p w14:paraId="259B58B8" w14:textId="77777777" w:rsidR="00097451" w:rsidRPr="00D548A1" w:rsidRDefault="00097451" w:rsidP="00114E27">
            <w:pPr>
              <w:jc w:val="center"/>
              <w:rPr>
                <w:rFonts w:eastAsia="Calibri"/>
                <w:sz w:val="22"/>
                <w:szCs w:val="22"/>
              </w:rPr>
            </w:pPr>
            <w:r w:rsidRPr="00D548A1">
              <w:rPr>
                <w:rFonts w:eastAsia="Calibri"/>
                <w:sz w:val="22"/>
                <w:szCs w:val="22"/>
              </w:rPr>
              <w:t>Вых.</w:t>
            </w:r>
          </w:p>
        </w:tc>
        <w:tc>
          <w:tcPr>
            <w:tcW w:w="1109" w:type="dxa"/>
            <w:vMerge w:val="restart"/>
            <w:shd w:val="clear" w:color="auto" w:fill="auto"/>
            <w:vAlign w:val="center"/>
          </w:tcPr>
          <w:p w14:paraId="53A7510D" w14:textId="77777777" w:rsidR="00097451" w:rsidRPr="00D548A1" w:rsidRDefault="00097451" w:rsidP="00114E27">
            <w:pPr>
              <w:jc w:val="center"/>
              <w:rPr>
                <w:rFonts w:eastAsia="Calibri"/>
                <w:sz w:val="22"/>
                <w:szCs w:val="22"/>
              </w:rPr>
            </w:pPr>
            <w:r w:rsidRPr="00D548A1">
              <w:rPr>
                <w:rFonts w:eastAsia="Calibri"/>
                <w:sz w:val="22"/>
                <w:szCs w:val="22"/>
              </w:rPr>
              <w:t>Вх.</w:t>
            </w:r>
          </w:p>
        </w:tc>
        <w:tc>
          <w:tcPr>
            <w:tcW w:w="6094" w:type="dxa"/>
            <w:vMerge w:val="restart"/>
            <w:shd w:val="clear" w:color="auto" w:fill="auto"/>
            <w:vAlign w:val="center"/>
          </w:tcPr>
          <w:p w14:paraId="54DD4121" w14:textId="73A20D73" w:rsidR="00097451" w:rsidRPr="00D548A1" w:rsidRDefault="00097451" w:rsidP="00114E27">
            <w:pPr>
              <w:jc w:val="both"/>
              <w:rPr>
                <w:rFonts w:eastAsia="Calibri"/>
                <w:sz w:val="22"/>
                <w:szCs w:val="22"/>
              </w:rPr>
            </w:pPr>
            <w:r w:rsidRPr="00D548A1">
              <w:rPr>
                <w:rFonts w:eastAsia="Calibri"/>
                <w:sz w:val="22"/>
                <w:szCs w:val="22"/>
              </w:rPr>
              <w:t xml:space="preserve">Сигнал программирования (data) / Выход </w:t>
            </w:r>
            <w:r w:rsidR="004768AE" w:rsidRPr="00D548A1">
              <w:rPr>
                <w:rFonts w:eastAsia="Calibri"/>
                <w:sz w:val="22"/>
                <w:szCs w:val="22"/>
              </w:rPr>
              <w:t>отладочной информации 1</w:t>
            </w:r>
            <w:r w:rsidRPr="00D548A1">
              <w:rPr>
                <w:rFonts w:eastAsia="Calibri"/>
                <w:sz w:val="22"/>
                <w:szCs w:val="22"/>
              </w:rPr>
              <w:t>.</w:t>
            </w:r>
          </w:p>
        </w:tc>
      </w:tr>
      <w:tr w:rsidR="00097451" w:rsidRPr="00D548A1" w14:paraId="08E699DE" w14:textId="77777777" w:rsidTr="00414D5A">
        <w:trPr>
          <w:jc w:val="center"/>
        </w:trPr>
        <w:tc>
          <w:tcPr>
            <w:tcW w:w="1376" w:type="dxa"/>
            <w:vMerge/>
            <w:shd w:val="clear" w:color="auto" w:fill="auto"/>
            <w:vAlign w:val="center"/>
          </w:tcPr>
          <w:p w14:paraId="0F3DD5E6"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52437FE4" w14:textId="77777777" w:rsidR="00097451" w:rsidRPr="00D548A1" w:rsidRDefault="00097451" w:rsidP="00097451">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PGD-S</w:t>
            </w:r>
          </w:p>
        </w:tc>
        <w:tc>
          <w:tcPr>
            <w:tcW w:w="1560" w:type="dxa"/>
            <w:vMerge/>
            <w:shd w:val="clear" w:color="auto" w:fill="auto"/>
            <w:vAlign w:val="center"/>
          </w:tcPr>
          <w:p w14:paraId="028E3588" w14:textId="77777777" w:rsidR="00097451" w:rsidRPr="00D548A1" w:rsidRDefault="00097451" w:rsidP="00114E27">
            <w:pPr>
              <w:jc w:val="center"/>
              <w:rPr>
                <w:rFonts w:eastAsia="Calibri"/>
                <w:sz w:val="22"/>
                <w:szCs w:val="22"/>
              </w:rPr>
            </w:pPr>
          </w:p>
        </w:tc>
        <w:tc>
          <w:tcPr>
            <w:tcW w:w="2063" w:type="dxa"/>
            <w:vMerge/>
            <w:shd w:val="clear" w:color="auto" w:fill="auto"/>
            <w:vAlign w:val="center"/>
          </w:tcPr>
          <w:p w14:paraId="24A864DF" w14:textId="77777777" w:rsidR="00097451" w:rsidRPr="00D548A1" w:rsidRDefault="00097451" w:rsidP="00114E27">
            <w:pPr>
              <w:jc w:val="center"/>
              <w:rPr>
                <w:rFonts w:eastAsia="Calibri"/>
                <w:sz w:val="22"/>
                <w:szCs w:val="22"/>
              </w:rPr>
            </w:pPr>
          </w:p>
        </w:tc>
        <w:tc>
          <w:tcPr>
            <w:tcW w:w="1109" w:type="dxa"/>
            <w:vMerge/>
            <w:shd w:val="clear" w:color="auto" w:fill="auto"/>
            <w:vAlign w:val="center"/>
          </w:tcPr>
          <w:p w14:paraId="6B3276E9" w14:textId="77777777" w:rsidR="00097451" w:rsidRPr="00D548A1" w:rsidRDefault="00097451" w:rsidP="00114E27">
            <w:pPr>
              <w:jc w:val="center"/>
              <w:rPr>
                <w:rFonts w:eastAsia="Calibri"/>
                <w:sz w:val="22"/>
                <w:szCs w:val="22"/>
              </w:rPr>
            </w:pPr>
          </w:p>
        </w:tc>
        <w:tc>
          <w:tcPr>
            <w:tcW w:w="6094" w:type="dxa"/>
            <w:vMerge/>
            <w:shd w:val="clear" w:color="auto" w:fill="auto"/>
            <w:vAlign w:val="center"/>
          </w:tcPr>
          <w:p w14:paraId="0A08A675" w14:textId="77777777" w:rsidR="00097451" w:rsidRPr="00D548A1" w:rsidRDefault="00097451" w:rsidP="00114E27">
            <w:pPr>
              <w:jc w:val="both"/>
              <w:rPr>
                <w:rFonts w:eastAsia="Calibri"/>
                <w:sz w:val="22"/>
                <w:szCs w:val="22"/>
              </w:rPr>
            </w:pPr>
          </w:p>
        </w:tc>
      </w:tr>
      <w:tr w:rsidR="00097451" w:rsidRPr="00D548A1" w14:paraId="12E927B2" w14:textId="77777777" w:rsidTr="00414D5A">
        <w:trPr>
          <w:jc w:val="center"/>
        </w:trPr>
        <w:tc>
          <w:tcPr>
            <w:tcW w:w="1376" w:type="dxa"/>
            <w:vMerge w:val="restart"/>
            <w:shd w:val="clear" w:color="auto" w:fill="auto"/>
            <w:vAlign w:val="center"/>
          </w:tcPr>
          <w:p w14:paraId="11A99871"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3249E2C5"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PGC-M</w:t>
            </w:r>
          </w:p>
        </w:tc>
        <w:tc>
          <w:tcPr>
            <w:tcW w:w="1560" w:type="dxa"/>
            <w:vMerge w:val="restart"/>
            <w:shd w:val="clear" w:color="auto" w:fill="auto"/>
            <w:vAlign w:val="center"/>
          </w:tcPr>
          <w:p w14:paraId="578D707D" w14:textId="77777777" w:rsidR="00097451" w:rsidRPr="00D548A1" w:rsidRDefault="00097451" w:rsidP="00114E27">
            <w:pPr>
              <w:jc w:val="center"/>
              <w:rPr>
                <w:rFonts w:eastAsia="Calibri"/>
                <w:sz w:val="22"/>
                <w:szCs w:val="22"/>
              </w:rPr>
            </w:pPr>
            <w:r w:rsidRPr="00D548A1">
              <w:rPr>
                <w:rFonts w:eastAsia="Calibri"/>
                <w:sz w:val="22"/>
                <w:szCs w:val="22"/>
              </w:rPr>
              <w:t>RB1</w:t>
            </w:r>
          </w:p>
        </w:tc>
        <w:tc>
          <w:tcPr>
            <w:tcW w:w="2063" w:type="dxa"/>
            <w:vMerge w:val="restart"/>
            <w:shd w:val="clear" w:color="auto" w:fill="auto"/>
            <w:vAlign w:val="center"/>
          </w:tcPr>
          <w:p w14:paraId="68214BD7" w14:textId="77777777" w:rsidR="00097451" w:rsidRPr="00D548A1" w:rsidRDefault="00097451" w:rsidP="00114E27">
            <w:pPr>
              <w:jc w:val="center"/>
              <w:rPr>
                <w:rFonts w:eastAsia="Calibri"/>
                <w:sz w:val="22"/>
                <w:szCs w:val="22"/>
              </w:rPr>
            </w:pPr>
            <w:r w:rsidRPr="00D548A1">
              <w:rPr>
                <w:rFonts w:eastAsia="Calibri"/>
                <w:sz w:val="22"/>
                <w:szCs w:val="22"/>
              </w:rPr>
              <w:t>Вых.</w:t>
            </w:r>
          </w:p>
        </w:tc>
        <w:tc>
          <w:tcPr>
            <w:tcW w:w="1109" w:type="dxa"/>
            <w:vMerge w:val="restart"/>
            <w:shd w:val="clear" w:color="auto" w:fill="auto"/>
            <w:vAlign w:val="center"/>
          </w:tcPr>
          <w:p w14:paraId="60676E8A" w14:textId="77777777" w:rsidR="00097451" w:rsidRPr="00D548A1" w:rsidRDefault="00097451" w:rsidP="00114E27">
            <w:pPr>
              <w:jc w:val="center"/>
              <w:rPr>
                <w:rFonts w:eastAsia="Calibri"/>
                <w:sz w:val="22"/>
                <w:szCs w:val="22"/>
              </w:rPr>
            </w:pPr>
            <w:r w:rsidRPr="00D548A1">
              <w:rPr>
                <w:rFonts w:eastAsia="Calibri"/>
                <w:sz w:val="22"/>
                <w:szCs w:val="22"/>
              </w:rPr>
              <w:t>Вх.</w:t>
            </w:r>
          </w:p>
        </w:tc>
        <w:tc>
          <w:tcPr>
            <w:tcW w:w="6094" w:type="dxa"/>
            <w:vMerge w:val="restart"/>
            <w:shd w:val="clear" w:color="auto" w:fill="auto"/>
            <w:vAlign w:val="center"/>
          </w:tcPr>
          <w:p w14:paraId="7B089280" w14:textId="535E15B6" w:rsidR="00097451" w:rsidRPr="00D548A1" w:rsidRDefault="00097451" w:rsidP="00114E27">
            <w:pPr>
              <w:jc w:val="both"/>
              <w:rPr>
                <w:rFonts w:eastAsia="Calibri"/>
                <w:sz w:val="22"/>
                <w:szCs w:val="22"/>
              </w:rPr>
            </w:pPr>
            <w:r w:rsidRPr="00D548A1">
              <w:rPr>
                <w:rFonts w:eastAsia="Calibri"/>
                <w:sz w:val="22"/>
                <w:szCs w:val="22"/>
              </w:rPr>
              <w:t xml:space="preserve">Сигнал программирования (clock) / Выход </w:t>
            </w:r>
            <w:r w:rsidR="004768AE" w:rsidRPr="00D548A1">
              <w:rPr>
                <w:rFonts w:eastAsia="Calibri"/>
                <w:sz w:val="22"/>
                <w:szCs w:val="22"/>
              </w:rPr>
              <w:t>отладочной информации 2</w:t>
            </w:r>
            <w:r w:rsidRPr="00D548A1">
              <w:rPr>
                <w:rFonts w:eastAsia="Calibri"/>
                <w:sz w:val="22"/>
                <w:szCs w:val="22"/>
              </w:rPr>
              <w:t>.</w:t>
            </w:r>
          </w:p>
        </w:tc>
      </w:tr>
      <w:tr w:rsidR="00097451" w:rsidRPr="00D548A1" w14:paraId="7EAB0AA0" w14:textId="77777777" w:rsidTr="00414D5A">
        <w:trPr>
          <w:jc w:val="center"/>
        </w:trPr>
        <w:tc>
          <w:tcPr>
            <w:tcW w:w="1376" w:type="dxa"/>
            <w:vMerge/>
            <w:tcBorders>
              <w:bottom w:val="single" w:sz="4" w:space="0" w:color="000000"/>
            </w:tcBorders>
            <w:shd w:val="clear" w:color="auto" w:fill="auto"/>
            <w:vAlign w:val="center"/>
          </w:tcPr>
          <w:p w14:paraId="15A4A06C"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67AB1105" w14:textId="77777777" w:rsidR="00097451" w:rsidRPr="00D548A1" w:rsidRDefault="00097451" w:rsidP="00097451">
            <w:pPr>
              <w:jc w:val="center"/>
              <w:rPr>
                <w:rFonts w:eastAsia="Calibri"/>
                <w:sz w:val="22"/>
                <w:szCs w:val="22"/>
              </w:rPr>
            </w:pPr>
            <w:r w:rsidRPr="00D548A1">
              <w:rPr>
                <w:rFonts w:eastAsia="Calibri"/>
                <w:b/>
                <w:i/>
                <w:sz w:val="22"/>
                <w:szCs w:val="22"/>
              </w:rPr>
              <w:t xml:space="preserve">S: </w:t>
            </w:r>
            <w:r w:rsidRPr="00D548A1">
              <w:rPr>
                <w:rFonts w:eastAsia="Calibri"/>
                <w:sz w:val="22"/>
                <w:szCs w:val="22"/>
              </w:rPr>
              <w:t>PGC-S</w:t>
            </w:r>
          </w:p>
        </w:tc>
        <w:tc>
          <w:tcPr>
            <w:tcW w:w="1560" w:type="dxa"/>
            <w:vMerge/>
            <w:tcBorders>
              <w:bottom w:val="single" w:sz="4" w:space="0" w:color="000000"/>
            </w:tcBorders>
            <w:shd w:val="clear" w:color="auto" w:fill="auto"/>
            <w:vAlign w:val="center"/>
          </w:tcPr>
          <w:p w14:paraId="28B8D917" w14:textId="77777777" w:rsidR="00097451" w:rsidRPr="00D548A1" w:rsidRDefault="00097451" w:rsidP="00114E27">
            <w:pPr>
              <w:jc w:val="center"/>
              <w:rPr>
                <w:rFonts w:eastAsia="Calibri"/>
                <w:sz w:val="22"/>
                <w:szCs w:val="22"/>
              </w:rPr>
            </w:pPr>
          </w:p>
        </w:tc>
        <w:tc>
          <w:tcPr>
            <w:tcW w:w="2063" w:type="dxa"/>
            <w:vMerge/>
            <w:tcBorders>
              <w:bottom w:val="single" w:sz="4" w:space="0" w:color="000000"/>
            </w:tcBorders>
            <w:shd w:val="clear" w:color="auto" w:fill="auto"/>
            <w:vAlign w:val="center"/>
          </w:tcPr>
          <w:p w14:paraId="566D0CE3" w14:textId="77777777" w:rsidR="00097451" w:rsidRPr="00D548A1" w:rsidRDefault="00097451" w:rsidP="00114E27">
            <w:pPr>
              <w:jc w:val="center"/>
              <w:rPr>
                <w:rFonts w:eastAsia="Calibri"/>
                <w:sz w:val="22"/>
                <w:szCs w:val="22"/>
              </w:rPr>
            </w:pPr>
          </w:p>
        </w:tc>
        <w:tc>
          <w:tcPr>
            <w:tcW w:w="1109" w:type="dxa"/>
            <w:vMerge/>
            <w:tcBorders>
              <w:bottom w:val="single" w:sz="4" w:space="0" w:color="000000"/>
            </w:tcBorders>
            <w:shd w:val="clear" w:color="auto" w:fill="auto"/>
            <w:vAlign w:val="center"/>
          </w:tcPr>
          <w:p w14:paraId="30944FE2" w14:textId="77777777" w:rsidR="00097451" w:rsidRPr="00D548A1" w:rsidRDefault="00097451" w:rsidP="00114E27">
            <w:pPr>
              <w:jc w:val="center"/>
              <w:rPr>
                <w:rFonts w:eastAsia="Calibri"/>
                <w:sz w:val="22"/>
                <w:szCs w:val="22"/>
              </w:rPr>
            </w:pPr>
          </w:p>
        </w:tc>
        <w:tc>
          <w:tcPr>
            <w:tcW w:w="6094" w:type="dxa"/>
            <w:vMerge/>
            <w:tcBorders>
              <w:bottom w:val="single" w:sz="4" w:space="0" w:color="000000"/>
            </w:tcBorders>
            <w:shd w:val="clear" w:color="auto" w:fill="auto"/>
            <w:vAlign w:val="center"/>
          </w:tcPr>
          <w:p w14:paraId="44C96EC3" w14:textId="77777777" w:rsidR="00097451" w:rsidRPr="00D548A1" w:rsidRDefault="00097451" w:rsidP="00114E27">
            <w:pPr>
              <w:jc w:val="both"/>
              <w:rPr>
                <w:rFonts w:eastAsia="Calibri"/>
                <w:sz w:val="22"/>
                <w:szCs w:val="22"/>
              </w:rPr>
            </w:pPr>
          </w:p>
        </w:tc>
      </w:tr>
      <w:tr w:rsidR="00097451" w:rsidRPr="00D548A1" w14:paraId="4EC153EE" w14:textId="77777777" w:rsidTr="00414D5A">
        <w:trPr>
          <w:jc w:val="center"/>
        </w:trPr>
        <w:tc>
          <w:tcPr>
            <w:tcW w:w="1376" w:type="dxa"/>
            <w:vMerge w:val="restart"/>
            <w:shd w:val="clear" w:color="auto" w:fill="auto"/>
            <w:vAlign w:val="center"/>
          </w:tcPr>
          <w:p w14:paraId="02C38986"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227F94A6"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K3V3-M</w:t>
            </w:r>
          </w:p>
        </w:tc>
        <w:tc>
          <w:tcPr>
            <w:tcW w:w="1560" w:type="dxa"/>
            <w:vMerge w:val="restart"/>
            <w:shd w:val="clear" w:color="auto" w:fill="auto"/>
            <w:vAlign w:val="center"/>
          </w:tcPr>
          <w:p w14:paraId="13767C47" w14:textId="77777777" w:rsidR="00097451" w:rsidRPr="00D548A1" w:rsidRDefault="00097451" w:rsidP="00114E27">
            <w:pPr>
              <w:jc w:val="center"/>
              <w:rPr>
                <w:rFonts w:eastAsia="Calibri"/>
                <w:sz w:val="22"/>
                <w:szCs w:val="22"/>
              </w:rPr>
            </w:pPr>
            <w:r w:rsidRPr="00D548A1">
              <w:rPr>
                <w:rFonts w:eastAsia="Calibri"/>
                <w:sz w:val="22"/>
                <w:szCs w:val="22"/>
              </w:rPr>
              <w:t>RB2</w:t>
            </w:r>
          </w:p>
        </w:tc>
        <w:tc>
          <w:tcPr>
            <w:tcW w:w="2063" w:type="dxa"/>
            <w:vMerge w:val="restart"/>
            <w:shd w:val="clear" w:color="auto" w:fill="auto"/>
            <w:vAlign w:val="center"/>
          </w:tcPr>
          <w:p w14:paraId="438A5D59" w14:textId="77777777" w:rsidR="00097451" w:rsidRPr="00D548A1" w:rsidRDefault="00097451" w:rsidP="00114E27">
            <w:pPr>
              <w:jc w:val="center"/>
              <w:rPr>
                <w:rFonts w:eastAsia="Calibri"/>
                <w:sz w:val="22"/>
                <w:szCs w:val="22"/>
              </w:rPr>
            </w:pPr>
            <w:r w:rsidRPr="00D548A1">
              <w:rPr>
                <w:rFonts w:eastAsia="Calibri"/>
                <w:sz w:val="22"/>
                <w:szCs w:val="22"/>
              </w:rPr>
              <w:t>AN4</w:t>
            </w:r>
          </w:p>
        </w:tc>
        <w:tc>
          <w:tcPr>
            <w:tcW w:w="1109" w:type="dxa"/>
            <w:vMerge w:val="restart"/>
            <w:shd w:val="clear" w:color="auto" w:fill="auto"/>
            <w:vAlign w:val="center"/>
          </w:tcPr>
          <w:p w14:paraId="2E2C09F5" w14:textId="77777777" w:rsidR="00097451" w:rsidRPr="00D548A1" w:rsidRDefault="00097451" w:rsidP="00114E27">
            <w:pPr>
              <w:jc w:val="center"/>
              <w:rPr>
                <w:rFonts w:eastAsia="Calibri"/>
                <w:sz w:val="22"/>
                <w:szCs w:val="22"/>
              </w:rPr>
            </w:pPr>
            <w:r w:rsidRPr="00D548A1">
              <w:rPr>
                <w:rFonts w:eastAsia="Calibri"/>
                <w:sz w:val="22"/>
                <w:szCs w:val="22"/>
              </w:rPr>
              <w:t>Ан. вх.</w:t>
            </w:r>
          </w:p>
        </w:tc>
        <w:tc>
          <w:tcPr>
            <w:tcW w:w="6094" w:type="dxa"/>
            <w:vMerge w:val="restart"/>
            <w:shd w:val="clear" w:color="auto" w:fill="auto"/>
            <w:vAlign w:val="center"/>
          </w:tcPr>
          <w:p w14:paraId="6A86C1AF" w14:textId="77777777" w:rsidR="00097451" w:rsidRPr="00D548A1" w:rsidRDefault="00097451" w:rsidP="00114E27">
            <w:pPr>
              <w:jc w:val="both"/>
              <w:rPr>
                <w:rFonts w:eastAsia="Calibri"/>
                <w:sz w:val="22"/>
                <w:szCs w:val="22"/>
              </w:rPr>
            </w:pPr>
            <w:r w:rsidRPr="00D548A1">
              <w:rPr>
                <w:rFonts w:eastAsia="Calibri"/>
                <w:sz w:val="22"/>
                <w:szCs w:val="22"/>
              </w:rPr>
              <w:t>Контроль напряжения питания 3,3 В.</w:t>
            </w:r>
          </w:p>
        </w:tc>
      </w:tr>
      <w:tr w:rsidR="00097451" w:rsidRPr="00D548A1" w14:paraId="17C009A8" w14:textId="77777777" w:rsidTr="00414D5A">
        <w:trPr>
          <w:jc w:val="center"/>
        </w:trPr>
        <w:tc>
          <w:tcPr>
            <w:tcW w:w="1376" w:type="dxa"/>
            <w:vMerge/>
            <w:shd w:val="clear" w:color="auto" w:fill="auto"/>
            <w:vAlign w:val="center"/>
          </w:tcPr>
          <w:p w14:paraId="69BDA6E1"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2BB7E247" w14:textId="77777777" w:rsidR="00097451" w:rsidRPr="00D548A1" w:rsidRDefault="00097451" w:rsidP="00097451">
            <w:pPr>
              <w:jc w:val="center"/>
              <w:rPr>
                <w:rFonts w:eastAsia="Calibri"/>
                <w:sz w:val="22"/>
                <w:szCs w:val="22"/>
              </w:rPr>
            </w:pPr>
            <w:r w:rsidRPr="00D548A1">
              <w:rPr>
                <w:rFonts w:eastAsia="Calibri"/>
                <w:b/>
                <w:i/>
                <w:sz w:val="22"/>
                <w:szCs w:val="22"/>
              </w:rPr>
              <w:t xml:space="preserve">S: </w:t>
            </w:r>
            <w:r w:rsidRPr="00D548A1">
              <w:rPr>
                <w:rFonts w:eastAsia="Calibri"/>
                <w:sz w:val="22"/>
                <w:szCs w:val="22"/>
              </w:rPr>
              <w:t>K3V3-S</w:t>
            </w:r>
          </w:p>
        </w:tc>
        <w:tc>
          <w:tcPr>
            <w:tcW w:w="1560" w:type="dxa"/>
            <w:vMerge/>
            <w:shd w:val="clear" w:color="auto" w:fill="auto"/>
            <w:vAlign w:val="center"/>
          </w:tcPr>
          <w:p w14:paraId="48707DC8" w14:textId="77777777" w:rsidR="00097451" w:rsidRPr="00D548A1" w:rsidRDefault="00097451" w:rsidP="00114E27">
            <w:pPr>
              <w:jc w:val="center"/>
              <w:rPr>
                <w:rFonts w:eastAsia="Calibri"/>
                <w:sz w:val="22"/>
                <w:szCs w:val="22"/>
              </w:rPr>
            </w:pPr>
          </w:p>
        </w:tc>
        <w:tc>
          <w:tcPr>
            <w:tcW w:w="2063" w:type="dxa"/>
            <w:vMerge/>
            <w:shd w:val="clear" w:color="auto" w:fill="auto"/>
            <w:vAlign w:val="center"/>
          </w:tcPr>
          <w:p w14:paraId="1E964025" w14:textId="77777777" w:rsidR="00097451" w:rsidRPr="00D548A1" w:rsidRDefault="00097451" w:rsidP="00114E27">
            <w:pPr>
              <w:jc w:val="center"/>
              <w:rPr>
                <w:rFonts w:eastAsia="Calibri"/>
                <w:sz w:val="22"/>
                <w:szCs w:val="22"/>
              </w:rPr>
            </w:pPr>
          </w:p>
        </w:tc>
        <w:tc>
          <w:tcPr>
            <w:tcW w:w="1109" w:type="dxa"/>
            <w:vMerge/>
            <w:shd w:val="clear" w:color="auto" w:fill="auto"/>
            <w:vAlign w:val="center"/>
          </w:tcPr>
          <w:p w14:paraId="052780CB" w14:textId="77777777" w:rsidR="00097451" w:rsidRPr="00D548A1" w:rsidRDefault="00097451" w:rsidP="00114E27">
            <w:pPr>
              <w:jc w:val="center"/>
              <w:rPr>
                <w:rFonts w:eastAsia="Calibri"/>
                <w:sz w:val="22"/>
                <w:szCs w:val="22"/>
              </w:rPr>
            </w:pPr>
          </w:p>
        </w:tc>
        <w:tc>
          <w:tcPr>
            <w:tcW w:w="6094" w:type="dxa"/>
            <w:vMerge/>
            <w:shd w:val="clear" w:color="auto" w:fill="auto"/>
            <w:vAlign w:val="center"/>
          </w:tcPr>
          <w:p w14:paraId="5784ABCF" w14:textId="77777777" w:rsidR="00097451" w:rsidRPr="00D548A1" w:rsidRDefault="00097451" w:rsidP="00114E27">
            <w:pPr>
              <w:jc w:val="both"/>
              <w:rPr>
                <w:rFonts w:eastAsia="Calibri"/>
                <w:sz w:val="22"/>
                <w:szCs w:val="22"/>
              </w:rPr>
            </w:pPr>
          </w:p>
        </w:tc>
      </w:tr>
      <w:tr w:rsidR="00097451" w:rsidRPr="00D548A1" w14:paraId="1D95AD2E" w14:textId="77777777" w:rsidTr="00414D5A">
        <w:trPr>
          <w:jc w:val="center"/>
        </w:trPr>
        <w:tc>
          <w:tcPr>
            <w:tcW w:w="1376" w:type="dxa"/>
            <w:vMerge w:val="restart"/>
            <w:shd w:val="clear" w:color="auto" w:fill="auto"/>
            <w:vAlign w:val="center"/>
          </w:tcPr>
          <w:p w14:paraId="3D3F2342"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3A3881C7"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VREF-M</w:t>
            </w:r>
          </w:p>
        </w:tc>
        <w:tc>
          <w:tcPr>
            <w:tcW w:w="1560" w:type="dxa"/>
            <w:vMerge w:val="restart"/>
            <w:shd w:val="clear" w:color="auto" w:fill="auto"/>
            <w:vAlign w:val="center"/>
          </w:tcPr>
          <w:p w14:paraId="24D7913A" w14:textId="77777777" w:rsidR="00097451" w:rsidRPr="00D548A1" w:rsidRDefault="00097451" w:rsidP="00114E27">
            <w:pPr>
              <w:jc w:val="center"/>
              <w:rPr>
                <w:rFonts w:eastAsia="Calibri"/>
                <w:sz w:val="22"/>
                <w:szCs w:val="22"/>
              </w:rPr>
            </w:pPr>
            <w:r w:rsidRPr="00D548A1">
              <w:rPr>
                <w:rFonts w:eastAsia="Calibri"/>
                <w:sz w:val="22"/>
                <w:szCs w:val="22"/>
              </w:rPr>
              <w:t>RB3</w:t>
            </w:r>
          </w:p>
        </w:tc>
        <w:tc>
          <w:tcPr>
            <w:tcW w:w="2063" w:type="dxa"/>
            <w:vMerge w:val="restart"/>
            <w:shd w:val="clear" w:color="auto" w:fill="auto"/>
            <w:vAlign w:val="center"/>
          </w:tcPr>
          <w:p w14:paraId="7CEB210E" w14:textId="77777777" w:rsidR="00097451" w:rsidRPr="00D548A1" w:rsidRDefault="00097451" w:rsidP="00114E27">
            <w:pPr>
              <w:jc w:val="center"/>
              <w:rPr>
                <w:rFonts w:eastAsia="Calibri"/>
                <w:sz w:val="22"/>
                <w:szCs w:val="22"/>
              </w:rPr>
            </w:pPr>
          </w:p>
        </w:tc>
        <w:tc>
          <w:tcPr>
            <w:tcW w:w="1109" w:type="dxa"/>
            <w:vMerge w:val="restart"/>
            <w:shd w:val="clear" w:color="auto" w:fill="auto"/>
            <w:vAlign w:val="center"/>
          </w:tcPr>
          <w:p w14:paraId="635FFEC2" w14:textId="77777777" w:rsidR="00097451" w:rsidRPr="00D548A1" w:rsidRDefault="00097451" w:rsidP="00114E27">
            <w:pPr>
              <w:jc w:val="center"/>
              <w:rPr>
                <w:rFonts w:eastAsia="Calibri"/>
                <w:sz w:val="22"/>
                <w:szCs w:val="22"/>
              </w:rPr>
            </w:pPr>
          </w:p>
        </w:tc>
        <w:tc>
          <w:tcPr>
            <w:tcW w:w="6094" w:type="dxa"/>
            <w:vMerge w:val="restart"/>
            <w:shd w:val="clear" w:color="auto" w:fill="auto"/>
            <w:vAlign w:val="center"/>
          </w:tcPr>
          <w:p w14:paraId="74BD4F3C" w14:textId="77777777" w:rsidR="00097451" w:rsidRPr="00D548A1" w:rsidRDefault="00097451" w:rsidP="00114E27">
            <w:pPr>
              <w:jc w:val="both"/>
              <w:rPr>
                <w:rFonts w:eastAsia="Calibri"/>
                <w:sz w:val="22"/>
                <w:szCs w:val="22"/>
              </w:rPr>
            </w:pPr>
            <w:r w:rsidRPr="00D548A1">
              <w:rPr>
                <w:rFonts w:eastAsia="Calibri"/>
                <w:sz w:val="22"/>
                <w:szCs w:val="22"/>
              </w:rPr>
              <w:t>Напряжение источника опорного напряжения АЦП.</w:t>
            </w:r>
          </w:p>
        </w:tc>
      </w:tr>
      <w:tr w:rsidR="00097451" w:rsidRPr="00D548A1" w14:paraId="04B73F55" w14:textId="77777777" w:rsidTr="00414D5A">
        <w:trPr>
          <w:jc w:val="center"/>
        </w:trPr>
        <w:tc>
          <w:tcPr>
            <w:tcW w:w="1376" w:type="dxa"/>
            <w:vMerge/>
            <w:tcBorders>
              <w:bottom w:val="single" w:sz="4" w:space="0" w:color="000000"/>
            </w:tcBorders>
            <w:shd w:val="clear" w:color="auto" w:fill="auto"/>
            <w:vAlign w:val="center"/>
          </w:tcPr>
          <w:p w14:paraId="12218545"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2B026D74" w14:textId="77777777" w:rsidR="00097451" w:rsidRPr="00D548A1" w:rsidRDefault="00097451" w:rsidP="00097451">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VREF-S</w:t>
            </w:r>
          </w:p>
        </w:tc>
        <w:tc>
          <w:tcPr>
            <w:tcW w:w="1560" w:type="dxa"/>
            <w:vMerge/>
            <w:tcBorders>
              <w:bottom w:val="single" w:sz="4" w:space="0" w:color="000000"/>
            </w:tcBorders>
            <w:shd w:val="clear" w:color="auto" w:fill="auto"/>
            <w:vAlign w:val="center"/>
          </w:tcPr>
          <w:p w14:paraId="172DB643" w14:textId="77777777" w:rsidR="00097451" w:rsidRPr="00D548A1" w:rsidRDefault="00097451" w:rsidP="00114E27">
            <w:pPr>
              <w:jc w:val="center"/>
              <w:rPr>
                <w:rFonts w:eastAsia="Calibri"/>
                <w:sz w:val="22"/>
                <w:szCs w:val="22"/>
              </w:rPr>
            </w:pPr>
          </w:p>
        </w:tc>
        <w:tc>
          <w:tcPr>
            <w:tcW w:w="2063" w:type="dxa"/>
            <w:vMerge/>
            <w:tcBorders>
              <w:bottom w:val="single" w:sz="4" w:space="0" w:color="000000"/>
            </w:tcBorders>
            <w:shd w:val="clear" w:color="auto" w:fill="auto"/>
            <w:vAlign w:val="center"/>
          </w:tcPr>
          <w:p w14:paraId="4FB5E7E1" w14:textId="77777777" w:rsidR="00097451" w:rsidRPr="00D548A1" w:rsidRDefault="00097451" w:rsidP="00114E27">
            <w:pPr>
              <w:jc w:val="center"/>
              <w:rPr>
                <w:rFonts w:eastAsia="Calibri"/>
                <w:sz w:val="22"/>
                <w:szCs w:val="22"/>
              </w:rPr>
            </w:pPr>
          </w:p>
        </w:tc>
        <w:tc>
          <w:tcPr>
            <w:tcW w:w="1109" w:type="dxa"/>
            <w:vMerge/>
            <w:tcBorders>
              <w:bottom w:val="single" w:sz="4" w:space="0" w:color="000000"/>
            </w:tcBorders>
            <w:shd w:val="clear" w:color="auto" w:fill="auto"/>
            <w:vAlign w:val="center"/>
          </w:tcPr>
          <w:p w14:paraId="108D7DC8" w14:textId="77777777" w:rsidR="00097451" w:rsidRPr="00D548A1" w:rsidRDefault="00097451" w:rsidP="00114E27">
            <w:pPr>
              <w:jc w:val="center"/>
              <w:rPr>
                <w:rFonts w:eastAsia="Calibri"/>
                <w:sz w:val="22"/>
                <w:szCs w:val="22"/>
              </w:rPr>
            </w:pPr>
          </w:p>
        </w:tc>
        <w:tc>
          <w:tcPr>
            <w:tcW w:w="6094" w:type="dxa"/>
            <w:vMerge/>
            <w:tcBorders>
              <w:bottom w:val="single" w:sz="4" w:space="0" w:color="000000"/>
            </w:tcBorders>
            <w:shd w:val="clear" w:color="auto" w:fill="auto"/>
            <w:vAlign w:val="center"/>
          </w:tcPr>
          <w:p w14:paraId="1F1F095F" w14:textId="77777777" w:rsidR="00097451" w:rsidRPr="00D548A1" w:rsidRDefault="00097451" w:rsidP="00114E27">
            <w:pPr>
              <w:jc w:val="both"/>
              <w:rPr>
                <w:rFonts w:eastAsia="Calibri"/>
                <w:sz w:val="22"/>
                <w:szCs w:val="22"/>
              </w:rPr>
            </w:pPr>
          </w:p>
        </w:tc>
      </w:tr>
      <w:tr w:rsidR="00097451" w:rsidRPr="00D548A1" w14:paraId="4044D08C" w14:textId="77777777" w:rsidTr="00414D5A">
        <w:trPr>
          <w:jc w:val="center"/>
        </w:trPr>
        <w:tc>
          <w:tcPr>
            <w:tcW w:w="1376" w:type="dxa"/>
            <w:vMerge w:val="restart"/>
            <w:shd w:val="clear" w:color="auto" w:fill="auto"/>
            <w:vAlign w:val="center"/>
          </w:tcPr>
          <w:p w14:paraId="05054DBD"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3784056E"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3V3-M</w:t>
            </w:r>
          </w:p>
        </w:tc>
        <w:tc>
          <w:tcPr>
            <w:tcW w:w="1560" w:type="dxa"/>
            <w:vMerge w:val="restart"/>
            <w:shd w:val="clear" w:color="auto" w:fill="auto"/>
            <w:vAlign w:val="center"/>
          </w:tcPr>
          <w:p w14:paraId="5ED12886" w14:textId="77777777" w:rsidR="00097451" w:rsidRPr="00D548A1" w:rsidRDefault="00097451" w:rsidP="00114E27">
            <w:pPr>
              <w:jc w:val="center"/>
              <w:rPr>
                <w:rFonts w:eastAsia="Calibri"/>
                <w:sz w:val="22"/>
                <w:szCs w:val="22"/>
              </w:rPr>
            </w:pPr>
            <w:r w:rsidRPr="00D548A1">
              <w:rPr>
                <w:rFonts w:eastAsia="Calibri"/>
                <w:sz w:val="22"/>
                <w:szCs w:val="22"/>
              </w:rPr>
              <w:t>RF9</w:t>
            </w:r>
          </w:p>
        </w:tc>
        <w:tc>
          <w:tcPr>
            <w:tcW w:w="2063" w:type="dxa"/>
            <w:vMerge w:val="restart"/>
            <w:shd w:val="clear" w:color="auto" w:fill="auto"/>
            <w:vAlign w:val="center"/>
          </w:tcPr>
          <w:p w14:paraId="190C752C" w14:textId="77777777" w:rsidR="00097451" w:rsidRPr="00D548A1" w:rsidRDefault="00097451" w:rsidP="00114E27">
            <w:pPr>
              <w:jc w:val="center"/>
              <w:rPr>
                <w:rFonts w:eastAsia="Calibri"/>
                <w:sz w:val="22"/>
                <w:szCs w:val="22"/>
              </w:rPr>
            </w:pPr>
          </w:p>
        </w:tc>
        <w:tc>
          <w:tcPr>
            <w:tcW w:w="1109" w:type="dxa"/>
            <w:vMerge w:val="restart"/>
            <w:shd w:val="clear" w:color="auto" w:fill="auto"/>
            <w:vAlign w:val="center"/>
          </w:tcPr>
          <w:p w14:paraId="0DF7E052" w14:textId="77777777" w:rsidR="00097451" w:rsidRPr="00D548A1" w:rsidRDefault="00097451" w:rsidP="00114E27">
            <w:pPr>
              <w:jc w:val="center"/>
              <w:rPr>
                <w:rFonts w:eastAsia="Calibri"/>
                <w:sz w:val="22"/>
                <w:szCs w:val="22"/>
              </w:rPr>
            </w:pPr>
          </w:p>
        </w:tc>
        <w:tc>
          <w:tcPr>
            <w:tcW w:w="6094" w:type="dxa"/>
            <w:vMerge w:val="restart"/>
            <w:shd w:val="clear" w:color="auto" w:fill="auto"/>
            <w:vAlign w:val="center"/>
          </w:tcPr>
          <w:p w14:paraId="79655A44" w14:textId="77777777" w:rsidR="00097451" w:rsidRPr="00D548A1" w:rsidRDefault="00097451" w:rsidP="00114E27">
            <w:pPr>
              <w:jc w:val="both"/>
              <w:rPr>
                <w:rFonts w:eastAsia="Calibri"/>
                <w:sz w:val="22"/>
                <w:szCs w:val="22"/>
              </w:rPr>
            </w:pPr>
            <w:r w:rsidRPr="00D548A1">
              <w:rPr>
                <w:rFonts w:eastAsia="Calibri"/>
                <w:sz w:val="22"/>
                <w:szCs w:val="22"/>
              </w:rPr>
              <w:t>Vdd – плюс питания МК.</w:t>
            </w:r>
          </w:p>
        </w:tc>
      </w:tr>
      <w:tr w:rsidR="00097451" w:rsidRPr="00D548A1" w14:paraId="24842D16" w14:textId="77777777" w:rsidTr="00414D5A">
        <w:trPr>
          <w:jc w:val="center"/>
        </w:trPr>
        <w:tc>
          <w:tcPr>
            <w:tcW w:w="1376" w:type="dxa"/>
            <w:vMerge/>
            <w:shd w:val="clear" w:color="auto" w:fill="auto"/>
            <w:vAlign w:val="center"/>
          </w:tcPr>
          <w:p w14:paraId="2B016FCA"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712A658E" w14:textId="77777777" w:rsidR="00097451" w:rsidRPr="00D548A1" w:rsidRDefault="00097451" w:rsidP="00097451">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3V3-S</w:t>
            </w:r>
          </w:p>
        </w:tc>
        <w:tc>
          <w:tcPr>
            <w:tcW w:w="1560" w:type="dxa"/>
            <w:vMerge/>
            <w:shd w:val="clear" w:color="auto" w:fill="auto"/>
            <w:vAlign w:val="center"/>
          </w:tcPr>
          <w:p w14:paraId="0286FC3D" w14:textId="77777777" w:rsidR="00097451" w:rsidRPr="00D548A1" w:rsidRDefault="00097451" w:rsidP="00114E27">
            <w:pPr>
              <w:jc w:val="center"/>
              <w:rPr>
                <w:rFonts w:eastAsia="Calibri"/>
                <w:sz w:val="22"/>
                <w:szCs w:val="22"/>
              </w:rPr>
            </w:pPr>
          </w:p>
        </w:tc>
        <w:tc>
          <w:tcPr>
            <w:tcW w:w="2063" w:type="dxa"/>
            <w:vMerge/>
            <w:shd w:val="clear" w:color="auto" w:fill="auto"/>
            <w:vAlign w:val="center"/>
          </w:tcPr>
          <w:p w14:paraId="0F87692F" w14:textId="77777777" w:rsidR="00097451" w:rsidRPr="00D548A1" w:rsidRDefault="00097451" w:rsidP="00114E27">
            <w:pPr>
              <w:jc w:val="center"/>
              <w:rPr>
                <w:rFonts w:eastAsia="Calibri"/>
                <w:sz w:val="22"/>
                <w:szCs w:val="22"/>
              </w:rPr>
            </w:pPr>
          </w:p>
        </w:tc>
        <w:tc>
          <w:tcPr>
            <w:tcW w:w="1109" w:type="dxa"/>
            <w:vMerge/>
            <w:shd w:val="clear" w:color="auto" w:fill="auto"/>
            <w:vAlign w:val="center"/>
          </w:tcPr>
          <w:p w14:paraId="58DAEC51" w14:textId="77777777" w:rsidR="00097451" w:rsidRPr="00D548A1" w:rsidRDefault="00097451" w:rsidP="00114E27">
            <w:pPr>
              <w:jc w:val="center"/>
              <w:rPr>
                <w:rFonts w:eastAsia="Calibri"/>
                <w:sz w:val="22"/>
                <w:szCs w:val="22"/>
              </w:rPr>
            </w:pPr>
          </w:p>
        </w:tc>
        <w:tc>
          <w:tcPr>
            <w:tcW w:w="6094" w:type="dxa"/>
            <w:vMerge/>
            <w:shd w:val="clear" w:color="auto" w:fill="auto"/>
            <w:vAlign w:val="center"/>
          </w:tcPr>
          <w:p w14:paraId="61A8D1C4" w14:textId="77777777" w:rsidR="00097451" w:rsidRPr="00D548A1" w:rsidRDefault="00097451" w:rsidP="00114E27">
            <w:pPr>
              <w:jc w:val="both"/>
              <w:rPr>
                <w:rFonts w:eastAsia="Calibri"/>
                <w:sz w:val="22"/>
                <w:szCs w:val="22"/>
              </w:rPr>
            </w:pPr>
          </w:p>
        </w:tc>
      </w:tr>
      <w:tr w:rsidR="00097451" w:rsidRPr="00D548A1" w14:paraId="7F670772" w14:textId="77777777" w:rsidTr="00414D5A">
        <w:trPr>
          <w:jc w:val="center"/>
        </w:trPr>
        <w:tc>
          <w:tcPr>
            <w:tcW w:w="1376" w:type="dxa"/>
            <w:vMerge w:val="restart"/>
            <w:shd w:val="clear" w:color="auto" w:fill="auto"/>
            <w:vAlign w:val="center"/>
          </w:tcPr>
          <w:p w14:paraId="7DC27982"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28BC6C3C"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VREF-M</w:t>
            </w:r>
          </w:p>
        </w:tc>
        <w:tc>
          <w:tcPr>
            <w:tcW w:w="1560" w:type="dxa"/>
            <w:vMerge w:val="restart"/>
            <w:shd w:val="clear" w:color="auto" w:fill="auto"/>
            <w:vAlign w:val="center"/>
          </w:tcPr>
          <w:p w14:paraId="5F9104F3" w14:textId="77777777" w:rsidR="00097451" w:rsidRPr="00D548A1" w:rsidRDefault="00097451" w:rsidP="00114E27">
            <w:pPr>
              <w:jc w:val="center"/>
              <w:rPr>
                <w:rFonts w:eastAsia="Calibri"/>
                <w:sz w:val="22"/>
                <w:szCs w:val="22"/>
              </w:rPr>
            </w:pPr>
            <w:r w:rsidRPr="00D548A1">
              <w:rPr>
                <w:rFonts w:eastAsia="Calibri"/>
                <w:sz w:val="22"/>
                <w:szCs w:val="22"/>
              </w:rPr>
              <w:t>RF10</w:t>
            </w:r>
          </w:p>
        </w:tc>
        <w:tc>
          <w:tcPr>
            <w:tcW w:w="2063" w:type="dxa"/>
            <w:vMerge w:val="restart"/>
            <w:shd w:val="clear" w:color="auto" w:fill="auto"/>
            <w:vAlign w:val="center"/>
          </w:tcPr>
          <w:p w14:paraId="5977BF3C" w14:textId="77777777" w:rsidR="00097451" w:rsidRPr="00D548A1" w:rsidRDefault="00097451" w:rsidP="00114E27">
            <w:pPr>
              <w:jc w:val="center"/>
              <w:rPr>
                <w:rFonts w:eastAsia="Calibri"/>
                <w:sz w:val="22"/>
                <w:szCs w:val="22"/>
              </w:rPr>
            </w:pPr>
          </w:p>
        </w:tc>
        <w:tc>
          <w:tcPr>
            <w:tcW w:w="1109" w:type="dxa"/>
            <w:vMerge w:val="restart"/>
            <w:shd w:val="clear" w:color="auto" w:fill="auto"/>
            <w:vAlign w:val="center"/>
          </w:tcPr>
          <w:p w14:paraId="61F03C48" w14:textId="77777777" w:rsidR="00097451" w:rsidRPr="00D548A1" w:rsidRDefault="00097451" w:rsidP="00114E27">
            <w:pPr>
              <w:jc w:val="center"/>
              <w:rPr>
                <w:rFonts w:eastAsia="Calibri"/>
                <w:sz w:val="22"/>
                <w:szCs w:val="22"/>
              </w:rPr>
            </w:pPr>
          </w:p>
        </w:tc>
        <w:tc>
          <w:tcPr>
            <w:tcW w:w="6094" w:type="dxa"/>
            <w:vMerge w:val="restart"/>
            <w:shd w:val="clear" w:color="auto" w:fill="auto"/>
            <w:vAlign w:val="center"/>
          </w:tcPr>
          <w:p w14:paraId="58458E0A" w14:textId="77777777" w:rsidR="00097451" w:rsidRPr="00D548A1" w:rsidRDefault="00097451" w:rsidP="00114E27">
            <w:pPr>
              <w:jc w:val="both"/>
              <w:rPr>
                <w:rFonts w:eastAsia="Calibri"/>
                <w:sz w:val="22"/>
                <w:szCs w:val="22"/>
              </w:rPr>
            </w:pPr>
            <w:r w:rsidRPr="00D548A1">
              <w:rPr>
                <w:rFonts w:eastAsia="Calibri"/>
                <w:sz w:val="22"/>
                <w:szCs w:val="22"/>
              </w:rPr>
              <w:t>Напряжение источника опорного напряжения АЦП.</w:t>
            </w:r>
          </w:p>
        </w:tc>
      </w:tr>
      <w:tr w:rsidR="00097451" w:rsidRPr="00D548A1" w14:paraId="132CD69E" w14:textId="77777777" w:rsidTr="00414D5A">
        <w:trPr>
          <w:trHeight w:val="522"/>
          <w:jc w:val="center"/>
        </w:trPr>
        <w:tc>
          <w:tcPr>
            <w:tcW w:w="1376" w:type="dxa"/>
            <w:vMerge/>
            <w:tcBorders>
              <w:bottom w:val="single" w:sz="4" w:space="0" w:color="000000"/>
            </w:tcBorders>
            <w:shd w:val="clear" w:color="auto" w:fill="auto"/>
            <w:vAlign w:val="center"/>
          </w:tcPr>
          <w:p w14:paraId="2E959D3F"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3CBE450A" w14:textId="77777777" w:rsidR="00097451" w:rsidRPr="00D548A1" w:rsidRDefault="00097451" w:rsidP="00097451">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VREF-S</w:t>
            </w:r>
          </w:p>
        </w:tc>
        <w:tc>
          <w:tcPr>
            <w:tcW w:w="1560" w:type="dxa"/>
            <w:vMerge/>
            <w:tcBorders>
              <w:bottom w:val="single" w:sz="4" w:space="0" w:color="000000"/>
            </w:tcBorders>
            <w:shd w:val="clear" w:color="auto" w:fill="auto"/>
            <w:vAlign w:val="center"/>
          </w:tcPr>
          <w:p w14:paraId="6A6B7196" w14:textId="77777777" w:rsidR="00097451" w:rsidRPr="00D548A1" w:rsidRDefault="00097451" w:rsidP="00114E27">
            <w:pPr>
              <w:jc w:val="center"/>
              <w:rPr>
                <w:rFonts w:eastAsia="Calibri"/>
                <w:sz w:val="22"/>
                <w:szCs w:val="22"/>
              </w:rPr>
            </w:pPr>
          </w:p>
        </w:tc>
        <w:tc>
          <w:tcPr>
            <w:tcW w:w="2063" w:type="dxa"/>
            <w:vMerge/>
            <w:tcBorders>
              <w:bottom w:val="single" w:sz="4" w:space="0" w:color="000000"/>
            </w:tcBorders>
            <w:shd w:val="clear" w:color="auto" w:fill="auto"/>
            <w:vAlign w:val="center"/>
          </w:tcPr>
          <w:p w14:paraId="36F18958" w14:textId="77777777" w:rsidR="00097451" w:rsidRPr="00D548A1" w:rsidRDefault="00097451" w:rsidP="00114E27">
            <w:pPr>
              <w:jc w:val="center"/>
              <w:rPr>
                <w:rFonts w:eastAsia="Calibri"/>
                <w:sz w:val="22"/>
                <w:szCs w:val="22"/>
              </w:rPr>
            </w:pPr>
          </w:p>
        </w:tc>
        <w:tc>
          <w:tcPr>
            <w:tcW w:w="1109" w:type="dxa"/>
            <w:vMerge/>
            <w:tcBorders>
              <w:bottom w:val="single" w:sz="4" w:space="0" w:color="000000"/>
            </w:tcBorders>
            <w:shd w:val="clear" w:color="auto" w:fill="auto"/>
            <w:vAlign w:val="center"/>
          </w:tcPr>
          <w:p w14:paraId="6B2EC67D" w14:textId="77777777" w:rsidR="00097451" w:rsidRPr="00D548A1" w:rsidRDefault="00097451" w:rsidP="00114E27">
            <w:pPr>
              <w:jc w:val="center"/>
              <w:rPr>
                <w:rFonts w:eastAsia="Calibri"/>
                <w:sz w:val="22"/>
                <w:szCs w:val="22"/>
              </w:rPr>
            </w:pPr>
          </w:p>
        </w:tc>
        <w:tc>
          <w:tcPr>
            <w:tcW w:w="6094" w:type="dxa"/>
            <w:vMerge/>
            <w:tcBorders>
              <w:bottom w:val="single" w:sz="4" w:space="0" w:color="000000"/>
            </w:tcBorders>
            <w:shd w:val="clear" w:color="auto" w:fill="auto"/>
            <w:vAlign w:val="center"/>
          </w:tcPr>
          <w:p w14:paraId="7C819B39" w14:textId="77777777" w:rsidR="00097451" w:rsidRPr="00D548A1" w:rsidRDefault="00097451" w:rsidP="00114E27">
            <w:pPr>
              <w:jc w:val="both"/>
              <w:rPr>
                <w:rFonts w:eastAsia="Calibri"/>
                <w:sz w:val="22"/>
                <w:szCs w:val="22"/>
              </w:rPr>
            </w:pPr>
          </w:p>
        </w:tc>
      </w:tr>
      <w:tr w:rsidR="00097451" w:rsidRPr="00D548A1" w14:paraId="7F23DC1B" w14:textId="77777777" w:rsidTr="00414D5A">
        <w:trPr>
          <w:jc w:val="center"/>
        </w:trPr>
        <w:tc>
          <w:tcPr>
            <w:tcW w:w="1376" w:type="dxa"/>
            <w:vMerge w:val="restart"/>
            <w:shd w:val="clear" w:color="auto" w:fill="auto"/>
            <w:vAlign w:val="center"/>
          </w:tcPr>
          <w:p w14:paraId="3A321715"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2EAC5680"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3V3-M</w:t>
            </w:r>
          </w:p>
        </w:tc>
        <w:tc>
          <w:tcPr>
            <w:tcW w:w="1560" w:type="dxa"/>
            <w:tcBorders>
              <w:bottom w:val="single" w:sz="4" w:space="0" w:color="000000"/>
            </w:tcBorders>
            <w:shd w:val="clear" w:color="auto" w:fill="auto"/>
            <w:vAlign w:val="center"/>
          </w:tcPr>
          <w:p w14:paraId="247F261F" w14:textId="77777777" w:rsidR="00097451" w:rsidRPr="00D548A1" w:rsidRDefault="00097451" w:rsidP="00114E27">
            <w:pPr>
              <w:jc w:val="center"/>
              <w:rPr>
                <w:rFonts w:eastAsia="Calibri"/>
                <w:sz w:val="22"/>
                <w:szCs w:val="22"/>
              </w:rPr>
            </w:pPr>
          </w:p>
        </w:tc>
        <w:tc>
          <w:tcPr>
            <w:tcW w:w="3172" w:type="dxa"/>
            <w:gridSpan w:val="2"/>
            <w:vMerge w:val="restart"/>
            <w:shd w:val="clear" w:color="auto" w:fill="auto"/>
            <w:vAlign w:val="center"/>
          </w:tcPr>
          <w:p w14:paraId="3CE640E3" w14:textId="77777777" w:rsidR="00097451" w:rsidRPr="00D548A1" w:rsidRDefault="00097451" w:rsidP="00114E27">
            <w:pPr>
              <w:jc w:val="center"/>
              <w:rPr>
                <w:rFonts w:eastAsia="Calibri"/>
                <w:sz w:val="22"/>
                <w:szCs w:val="22"/>
              </w:rPr>
            </w:pPr>
          </w:p>
        </w:tc>
        <w:tc>
          <w:tcPr>
            <w:tcW w:w="6094" w:type="dxa"/>
            <w:vMerge w:val="restart"/>
            <w:shd w:val="clear" w:color="auto" w:fill="auto"/>
            <w:vAlign w:val="center"/>
          </w:tcPr>
          <w:p w14:paraId="68542532" w14:textId="77777777" w:rsidR="00097451" w:rsidRPr="00D548A1" w:rsidRDefault="00097451" w:rsidP="00B310B5">
            <w:pPr>
              <w:jc w:val="both"/>
              <w:rPr>
                <w:rFonts w:eastAsia="Calibri"/>
                <w:sz w:val="22"/>
                <w:szCs w:val="22"/>
              </w:rPr>
            </w:pPr>
            <w:r w:rsidRPr="00D548A1">
              <w:rPr>
                <w:rFonts w:eastAsia="Calibri"/>
                <w:sz w:val="22"/>
                <w:szCs w:val="22"/>
              </w:rPr>
              <w:t>Vdd – Плюс питания МК-Master.</w:t>
            </w:r>
          </w:p>
        </w:tc>
      </w:tr>
      <w:tr w:rsidR="00097451" w:rsidRPr="00D548A1" w14:paraId="0373B81A" w14:textId="77777777" w:rsidTr="00414D5A">
        <w:trPr>
          <w:jc w:val="center"/>
        </w:trPr>
        <w:tc>
          <w:tcPr>
            <w:tcW w:w="1376" w:type="dxa"/>
            <w:vMerge/>
            <w:tcBorders>
              <w:bottom w:val="single" w:sz="4" w:space="0" w:color="000000"/>
            </w:tcBorders>
            <w:shd w:val="clear" w:color="auto" w:fill="auto"/>
            <w:vAlign w:val="center"/>
          </w:tcPr>
          <w:p w14:paraId="1DBFFC0F" w14:textId="77777777" w:rsidR="00097451" w:rsidRPr="00D548A1" w:rsidRDefault="00097451" w:rsidP="00B57AD1">
            <w:pPr>
              <w:pStyle w:val="afff1"/>
              <w:numPr>
                <w:ilvl w:val="0"/>
                <w:numId w:val="28"/>
              </w:numPr>
              <w:contextualSpacing w:val="0"/>
              <w:jc w:val="both"/>
              <w:rPr>
                <w:rFonts w:eastAsia="Calibri"/>
                <w:sz w:val="22"/>
                <w:szCs w:val="22"/>
              </w:rPr>
            </w:pPr>
          </w:p>
        </w:tc>
        <w:tc>
          <w:tcPr>
            <w:tcW w:w="2394" w:type="dxa"/>
            <w:tcBorders>
              <w:bottom w:val="single" w:sz="4" w:space="0" w:color="000000"/>
            </w:tcBorders>
            <w:shd w:val="clear" w:color="auto" w:fill="auto"/>
            <w:vAlign w:val="center"/>
          </w:tcPr>
          <w:p w14:paraId="693595DA" w14:textId="77777777" w:rsidR="00097451" w:rsidRPr="00D548A1" w:rsidRDefault="00097451" w:rsidP="00097451">
            <w:pPr>
              <w:jc w:val="center"/>
              <w:rPr>
                <w:rFonts w:eastAsia="Calibri"/>
                <w:sz w:val="22"/>
                <w:szCs w:val="22"/>
              </w:rPr>
            </w:pPr>
            <w:r w:rsidRPr="00D548A1">
              <w:rPr>
                <w:rFonts w:eastAsia="Calibri"/>
                <w:b/>
                <w:i/>
                <w:sz w:val="22"/>
                <w:szCs w:val="22"/>
              </w:rPr>
              <w:t xml:space="preserve">S: </w:t>
            </w:r>
            <w:r w:rsidRPr="00D548A1">
              <w:rPr>
                <w:rFonts w:eastAsia="Calibri"/>
                <w:sz w:val="22"/>
                <w:szCs w:val="22"/>
              </w:rPr>
              <w:t>3V3-S</w:t>
            </w:r>
          </w:p>
        </w:tc>
        <w:tc>
          <w:tcPr>
            <w:tcW w:w="1560" w:type="dxa"/>
            <w:tcBorders>
              <w:bottom w:val="single" w:sz="4" w:space="0" w:color="000000"/>
            </w:tcBorders>
            <w:shd w:val="clear" w:color="auto" w:fill="auto"/>
            <w:vAlign w:val="center"/>
          </w:tcPr>
          <w:p w14:paraId="47C2B432" w14:textId="77777777" w:rsidR="00097451" w:rsidRPr="00D548A1" w:rsidRDefault="00097451" w:rsidP="00114E27">
            <w:pPr>
              <w:jc w:val="center"/>
              <w:rPr>
                <w:rFonts w:eastAsia="Calibri"/>
                <w:sz w:val="22"/>
                <w:szCs w:val="22"/>
              </w:rPr>
            </w:pPr>
          </w:p>
        </w:tc>
        <w:tc>
          <w:tcPr>
            <w:tcW w:w="3172" w:type="dxa"/>
            <w:gridSpan w:val="2"/>
            <w:vMerge/>
            <w:tcBorders>
              <w:bottom w:val="single" w:sz="4" w:space="0" w:color="000000"/>
            </w:tcBorders>
            <w:shd w:val="clear" w:color="auto" w:fill="auto"/>
            <w:vAlign w:val="center"/>
          </w:tcPr>
          <w:p w14:paraId="1387C080" w14:textId="77777777" w:rsidR="00097451" w:rsidRPr="00D548A1" w:rsidRDefault="00097451" w:rsidP="00114E27">
            <w:pPr>
              <w:jc w:val="center"/>
              <w:rPr>
                <w:rFonts w:eastAsia="Calibri"/>
                <w:sz w:val="22"/>
                <w:szCs w:val="22"/>
              </w:rPr>
            </w:pPr>
          </w:p>
        </w:tc>
        <w:tc>
          <w:tcPr>
            <w:tcW w:w="6094" w:type="dxa"/>
            <w:vMerge/>
            <w:tcBorders>
              <w:bottom w:val="single" w:sz="4" w:space="0" w:color="000000"/>
            </w:tcBorders>
            <w:shd w:val="clear" w:color="auto" w:fill="auto"/>
            <w:vAlign w:val="center"/>
          </w:tcPr>
          <w:p w14:paraId="59F0BC46" w14:textId="77777777" w:rsidR="00097451" w:rsidRPr="00D548A1" w:rsidRDefault="00097451" w:rsidP="00114E27">
            <w:pPr>
              <w:jc w:val="both"/>
              <w:rPr>
                <w:rFonts w:eastAsia="Calibri"/>
                <w:sz w:val="22"/>
                <w:szCs w:val="22"/>
              </w:rPr>
            </w:pPr>
          </w:p>
        </w:tc>
      </w:tr>
      <w:tr w:rsidR="00097451" w:rsidRPr="00D548A1" w14:paraId="0454A5B1" w14:textId="77777777" w:rsidTr="00414D5A">
        <w:trPr>
          <w:jc w:val="center"/>
        </w:trPr>
        <w:tc>
          <w:tcPr>
            <w:tcW w:w="1376" w:type="dxa"/>
            <w:tcBorders>
              <w:bottom w:val="single" w:sz="4" w:space="0" w:color="000000"/>
            </w:tcBorders>
            <w:shd w:val="clear" w:color="auto" w:fill="auto"/>
            <w:vAlign w:val="center"/>
          </w:tcPr>
          <w:p w14:paraId="096A7BCA"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551BACA7" w14:textId="77777777" w:rsidR="00097451" w:rsidRPr="00D548A1" w:rsidRDefault="00097451" w:rsidP="00114E27">
            <w:pPr>
              <w:jc w:val="center"/>
              <w:rPr>
                <w:rFonts w:eastAsia="Calibri"/>
                <w:sz w:val="22"/>
                <w:szCs w:val="22"/>
              </w:rPr>
            </w:pPr>
            <w:r w:rsidRPr="00D548A1">
              <w:rPr>
                <w:rFonts w:eastAsia="Calibri"/>
                <w:sz w:val="22"/>
                <w:szCs w:val="22"/>
              </w:rPr>
              <w:t>GND</w:t>
            </w:r>
          </w:p>
        </w:tc>
        <w:tc>
          <w:tcPr>
            <w:tcW w:w="1560" w:type="dxa"/>
            <w:tcBorders>
              <w:bottom w:val="single" w:sz="4" w:space="0" w:color="000000"/>
            </w:tcBorders>
            <w:shd w:val="clear" w:color="auto" w:fill="auto"/>
            <w:vAlign w:val="center"/>
          </w:tcPr>
          <w:p w14:paraId="21BB6C52" w14:textId="77777777" w:rsidR="00097451" w:rsidRPr="00D548A1" w:rsidRDefault="00097451" w:rsidP="00114E27">
            <w:pPr>
              <w:jc w:val="center"/>
              <w:rPr>
                <w:rFonts w:eastAsia="Calibri"/>
                <w:sz w:val="22"/>
                <w:szCs w:val="22"/>
              </w:rPr>
            </w:pPr>
          </w:p>
        </w:tc>
        <w:tc>
          <w:tcPr>
            <w:tcW w:w="2063" w:type="dxa"/>
            <w:tcBorders>
              <w:bottom w:val="single" w:sz="4" w:space="0" w:color="000000"/>
            </w:tcBorders>
            <w:shd w:val="clear" w:color="auto" w:fill="auto"/>
            <w:vAlign w:val="center"/>
          </w:tcPr>
          <w:p w14:paraId="2E373D9D" w14:textId="77777777" w:rsidR="00097451" w:rsidRPr="00D548A1" w:rsidRDefault="00097451" w:rsidP="00114E27">
            <w:pPr>
              <w:jc w:val="center"/>
              <w:rPr>
                <w:rFonts w:eastAsia="Calibri"/>
                <w:sz w:val="22"/>
                <w:szCs w:val="22"/>
              </w:rPr>
            </w:pPr>
          </w:p>
        </w:tc>
        <w:tc>
          <w:tcPr>
            <w:tcW w:w="1109" w:type="dxa"/>
            <w:tcBorders>
              <w:bottom w:val="single" w:sz="4" w:space="0" w:color="000000"/>
            </w:tcBorders>
            <w:shd w:val="clear" w:color="auto" w:fill="auto"/>
            <w:vAlign w:val="center"/>
          </w:tcPr>
          <w:p w14:paraId="18436FE0" w14:textId="77777777" w:rsidR="00097451" w:rsidRPr="00D548A1" w:rsidRDefault="00097451" w:rsidP="00114E27">
            <w:pPr>
              <w:jc w:val="center"/>
              <w:rPr>
                <w:rFonts w:eastAsia="Calibri"/>
                <w:sz w:val="22"/>
                <w:szCs w:val="22"/>
              </w:rPr>
            </w:pPr>
          </w:p>
        </w:tc>
        <w:tc>
          <w:tcPr>
            <w:tcW w:w="6094" w:type="dxa"/>
            <w:tcBorders>
              <w:bottom w:val="single" w:sz="4" w:space="0" w:color="000000"/>
            </w:tcBorders>
            <w:shd w:val="clear" w:color="auto" w:fill="auto"/>
            <w:vAlign w:val="center"/>
          </w:tcPr>
          <w:p w14:paraId="6E27B4EC" w14:textId="77777777" w:rsidR="00097451" w:rsidRPr="00D548A1" w:rsidRDefault="00097451" w:rsidP="00114E27">
            <w:pPr>
              <w:jc w:val="both"/>
              <w:rPr>
                <w:rFonts w:eastAsia="Calibri"/>
                <w:sz w:val="22"/>
                <w:szCs w:val="22"/>
              </w:rPr>
            </w:pPr>
            <w:r w:rsidRPr="00D548A1">
              <w:rPr>
                <w:rFonts w:eastAsia="Calibri"/>
                <w:sz w:val="22"/>
                <w:szCs w:val="22"/>
              </w:rPr>
              <w:t>Vss – «Земля», минус питания МК.</w:t>
            </w:r>
          </w:p>
        </w:tc>
      </w:tr>
      <w:tr w:rsidR="00097451" w:rsidRPr="00D548A1" w14:paraId="30D0FE65" w14:textId="77777777" w:rsidTr="00414D5A">
        <w:trPr>
          <w:jc w:val="center"/>
        </w:trPr>
        <w:tc>
          <w:tcPr>
            <w:tcW w:w="1376" w:type="dxa"/>
            <w:vMerge w:val="restart"/>
            <w:shd w:val="clear" w:color="auto" w:fill="auto"/>
            <w:vAlign w:val="center"/>
          </w:tcPr>
          <w:p w14:paraId="3E6536C4"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4BF2D146"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KREF-S</w:t>
            </w:r>
          </w:p>
        </w:tc>
        <w:tc>
          <w:tcPr>
            <w:tcW w:w="1560" w:type="dxa"/>
            <w:vMerge w:val="restart"/>
            <w:shd w:val="clear" w:color="auto" w:fill="auto"/>
            <w:vAlign w:val="center"/>
          </w:tcPr>
          <w:p w14:paraId="3D533CA0" w14:textId="77777777" w:rsidR="00097451" w:rsidRPr="00D548A1" w:rsidRDefault="00097451" w:rsidP="00114E27">
            <w:pPr>
              <w:jc w:val="center"/>
              <w:rPr>
                <w:rFonts w:eastAsia="Calibri"/>
                <w:sz w:val="22"/>
                <w:szCs w:val="22"/>
              </w:rPr>
            </w:pPr>
            <w:r w:rsidRPr="00D548A1">
              <w:rPr>
                <w:rFonts w:eastAsia="Calibri"/>
                <w:sz w:val="22"/>
                <w:szCs w:val="22"/>
              </w:rPr>
              <w:t>RC0</w:t>
            </w:r>
          </w:p>
        </w:tc>
        <w:tc>
          <w:tcPr>
            <w:tcW w:w="2063" w:type="dxa"/>
            <w:vMerge w:val="restart"/>
            <w:shd w:val="clear" w:color="auto" w:fill="auto"/>
            <w:vAlign w:val="center"/>
          </w:tcPr>
          <w:p w14:paraId="3D49A9EE" w14:textId="77777777" w:rsidR="00097451" w:rsidRPr="00D548A1" w:rsidRDefault="00097451" w:rsidP="00114E27">
            <w:pPr>
              <w:jc w:val="center"/>
              <w:rPr>
                <w:rFonts w:eastAsia="Calibri"/>
                <w:sz w:val="22"/>
                <w:szCs w:val="22"/>
              </w:rPr>
            </w:pPr>
            <w:r w:rsidRPr="00D548A1">
              <w:rPr>
                <w:rFonts w:eastAsia="Calibri"/>
                <w:sz w:val="22"/>
                <w:szCs w:val="22"/>
              </w:rPr>
              <w:t>AN6</w:t>
            </w:r>
          </w:p>
        </w:tc>
        <w:tc>
          <w:tcPr>
            <w:tcW w:w="1109" w:type="dxa"/>
            <w:vMerge w:val="restart"/>
            <w:shd w:val="clear" w:color="auto" w:fill="auto"/>
            <w:vAlign w:val="center"/>
          </w:tcPr>
          <w:p w14:paraId="4E08E734" w14:textId="77777777" w:rsidR="00097451" w:rsidRPr="00D548A1" w:rsidRDefault="00097451" w:rsidP="00114E27">
            <w:pPr>
              <w:jc w:val="center"/>
              <w:rPr>
                <w:rFonts w:eastAsia="Calibri"/>
                <w:sz w:val="22"/>
                <w:szCs w:val="22"/>
              </w:rPr>
            </w:pPr>
            <w:r w:rsidRPr="00D548A1">
              <w:rPr>
                <w:rFonts w:eastAsia="Calibri"/>
                <w:sz w:val="22"/>
                <w:szCs w:val="22"/>
              </w:rPr>
              <w:t>Ан.вх</w:t>
            </w:r>
          </w:p>
        </w:tc>
        <w:tc>
          <w:tcPr>
            <w:tcW w:w="6094" w:type="dxa"/>
            <w:vMerge w:val="restart"/>
            <w:shd w:val="clear" w:color="auto" w:fill="auto"/>
            <w:vAlign w:val="center"/>
          </w:tcPr>
          <w:p w14:paraId="469A8444" w14:textId="77777777" w:rsidR="00097451" w:rsidRPr="00D548A1" w:rsidRDefault="00097451" w:rsidP="00114E27">
            <w:pPr>
              <w:jc w:val="both"/>
              <w:rPr>
                <w:rFonts w:eastAsia="Calibri"/>
                <w:sz w:val="22"/>
                <w:szCs w:val="22"/>
              </w:rPr>
            </w:pPr>
            <w:r w:rsidRPr="00D548A1">
              <w:rPr>
                <w:rFonts w:eastAsia="Calibri"/>
                <w:sz w:val="22"/>
                <w:szCs w:val="22"/>
              </w:rPr>
              <w:t>Контроль напряжения питания источника опорного напряжения АЦП.</w:t>
            </w:r>
          </w:p>
        </w:tc>
      </w:tr>
      <w:tr w:rsidR="00097451" w:rsidRPr="00D548A1" w14:paraId="4C0299F6" w14:textId="77777777" w:rsidTr="00414D5A">
        <w:trPr>
          <w:jc w:val="center"/>
        </w:trPr>
        <w:tc>
          <w:tcPr>
            <w:tcW w:w="1376" w:type="dxa"/>
            <w:vMerge/>
            <w:shd w:val="clear" w:color="auto" w:fill="auto"/>
            <w:vAlign w:val="center"/>
          </w:tcPr>
          <w:p w14:paraId="5CBC2C6D"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3A01333B" w14:textId="77777777" w:rsidR="00097451" w:rsidRPr="00D548A1" w:rsidRDefault="00097451" w:rsidP="00097451">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KREF-M</w:t>
            </w:r>
          </w:p>
        </w:tc>
        <w:tc>
          <w:tcPr>
            <w:tcW w:w="1560" w:type="dxa"/>
            <w:vMerge/>
            <w:shd w:val="clear" w:color="auto" w:fill="auto"/>
            <w:vAlign w:val="center"/>
          </w:tcPr>
          <w:p w14:paraId="5B172BE8" w14:textId="77777777" w:rsidR="00097451" w:rsidRPr="00D548A1" w:rsidRDefault="00097451" w:rsidP="00114E27">
            <w:pPr>
              <w:jc w:val="center"/>
              <w:rPr>
                <w:rFonts w:eastAsia="Calibri"/>
                <w:sz w:val="22"/>
                <w:szCs w:val="22"/>
              </w:rPr>
            </w:pPr>
          </w:p>
        </w:tc>
        <w:tc>
          <w:tcPr>
            <w:tcW w:w="2063" w:type="dxa"/>
            <w:vMerge/>
            <w:shd w:val="clear" w:color="auto" w:fill="auto"/>
            <w:vAlign w:val="center"/>
          </w:tcPr>
          <w:p w14:paraId="22FC5C71" w14:textId="77777777" w:rsidR="00097451" w:rsidRPr="00D548A1" w:rsidRDefault="00097451" w:rsidP="00114E27">
            <w:pPr>
              <w:jc w:val="center"/>
              <w:rPr>
                <w:rFonts w:eastAsia="Calibri"/>
                <w:sz w:val="22"/>
                <w:szCs w:val="22"/>
              </w:rPr>
            </w:pPr>
          </w:p>
        </w:tc>
        <w:tc>
          <w:tcPr>
            <w:tcW w:w="1109" w:type="dxa"/>
            <w:vMerge/>
            <w:shd w:val="clear" w:color="auto" w:fill="auto"/>
            <w:vAlign w:val="center"/>
          </w:tcPr>
          <w:p w14:paraId="467329E0" w14:textId="77777777" w:rsidR="00097451" w:rsidRPr="00D548A1" w:rsidRDefault="00097451" w:rsidP="00114E27">
            <w:pPr>
              <w:jc w:val="center"/>
              <w:rPr>
                <w:rFonts w:eastAsia="Calibri"/>
                <w:sz w:val="22"/>
                <w:szCs w:val="22"/>
              </w:rPr>
            </w:pPr>
          </w:p>
        </w:tc>
        <w:tc>
          <w:tcPr>
            <w:tcW w:w="6094" w:type="dxa"/>
            <w:vMerge/>
            <w:shd w:val="clear" w:color="auto" w:fill="auto"/>
            <w:vAlign w:val="center"/>
          </w:tcPr>
          <w:p w14:paraId="4B1A5383" w14:textId="77777777" w:rsidR="00097451" w:rsidRPr="00D548A1" w:rsidRDefault="00097451" w:rsidP="00114E27">
            <w:pPr>
              <w:jc w:val="both"/>
              <w:rPr>
                <w:rFonts w:eastAsia="Calibri"/>
                <w:sz w:val="22"/>
                <w:szCs w:val="22"/>
              </w:rPr>
            </w:pPr>
          </w:p>
        </w:tc>
      </w:tr>
      <w:tr w:rsidR="00097451" w:rsidRPr="00D548A1" w14:paraId="75E8F1E6" w14:textId="77777777" w:rsidTr="00414D5A">
        <w:trPr>
          <w:jc w:val="center"/>
        </w:trPr>
        <w:tc>
          <w:tcPr>
            <w:tcW w:w="1376" w:type="dxa"/>
            <w:vMerge w:val="restart"/>
            <w:shd w:val="clear" w:color="auto" w:fill="auto"/>
            <w:vAlign w:val="center"/>
          </w:tcPr>
          <w:p w14:paraId="1AD95640"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1ECE8D99"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3V3-M</w:t>
            </w:r>
          </w:p>
        </w:tc>
        <w:tc>
          <w:tcPr>
            <w:tcW w:w="1560" w:type="dxa"/>
            <w:vMerge w:val="restart"/>
            <w:shd w:val="clear" w:color="auto" w:fill="auto"/>
            <w:vAlign w:val="center"/>
          </w:tcPr>
          <w:p w14:paraId="751AF0D5" w14:textId="77777777" w:rsidR="00097451" w:rsidRPr="00D548A1" w:rsidRDefault="00097451" w:rsidP="00114E27">
            <w:pPr>
              <w:jc w:val="center"/>
              <w:rPr>
                <w:rFonts w:eastAsia="Calibri"/>
                <w:sz w:val="22"/>
                <w:szCs w:val="22"/>
              </w:rPr>
            </w:pPr>
            <w:r w:rsidRPr="00D548A1">
              <w:rPr>
                <w:rFonts w:eastAsia="Calibri"/>
                <w:sz w:val="22"/>
                <w:szCs w:val="22"/>
              </w:rPr>
              <w:t>RC1</w:t>
            </w:r>
          </w:p>
        </w:tc>
        <w:tc>
          <w:tcPr>
            <w:tcW w:w="2063" w:type="dxa"/>
            <w:vMerge w:val="restart"/>
            <w:shd w:val="clear" w:color="auto" w:fill="auto"/>
            <w:vAlign w:val="center"/>
          </w:tcPr>
          <w:p w14:paraId="25961BCF" w14:textId="77777777" w:rsidR="00097451" w:rsidRPr="00D548A1" w:rsidRDefault="00097451" w:rsidP="00114E27">
            <w:pPr>
              <w:jc w:val="center"/>
              <w:rPr>
                <w:rFonts w:eastAsia="Calibri"/>
                <w:sz w:val="22"/>
                <w:szCs w:val="22"/>
              </w:rPr>
            </w:pPr>
          </w:p>
        </w:tc>
        <w:tc>
          <w:tcPr>
            <w:tcW w:w="1109" w:type="dxa"/>
            <w:vMerge w:val="restart"/>
            <w:shd w:val="clear" w:color="auto" w:fill="auto"/>
            <w:vAlign w:val="center"/>
          </w:tcPr>
          <w:p w14:paraId="0AB59491" w14:textId="77777777" w:rsidR="00097451" w:rsidRPr="00D548A1" w:rsidRDefault="00097451" w:rsidP="00114E27">
            <w:pPr>
              <w:jc w:val="center"/>
              <w:rPr>
                <w:rFonts w:eastAsia="Calibri"/>
                <w:sz w:val="22"/>
                <w:szCs w:val="22"/>
              </w:rPr>
            </w:pPr>
            <w:r w:rsidRPr="00D548A1">
              <w:rPr>
                <w:rFonts w:eastAsia="Calibri"/>
                <w:sz w:val="22"/>
                <w:szCs w:val="22"/>
              </w:rPr>
              <w:t>Вх.</w:t>
            </w:r>
          </w:p>
        </w:tc>
        <w:tc>
          <w:tcPr>
            <w:tcW w:w="6094" w:type="dxa"/>
            <w:vMerge w:val="restart"/>
            <w:shd w:val="clear" w:color="auto" w:fill="auto"/>
            <w:vAlign w:val="center"/>
          </w:tcPr>
          <w:p w14:paraId="73113346" w14:textId="77777777" w:rsidR="00097451" w:rsidRPr="00D548A1" w:rsidRDefault="00097451" w:rsidP="00114E27">
            <w:pPr>
              <w:jc w:val="both"/>
              <w:rPr>
                <w:rFonts w:eastAsia="Calibri"/>
                <w:sz w:val="22"/>
                <w:szCs w:val="22"/>
              </w:rPr>
            </w:pPr>
            <w:r w:rsidRPr="00D548A1">
              <w:rPr>
                <w:rFonts w:eastAsia="Calibri"/>
                <w:sz w:val="22"/>
                <w:szCs w:val="22"/>
              </w:rPr>
              <w:t>Vdd – плюс питания МК.</w:t>
            </w:r>
          </w:p>
        </w:tc>
      </w:tr>
      <w:tr w:rsidR="00097451" w:rsidRPr="00D548A1" w14:paraId="27A7B0FB" w14:textId="77777777" w:rsidTr="00414D5A">
        <w:trPr>
          <w:jc w:val="center"/>
        </w:trPr>
        <w:tc>
          <w:tcPr>
            <w:tcW w:w="1376" w:type="dxa"/>
            <w:vMerge/>
            <w:tcBorders>
              <w:bottom w:val="single" w:sz="4" w:space="0" w:color="000000"/>
            </w:tcBorders>
            <w:shd w:val="clear" w:color="auto" w:fill="auto"/>
            <w:vAlign w:val="center"/>
          </w:tcPr>
          <w:p w14:paraId="0494ECEF"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60524159" w14:textId="77777777" w:rsidR="00097451" w:rsidRPr="00D548A1" w:rsidRDefault="00097451" w:rsidP="00097451">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3V3-S</w:t>
            </w:r>
          </w:p>
        </w:tc>
        <w:tc>
          <w:tcPr>
            <w:tcW w:w="1560" w:type="dxa"/>
            <w:vMerge/>
            <w:tcBorders>
              <w:bottom w:val="single" w:sz="4" w:space="0" w:color="000000"/>
            </w:tcBorders>
            <w:shd w:val="clear" w:color="auto" w:fill="auto"/>
            <w:vAlign w:val="center"/>
          </w:tcPr>
          <w:p w14:paraId="4EA1D9D5" w14:textId="77777777" w:rsidR="00097451" w:rsidRPr="00D548A1" w:rsidRDefault="00097451" w:rsidP="00114E27">
            <w:pPr>
              <w:jc w:val="center"/>
              <w:rPr>
                <w:rFonts w:eastAsia="Calibri"/>
                <w:sz w:val="22"/>
                <w:szCs w:val="22"/>
              </w:rPr>
            </w:pPr>
          </w:p>
        </w:tc>
        <w:tc>
          <w:tcPr>
            <w:tcW w:w="2063" w:type="dxa"/>
            <w:vMerge/>
            <w:tcBorders>
              <w:bottom w:val="single" w:sz="4" w:space="0" w:color="000000"/>
            </w:tcBorders>
            <w:shd w:val="clear" w:color="auto" w:fill="auto"/>
            <w:vAlign w:val="center"/>
          </w:tcPr>
          <w:p w14:paraId="322EACCD" w14:textId="77777777" w:rsidR="00097451" w:rsidRPr="00D548A1" w:rsidRDefault="00097451" w:rsidP="00114E27">
            <w:pPr>
              <w:jc w:val="center"/>
              <w:rPr>
                <w:rFonts w:eastAsia="Calibri"/>
                <w:sz w:val="22"/>
                <w:szCs w:val="22"/>
              </w:rPr>
            </w:pPr>
          </w:p>
        </w:tc>
        <w:tc>
          <w:tcPr>
            <w:tcW w:w="1109" w:type="dxa"/>
            <w:vMerge/>
            <w:tcBorders>
              <w:bottom w:val="single" w:sz="4" w:space="0" w:color="000000"/>
            </w:tcBorders>
            <w:shd w:val="clear" w:color="auto" w:fill="auto"/>
            <w:vAlign w:val="center"/>
          </w:tcPr>
          <w:p w14:paraId="43A807F1" w14:textId="77777777" w:rsidR="00097451" w:rsidRPr="00D548A1" w:rsidRDefault="00097451" w:rsidP="00114E27">
            <w:pPr>
              <w:jc w:val="center"/>
              <w:rPr>
                <w:rFonts w:eastAsia="Calibri"/>
                <w:sz w:val="22"/>
                <w:szCs w:val="22"/>
              </w:rPr>
            </w:pPr>
          </w:p>
        </w:tc>
        <w:tc>
          <w:tcPr>
            <w:tcW w:w="6094" w:type="dxa"/>
            <w:vMerge/>
            <w:tcBorders>
              <w:bottom w:val="single" w:sz="4" w:space="0" w:color="000000"/>
            </w:tcBorders>
            <w:shd w:val="clear" w:color="auto" w:fill="auto"/>
            <w:vAlign w:val="center"/>
          </w:tcPr>
          <w:p w14:paraId="20458FBB" w14:textId="77777777" w:rsidR="00097451" w:rsidRPr="00D548A1" w:rsidRDefault="00097451" w:rsidP="00114E27">
            <w:pPr>
              <w:jc w:val="both"/>
              <w:rPr>
                <w:rFonts w:eastAsia="Calibri"/>
                <w:sz w:val="22"/>
                <w:szCs w:val="22"/>
              </w:rPr>
            </w:pPr>
          </w:p>
        </w:tc>
      </w:tr>
      <w:tr w:rsidR="00097451" w:rsidRPr="00D548A1" w14:paraId="4121ED54" w14:textId="77777777" w:rsidTr="00414D5A">
        <w:trPr>
          <w:jc w:val="center"/>
        </w:trPr>
        <w:tc>
          <w:tcPr>
            <w:tcW w:w="1376" w:type="dxa"/>
            <w:vMerge w:val="restart"/>
            <w:shd w:val="clear" w:color="auto" w:fill="auto"/>
            <w:vAlign w:val="center"/>
          </w:tcPr>
          <w:p w14:paraId="673D61ED"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38E2ABA5"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GND</w:t>
            </w:r>
          </w:p>
        </w:tc>
        <w:tc>
          <w:tcPr>
            <w:tcW w:w="1560" w:type="dxa"/>
            <w:vMerge w:val="restart"/>
            <w:shd w:val="clear" w:color="auto" w:fill="auto"/>
            <w:vAlign w:val="center"/>
          </w:tcPr>
          <w:p w14:paraId="6ADFBE04" w14:textId="77777777" w:rsidR="00097451" w:rsidRPr="00D548A1" w:rsidRDefault="00097451" w:rsidP="00114E27">
            <w:pPr>
              <w:jc w:val="center"/>
              <w:rPr>
                <w:rFonts w:eastAsia="Calibri"/>
                <w:sz w:val="22"/>
                <w:szCs w:val="22"/>
              </w:rPr>
            </w:pPr>
            <w:r w:rsidRPr="00D548A1">
              <w:rPr>
                <w:rFonts w:eastAsia="Calibri"/>
                <w:sz w:val="22"/>
                <w:szCs w:val="22"/>
              </w:rPr>
              <w:t>RC2</w:t>
            </w:r>
          </w:p>
        </w:tc>
        <w:tc>
          <w:tcPr>
            <w:tcW w:w="2063" w:type="dxa"/>
            <w:vMerge w:val="restart"/>
            <w:shd w:val="clear" w:color="auto" w:fill="auto"/>
            <w:vAlign w:val="center"/>
          </w:tcPr>
          <w:p w14:paraId="2489A0EE" w14:textId="77777777" w:rsidR="00097451" w:rsidRPr="00D548A1" w:rsidRDefault="00097451" w:rsidP="00114E27">
            <w:pPr>
              <w:jc w:val="center"/>
              <w:rPr>
                <w:rFonts w:eastAsia="Calibri"/>
                <w:sz w:val="22"/>
                <w:szCs w:val="22"/>
              </w:rPr>
            </w:pPr>
          </w:p>
        </w:tc>
        <w:tc>
          <w:tcPr>
            <w:tcW w:w="1109" w:type="dxa"/>
            <w:vMerge w:val="restart"/>
            <w:shd w:val="clear" w:color="auto" w:fill="auto"/>
            <w:vAlign w:val="center"/>
          </w:tcPr>
          <w:p w14:paraId="4EEF9F81" w14:textId="77777777" w:rsidR="00097451" w:rsidRPr="00D548A1" w:rsidRDefault="00097451" w:rsidP="00114E27">
            <w:pPr>
              <w:jc w:val="center"/>
              <w:rPr>
                <w:rFonts w:eastAsia="Calibri"/>
                <w:sz w:val="22"/>
                <w:szCs w:val="22"/>
              </w:rPr>
            </w:pPr>
            <w:r w:rsidRPr="00D548A1">
              <w:rPr>
                <w:rFonts w:eastAsia="Calibri"/>
                <w:sz w:val="22"/>
                <w:szCs w:val="22"/>
              </w:rPr>
              <w:t>Вых.</w:t>
            </w:r>
          </w:p>
        </w:tc>
        <w:tc>
          <w:tcPr>
            <w:tcW w:w="6094" w:type="dxa"/>
            <w:vMerge w:val="restart"/>
            <w:shd w:val="clear" w:color="auto" w:fill="auto"/>
            <w:vAlign w:val="center"/>
          </w:tcPr>
          <w:p w14:paraId="59C6F7EC" w14:textId="77777777" w:rsidR="00097451" w:rsidRPr="00D548A1" w:rsidRDefault="00097451" w:rsidP="00114E27">
            <w:pPr>
              <w:jc w:val="both"/>
              <w:rPr>
                <w:rFonts w:eastAsia="Calibri"/>
                <w:sz w:val="22"/>
                <w:szCs w:val="22"/>
              </w:rPr>
            </w:pPr>
            <w:r w:rsidRPr="00D548A1">
              <w:rPr>
                <w:rFonts w:eastAsia="Calibri"/>
                <w:sz w:val="22"/>
                <w:szCs w:val="22"/>
              </w:rPr>
              <w:t>Vss – «Земля», минус питания МК.</w:t>
            </w:r>
          </w:p>
        </w:tc>
      </w:tr>
      <w:tr w:rsidR="00097451" w:rsidRPr="00D548A1" w14:paraId="79CB27EB" w14:textId="77777777" w:rsidTr="00414D5A">
        <w:trPr>
          <w:jc w:val="center"/>
        </w:trPr>
        <w:tc>
          <w:tcPr>
            <w:tcW w:w="1376" w:type="dxa"/>
            <w:vMerge/>
            <w:shd w:val="clear" w:color="auto" w:fill="auto"/>
            <w:vAlign w:val="center"/>
          </w:tcPr>
          <w:p w14:paraId="4D9A8C20"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3CFE94F2" w14:textId="77777777" w:rsidR="00097451" w:rsidRPr="00D548A1" w:rsidRDefault="00097451" w:rsidP="00097451">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GND</w:t>
            </w:r>
          </w:p>
        </w:tc>
        <w:tc>
          <w:tcPr>
            <w:tcW w:w="1560" w:type="dxa"/>
            <w:vMerge/>
            <w:shd w:val="clear" w:color="auto" w:fill="auto"/>
            <w:vAlign w:val="center"/>
          </w:tcPr>
          <w:p w14:paraId="0DA4E248" w14:textId="77777777" w:rsidR="00097451" w:rsidRPr="00D548A1" w:rsidRDefault="00097451" w:rsidP="00114E27">
            <w:pPr>
              <w:jc w:val="center"/>
              <w:rPr>
                <w:rFonts w:eastAsia="Calibri"/>
                <w:sz w:val="22"/>
                <w:szCs w:val="22"/>
              </w:rPr>
            </w:pPr>
          </w:p>
        </w:tc>
        <w:tc>
          <w:tcPr>
            <w:tcW w:w="2063" w:type="dxa"/>
            <w:vMerge/>
            <w:shd w:val="clear" w:color="auto" w:fill="auto"/>
            <w:vAlign w:val="center"/>
          </w:tcPr>
          <w:p w14:paraId="098999E2" w14:textId="77777777" w:rsidR="00097451" w:rsidRPr="00D548A1" w:rsidRDefault="00097451" w:rsidP="00114E27">
            <w:pPr>
              <w:jc w:val="center"/>
              <w:rPr>
                <w:rFonts w:eastAsia="Calibri"/>
                <w:sz w:val="22"/>
                <w:szCs w:val="22"/>
              </w:rPr>
            </w:pPr>
          </w:p>
        </w:tc>
        <w:tc>
          <w:tcPr>
            <w:tcW w:w="1109" w:type="dxa"/>
            <w:vMerge/>
            <w:shd w:val="clear" w:color="auto" w:fill="auto"/>
            <w:vAlign w:val="center"/>
          </w:tcPr>
          <w:p w14:paraId="7EE12FA4" w14:textId="77777777" w:rsidR="00097451" w:rsidRPr="00D548A1" w:rsidRDefault="00097451" w:rsidP="00114E27">
            <w:pPr>
              <w:jc w:val="center"/>
              <w:rPr>
                <w:rFonts w:eastAsia="Calibri"/>
                <w:sz w:val="22"/>
                <w:szCs w:val="22"/>
              </w:rPr>
            </w:pPr>
          </w:p>
        </w:tc>
        <w:tc>
          <w:tcPr>
            <w:tcW w:w="6094" w:type="dxa"/>
            <w:vMerge/>
            <w:shd w:val="clear" w:color="auto" w:fill="auto"/>
            <w:vAlign w:val="center"/>
          </w:tcPr>
          <w:p w14:paraId="1FED9DCB" w14:textId="77777777" w:rsidR="00097451" w:rsidRPr="00D548A1" w:rsidRDefault="00097451" w:rsidP="00114E27">
            <w:pPr>
              <w:jc w:val="both"/>
              <w:rPr>
                <w:rFonts w:eastAsia="Calibri"/>
                <w:sz w:val="22"/>
                <w:szCs w:val="22"/>
              </w:rPr>
            </w:pPr>
          </w:p>
        </w:tc>
      </w:tr>
      <w:tr w:rsidR="00097451" w:rsidRPr="00D548A1" w14:paraId="1F961174" w14:textId="77777777" w:rsidTr="00414D5A">
        <w:trPr>
          <w:jc w:val="center"/>
        </w:trPr>
        <w:tc>
          <w:tcPr>
            <w:tcW w:w="1376" w:type="dxa"/>
            <w:vMerge w:val="restart"/>
            <w:shd w:val="clear" w:color="auto" w:fill="auto"/>
            <w:vAlign w:val="center"/>
          </w:tcPr>
          <w:p w14:paraId="01C764E6"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59768F37"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w:t>
            </w:r>
          </w:p>
        </w:tc>
        <w:tc>
          <w:tcPr>
            <w:tcW w:w="1560" w:type="dxa"/>
            <w:vMerge w:val="restart"/>
            <w:shd w:val="clear" w:color="auto" w:fill="auto"/>
            <w:vAlign w:val="center"/>
          </w:tcPr>
          <w:p w14:paraId="34610BA6" w14:textId="77777777" w:rsidR="00097451" w:rsidRPr="00D548A1" w:rsidRDefault="00097451" w:rsidP="00114E27">
            <w:pPr>
              <w:jc w:val="center"/>
              <w:rPr>
                <w:rFonts w:eastAsia="Calibri"/>
                <w:sz w:val="22"/>
                <w:szCs w:val="22"/>
              </w:rPr>
            </w:pPr>
            <w:r w:rsidRPr="00D548A1">
              <w:rPr>
                <w:rFonts w:eastAsia="Calibri"/>
                <w:sz w:val="22"/>
                <w:szCs w:val="22"/>
              </w:rPr>
              <w:t>RC11</w:t>
            </w:r>
          </w:p>
        </w:tc>
        <w:tc>
          <w:tcPr>
            <w:tcW w:w="2063" w:type="dxa"/>
            <w:vMerge w:val="restart"/>
            <w:shd w:val="clear" w:color="auto" w:fill="auto"/>
            <w:vAlign w:val="center"/>
          </w:tcPr>
          <w:p w14:paraId="0A08A18B" w14:textId="77777777" w:rsidR="00097451" w:rsidRPr="00D548A1" w:rsidRDefault="00097451" w:rsidP="00114E27">
            <w:pPr>
              <w:jc w:val="center"/>
              <w:rPr>
                <w:rFonts w:eastAsia="Calibri"/>
                <w:sz w:val="22"/>
                <w:szCs w:val="22"/>
              </w:rPr>
            </w:pPr>
          </w:p>
        </w:tc>
        <w:tc>
          <w:tcPr>
            <w:tcW w:w="1109" w:type="dxa"/>
            <w:vMerge w:val="restart"/>
            <w:shd w:val="clear" w:color="auto" w:fill="auto"/>
            <w:vAlign w:val="center"/>
          </w:tcPr>
          <w:p w14:paraId="082A1ADB" w14:textId="77777777" w:rsidR="00097451" w:rsidRPr="00D548A1" w:rsidRDefault="00097451" w:rsidP="00114E27">
            <w:pPr>
              <w:jc w:val="center"/>
              <w:rPr>
                <w:rFonts w:eastAsia="Calibri"/>
                <w:sz w:val="22"/>
                <w:szCs w:val="22"/>
              </w:rPr>
            </w:pPr>
          </w:p>
        </w:tc>
        <w:tc>
          <w:tcPr>
            <w:tcW w:w="6094" w:type="dxa"/>
            <w:shd w:val="clear" w:color="auto" w:fill="auto"/>
            <w:vAlign w:val="center"/>
          </w:tcPr>
          <w:p w14:paraId="5254F05D" w14:textId="77777777" w:rsidR="00097451" w:rsidRPr="00D548A1" w:rsidRDefault="00097451" w:rsidP="00114E27">
            <w:pPr>
              <w:jc w:val="both"/>
              <w:rPr>
                <w:rFonts w:eastAsia="Calibri"/>
                <w:sz w:val="22"/>
                <w:szCs w:val="22"/>
              </w:rPr>
            </w:pPr>
            <w:r w:rsidRPr="00D548A1">
              <w:rPr>
                <w:rFonts w:eastAsia="Calibri"/>
                <w:sz w:val="22"/>
                <w:szCs w:val="22"/>
              </w:rPr>
              <w:t>Резерв (не используется).</w:t>
            </w:r>
          </w:p>
        </w:tc>
      </w:tr>
      <w:tr w:rsidR="00097451" w:rsidRPr="00D548A1" w14:paraId="55054A82" w14:textId="77777777" w:rsidTr="00414D5A">
        <w:trPr>
          <w:jc w:val="center"/>
        </w:trPr>
        <w:tc>
          <w:tcPr>
            <w:tcW w:w="1376" w:type="dxa"/>
            <w:vMerge/>
            <w:tcBorders>
              <w:bottom w:val="single" w:sz="4" w:space="0" w:color="000000"/>
            </w:tcBorders>
            <w:shd w:val="clear" w:color="auto" w:fill="auto"/>
            <w:vAlign w:val="center"/>
          </w:tcPr>
          <w:p w14:paraId="5B2857AB"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35B834BB" w14:textId="77777777" w:rsidR="00097451" w:rsidRPr="00D548A1" w:rsidRDefault="00097451" w:rsidP="00097451">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w:t>
            </w:r>
          </w:p>
        </w:tc>
        <w:tc>
          <w:tcPr>
            <w:tcW w:w="1560" w:type="dxa"/>
            <w:vMerge/>
            <w:tcBorders>
              <w:bottom w:val="single" w:sz="4" w:space="0" w:color="000000"/>
            </w:tcBorders>
            <w:shd w:val="clear" w:color="auto" w:fill="auto"/>
            <w:vAlign w:val="center"/>
          </w:tcPr>
          <w:p w14:paraId="76CBBC34" w14:textId="77777777" w:rsidR="00097451" w:rsidRPr="00D548A1" w:rsidRDefault="00097451" w:rsidP="00114E27">
            <w:pPr>
              <w:jc w:val="center"/>
              <w:rPr>
                <w:rFonts w:eastAsia="Calibri"/>
                <w:sz w:val="22"/>
                <w:szCs w:val="22"/>
              </w:rPr>
            </w:pPr>
          </w:p>
        </w:tc>
        <w:tc>
          <w:tcPr>
            <w:tcW w:w="2063" w:type="dxa"/>
            <w:vMerge/>
            <w:tcBorders>
              <w:bottom w:val="single" w:sz="4" w:space="0" w:color="000000"/>
            </w:tcBorders>
            <w:shd w:val="clear" w:color="auto" w:fill="auto"/>
            <w:vAlign w:val="center"/>
          </w:tcPr>
          <w:p w14:paraId="010001AB" w14:textId="77777777" w:rsidR="00097451" w:rsidRPr="00D548A1" w:rsidRDefault="00097451" w:rsidP="00114E27">
            <w:pPr>
              <w:jc w:val="center"/>
              <w:rPr>
                <w:rFonts w:eastAsia="Calibri"/>
                <w:sz w:val="22"/>
                <w:szCs w:val="22"/>
              </w:rPr>
            </w:pPr>
          </w:p>
        </w:tc>
        <w:tc>
          <w:tcPr>
            <w:tcW w:w="1109" w:type="dxa"/>
            <w:vMerge/>
            <w:tcBorders>
              <w:bottom w:val="single" w:sz="4" w:space="0" w:color="000000"/>
            </w:tcBorders>
            <w:shd w:val="clear" w:color="auto" w:fill="auto"/>
            <w:vAlign w:val="center"/>
          </w:tcPr>
          <w:p w14:paraId="784CAA73" w14:textId="77777777" w:rsidR="00097451" w:rsidRPr="00D548A1" w:rsidRDefault="00097451" w:rsidP="00114E27">
            <w:pPr>
              <w:jc w:val="center"/>
              <w:rPr>
                <w:rFonts w:eastAsia="Calibri"/>
                <w:sz w:val="22"/>
                <w:szCs w:val="22"/>
              </w:rPr>
            </w:pPr>
          </w:p>
        </w:tc>
        <w:tc>
          <w:tcPr>
            <w:tcW w:w="6094" w:type="dxa"/>
            <w:tcBorders>
              <w:bottom w:val="single" w:sz="4" w:space="0" w:color="000000"/>
            </w:tcBorders>
            <w:shd w:val="clear" w:color="auto" w:fill="auto"/>
            <w:vAlign w:val="center"/>
          </w:tcPr>
          <w:p w14:paraId="3033F9DC" w14:textId="77777777" w:rsidR="00097451" w:rsidRPr="00D548A1" w:rsidRDefault="00097451" w:rsidP="00114E27">
            <w:pPr>
              <w:jc w:val="both"/>
              <w:rPr>
                <w:rFonts w:eastAsia="Calibri"/>
                <w:sz w:val="22"/>
                <w:szCs w:val="22"/>
              </w:rPr>
            </w:pPr>
            <w:r w:rsidRPr="00D548A1">
              <w:rPr>
                <w:rFonts w:eastAsia="Calibri"/>
                <w:sz w:val="22"/>
                <w:szCs w:val="22"/>
              </w:rPr>
              <w:t>Резерв (не используется).</w:t>
            </w:r>
          </w:p>
        </w:tc>
      </w:tr>
      <w:tr w:rsidR="00097451" w:rsidRPr="00D548A1" w14:paraId="39C4EE8F" w14:textId="77777777" w:rsidTr="00414D5A">
        <w:trPr>
          <w:jc w:val="center"/>
        </w:trPr>
        <w:tc>
          <w:tcPr>
            <w:tcW w:w="1376" w:type="dxa"/>
            <w:vMerge w:val="restart"/>
            <w:shd w:val="clear" w:color="auto" w:fill="auto"/>
            <w:vAlign w:val="center"/>
          </w:tcPr>
          <w:p w14:paraId="4708320C"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2074C184"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GND</w:t>
            </w:r>
          </w:p>
        </w:tc>
        <w:tc>
          <w:tcPr>
            <w:tcW w:w="1560" w:type="dxa"/>
            <w:vMerge w:val="restart"/>
            <w:shd w:val="clear" w:color="auto" w:fill="auto"/>
            <w:vAlign w:val="center"/>
          </w:tcPr>
          <w:p w14:paraId="3A309F8C" w14:textId="77777777" w:rsidR="00097451" w:rsidRPr="00D548A1" w:rsidRDefault="00097451" w:rsidP="00114E27">
            <w:pPr>
              <w:jc w:val="center"/>
              <w:rPr>
                <w:rFonts w:eastAsia="Calibri"/>
                <w:sz w:val="22"/>
                <w:szCs w:val="22"/>
              </w:rPr>
            </w:pPr>
          </w:p>
        </w:tc>
        <w:tc>
          <w:tcPr>
            <w:tcW w:w="2063" w:type="dxa"/>
            <w:vMerge w:val="restart"/>
            <w:shd w:val="clear" w:color="auto" w:fill="auto"/>
            <w:vAlign w:val="center"/>
          </w:tcPr>
          <w:p w14:paraId="76659958" w14:textId="77777777" w:rsidR="00097451" w:rsidRPr="00D548A1" w:rsidRDefault="00097451" w:rsidP="00114E27">
            <w:pPr>
              <w:jc w:val="center"/>
              <w:rPr>
                <w:rFonts w:eastAsia="Calibri"/>
                <w:sz w:val="22"/>
                <w:szCs w:val="22"/>
              </w:rPr>
            </w:pPr>
          </w:p>
        </w:tc>
        <w:tc>
          <w:tcPr>
            <w:tcW w:w="1109" w:type="dxa"/>
            <w:vMerge w:val="restart"/>
            <w:shd w:val="clear" w:color="auto" w:fill="auto"/>
            <w:vAlign w:val="center"/>
          </w:tcPr>
          <w:p w14:paraId="32B8BCDB" w14:textId="77777777" w:rsidR="00097451" w:rsidRPr="00D548A1" w:rsidRDefault="00097451" w:rsidP="00114E27">
            <w:pPr>
              <w:jc w:val="center"/>
              <w:rPr>
                <w:sz w:val="22"/>
                <w:szCs w:val="22"/>
              </w:rPr>
            </w:pPr>
          </w:p>
        </w:tc>
        <w:tc>
          <w:tcPr>
            <w:tcW w:w="6094" w:type="dxa"/>
            <w:vMerge w:val="restart"/>
            <w:shd w:val="clear" w:color="auto" w:fill="auto"/>
            <w:vAlign w:val="center"/>
          </w:tcPr>
          <w:p w14:paraId="7431E902" w14:textId="77777777" w:rsidR="00097451" w:rsidRPr="00D548A1" w:rsidRDefault="00097451" w:rsidP="00B310B5">
            <w:pPr>
              <w:jc w:val="both"/>
              <w:rPr>
                <w:sz w:val="22"/>
                <w:szCs w:val="22"/>
              </w:rPr>
            </w:pPr>
            <w:r w:rsidRPr="00D548A1">
              <w:rPr>
                <w:rFonts w:eastAsia="Calibri"/>
                <w:sz w:val="22"/>
                <w:szCs w:val="22"/>
              </w:rPr>
              <w:t>Vss – «Земля», минус питания МК</w:t>
            </w:r>
            <w:r w:rsidRPr="00D548A1">
              <w:rPr>
                <w:sz w:val="22"/>
                <w:szCs w:val="22"/>
              </w:rPr>
              <w:t>.</w:t>
            </w:r>
          </w:p>
        </w:tc>
      </w:tr>
      <w:tr w:rsidR="00097451" w:rsidRPr="00D548A1" w14:paraId="372892B3" w14:textId="77777777" w:rsidTr="00414D5A">
        <w:trPr>
          <w:jc w:val="center"/>
        </w:trPr>
        <w:tc>
          <w:tcPr>
            <w:tcW w:w="1376" w:type="dxa"/>
            <w:vMerge/>
            <w:shd w:val="clear" w:color="auto" w:fill="auto"/>
            <w:vAlign w:val="center"/>
          </w:tcPr>
          <w:p w14:paraId="5300AF1A"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5C4A5967" w14:textId="77777777" w:rsidR="00097451" w:rsidRPr="00D548A1" w:rsidRDefault="00097451" w:rsidP="00097451">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GND</w:t>
            </w:r>
          </w:p>
        </w:tc>
        <w:tc>
          <w:tcPr>
            <w:tcW w:w="1560" w:type="dxa"/>
            <w:vMerge/>
            <w:shd w:val="clear" w:color="auto" w:fill="auto"/>
            <w:vAlign w:val="center"/>
          </w:tcPr>
          <w:p w14:paraId="2B549FE8" w14:textId="77777777" w:rsidR="00097451" w:rsidRPr="00D548A1" w:rsidRDefault="00097451" w:rsidP="00114E27">
            <w:pPr>
              <w:jc w:val="center"/>
              <w:rPr>
                <w:rFonts w:eastAsia="Calibri"/>
                <w:sz w:val="22"/>
                <w:szCs w:val="22"/>
              </w:rPr>
            </w:pPr>
          </w:p>
        </w:tc>
        <w:tc>
          <w:tcPr>
            <w:tcW w:w="2063" w:type="dxa"/>
            <w:vMerge/>
            <w:shd w:val="clear" w:color="auto" w:fill="auto"/>
            <w:vAlign w:val="center"/>
          </w:tcPr>
          <w:p w14:paraId="688758CD" w14:textId="77777777" w:rsidR="00097451" w:rsidRPr="00D548A1" w:rsidRDefault="00097451" w:rsidP="00114E27">
            <w:pPr>
              <w:jc w:val="center"/>
              <w:rPr>
                <w:rFonts w:eastAsia="Calibri"/>
                <w:sz w:val="22"/>
                <w:szCs w:val="22"/>
              </w:rPr>
            </w:pPr>
          </w:p>
        </w:tc>
        <w:tc>
          <w:tcPr>
            <w:tcW w:w="1109" w:type="dxa"/>
            <w:vMerge/>
            <w:shd w:val="clear" w:color="auto" w:fill="auto"/>
            <w:vAlign w:val="center"/>
          </w:tcPr>
          <w:p w14:paraId="2B66A24A" w14:textId="77777777" w:rsidR="00097451" w:rsidRPr="00D548A1" w:rsidRDefault="00097451" w:rsidP="00114E27">
            <w:pPr>
              <w:jc w:val="center"/>
              <w:rPr>
                <w:rFonts w:eastAsia="Calibri"/>
                <w:sz w:val="22"/>
                <w:szCs w:val="22"/>
              </w:rPr>
            </w:pPr>
          </w:p>
        </w:tc>
        <w:tc>
          <w:tcPr>
            <w:tcW w:w="6094" w:type="dxa"/>
            <w:vMerge/>
            <w:shd w:val="clear" w:color="auto" w:fill="auto"/>
            <w:vAlign w:val="center"/>
          </w:tcPr>
          <w:p w14:paraId="1B6CC75A" w14:textId="77777777" w:rsidR="00097451" w:rsidRPr="00D548A1" w:rsidRDefault="00097451" w:rsidP="00114E27">
            <w:pPr>
              <w:jc w:val="both"/>
              <w:rPr>
                <w:rFonts w:eastAsia="Calibri"/>
                <w:sz w:val="22"/>
                <w:szCs w:val="22"/>
              </w:rPr>
            </w:pPr>
          </w:p>
        </w:tc>
      </w:tr>
      <w:tr w:rsidR="00097451" w:rsidRPr="00D548A1" w14:paraId="782A800A" w14:textId="77777777" w:rsidTr="00414D5A">
        <w:trPr>
          <w:jc w:val="center"/>
        </w:trPr>
        <w:tc>
          <w:tcPr>
            <w:tcW w:w="1376" w:type="dxa"/>
            <w:vMerge w:val="restart"/>
            <w:shd w:val="clear" w:color="auto" w:fill="auto"/>
            <w:vAlign w:val="center"/>
          </w:tcPr>
          <w:p w14:paraId="2A90B00D"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BBEA018"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3V3-M</w:t>
            </w:r>
          </w:p>
        </w:tc>
        <w:tc>
          <w:tcPr>
            <w:tcW w:w="1560" w:type="dxa"/>
            <w:vMerge w:val="restart"/>
            <w:shd w:val="clear" w:color="auto" w:fill="auto"/>
            <w:vAlign w:val="center"/>
          </w:tcPr>
          <w:p w14:paraId="2B106321" w14:textId="77777777" w:rsidR="00097451" w:rsidRPr="00D548A1" w:rsidRDefault="00097451" w:rsidP="00114E27">
            <w:pPr>
              <w:jc w:val="center"/>
              <w:rPr>
                <w:rFonts w:eastAsia="Calibri"/>
                <w:sz w:val="22"/>
                <w:szCs w:val="22"/>
              </w:rPr>
            </w:pPr>
          </w:p>
        </w:tc>
        <w:tc>
          <w:tcPr>
            <w:tcW w:w="3172" w:type="dxa"/>
            <w:gridSpan w:val="2"/>
            <w:vMerge w:val="restart"/>
            <w:shd w:val="clear" w:color="auto" w:fill="auto"/>
            <w:vAlign w:val="center"/>
          </w:tcPr>
          <w:p w14:paraId="2EB7BB7C" w14:textId="77777777" w:rsidR="00097451" w:rsidRPr="00D548A1" w:rsidRDefault="00097451" w:rsidP="00114E27">
            <w:pPr>
              <w:jc w:val="center"/>
              <w:rPr>
                <w:rFonts w:eastAsia="Calibri"/>
                <w:sz w:val="22"/>
                <w:szCs w:val="22"/>
              </w:rPr>
            </w:pPr>
          </w:p>
        </w:tc>
        <w:tc>
          <w:tcPr>
            <w:tcW w:w="6094" w:type="dxa"/>
            <w:vMerge w:val="restart"/>
            <w:shd w:val="clear" w:color="auto" w:fill="auto"/>
            <w:vAlign w:val="center"/>
          </w:tcPr>
          <w:p w14:paraId="59A05D5C" w14:textId="77777777" w:rsidR="00097451" w:rsidRPr="00D548A1" w:rsidRDefault="00097451" w:rsidP="00B310B5">
            <w:pPr>
              <w:jc w:val="both"/>
              <w:rPr>
                <w:rFonts w:eastAsia="Calibri"/>
                <w:sz w:val="22"/>
                <w:szCs w:val="22"/>
              </w:rPr>
            </w:pPr>
            <w:r w:rsidRPr="00D548A1">
              <w:rPr>
                <w:rFonts w:eastAsia="Calibri"/>
                <w:sz w:val="22"/>
                <w:szCs w:val="22"/>
              </w:rPr>
              <w:t>Vdd – плюс питания МК-Master.</w:t>
            </w:r>
          </w:p>
        </w:tc>
      </w:tr>
      <w:tr w:rsidR="00097451" w:rsidRPr="00D548A1" w14:paraId="7D64E24D" w14:textId="77777777" w:rsidTr="00414D5A">
        <w:trPr>
          <w:jc w:val="center"/>
        </w:trPr>
        <w:tc>
          <w:tcPr>
            <w:tcW w:w="1376" w:type="dxa"/>
            <w:vMerge/>
            <w:tcBorders>
              <w:bottom w:val="single" w:sz="4" w:space="0" w:color="000000"/>
            </w:tcBorders>
            <w:shd w:val="clear" w:color="auto" w:fill="auto"/>
            <w:vAlign w:val="center"/>
          </w:tcPr>
          <w:p w14:paraId="117EF5DF"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4EAB37C3" w14:textId="77777777" w:rsidR="00097451" w:rsidRPr="00D548A1" w:rsidRDefault="00097451" w:rsidP="00097451">
            <w:pPr>
              <w:jc w:val="center"/>
              <w:rPr>
                <w:rFonts w:ascii="Arial" w:eastAsia="Calibri" w:hAnsi="Arial" w:cs="Arial"/>
                <w:sz w:val="22"/>
              </w:rPr>
            </w:pPr>
            <w:r w:rsidRPr="00D548A1">
              <w:rPr>
                <w:rFonts w:eastAsia="Calibri"/>
                <w:b/>
                <w:i/>
                <w:sz w:val="22"/>
                <w:szCs w:val="22"/>
              </w:rPr>
              <w:t xml:space="preserve">S: </w:t>
            </w:r>
            <w:r w:rsidRPr="00D548A1">
              <w:rPr>
                <w:rFonts w:ascii="Arial" w:eastAsia="Calibri" w:hAnsi="Arial" w:cs="Arial"/>
                <w:sz w:val="22"/>
              </w:rPr>
              <w:t>3V3-S</w:t>
            </w:r>
          </w:p>
        </w:tc>
        <w:tc>
          <w:tcPr>
            <w:tcW w:w="1560" w:type="dxa"/>
            <w:vMerge/>
            <w:tcBorders>
              <w:bottom w:val="single" w:sz="4" w:space="0" w:color="000000"/>
            </w:tcBorders>
            <w:shd w:val="clear" w:color="auto" w:fill="auto"/>
            <w:vAlign w:val="center"/>
          </w:tcPr>
          <w:p w14:paraId="1987262F" w14:textId="77777777" w:rsidR="00097451" w:rsidRPr="00D548A1" w:rsidRDefault="00097451" w:rsidP="00114E27">
            <w:pPr>
              <w:jc w:val="center"/>
              <w:rPr>
                <w:rFonts w:eastAsia="Calibri"/>
                <w:sz w:val="22"/>
                <w:szCs w:val="22"/>
              </w:rPr>
            </w:pPr>
          </w:p>
        </w:tc>
        <w:tc>
          <w:tcPr>
            <w:tcW w:w="3172" w:type="dxa"/>
            <w:gridSpan w:val="2"/>
            <w:vMerge/>
            <w:tcBorders>
              <w:bottom w:val="single" w:sz="4" w:space="0" w:color="000000"/>
            </w:tcBorders>
            <w:shd w:val="clear" w:color="auto" w:fill="auto"/>
            <w:vAlign w:val="center"/>
          </w:tcPr>
          <w:p w14:paraId="70D09397" w14:textId="77777777" w:rsidR="00097451" w:rsidRPr="00D548A1" w:rsidRDefault="00097451" w:rsidP="00114E27">
            <w:pPr>
              <w:jc w:val="center"/>
              <w:rPr>
                <w:rFonts w:eastAsia="Calibri"/>
                <w:sz w:val="22"/>
                <w:szCs w:val="22"/>
              </w:rPr>
            </w:pPr>
          </w:p>
        </w:tc>
        <w:tc>
          <w:tcPr>
            <w:tcW w:w="6094" w:type="dxa"/>
            <w:vMerge/>
            <w:tcBorders>
              <w:bottom w:val="single" w:sz="4" w:space="0" w:color="000000"/>
            </w:tcBorders>
            <w:shd w:val="clear" w:color="auto" w:fill="auto"/>
            <w:vAlign w:val="center"/>
          </w:tcPr>
          <w:p w14:paraId="0CBB02BE" w14:textId="77777777" w:rsidR="00097451" w:rsidRPr="00D548A1" w:rsidRDefault="00097451" w:rsidP="00114E27">
            <w:pPr>
              <w:jc w:val="both"/>
              <w:rPr>
                <w:rFonts w:eastAsia="Calibri"/>
                <w:sz w:val="22"/>
                <w:szCs w:val="22"/>
              </w:rPr>
            </w:pPr>
          </w:p>
        </w:tc>
      </w:tr>
      <w:tr w:rsidR="00097451" w:rsidRPr="00D548A1" w14:paraId="2BB74807" w14:textId="77777777" w:rsidTr="00414D5A">
        <w:trPr>
          <w:jc w:val="center"/>
        </w:trPr>
        <w:tc>
          <w:tcPr>
            <w:tcW w:w="1376" w:type="dxa"/>
            <w:vMerge w:val="restart"/>
            <w:shd w:val="clear" w:color="auto" w:fill="auto"/>
            <w:vAlign w:val="center"/>
          </w:tcPr>
          <w:p w14:paraId="224A956B"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2252DDA6"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w:t>
            </w:r>
          </w:p>
        </w:tc>
        <w:tc>
          <w:tcPr>
            <w:tcW w:w="1560" w:type="dxa"/>
            <w:vMerge w:val="restart"/>
            <w:shd w:val="clear" w:color="auto" w:fill="auto"/>
            <w:vAlign w:val="center"/>
          </w:tcPr>
          <w:p w14:paraId="600DF07C" w14:textId="77777777" w:rsidR="00097451" w:rsidRPr="00D548A1" w:rsidRDefault="00097451" w:rsidP="00114E27">
            <w:pPr>
              <w:jc w:val="center"/>
              <w:rPr>
                <w:rFonts w:eastAsia="Calibri"/>
                <w:sz w:val="22"/>
                <w:szCs w:val="22"/>
              </w:rPr>
            </w:pPr>
            <w:r w:rsidRPr="00D548A1">
              <w:rPr>
                <w:rFonts w:eastAsia="Calibri"/>
                <w:sz w:val="22"/>
                <w:szCs w:val="22"/>
              </w:rPr>
              <w:t>RG11</w:t>
            </w:r>
          </w:p>
        </w:tc>
        <w:tc>
          <w:tcPr>
            <w:tcW w:w="2063" w:type="dxa"/>
            <w:shd w:val="clear" w:color="auto" w:fill="auto"/>
            <w:vAlign w:val="center"/>
          </w:tcPr>
          <w:p w14:paraId="11CFB452" w14:textId="77777777" w:rsidR="00097451" w:rsidRPr="00D548A1" w:rsidRDefault="00097451" w:rsidP="00114E27">
            <w:pPr>
              <w:jc w:val="center"/>
              <w:rPr>
                <w:rFonts w:eastAsia="Calibri"/>
                <w:sz w:val="22"/>
                <w:szCs w:val="22"/>
              </w:rPr>
            </w:pPr>
          </w:p>
        </w:tc>
        <w:tc>
          <w:tcPr>
            <w:tcW w:w="1109" w:type="dxa"/>
            <w:shd w:val="clear" w:color="auto" w:fill="auto"/>
            <w:vAlign w:val="center"/>
          </w:tcPr>
          <w:p w14:paraId="68455726" w14:textId="77777777" w:rsidR="00097451" w:rsidRPr="00D548A1" w:rsidRDefault="00097451" w:rsidP="00114E27">
            <w:pPr>
              <w:jc w:val="center"/>
              <w:rPr>
                <w:rFonts w:eastAsia="Calibri"/>
                <w:sz w:val="22"/>
                <w:szCs w:val="22"/>
              </w:rPr>
            </w:pPr>
          </w:p>
        </w:tc>
        <w:tc>
          <w:tcPr>
            <w:tcW w:w="6094" w:type="dxa"/>
            <w:shd w:val="clear" w:color="auto" w:fill="auto"/>
            <w:vAlign w:val="center"/>
          </w:tcPr>
          <w:p w14:paraId="472D30D5" w14:textId="77777777" w:rsidR="00097451" w:rsidRPr="00D548A1" w:rsidRDefault="00097451" w:rsidP="00114E27">
            <w:pPr>
              <w:jc w:val="both"/>
              <w:rPr>
                <w:rFonts w:eastAsia="Calibri"/>
                <w:sz w:val="22"/>
                <w:szCs w:val="22"/>
              </w:rPr>
            </w:pPr>
            <w:r w:rsidRPr="00D548A1">
              <w:rPr>
                <w:rFonts w:eastAsia="Calibri"/>
                <w:sz w:val="22"/>
                <w:szCs w:val="22"/>
              </w:rPr>
              <w:t>Резерв (не используется).</w:t>
            </w:r>
          </w:p>
        </w:tc>
      </w:tr>
      <w:tr w:rsidR="00097451" w:rsidRPr="00D548A1" w14:paraId="25C25EB3" w14:textId="77777777" w:rsidTr="00414D5A">
        <w:trPr>
          <w:jc w:val="center"/>
        </w:trPr>
        <w:tc>
          <w:tcPr>
            <w:tcW w:w="1376" w:type="dxa"/>
            <w:vMerge/>
            <w:shd w:val="clear" w:color="auto" w:fill="auto"/>
            <w:vAlign w:val="center"/>
          </w:tcPr>
          <w:p w14:paraId="3152F68E"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56C98066" w14:textId="77777777" w:rsidR="00097451" w:rsidRPr="00D548A1" w:rsidRDefault="00097451" w:rsidP="00097451">
            <w:pPr>
              <w:jc w:val="center"/>
              <w:rPr>
                <w:rFonts w:eastAsia="Calibri"/>
                <w:sz w:val="22"/>
                <w:szCs w:val="22"/>
              </w:rPr>
            </w:pPr>
            <w:r w:rsidRPr="00D548A1">
              <w:rPr>
                <w:rFonts w:eastAsia="Calibri"/>
                <w:b/>
                <w:i/>
                <w:sz w:val="22"/>
                <w:szCs w:val="22"/>
              </w:rPr>
              <w:t xml:space="preserve">S: </w:t>
            </w:r>
            <w:r w:rsidRPr="00D548A1">
              <w:rPr>
                <w:rFonts w:eastAsia="Calibri"/>
                <w:sz w:val="22"/>
                <w:szCs w:val="22"/>
              </w:rPr>
              <w:t>–</w:t>
            </w:r>
          </w:p>
        </w:tc>
        <w:tc>
          <w:tcPr>
            <w:tcW w:w="1560" w:type="dxa"/>
            <w:vMerge/>
            <w:shd w:val="clear" w:color="auto" w:fill="auto"/>
            <w:vAlign w:val="center"/>
          </w:tcPr>
          <w:p w14:paraId="0B4FA898" w14:textId="77777777" w:rsidR="00097451" w:rsidRPr="00D548A1" w:rsidRDefault="00097451" w:rsidP="00114E27">
            <w:pPr>
              <w:jc w:val="center"/>
              <w:rPr>
                <w:rFonts w:eastAsia="Calibri"/>
                <w:sz w:val="22"/>
                <w:szCs w:val="22"/>
              </w:rPr>
            </w:pPr>
          </w:p>
        </w:tc>
        <w:tc>
          <w:tcPr>
            <w:tcW w:w="2063" w:type="dxa"/>
            <w:shd w:val="clear" w:color="auto" w:fill="auto"/>
            <w:vAlign w:val="center"/>
          </w:tcPr>
          <w:p w14:paraId="0A03730A" w14:textId="77777777" w:rsidR="00097451" w:rsidRPr="00D548A1" w:rsidRDefault="00097451" w:rsidP="00114E27">
            <w:pPr>
              <w:jc w:val="center"/>
              <w:rPr>
                <w:rFonts w:eastAsia="Calibri"/>
                <w:sz w:val="22"/>
                <w:szCs w:val="22"/>
              </w:rPr>
            </w:pPr>
          </w:p>
        </w:tc>
        <w:tc>
          <w:tcPr>
            <w:tcW w:w="1109" w:type="dxa"/>
            <w:shd w:val="clear" w:color="auto" w:fill="auto"/>
            <w:vAlign w:val="center"/>
          </w:tcPr>
          <w:p w14:paraId="4160F35E" w14:textId="77777777" w:rsidR="00097451" w:rsidRPr="00D548A1" w:rsidRDefault="00097451" w:rsidP="00114E27">
            <w:pPr>
              <w:jc w:val="center"/>
              <w:rPr>
                <w:rFonts w:eastAsia="Calibri"/>
                <w:sz w:val="22"/>
                <w:szCs w:val="22"/>
              </w:rPr>
            </w:pPr>
          </w:p>
        </w:tc>
        <w:tc>
          <w:tcPr>
            <w:tcW w:w="6094" w:type="dxa"/>
            <w:shd w:val="clear" w:color="auto" w:fill="auto"/>
            <w:vAlign w:val="center"/>
          </w:tcPr>
          <w:p w14:paraId="3F65217C" w14:textId="77777777" w:rsidR="00097451" w:rsidRPr="00D548A1" w:rsidRDefault="00097451" w:rsidP="00114E27">
            <w:pPr>
              <w:jc w:val="both"/>
              <w:rPr>
                <w:rFonts w:eastAsia="Calibri"/>
                <w:sz w:val="22"/>
                <w:szCs w:val="22"/>
              </w:rPr>
            </w:pPr>
            <w:r w:rsidRPr="00D548A1">
              <w:rPr>
                <w:rFonts w:eastAsia="Calibri"/>
                <w:sz w:val="22"/>
                <w:szCs w:val="22"/>
              </w:rPr>
              <w:t>Резерв (не используется).</w:t>
            </w:r>
          </w:p>
        </w:tc>
      </w:tr>
      <w:tr w:rsidR="00097451" w:rsidRPr="00D548A1" w14:paraId="23E73190" w14:textId="77777777" w:rsidTr="00414D5A">
        <w:trPr>
          <w:jc w:val="center"/>
        </w:trPr>
        <w:tc>
          <w:tcPr>
            <w:tcW w:w="1376" w:type="dxa"/>
            <w:vMerge w:val="restart"/>
            <w:shd w:val="clear" w:color="auto" w:fill="auto"/>
            <w:vAlign w:val="center"/>
          </w:tcPr>
          <w:p w14:paraId="2CB7CBE6"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22160C5A"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w:t>
            </w:r>
          </w:p>
        </w:tc>
        <w:tc>
          <w:tcPr>
            <w:tcW w:w="1560" w:type="dxa"/>
            <w:vMerge w:val="restart"/>
            <w:shd w:val="clear" w:color="auto" w:fill="auto"/>
            <w:vAlign w:val="center"/>
          </w:tcPr>
          <w:p w14:paraId="42E48B59" w14:textId="77777777" w:rsidR="00097451" w:rsidRPr="00D548A1" w:rsidRDefault="00097451" w:rsidP="00114E27">
            <w:pPr>
              <w:jc w:val="center"/>
              <w:rPr>
                <w:rFonts w:eastAsia="Calibri"/>
                <w:sz w:val="22"/>
                <w:szCs w:val="22"/>
              </w:rPr>
            </w:pPr>
            <w:r w:rsidRPr="00D548A1">
              <w:rPr>
                <w:rFonts w:eastAsia="Calibri"/>
                <w:sz w:val="22"/>
                <w:szCs w:val="22"/>
              </w:rPr>
              <w:t>RF13</w:t>
            </w:r>
          </w:p>
        </w:tc>
        <w:tc>
          <w:tcPr>
            <w:tcW w:w="2063" w:type="dxa"/>
            <w:vMerge w:val="restart"/>
            <w:shd w:val="clear" w:color="auto" w:fill="auto"/>
            <w:vAlign w:val="center"/>
          </w:tcPr>
          <w:p w14:paraId="54C2A714" w14:textId="77777777" w:rsidR="00097451" w:rsidRPr="00D548A1" w:rsidRDefault="00097451" w:rsidP="00114E27">
            <w:pPr>
              <w:jc w:val="center"/>
              <w:rPr>
                <w:rFonts w:eastAsia="Calibri"/>
                <w:sz w:val="22"/>
                <w:szCs w:val="22"/>
              </w:rPr>
            </w:pPr>
          </w:p>
        </w:tc>
        <w:tc>
          <w:tcPr>
            <w:tcW w:w="1109" w:type="dxa"/>
            <w:vMerge w:val="restart"/>
            <w:shd w:val="clear" w:color="auto" w:fill="auto"/>
            <w:vAlign w:val="center"/>
          </w:tcPr>
          <w:p w14:paraId="4A908AA0" w14:textId="77777777" w:rsidR="00097451" w:rsidRPr="00D548A1" w:rsidRDefault="00097451" w:rsidP="00114E27">
            <w:pPr>
              <w:jc w:val="center"/>
              <w:rPr>
                <w:rFonts w:eastAsia="Calibri"/>
                <w:sz w:val="22"/>
                <w:szCs w:val="22"/>
              </w:rPr>
            </w:pPr>
          </w:p>
        </w:tc>
        <w:tc>
          <w:tcPr>
            <w:tcW w:w="6094" w:type="dxa"/>
            <w:shd w:val="clear" w:color="auto" w:fill="auto"/>
            <w:vAlign w:val="center"/>
          </w:tcPr>
          <w:p w14:paraId="2622E63B" w14:textId="77777777" w:rsidR="00097451" w:rsidRPr="00D548A1" w:rsidRDefault="00097451" w:rsidP="00114E27">
            <w:pPr>
              <w:jc w:val="both"/>
              <w:rPr>
                <w:rFonts w:eastAsia="Calibri"/>
                <w:sz w:val="22"/>
                <w:szCs w:val="22"/>
              </w:rPr>
            </w:pPr>
            <w:r w:rsidRPr="00D548A1">
              <w:rPr>
                <w:rFonts w:eastAsia="Calibri"/>
                <w:sz w:val="22"/>
                <w:szCs w:val="22"/>
              </w:rPr>
              <w:t>Резерв (не используется).</w:t>
            </w:r>
          </w:p>
        </w:tc>
      </w:tr>
      <w:tr w:rsidR="00097451" w:rsidRPr="00D548A1" w14:paraId="69C85A29" w14:textId="77777777" w:rsidTr="00414D5A">
        <w:trPr>
          <w:jc w:val="center"/>
        </w:trPr>
        <w:tc>
          <w:tcPr>
            <w:tcW w:w="1376" w:type="dxa"/>
            <w:vMerge/>
            <w:tcBorders>
              <w:bottom w:val="single" w:sz="4" w:space="0" w:color="000000"/>
            </w:tcBorders>
            <w:shd w:val="clear" w:color="auto" w:fill="auto"/>
            <w:vAlign w:val="center"/>
          </w:tcPr>
          <w:p w14:paraId="776529C4" w14:textId="77777777" w:rsidR="00097451" w:rsidRPr="00D548A1" w:rsidRDefault="00097451" w:rsidP="00B57AD1">
            <w:pPr>
              <w:pStyle w:val="afff1"/>
              <w:numPr>
                <w:ilvl w:val="0"/>
                <w:numId w:val="28"/>
              </w:numPr>
              <w:contextualSpacing w:val="0"/>
              <w:jc w:val="both"/>
              <w:rPr>
                <w:rFonts w:eastAsia="Calibri"/>
                <w:sz w:val="22"/>
                <w:szCs w:val="22"/>
              </w:rPr>
            </w:pPr>
          </w:p>
        </w:tc>
        <w:tc>
          <w:tcPr>
            <w:tcW w:w="2394" w:type="dxa"/>
            <w:tcBorders>
              <w:bottom w:val="single" w:sz="4" w:space="0" w:color="000000"/>
            </w:tcBorders>
            <w:shd w:val="clear" w:color="auto" w:fill="auto"/>
            <w:vAlign w:val="center"/>
          </w:tcPr>
          <w:p w14:paraId="7F0036D7" w14:textId="77777777" w:rsidR="00097451" w:rsidRPr="00D548A1" w:rsidRDefault="00097451" w:rsidP="00097451">
            <w:pPr>
              <w:jc w:val="center"/>
              <w:rPr>
                <w:rFonts w:eastAsia="Calibri"/>
                <w:sz w:val="22"/>
                <w:szCs w:val="22"/>
              </w:rPr>
            </w:pPr>
            <w:r w:rsidRPr="00D548A1">
              <w:rPr>
                <w:rFonts w:eastAsia="Calibri"/>
                <w:b/>
                <w:i/>
                <w:sz w:val="22"/>
                <w:szCs w:val="22"/>
              </w:rPr>
              <w:t xml:space="preserve">S: </w:t>
            </w:r>
            <w:r w:rsidRPr="00D548A1">
              <w:rPr>
                <w:rFonts w:eastAsia="Calibri"/>
                <w:sz w:val="22"/>
                <w:szCs w:val="22"/>
              </w:rPr>
              <w:t>–</w:t>
            </w:r>
          </w:p>
        </w:tc>
        <w:tc>
          <w:tcPr>
            <w:tcW w:w="1560" w:type="dxa"/>
            <w:vMerge/>
            <w:tcBorders>
              <w:bottom w:val="single" w:sz="4" w:space="0" w:color="000000"/>
            </w:tcBorders>
            <w:shd w:val="clear" w:color="auto" w:fill="auto"/>
            <w:vAlign w:val="center"/>
          </w:tcPr>
          <w:p w14:paraId="4644D303" w14:textId="77777777" w:rsidR="00097451" w:rsidRPr="00D548A1" w:rsidRDefault="00097451" w:rsidP="00114E27">
            <w:pPr>
              <w:jc w:val="center"/>
              <w:rPr>
                <w:rFonts w:eastAsia="Calibri"/>
                <w:sz w:val="22"/>
                <w:szCs w:val="22"/>
              </w:rPr>
            </w:pPr>
          </w:p>
        </w:tc>
        <w:tc>
          <w:tcPr>
            <w:tcW w:w="2063" w:type="dxa"/>
            <w:vMerge/>
            <w:tcBorders>
              <w:bottom w:val="single" w:sz="4" w:space="0" w:color="000000"/>
            </w:tcBorders>
            <w:shd w:val="clear" w:color="auto" w:fill="auto"/>
            <w:vAlign w:val="center"/>
          </w:tcPr>
          <w:p w14:paraId="595FEC23" w14:textId="77777777" w:rsidR="00097451" w:rsidRPr="00D548A1" w:rsidRDefault="00097451" w:rsidP="00114E27">
            <w:pPr>
              <w:jc w:val="center"/>
              <w:rPr>
                <w:rFonts w:eastAsia="Calibri"/>
                <w:sz w:val="22"/>
                <w:szCs w:val="22"/>
              </w:rPr>
            </w:pPr>
          </w:p>
        </w:tc>
        <w:tc>
          <w:tcPr>
            <w:tcW w:w="1109" w:type="dxa"/>
            <w:vMerge/>
            <w:tcBorders>
              <w:bottom w:val="single" w:sz="4" w:space="0" w:color="000000"/>
            </w:tcBorders>
            <w:shd w:val="clear" w:color="auto" w:fill="auto"/>
            <w:vAlign w:val="center"/>
          </w:tcPr>
          <w:p w14:paraId="4FF2D095" w14:textId="77777777" w:rsidR="00097451" w:rsidRPr="00D548A1" w:rsidRDefault="00097451" w:rsidP="00114E27">
            <w:pPr>
              <w:jc w:val="center"/>
              <w:rPr>
                <w:rFonts w:eastAsia="Calibri"/>
                <w:sz w:val="22"/>
                <w:szCs w:val="22"/>
              </w:rPr>
            </w:pPr>
          </w:p>
        </w:tc>
        <w:tc>
          <w:tcPr>
            <w:tcW w:w="6094" w:type="dxa"/>
            <w:tcBorders>
              <w:bottom w:val="single" w:sz="4" w:space="0" w:color="000000"/>
            </w:tcBorders>
            <w:shd w:val="clear" w:color="auto" w:fill="auto"/>
            <w:vAlign w:val="center"/>
          </w:tcPr>
          <w:p w14:paraId="3138C41D" w14:textId="77777777" w:rsidR="00097451" w:rsidRPr="00D548A1" w:rsidRDefault="00097451" w:rsidP="00114E27">
            <w:pPr>
              <w:jc w:val="both"/>
              <w:rPr>
                <w:rFonts w:eastAsia="Calibri"/>
                <w:sz w:val="22"/>
                <w:szCs w:val="22"/>
              </w:rPr>
            </w:pPr>
            <w:r w:rsidRPr="00D548A1">
              <w:rPr>
                <w:rFonts w:eastAsia="Calibri"/>
                <w:sz w:val="22"/>
                <w:szCs w:val="22"/>
              </w:rPr>
              <w:t>Резерв (не используется).</w:t>
            </w:r>
          </w:p>
        </w:tc>
      </w:tr>
      <w:tr w:rsidR="00097451" w:rsidRPr="00D548A1" w14:paraId="23FD18D1" w14:textId="77777777" w:rsidTr="00414D5A">
        <w:trPr>
          <w:jc w:val="center"/>
        </w:trPr>
        <w:tc>
          <w:tcPr>
            <w:tcW w:w="1376" w:type="dxa"/>
            <w:vMerge w:val="restart"/>
            <w:shd w:val="clear" w:color="auto" w:fill="auto"/>
            <w:vAlign w:val="center"/>
          </w:tcPr>
          <w:p w14:paraId="4637B7A0"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628C6212"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w:t>
            </w:r>
          </w:p>
        </w:tc>
        <w:tc>
          <w:tcPr>
            <w:tcW w:w="1560" w:type="dxa"/>
            <w:vMerge w:val="restart"/>
            <w:shd w:val="clear" w:color="auto" w:fill="auto"/>
            <w:vAlign w:val="center"/>
          </w:tcPr>
          <w:p w14:paraId="3E9B2A6D" w14:textId="77777777" w:rsidR="00097451" w:rsidRPr="00D548A1" w:rsidRDefault="00097451" w:rsidP="00114E27">
            <w:pPr>
              <w:jc w:val="center"/>
              <w:rPr>
                <w:rFonts w:eastAsia="Calibri"/>
                <w:sz w:val="22"/>
                <w:szCs w:val="22"/>
              </w:rPr>
            </w:pPr>
            <w:r w:rsidRPr="00D548A1">
              <w:rPr>
                <w:rFonts w:eastAsia="Calibri"/>
                <w:sz w:val="22"/>
                <w:szCs w:val="22"/>
              </w:rPr>
              <w:t>RF12</w:t>
            </w:r>
          </w:p>
        </w:tc>
        <w:tc>
          <w:tcPr>
            <w:tcW w:w="2063" w:type="dxa"/>
            <w:vMerge w:val="restart"/>
            <w:shd w:val="clear" w:color="auto" w:fill="auto"/>
            <w:vAlign w:val="center"/>
          </w:tcPr>
          <w:p w14:paraId="61B761ED" w14:textId="77777777" w:rsidR="00097451" w:rsidRPr="00D548A1" w:rsidRDefault="00097451" w:rsidP="00114E27">
            <w:pPr>
              <w:jc w:val="center"/>
              <w:rPr>
                <w:rFonts w:eastAsia="Calibri"/>
                <w:sz w:val="22"/>
                <w:szCs w:val="22"/>
              </w:rPr>
            </w:pPr>
          </w:p>
        </w:tc>
        <w:tc>
          <w:tcPr>
            <w:tcW w:w="1109" w:type="dxa"/>
            <w:shd w:val="clear" w:color="auto" w:fill="auto"/>
            <w:vAlign w:val="center"/>
          </w:tcPr>
          <w:p w14:paraId="5334A221" w14:textId="77777777" w:rsidR="00097451" w:rsidRPr="00D548A1" w:rsidRDefault="00097451" w:rsidP="00114E27">
            <w:pPr>
              <w:jc w:val="center"/>
              <w:rPr>
                <w:rFonts w:eastAsia="Calibri"/>
                <w:sz w:val="22"/>
                <w:szCs w:val="22"/>
              </w:rPr>
            </w:pPr>
          </w:p>
        </w:tc>
        <w:tc>
          <w:tcPr>
            <w:tcW w:w="6094" w:type="dxa"/>
            <w:shd w:val="clear" w:color="auto" w:fill="auto"/>
            <w:vAlign w:val="center"/>
          </w:tcPr>
          <w:p w14:paraId="253CAE72" w14:textId="77777777" w:rsidR="00097451" w:rsidRPr="00D548A1" w:rsidRDefault="00097451" w:rsidP="00114E27">
            <w:pPr>
              <w:jc w:val="both"/>
              <w:rPr>
                <w:rFonts w:eastAsia="Calibri"/>
                <w:sz w:val="22"/>
                <w:szCs w:val="22"/>
              </w:rPr>
            </w:pPr>
            <w:r w:rsidRPr="00D548A1">
              <w:rPr>
                <w:rFonts w:eastAsia="Calibri"/>
                <w:sz w:val="22"/>
                <w:szCs w:val="22"/>
              </w:rPr>
              <w:t>Резерв (не используется).</w:t>
            </w:r>
          </w:p>
        </w:tc>
      </w:tr>
      <w:tr w:rsidR="00097451" w:rsidRPr="00D548A1" w14:paraId="37D27357" w14:textId="77777777" w:rsidTr="00414D5A">
        <w:trPr>
          <w:jc w:val="center"/>
        </w:trPr>
        <w:tc>
          <w:tcPr>
            <w:tcW w:w="1376" w:type="dxa"/>
            <w:vMerge/>
            <w:shd w:val="clear" w:color="auto" w:fill="auto"/>
            <w:vAlign w:val="center"/>
          </w:tcPr>
          <w:p w14:paraId="3FADD5C1"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AEE2010" w14:textId="77777777" w:rsidR="00097451" w:rsidRPr="00D548A1" w:rsidRDefault="00097451" w:rsidP="00097451">
            <w:pPr>
              <w:jc w:val="center"/>
              <w:rPr>
                <w:rFonts w:eastAsia="Calibri"/>
                <w:sz w:val="22"/>
                <w:szCs w:val="22"/>
              </w:rPr>
            </w:pPr>
            <w:r w:rsidRPr="00D548A1">
              <w:rPr>
                <w:rFonts w:eastAsia="Calibri"/>
                <w:b/>
                <w:i/>
                <w:sz w:val="22"/>
                <w:szCs w:val="22"/>
              </w:rPr>
              <w:t xml:space="preserve">S: </w:t>
            </w:r>
            <w:r w:rsidRPr="00D548A1">
              <w:rPr>
                <w:rFonts w:eastAsia="Calibri"/>
                <w:sz w:val="22"/>
                <w:szCs w:val="22"/>
              </w:rPr>
              <w:t>KZGEN / AN37</w:t>
            </w:r>
          </w:p>
        </w:tc>
        <w:tc>
          <w:tcPr>
            <w:tcW w:w="1560" w:type="dxa"/>
            <w:vMerge/>
            <w:shd w:val="clear" w:color="auto" w:fill="auto"/>
            <w:vAlign w:val="center"/>
          </w:tcPr>
          <w:p w14:paraId="6C50BC35" w14:textId="77777777" w:rsidR="00097451" w:rsidRPr="00D548A1" w:rsidRDefault="00097451" w:rsidP="00114E27">
            <w:pPr>
              <w:jc w:val="center"/>
              <w:rPr>
                <w:rFonts w:eastAsia="Calibri"/>
                <w:sz w:val="22"/>
                <w:szCs w:val="22"/>
              </w:rPr>
            </w:pPr>
          </w:p>
        </w:tc>
        <w:tc>
          <w:tcPr>
            <w:tcW w:w="2063" w:type="dxa"/>
            <w:vMerge/>
            <w:shd w:val="clear" w:color="auto" w:fill="auto"/>
            <w:vAlign w:val="center"/>
          </w:tcPr>
          <w:p w14:paraId="70513882" w14:textId="77777777" w:rsidR="00097451" w:rsidRPr="00D548A1" w:rsidRDefault="00097451" w:rsidP="00114E27">
            <w:pPr>
              <w:jc w:val="center"/>
              <w:rPr>
                <w:rFonts w:eastAsia="Calibri"/>
                <w:sz w:val="22"/>
                <w:szCs w:val="22"/>
              </w:rPr>
            </w:pPr>
          </w:p>
        </w:tc>
        <w:tc>
          <w:tcPr>
            <w:tcW w:w="1109" w:type="dxa"/>
            <w:shd w:val="clear" w:color="auto" w:fill="auto"/>
            <w:vAlign w:val="center"/>
          </w:tcPr>
          <w:p w14:paraId="76F1CBC8" w14:textId="77777777" w:rsidR="00097451" w:rsidRPr="00D548A1" w:rsidRDefault="00097451" w:rsidP="00114E27">
            <w:pPr>
              <w:jc w:val="center"/>
              <w:rPr>
                <w:rFonts w:eastAsia="Calibri"/>
                <w:sz w:val="22"/>
                <w:szCs w:val="22"/>
              </w:rPr>
            </w:pPr>
            <w:r w:rsidRPr="00D548A1">
              <w:rPr>
                <w:rFonts w:eastAsia="Calibri"/>
                <w:sz w:val="22"/>
                <w:szCs w:val="22"/>
              </w:rPr>
              <w:t>Вх.</w:t>
            </w:r>
          </w:p>
        </w:tc>
        <w:tc>
          <w:tcPr>
            <w:tcW w:w="6094" w:type="dxa"/>
            <w:shd w:val="clear" w:color="auto" w:fill="auto"/>
            <w:vAlign w:val="center"/>
          </w:tcPr>
          <w:p w14:paraId="3523C1E6" w14:textId="44B27B67" w:rsidR="00097451" w:rsidRPr="00D548A1" w:rsidRDefault="00097451" w:rsidP="00114E27">
            <w:pPr>
              <w:jc w:val="both"/>
              <w:rPr>
                <w:rFonts w:eastAsia="Calibri"/>
                <w:sz w:val="22"/>
                <w:szCs w:val="22"/>
              </w:rPr>
            </w:pPr>
            <w:r w:rsidRPr="00D548A1">
              <w:rPr>
                <w:rFonts w:eastAsia="Calibri"/>
                <w:sz w:val="22"/>
                <w:szCs w:val="22"/>
              </w:rPr>
              <w:t xml:space="preserve">Вход </w:t>
            </w:r>
            <w:r w:rsidR="0095180A" w:rsidRPr="00D548A1">
              <w:rPr>
                <w:rFonts w:eastAsia="Calibri"/>
                <w:sz w:val="22"/>
                <w:szCs w:val="22"/>
              </w:rPr>
              <w:t>КЗ</w:t>
            </w:r>
            <w:r w:rsidRPr="00D548A1">
              <w:rPr>
                <w:rFonts w:eastAsia="Calibri"/>
                <w:sz w:val="22"/>
                <w:szCs w:val="22"/>
              </w:rPr>
              <w:t xml:space="preserve"> генератора контрольного напряжения.</w:t>
            </w:r>
          </w:p>
        </w:tc>
      </w:tr>
      <w:tr w:rsidR="00097451" w:rsidRPr="00D548A1" w14:paraId="17CEFBB2" w14:textId="77777777" w:rsidTr="00414D5A">
        <w:trPr>
          <w:jc w:val="center"/>
        </w:trPr>
        <w:tc>
          <w:tcPr>
            <w:tcW w:w="1376" w:type="dxa"/>
            <w:tcBorders>
              <w:bottom w:val="single" w:sz="4" w:space="0" w:color="000000"/>
            </w:tcBorders>
            <w:shd w:val="clear" w:color="auto" w:fill="auto"/>
            <w:vAlign w:val="center"/>
          </w:tcPr>
          <w:p w14:paraId="1F9FA1D4"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4A1017F5" w14:textId="77777777" w:rsidR="00097451" w:rsidRPr="00D548A1" w:rsidRDefault="00097451" w:rsidP="00114E27">
            <w:pPr>
              <w:jc w:val="center"/>
              <w:rPr>
                <w:rFonts w:eastAsia="Calibri"/>
                <w:sz w:val="22"/>
                <w:szCs w:val="22"/>
              </w:rPr>
            </w:pPr>
            <w:r w:rsidRPr="00D548A1">
              <w:rPr>
                <w:rFonts w:eastAsia="Calibri"/>
                <w:sz w:val="22"/>
                <w:szCs w:val="22"/>
              </w:rPr>
              <w:t>KPS1 / AN12</w:t>
            </w:r>
          </w:p>
        </w:tc>
        <w:tc>
          <w:tcPr>
            <w:tcW w:w="1560" w:type="dxa"/>
            <w:tcBorders>
              <w:bottom w:val="single" w:sz="4" w:space="0" w:color="000000"/>
            </w:tcBorders>
            <w:shd w:val="clear" w:color="auto" w:fill="auto"/>
            <w:vAlign w:val="center"/>
          </w:tcPr>
          <w:p w14:paraId="6673F8F4" w14:textId="77777777" w:rsidR="00097451" w:rsidRPr="00D548A1" w:rsidRDefault="00097451" w:rsidP="00114E27">
            <w:pPr>
              <w:jc w:val="center"/>
              <w:rPr>
                <w:rFonts w:eastAsia="Calibri"/>
                <w:sz w:val="22"/>
                <w:szCs w:val="22"/>
              </w:rPr>
            </w:pPr>
            <w:r w:rsidRPr="00D548A1">
              <w:rPr>
                <w:rFonts w:eastAsia="Calibri"/>
                <w:sz w:val="22"/>
                <w:szCs w:val="22"/>
              </w:rPr>
              <w:t>RE12</w:t>
            </w:r>
          </w:p>
        </w:tc>
        <w:tc>
          <w:tcPr>
            <w:tcW w:w="2063" w:type="dxa"/>
            <w:tcBorders>
              <w:bottom w:val="single" w:sz="4" w:space="0" w:color="000000"/>
            </w:tcBorders>
            <w:shd w:val="clear" w:color="auto" w:fill="auto"/>
            <w:vAlign w:val="center"/>
          </w:tcPr>
          <w:p w14:paraId="0A229883" w14:textId="77777777" w:rsidR="00097451" w:rsidRPr="00D548A1" w:rsidRDefault="00097451" w:rsidP="00114E27">
            <w:pPr>
              <w:jc w:val="center"/>
              <w:rPr>
                <w:rFonts w:eastAsia="Calibri"/>
                <w:sz w:val="22"/>
                <w:szCs w:val="22"/>
              </w:rPr>
            </w:pPr>
          </w:p>
        </w:tc>
        <w:tc>
          <w:tcPr>
            <w:tcW w:w="1109" w:type="dxa"/>
            <w:tcBorders>
              <w:bottom w:val="single" w:sz="4" w:space="0" w:color="000000"/>
            </w:tcBorders>
            <w:shd w:val="clear" w:color="auto" w:fill="auto"/>
            <w:vAlign w:val="center"/>
          </w:tcPr>
          <w:p w14:paraId="6C419455" w14:textId="77777777" w:rsidR="00097451" w:rsidRPr="00D548A1" w:rsidRDefault="00097451" w:rsidP="00114E27">
            <w:pPr>
              <w:jc w:val="center"/>
              <w:rPr>
                <w:rFonts w:eastAsia="Calibri"/>
                <w:sz w:val="22"/>
                <w:szCs w:val="22"/>
              </w:rPr>
            </w:pPr>
            <w:r w:rsidRPr="00D548A1">
              <w:rPr>
                <w:rFonts w:eastAsia="Calibri"/>
                <w:sz w:val="22"/>
                <w:szCs w:val="22"/>
              </w:rPr>
              <w:t>Вх.</w:t>
            </w:r>
          </w:p>
        </w:tc>
        <w:tc>
          <w:tcPr>
            <w:tcW w:w="6094" w:type="dxa"/>
            <w:tcBorders>
              <w:bottom w:val="single" w:sz="4" w:space="0" w:color="000000"/>
            </w:tcBorders>
            <w:shd w:val="clear" w:color="auto" w:fill="auto"/>
            <w:vAlign w:val="center"/>
          </w:tcPr>
          <w:p w14:paraId="2AE46A4E" w14:textId="5B73D03D" w:rsidR="00097451" w:rsidRPr="00D548A1" w:rsidRDefault="00097451" w:rsidP="00114E27">
            <w:pPr>
              <w:jc w:val="both"/>
              <w:rPr>
                <w:rFonts w:eastAsia="Calibri"/>
                <w:sz w:val="22"/>
                <w:szCs w:val="22"/>
              </w:rPr>
            </w:pPr>
            <w:r w:rsidRPr="00D548A1">
              <w:rPr>
                <w:rFonts w:eastAsia="Calibri"/>
                <w:sz w:val="22"/>
                <w:szCs w:val="22"/>
              </w:rPr>
              <w:t>Контроль работы блока безопасного питания драйверов силовой части.</w:t>
            </w:r>
          </w:p>
        </w:tc>
      </w:tr>
      <w:tr w:rsidR="00097451" w:rsidRPr="00D548A1" w14:paraId="03565AC6" w14:textId="77777777" w:rsidTr="00414D5A">
        <w:trPr>
          <w:jc w:val="center"/>
        </w:trPr>
        <w:tc>
          <w:tcPr>
            <w:tcW w:w="1376" w:type="dxa"/>
            <w:vMerge w:val="restart"/>
            <w:shd w:val="clear" w:color="auto" w:fill="auto"/>
            <w:vAlign w:val="center"/>
          </w:tcPr>
          <w:p w14:paraId="7A9A8878"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15725543" w14:textId="77777777" w:rsidR="00097451" w:rsidRPr="00D548A1" w:rsidRDefault="00097451" w:rsidP="007049EE">
            <w:pPr>
              <w:jc w:val="center"/>
              <w:rPr>
                <w:rFonts w:eastAsia="Calibri"/>
                <w:sz w:val="22"/>
                <w:szCs w:val="22"/>
              </w:rPr>
            </w:pPr>
            <w:r w:rsidRPr="00D548A1">
              <w:rPr>
                <w:rFonts w:eastAsia="Calibri"/>
                <w:b/>
                <w:i/>
                <w:sz w:val="22"/>
                <w:szCs w:val="22"/>
              </w:rPr>
              <w:t xml:space="preserve">M: </w:t>
            </w:r>
            <w:r w:rsidR="007049EE" w:rsidRPr="00D548A1">
              <w:rPr>
                <w:rFonts w:eastAsia="Calibri"/>
                <w:sz w:val="22"/>
                <w:szCs w:val="22"/>
              </w:rPr>
              <w:t>-</w:t>
            </w:r>
          </w:p>
        </w:tc>
        <w:tc>
          <w:tcPr>
            <w:tcW w:w="1560" w:type="dxa"/>
            <w:vMerge w:val="restart"/>
            <w:shd w:val="clear" w:color="auto" w:fill="auto"/>
            <w:vAlign w:val="center"/>
          </w:tcPr>
          <w:p w14:paraId="5E3DB3F2" w14:textId="77777777" w:rsidR="00097451" w:rsidRPr="00D548A1" w:rsidRDefault="00097451" w:rsidP="00114E27">
            <w:pPr>
              <w:jc w:val="center"/>
              <w:rPr>
                <w:rFonts w:eastAsia="Calibri"/>
                <w:sz w:val="22"/>
                <w:szCs w:val="22"/>
              </w:rPr>
            </w:pPr>
            <w:r w:rsidRPr="00D548A1">
              <w:rPr>
                <w:rFonts w:eastAsia="Calibri"/>
                <w:sz w:val="22"/>
                <w:szCs w:val="22"/>
              </w:rPr>
              <w:t>RE13</w:t>
            </w:r>
          </w:p>
        </w:tc>
        <w:tc>
          <w:tcPr>
            <w:tcW w:w="2063" w:type="dxa"/>
            <w:vMerge w:val="restart"/>
            <w:shd w:val="clear" w:color="auto" w:fill="auto"/>
            <w:vAlign w:val="center"/>
          </w:tcPr>
          <w:p w14:paraId="002D2522" w14:textId="77777777" w:rsidR="00097451" w:rsidRPr="00D548A1" w:rsidRDefault="00097451" w:rsidP="00114E27">
            <w:pPr>
              <w:jc w:val="center"/>
              <w:rPr>
                <w:rFonts w:eastAsia="Calibri"/>
                <w:sz w:val="22"/>
                <w:szCs w:val="22"/>
              </w:rPr>
            </w:pPr>
          </w:p>
        </w:tc>
        <w:tc>
          <w:tcPr>
            <w:tcW w:w="1109" w:type="dxa"/>
            <w:vMerge w:val="restart"/>
            <w:shd w:val="clear" w:color="auto" w:fill="auto"/>
            <w:vAlign w:val="center"/>
          </w:tcPr>
          <w:p w14:paraId="5EF63123" w14:textId="77777777" w:rsidR="00097451" w:rsidRPr="00D548A1" w:rsidRDefault="00097451" w:rsidP="00114E27">
            <w:pPr>
              <w:jc w:val="center"/>
              <w:rPr>
                <w:rFonts w:eastAsia="Calibri"/>
                <w:sz w:val="22"/>
                <w:szCs w:val="22"/>
              </w:rPr>
            </w:pPr>
            <w:r w:rsidRPr="00D548A1">
              <w:rPr>
                <w:rFonts w:eastAsia="Calibri"/>
                <w:sz w:val="22"/>
                <w:szCs w:val="22"/>
              </w:rPr>
              <w:t>Вых.</w:t>
            </w:r>
          </w:p>
        </w:tc>
        <w:tc>
          <w:tcPr>
            <w:tcW w:w="6094" w:type="dxa"/>
            <w:tcBorders>
              <w:bottom w:val="single" w:sz="4" w:space="0" w:color="000000"/>
            </w:tcBorders>
            <w:shd w:val="clear" w:color="auto" w:fill="auto"/>
            <w:vAlign w:val="center"/>
          </w:tcPr>
          <w:p w14:paraId="25C7F6DE" w14:textId="77777777" w:rsidR="00097451" w:rsidRPr="00D548A1" w:rsidRDefault="007049EE" w:rsidP="00114E27">
            <w:pPr>
              <w:jc w:val="both"/>
              <w:rPr>
                <w:rFonts w:eastAsia="Calibri"/>
                <w:sz w:val="22"/>
                <w:szCs w:val="22"/>
              </w:rPr>
            </w:pPr>
            <w:r w:rsidRPr="00D548A1">
              <w:rPr>
                <w:rFonts w:eastAsia="Calibri"/>
                <w:sz w:val="22"/>
                <w:szCs w:val="22"/>
              </w:rPr>
              <w:t>Резерв (не используется).</w:t>
            </w:r>
          </w:p>
        </w:tc>
      </w:tr>
      <w:tr w:rsidR="00097451" w:rsidRPr="00D548A1" w14:paraId="2264FF44" w14:textId="77777777" w:rsidTr="00414D5A">
        <w:trPr>
          <w:jc w:val="center"/>
        </w:trPr>
        <w:tc>
          <w:tcPr>
            <w:tcW w:w="1376" w:type="dxa"/>
            <w:vMerge/>
            <w:tcBorders>
              <w:bottom w:val="single" w:sz="4" w:space="0" w:color="000000"/>
            </w:tcBorders>
            <w:shd w:val="clear" w:color="auto" w:fill="auto"/>
            <w:vAlign w:val="center"/>
          </w:tcPr>
          <w:p w14:paraId="22E51348"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49217138" w14:textId="77777777" w:rsidR="00097451" w:rsidRPr="00D548A1" w:rsidRDefault="00097451" w:rsidP="007049EE">
            <w:pPr>
              <w:jc w:val="center"/>
              <w:rPr>
                <w:rFonts w:eastAsia="Calibri"/>
                <w:b/>
                <w:i/>
                <w:sz w:val="22"/>
                <w:szCs w:val="22"/>
              </w:rPr>
            </w:pPr>
            <w:r w:rsidRPr="00D548A1">
              <w:rPr>
                <w:rFonts w:eastAsia="Calibri"/>
                <w:b/>
                <w:i/>
                <w:sz w:val="22"/>
                <w:szCs w:val="22"/>
              </w:rPr>
              <w:t xml:space="preserve">S: </w:t>
            </w:r>
            <w:r w:rsidR="007049EE" w:rsidRPr="00D548A1">
              <w:rPr>
                <w:rFonts w:eastAsia="Calibri"/>
                <w:sz w:val="22"/>
                <w:szCs w:val="22"/>
              </w:rPr>
              <w:t>-</w:t>
            </w:r>
          </w:p>
        </w:tc>
        <w:tc>
          <w:tcPr>
            <w:tcW w:w="1560" w:type="dxa"/>
            <w:vMerge/>
            <w:tcBorders>
              <w:bottom w:val="single" w:sz="4" w:space="0" w:color="000000"/>
            </w:tcBorders>
            <w:shd w:val="clear" w:color="auto" w:fill="auto"/>
            <w:vAlign w:val="center"/>
          </w:tcPr>
          <w:p w14:paraId="230156CC" w14:textId="77777777" w:rsidR="00097451" w:rsidRPr="00D548A1" w:rsidRDefault="00097451" w:rsidP="00114E27">
            <w:pPr>
              <w:jc w:val="center"/>
              <w:rPr>
                <w:rFonts w:eastAsia="Calibri"/>
                <w:sz w:val="22"/>
                <w:szCs w:val="22"/>
              </w:rPr>
            </w:pPr>
          </w:p>
        </w:tc>
        <w:tc>
          <w:tcPr>
            <w:tcW w:w="2063" w:type="dxa"/>
            <w:vMerge/>
            <w:tcBorders>
              <w:bottom w:val="single" w:sz="4" w:space="0" w:color="000000"/>
            </w:tcBorders>
            <w:shd w:val="clear" w:color="auto" w:fill="auto"/>
            <w:vAlign w:val="center"/>
          </w:tcPr>
          <w:p w14:paraId="056BA7B4" w14:textId="77777777" w:rsidR="00097451" w:rsidRPr="00D548A1" w:rsidRDefault="00097451" w:rsidP="00114E27">
            <w:pPr>
              <w:jc w:val="center"/>
              <w:rPr>
                <w:rFonts w:eastAsia="Calibri"/>
                <w:sz w:val="22"/>
                <w:szCs w:val="22"/>
              </w:rPr>
            </w:pPr>
          </w:p>
        </w:tc>
        <w:tc>
          <w:tcPr>
            <w:tcW w:w="1109" w:type="dxa"/>
            <w:vMerge/>
            <w:tcBorders>
              <w:bottom w:val="single" w:sz="4" w:space="0" w:color="000000"/>
            </w:tcBorders>
            <w:shd w:val="clear" w:color="auto" w:fill="auto"/>
            <w:vAlign w:val="center"/>
          </w:tcPr>
          <w:p w14:paraId="0E0D64D5" w14:textId="77777777" w:rsidR="00097451" w:rsidRPr="00D548A1" w:rsidRDefault="00097451" w:rsidP="00114E27">
            <w:pPr>
              <w:jc w:val="center"/>
              <w:rPr>
                <w:rFonts w:eastAsia="Calibri"/>
                <w:sz w:val="22"/>
                <w:szCs w:val="22"/>
              </w:rPr>
            </w:pPr>
          </w:p>
        </w:tc>
        <w:tc>
          <w:tcPr>
            <w:tcW w:w="6094" w:type="dxa"/>
            <w:tcBorders>
              <w:bottom w:val="single" w:sz="4" w:space="0" w:color="000000"/>
            </w:tcBorders>
            <w:shd w:val="clear" w:color="auto" w:fill="auto"/>
            <w:vAlign w:val="center"/>
          </w:tcPr>
          <w:p w14:paraId="32E1FAF3" w14:textId="77777777" w:rsidR="00097451" w:rsidRPr="00D548A1" w:rsidRDefault="007049EE" w:rsidP="00114E27">
            <w:pPr>
              <w:jc w:val="both"/>
              <w:rPr>
                <w:rFonts w:eastAsia="Calibri"/>
                <w:sz w:val="22"/>
                <w:szCs w:val="22"/>
              </w:rPr>
            </w:pPr>
            <w:r w:rsidRPr="00D548A1">
              <w:rPr>
                <w:rFonts w:eastAsia="Calibri"/>
                <w:sz w:val="22"/>
                <w:szCs w:val="22"/>
              </w:rPr>
              <w:t>Резерв (не используется).</w:t>
            </w:r>
          </w:p>
        </w:tc>
      </w:tr>
      <w:tr w:rsidR="00097451" w:rsidRPr="00D548A1" w14:paraId="4D613A52" w14:textId="77777777" w:rsidTr="00414D5A">
        <w:trPr>
          <w:jc w:val="center"/>
        </w:trPr>
        <w:tc>
          <w:tcPr>
            <w:tcW w:w="1376" w:type="dxa"/>
            <w:vMerge w:val="restart"/>
            <w:tcBorders>
              <w:bottom w:val="single" w:sz="4" w:space="0" w:color="000000"/>
            </w:tcBorders>
            <w:shd w:val="clear" w:color="auto" w:fill="auto"/>
            <w:vAlign w:val="center"/>
          </w:tcPr>
          <w:p w14:paraId="17A19604"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2D04E7C7"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SYN2S / AN14</w:t>
            </w:r>
          </w:p>
        </w:tc>
        <w:tc>
          <w:tcPr>
            <w:tcW w:w="1560" w:type="dxa"/>
            <w:vMerge w:val="restart"/>
            <w:shd w:val="clear" w:color="auto" w:fill="auto"/>
            <w:vAlign w:val="center"/>
          </w:tcPr>
          <w:p w14:paraId="303C8C58" w14:textId="77777777" w:rsidR="00097451" w:rsidRPr="00D548A1" w:rsidRDefault="00097451" w:rsidP="00114E27">
            <w:pPr>
              <w:jc w:val="center"/>
              <w:rPr>
                <w:rFonts w:eastAsia="Calibri"/>
                <w:sz w:val="22"/>
                <w:szCs w:val="22"/>
              </w:rPr>
            </w:pPr>
            <w:r w:rsidRPr="00D548A1">
              <w:rPr>
                <w:rFonts w:eastAsia="Calibri"/>
                <w:sz w:val="22"/>
                <w:szCs w:val="22"/>
              </w:rPr>
              <w:t>RE14</w:t>
            </w:r>
          </w:p>
        </w:tc>
        <w:tc>
          <w:tcPr>
            <w:tcW w:w="2063" w:type="dxa"/>
            <w:tcBorders>
              <w:bottom w:val="single" w:sz="4" w:space="0" w:color="000000"/>
            </w:tcBorders>
            <w:shd w:val="clear" w:color="auto" w:fill="auto"/>
            <w:vAlign w:val="center"/>
          </w:tcPr>
          <w:p w14:paraId="1DE0D7A6" w14:textId="77777777" w:rsidR="00097451" w:rsidRPr="00D548A1" w:rsidRDefault="00097451" w:rsidP="00114E27">
            <w:pPr>
              <w:jc w:val="center"/>
              <w:rPr>
                <w:rFonts w:eastAsia="Calibri"/>
                <w:sz w:val="22"/>
                <w:szCs w:val="22"/>
              </w:rPr>
            </w:pPr>
          </w:p>
        </w:tc>
        <w:tc>
          <w:tcPr>
            <w:tcW w:w="1109" w:type="dxa"/>
            <w:shd w:val="clear" w:color="auto" w:fill="auto"/>
            <w:vAlign w:val="center"/>
          </w:tcPr>
          <w:p w14:paraId="55BDC050" w14:textId="77777777" w:rsidR="00097451" w:rsidRPr="00D548A1" w:rsidRDefault="00097451" w:rsidP="00114E27">
            <w:pPr>
              <w:jc w:val="center"/>
              <w:rPr>
                <w:rFonts w:eastAsia="Calibri"/>
                <w:sz w:val="22"/>
                <w:szCs w:val="22"/>
              </w:rPr>
            </w:pPr>
            <w:r w:rsidRPr="00D548A1">
              <w:rPr>
                <w:rFonts w:eastAsia="Calibri"/>
                <w:sz w:val="22"/>
                <w:szCs w:val="22"/>
              </w:rPr>
              <w:t>Вх.</w:t>
            </w:r>
          </w:p>
        </w:tc>
        <w:tc>
          <w:tcPr>
            <w:tcW w:w="6094" w:type="dxa"/>
            <w:tcBorders>
              <w:bottom w:val="single" w:sz="4" w:space="0" w:color="000000"/>
            </w:tcBorders>
            <w:shd w:val="clear" w:color="auto" w:fill="auto"/>
            <w:vAlign w:val="center"/>
          </w:tcPr>
          <w:p w14:paraId="6B87A210" w14:textId="77777777" w:rsidR="00097451" w:rsidRPr="00D548A1" w:rsidRDefault="00097451" w:rsidP="00114E27">
            <w:pPr>
              <w:jc w:val="both"/>
              <w:rPr>
                <w:rFonts w:eastAsia="Calibri"/>
                <w:sz w:val="22"/>
                <w:szCs w:val="22"/>
              </w:rPr>
            </w:pPr>
            <w:r w:rsidRPr="00D548A1">
              <w:rPr>
                <w:rFonts w:eastAsia="Calibri"/>
                <w:sz w:val="22"/>
                <w:szCs w:val="22"/>
              </w:rPr>
              <w:t>Вход синхронизации Master и Slave по времени.</w:t>
            </w:r>
          </w:p>
        </w:tc>
      </w:tr>
      <w:tr w:rsidR="00097451" w:rsidRPr="00D548A1" w14:paraId="11656403" w14:textId="77777777" w:rsidTr="00414D5A">
        <w:trPr>
          <w:jc w:val="center"/>
        </w:trPr>
        <w:tc>
          <w:tcPr>
            <w:tcW w:w="1376" w:type="dxa"/>
            <w:vMerge/>
            <w:tcBorders>
              <w:bottom w:val="single" w:sz="4" w:space="0" w:color="000000"/>
            </w:tcBorders>
            <w:shd w:val="clear" w:color="auto" w:fill="auto"/>
            <w:vAlign w:val="center"/>
          </w:tcPr>
          <w:p w14:paraId="26073508"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7D8A3431" w14:textId="77777777" w:rsidR="00097451" w:rsidRPr="00D548A1" w:rsidRDefault="00097451" w:rsidP="00097451">
            <w:pPr>
              <w:jc w:val="center"/>
              <w:rPr>
                <w:rFonts w:eastAsia="Calibri"/>
                <w:sz w:val="22"/>
                <w:szCs w:val="22"/>
              </w:rPr>
            </w:pPr>
            <w:r w:rsidRPr="00D548A1">
              <w:rPr>
                <w:rFonts w:eastAsia="Calibri"/>
                <w:b/>
                <w:i/>
                <w:sz w:val="22"/>
                <w:szCs w:val="22"/>
              </w:rPr>
              <w:t xml:space="preserve">S: </w:t>
            </w:r>
            <w:r w:rsidRPr="00D548A1">
              <w:rPr>
                <w:rFonts w:eastAsia="Calibri"/>
                <w:sz w:val="22"/>
                <w:szCs w:val="22"/>
              </w:rPr>
              <w:t>SYN2M / AN14</w:t>
            </w:r>
          </w:p>
        </w:tc>
        <w:tc>
          <w:tcPr>
            <w:tcW w:w="1560" w:type="dxa"/>
            <w:vMerge/>
            <w:tcBorders>
              <w:bottom w:val="single" w:sz="4" w:space="0" w:color="000000"/>
            </w:tcBorders>
            <w:shd w:val="clear" w:color="auto" w:fill="auto"/>
            <w:vAlign w:val="center"/>
          </w:tcPr>
          <w:p w14:paraId="3A013629" w14:textId="77777777" w:rsidR="00097451" w:rsidRPr="00D548A1" w:rsidRDefault="00097451" w:rsidP="00114E27">
            <w:pPr>
              <w:jc w:val="center"/>
              <w:rPr>
                <w:rFonts w:eastAsia="Calibri"/>
                <w:sz w:val="22"/>
                <w:szCs w:val="22"/>
              </w:rPr>
            </w:pPr>
          </w:p>
        </w:tc>
        <w:tc>
          <w:tcPr>
            <w:tcW w:w="2063" w:type="dxa"/>
            <w:tcBorders>
              <w:bottom w:val="single" w:sz="4" w:space="0" w:color="000000"/>
            </w:tcBorders>
            <w:shd w:val="clear" w:color="auto" w:fill="auto"/>
            <w:vAlign w:val="center"/>
          </w:tcPr>
          <w:p w14:paraId="5B878E32" w14:textId="77777777" w:rsidR="00097451" w:rsidRPr="00D548A1" w:rsidRDefault="00097451" w:rsidP="00114E27">
            <w:pPr>
              <w:jc w:val="center"/>
              <w:rPr>
                <w:rFonts w:eastAsia="Calibri"/>
                <w:sz w:val="22"/>
                <w:szCs w:val="22"/>
              </w:rPr>
            </w:pPr>
          </w:p>
        </w:tc>
        <w:tc>
          <w:tcPr>
            <w:tcW w:w="1109" w:type="dxa"/>
            <w:tcBorders>
              <w:bottom w:val="single" w:sz="4" w:space="0" w:color="000000"/>
            </w:tcBorders>
            <w:shd w:val="clear" w:color="auto" w:fill="auto"/>
            <w:vAlign w:val="center"/>
          </w:tcPr>
          <w:p w14:paraId="7A67030E" w14:textId="77777777" w:rsidR="00097451" w:rsidRPr="00D548A1" w:rsidRDefault="00097451" w:rsidP="00114E27">
            <w:pPr>
              <w:jc w:val="center"/>
              <w:rPr>
                <w:rFonts w:eastAsia="Calibri"/>
                <w:sz w:val="22"/>
                <w:szCs w:val="22"/>
              </w:rPr>
            </w:pPr>
            <w:r w:rsidRPr="00D548A1">
              <w:rPr>
                <w:rFonts w:eastAsia="Calibri"/>
                <w:sz w:val="22"/>
                <w:szCs w:val="22"/>
              </w:rPr>
              <w:t>Вых.</w:t>
            </w:r>
          </w:p>
        </w:tc>
        <w:tc>
          <w:tcPr>
            <w:tcW w:w="6094" w:type="dxa"/>
            <w:tcBorders>
              <w:bottom w:val="single" w:sz="4" w:space="0" w:color="000000"/>
            </w:tcBorders>
            <w:shd w:val="clear" w:color="auto" w:fill="auto"/>
            <w:vAlign w:val="center"/>
          </w:tcPr>
          <w:p w14:paraId="5CED29B1" w14:textId="77777777" w:rsidR="00097451" w:rsidRPr="00D548A1" w:rsidRDefault="00097451" w:rsidP="00114E27">
            <w:pPr>
              <w:jc w:val="both"/>
              <w:rPr>
                <w:rFonts w:eastAsia="Calibri"/>
                <w:sz w:val="22"/>
                <w:szCs w:val="22"/>
              </w:rPr>
            </w:pPr>
            <w:r w:rsidRPr="00D548A1">
              <w:rPr>
                <w:rFonts w:eastAsia="Calibri"/>
                <w:sz w:val="22"/>
                <w:szCs w:val="22"/>
              </w:rPr>
              <w:t>Выход синхронизации Master и Slave по времени.</w:t>
            </w:r>
          </w:p>
        </w:tc>
      </w:tr>
      <w:tr w:rsidR="00097451" w:rsidRPr="00D548A1" w14:paraId="31701933" w14:textId="77777777" w:rsidTr="00414D5A">
        <w:trPr>
          <w:jc w:val="center"/>
        </w:trPr>
        <w:tc>
          <w:tcPr>
            <w:tcW w:w="1376" w:type="dxa"/>
            <w:vMerge w:val="restart"/>
            <w:shd w:val="clear" w:color="auto" w:fill="auto"/>
            <w:vAlign w:val="center"/>
          </w:tcPr>
          <w:p w14:paraId="79BA9277"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591D519"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SYN2M / AN15</w:t>
            </w:r>
          </w:p>
        </w:tc>
        <w:tc>
          <w:tcPr>
            <w:tcW w:w="1560" w:type="dxa"/>
            <w:vMerge w:val="restart"/>
            <w:shd w:val="clear" w:color="auto" w:fill="auto"/>
            <w:vAlign w:val="center"/>
          </w:tcPr>
          <w:p w14:paraId="46A8C8EB" w14:textId="77777777" w:rsidR="00097451" w:rsidRPr="00D548A1" w:rsidRDefault="00097451" w:rsidP="00114E27">
            <w:pPr>
              <w:jc w:val="center"/>
              <w:rPr>
                <w:rFonts w:eastAsia="Calibri"/>
                <w:sz w:val="22"/>
                <w:szCs w:val="22"/>
              </w:rPr>
            </w:pPr>
            <w:r w:rsidRPr="00D548A1">
              <w:rPr>
                <w:rFonts w:eastAsia="Calibri"/>
                <w:sz w:val="22"/>
                <w:szCs w:val="22"/>
              </w:rPr>
              <w:t>RE15</w:t>
            </w:r>
          </w:p>
        </w:tc>
        <w:tc>
          <w:tcPr>
            <w:tcW w:w="2063" w:type="dxa"/>
            <w:shd w:val="clear" w:color="auto" w:fill="auto"/>
            <w:vAlign w:val="center"/>
          </w:tcPr>
          <w:p w14:paraId="5430B8FC" w14:textId="77777777" w:rsidR="00097451" w:rsidRPr="00D548A1" w:rsidRDefault="00097451" w:rsidP="00114E27">
            <w:pPr>
              <w:jc w:val="center"/>
              <w:rPr>
                <w:rFonts w:eastAsia="Calibri"/>
                <w:sz w:val="22"/>
                <w:szCs w:val="22"/>
              </w:rPr>
            </w:pPr>
          </w:p>
        </w:tc>
        <w:tc>
          <w:tcPr>
            <w:tcW w:w="1109" w:type="dxa"/>
            <w:shd w:val="clear" w:color="auto" w:fill="auto"/>
            <w:vAlign w:val="center"/>
          </w:tcPr>
          <w:p w14:paraId="6C357EAD" w14:textId="77777777" w:rsidR="00097451" w:rsidRPr="00D548A1" w:rsidRDefault="00097451" w:rsidP="00114E27">
            <w:pPr>
              <w:jc w:val="center"/>
              <w:rPr>
                <w:rFonts w:eastAsia="Calibri"/>
                <w:sz w:val="22"/>
                <w:szCs w:val="22"/>
              </w:rPr>
            </w:pPr>
            <w:r w:rsidRPr="00D548A1">
              <w:rPr>
                <w:rFonts w:eastAsia="Calibri"/>
                <w:sz w:val="22"/>
                <w:szCs w:val="22"/>
              </w:rPr>
              <w:t>Вх.</w:t>
            </w:r>
          </w:p>
        </w:tc>
        <w:tc>
          <w:tcPr>
            <w:tcW w:w="6094" w:type="dxa"/>
            <w:shd w:val="clear" w:color="auto" w:fill="auto"/>
            <w:vAlign w:val="center"/>
          </w:tcPr>
          <w:p w14:paraId="5B499899" w14:textId="77777777" w:rsidR="00097451" w:rsidRPr="00D548A1" w:rsidRDefault="00097451" w:rsidP="00114E27">
            <w:pPr>
              <w:jc w:val="both"/>
              <w:rPr>
                <w:rFonts w:eastAsia="Calibri"/>
                <w:sz w:val="22"/>
                <w:szCs w:val="22"/>
              </w:rPr>
            </w:pPr>
            <w:r w:rsidRPr="00D548A1">
              <w:rPr>
                <w:rFonts w:eastAsia="Calibri"/>
                <w:sz w:val="22"/>
                <w:szCs w:val="22"/>
              </w:rPr>
              <w:t>Вход синхронизации Master и Slave по времени.</w:t>
            </w:r>
          </w:p>
        </w:tc>
      </w:tr>
      <w:tr w:rsidR="00097451" w:rsidRPr="00D548A1" w14:paraId="5702D2D0" w14:textId="77777777" w:rsidTr="00414D5A">
        <w:trPr>
          <w:jc w:val="center"/>
        </w:trPr>
        <w:tc>
          <w:tcPr>
            <w:tcW w:w="1376" w:type="dxa"/>
            <w:vMerge/>
            <w:tcBorders>
              <w:bottom w:val="single" w:sz="4" w:space="0" w:color="000000"/>
            </w:tcBorders>
            <w:shd w:val="clear" w:color="auto" w:fill="auto"/>
            <w:vAlign w:val="center"/>
          </w:tcPr>
          <w:p w14:paraId="3483776B"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32891F0F" w14:textId="77777777" w:rsidR="00097451" w:rsidRPr="00D548A1" w:rsidRDefault="00097451" w:rsidP="00097451">
            <w:pPr>
              <w:jc w:val="center"/>
              <w:rPr>
                <w:rFonts w:eastAsia="Calibri"/>
                <w:sz w:val="22"/>
                <w:szCs w:val="22"/>
              </w:rPr>
            </w:pPr>
            <w:r w:rsidRPr="00D548A1">
              <w:rPr>
                <w:rFonts w:eastAsia="Calibri"/>
                <w:b/>
                <w:i/>
                <w:sz w:val="22"/>
                <w:szCs w:val="22"/>
              </w:rPr>
              <w:t xml:space="preserve">S: </w:t>
            </w:r>
            <w:r w:rsidRPr="00D548A1">
              <w:rPr>
                <w:rFonts w:eastAsia="Calibri"/>
                <w:sz w:val="22"/>
                <w:szCs w:val="22"/>
              </w:rPr>
              <w:t>SYN2S / AN15</w:t>
            </w:r>
          </w:p>
        </w:tc>
        <w:tc>
          <w:tcPr>
            <w:tcW w:w="1560" w:type="dxa"/>
            <w:vMerge/>
            <w:tcBorders>
              <w:bottom w:val="single" w:sz="4" w:space="0" w:color="000000"/>
            </w:tcBorders>
            <w:shd w:val="clear" w:color="auto" w:fill="auto"/>
            <w:vAlign w:val="center"/>
          </w:tcPr>
          <w:p w14:paraId="51795E76" w14:textId="77777777" w:rsidR="00097451" w:rsidRPr="00D548A1" w:rsidRDefault="00097451" w:rsidP="00114E27">
            <w:pPr>
              <w:jc w:val="center"/>
              <w:rPr>
                <w:rFonts w:eastAsia="Calibri"/>
                <w:sz w:val="22"/>
                <w:szCs w:val="22"/>
              </w:rPr>
            </w:pPr>
          </w:p>
        </w:tc>
        <w:tc>
          <w:tcPr>
            <w:tcW w:w="2063" w:type="dxa"/>
            <w:tcBorders>
              <w:bottom w:val="single" w:sz="4" w:space="0" w:color="000000"/>
            </w:tcBorders>
            <w:shd w:val="clear" w:color="auto" w:fill="auto"/>
            <w:vAlign w:val="center"/>
          </w:tcPr>
          <w:p w14:paraId="3829B0CE" w14:textId="77777777" w:rsidR="00097451" w:rsidRPr="00D548A1" w:rsidRDefault="00097451" w:rsidP="00114E27">
            <w:pPr>
              <w:jc w:val="center"/>
              <w:rPr>
                <w:rFonts w:eastAsia="Calibri"/>
                <w:sz w:val="22"/>
                <w:szCs w:val="22"/>
              </w:rPr>
            </w:pPr>
          </w:p>
        </w:tc>
        <w:tc>
          <w:tcPr>
            <w:tcW w:w="1109" w:type="dxa"/>
            <w:tcBorders>
              <w:bottom w:val="single" w:sz="4" w:space="0" w:color="000000"/>
            </w:tcBorders>
            <w:shd w:val="clear" w:color="auto" w:fill="auto"/>
            <w:vAlign w:val="center"/>
          </w:tcPr>
          <w:p w14:paraId="3270A3CE" w14:textId="77777777" w:rsidR="00097451" w:rsidRPr="00D548A1" w:rsidRDefault="00097451" w:rsidP="00114E27">
            <w:pPr>
              <w:jc w:val="center"/>
              <w:rPr>
                <w:rFonts w:eastAsia="Calibri"/>
                <w:sz w:val="22"/>
                <w:szCs w:val="22"/>
              </w:rPr>
            </w:pPr>
            <w:r w:rsidRPr="00D548A1">
              <w:rPr>
                <w:rFonts w:eastAsia="Calibri"/>
                <w:sz w:val="22"/>
                <w:szCs w:val="22"/>
              </w:rPr>
              <w:t>Вых.</w:t>
            </w:r>
          </w:p>
        </w:tc>
        <w:tc>
          <w:tcPr>
            <w:tcW w:w="6094" w:type="dxa"/>
            <w:tcBorders>
              <w:bottom w:val="single" w:sz="4" w:space="0" w:color="000000"/>
            </w:tcBorders>
            <w:shd w:val="clear" w:color="auto" w:fill="auto"/>
            <w:vAlign w:val="center"/>
          </w:tcPr>
          <w:p w14:paraId="2648EEED" w14:textId="77777777" w:rsidR="00097451" w:rsidRPr="00D548A1" w:rsidRDefault="00097451" w:rsidP="00114E27">
            <w:pPr>
              <w:jc w:val="both"/>
              <w:rPr>
                <w:rFonts w:eastAsia="Calibri"/>
                <w:sz w:val="22"/>
                <w:szCs w:val="22"/>
              </w:rPr>
            </w:pPr>
            <w:r w:rsidRPr="00D548A1">
              <w:rPr>
                <w:rFonts w:eastAsia="Calibri"/>
                <w:sz w:val="22"/>
                <w:szCs w:val="22"/>
              </w:rPr>
              <w:t>Выход синхронизации Master и Slave по времени.</w:t>
            </w:r>
          </w:p>
        </w:tc>
      </w:tr>
      <w:tr w:rsidR="00097451" w:rsidRPr="00D548A1" w14:paraId="5EA77E3F" w14:textId="77777777" w:rsidTr="00414D5A">
        <w:trPr>
          <w:jc w:val="center"/>
        </w:trPr>
        <w:tc>
          <w:tcPr>
            <w:tcW w:w="1376" w:type="dxa"/>
            <w:tcBorders>
              <w:bottom w:val="single" w:sz="4" w:space="0" w:color="000000"/>
            </w:tcBorders>
            <w:shd w:val="clear" w:color="auto" w:fill="auto"/>
            <w:vAlign w:val="center"/>
          </w:tcPr>
          <w:p w14:paraId="225E51CD"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1774EFF4" w14:textId="77777777" w:rsidR="00097451" w:rsidRPr="00D548A1" w:rsidRDefault="00097451" w:rsidP="00114E27">
            <w:pPr>
              <w:jc w:val="center"/>
              <w:rPr>
                <w:rFonts w:eastAsia="Calibri"/>
                <w:sz w:val="22"/>
                <w:szCs w:val="22"/>
              </w:rPr>
            </w:pPr>
            <w:r w:rsidRPr="00D548A1">
              <w:rPr>
                <w:rFonts w:eastAsia="Calibri"/>
                <w:sz w:val="22"/>
                <w:szCs w:val="22"/>
              </w:rPr>
              <w:t>GND</w:t>
            </w:r>
          </w:p>
        </w:tc>
        <w:tc>
          <w:tcPr>
            <w:tcW w:w="1560" w:type="dxa"/>
            <w:tcBorders>
              <w:bottom w:val="single" w:sz="4" w:space="0" w:color="000000"/>
            </w:tcBorders>
            <w:shd w:val="clear" w:color="auto" w:fill="auto"/>
            <w:vAlign w:val="center"/>
          </w:tcPr>
          <w:p w14:paraId="7C262C3E" w14:textId="77777777" w:rsidR="00097451" w:rsidRPr="00D548A1" w:rsidRDefault="00097451" w:rsidP="00114E27">
            <w:pPr>
              <w:jc w:val="center"/>
              <w:rPr>
                <w:rFonts w:eastAsia="Calibri"/>
                <w:sz w:val="22"/>
                <w:szCs w:val="22"/>
              </w:rPr>
            </w:pPr>
          </w:p>
        </w:tc>
        <w:tc>
          <w:tcPr>
            <w:tcW w:w="2063" w:type="dxa"/>
            <w:tcBorders>
              <w:bottom w:val="single" w:sz="4" w:space="0" w:color="000000"/>
            </w:tcBorders>
            <w:shd w:val="clear" w:color="auto" w:fill="auto"/>
            <w:vAlign w:val="center"/>
          </w:tcPr>
          <w:p w14:paraId="5F7C4719" w14:textId="77777777" w:rsidR="00097451" w:rsidRPr="00D548A1" w:rsidRDefault="00097451" w:rsidP="00114E27">
            <w:pPr>
              <w:jc w:val="center"/>
              <w:rPr>
                <w:rFonts w:eastAsia="Calibri"/>
                <w:sz w:val="22"/>
                <w:szCs w:val="22"/>
              </w:rPr>
            </w:pPr>
          </w:p>
        </w:tc>
        <w:tc>
          <w:tcPr>
            <w:tcW w:w="1109" w:type="dxa"/>
            <w:tcBorders>
              <w:bottom w:val="single" w:sz="4" w:space="0" w:color="000000"/>
            </w:tcBorders>
            <w:shd w:val="clear" w:color="auto" w:fill="auto"/>
            <w:vAlign w:val="center"/>
          </w:tcPr>
          <w:p w14:paraId="3DC07E99" w14:textId="77777777" w:rsidR="00097451" w:rsidRPr="00D548A1" w:rsidRDefault="00097451" w:rsidP="00114E27">
            <w:pPr>
              <w:jc w:val="center"/>
              <w:rPr>
                <w:rFonts w:eastAsia="Calibri"/>
                <w:sz w:val="22"/>
                <w:szCs w:val="22"/>
              </w:rPr>
            </w:pPr>
          </w:p>
        </w:tc>
        <w:tc>
          <w:tcPr>
            <w:tcW w:w="6094" w:type="dxa"/>
            <w:tcBorders>
              <w:bottom w:val="single" w:sz="4" w:space="0" w:color="000000"/>
            </w:tcBorders>
            <w:shd w:val="clear" w:color="auto" w:fill="auto"/>
            <w:vAlign w:val="center"/>
          </w:tcPr>
          <w:p w14:paraId="1CC5785E" w14:textId="77777777" w:rsidR="00097451" w:rsidRPr="00D548A1" w:rsidRDefault="00097451" w:rsidP="00114E27">
            <w:pPr>
              <w:jc w:val="both"/>
              <w:rPr>
                <w:rFonts w:eastAsia="Calibri"/>
                <w:sz w:val="22"/>
                <w:szCs w:val="22"/>
              </w:rPr>
            </w:pPr>
            <w:r w:rsidRPr="00D548A1">
              <w:rPr>
                <w:rFonts w:eastAsia="Calibri"/>
                <w:sz w:val="22"/>
                <w:szCs w:val="22"/>
              </w:rPr>
              <w:t>Vss – «Земля», минус питания МК.</w:t>
            </w:r>
          </w:p>
        </w:tc>
      </w:tr>
      <w:tr w:rsidR="00097451" w:rsidRPr="00D548A1" w14:paraId="362F983B" w14:textId="77777777" w:rsidTr="00414D5A">
        <w:trPr>
          <w:jc w:val="center"/>
        </w:trPr>
        <w:tc>
          <w:tcPr>
            <w:tcW w:w="1376" w:type="dxa"/>
            <w:vMerge w:val="restart"/>
            <w:shd w:val="clear" w:color="auto" w:fill="auto"/>
            <w:vAlign w:val="center"/>
          </w:tcPr>
          <w:p w14:paraId="5AA31765"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3DC555BC"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3V3-M</w:t>
            </w:r>
          </w:p>
        </w:tc>
        <w:tc>
          <w:tcPr>
            <w:tcW w:w="1560" w:type="dxa"/>
            <w:shd w:val="clear" w:color="auto" w:fill="auto"/>
            <w:vAlign w:val="center"/>
          </w:tcPr>
          <w:p w14:paraId="5676D12E" w14:textId="77777777" w:rsidR="00097451" w:rsidRPr="00D548A1" w:rsidRDefault="00097451" w:rsidP="00114E27">
            <w:pPr>
              <w:jc w:val="center"/>
              <w:rPr>
                <w:rFonts w:eastAsia="Calibri"/>
                <w:sz w:val="22"/>
                <w:szCs w:val="22"/>
              </w:rPr>
            </w:pPr>
          </w:p>
        </w:tc>
        <w:tc>
          <w:tcPr>
            <w:tcW w:w="2063" w:type="dxa"/>
            <w:shd w:val="clear" w:color="auto" w:fill="auto"/>
            <w:vAlign w:val="center"/>
          </w:tcPr>
          <w:p w14:paraId="2743C148" w14:textId="77777777" w:rsidR="00097451" w:rsidRPr="00D548A1" w:rsidRDefault="00097451" w:rsidP="00114E27">
            <w:pPr>
              <w:jc w:val="center"/>
              <w:rPr>
                <w:rFonts w:eastAsia="Calibri"/>
                <w:sz w:val="22"/>
                <w:szCs w:val="22"/>
              </w:rPr>
            </w:pPr>
          </w:p>
        </w:tc>
        <w:tc>
          <w:tcPr>
            <w:tcW w:w="1109" w:type="dxa"/>
            <w:shd w:val="clear" w:color="auto" w:fill="auto"/>
            <w:vAlign w:val="center"/>
          </w:tcPr>
          <w:p w14:paraId="6D5AAC63" w14:textId="77777777" w:rsidR="00097451" w:rsidRPr="00D548A1" w:rsidRDefault="00097451" w:rsidP="00114E27">
            <w:pPr>
              <w:jc w:val="center"/>
              <w:rPr>
                <w:rFonts w:eastAsia="Calibri"/>
                <w:sz w:val="22"/>
                <w:szCs w:val="22"/>
              </w:rPr>
            </w:pPr>
          </w:p>
        </w:tc>
        <w:tc>
          <w:tcPr>
            <w:tcW w:w="6094" w:type="dxa"/>
            <w:vMerge w:val="restart"/>
            <w:shd w:val="clear" w:color="auto" w:fill="auto"/>
            <w:vAlign w:val="center"/>
          </w:tcPr>
          <w:p w14:paraId="4A944BDF" w14:textId="77777777" w:rsidR="00097451" w:rsidRPr="00D548A1" w:rsidRDefault="00097451" w:rsidP="00216519">
            <w:pPr>
              <w:jc w:val="both"/>
              <w:rPr>
                <w:rFonts w:eastAsia="Calibri"/>
                <w:sz w:val="22"/>
                <w:szCs w:val="22"/>
              </w:rPr>
            </w:pPr>
            <w:r w:rsidRPr="00D548A1">
              <w:rPr>
                <w:rFonts w:eastAsia="Calibri"/>
                <w:sz w:val="22"/>
                <w:szCs w:val="22"/>
              </w:rPr>
              <w:t>Vdd – плюс питания МК-Master.</w:t>
            </w:r>
          </w:p>
        </w:tc>
      </w:tr>
      <w:tr w:rsidR="00097451" w:rsidRPr="00D548A1" w14:paraId="0D2DFF60" w14:textId="77777777" w:rsidTr="00414D5A">
        <w:trPr>
          <w:jc w:val="center"/>
        </w:trPr>
        <w:tc>
          <w:tcPr>
            <w:tcW w:w="1376" w:type="dxa"/>
            <w:vMerge/>
            <w:shd w:val="clear" w:color="auto" w:fill="auto"/>
            <w:vAlign w:val="center"/>
          </w:tcPr>
          <w:p w14:paraId="5AEFF0B0"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41F1874C" w14:textId="77777777" w:rsidR="00097451" w:rsidRPr="00D548A1" w:rsidRDefault="00097451" w:rsidP="00097451">
            <w:pPr>
              <w:jc w:val="center"/>
              <w:rPr>
                <w:rFonts w:eastAsia="Calibri"/>
                <w:sz w:val="22"/>
                <w:szCs w:val="22"/>
              </w:rPr>
            </w:pPr>
            <w:r w:rsidRPr="00D548A1">
              <w:rPr>
                <w:rFonts w:eastAsia="Calibri"/>
                <w:b/>
                <w:i/>
                <w:sz w:val="22"/>
                <w:szCs w:val="22"/>
              </w:rPr>
              <w:t xml:space="preserve">S: </w:t>
            </w:r>
            <w:r w:rsidRPr="00D548A1">
              <w:rPr>
                <w:rFonts w:eastAsia="Calibri"/>
                <w:sz w:val="22"/>
                <w:szCs w:val="22"/>
              </w:rPr>
              <w:t>3V3-S</w:t>
            </w:r>
          </w:p>
        </w:tc>
        <w:tc>
          <w:tcPr>
            <w:tcW w:w="1560" w:type="dxa"/>
            <w:shd w:val="clear" w:color="auto" w:fill="auto"/>
            <w:vAlign w:val="center"/>
          </w:tcPr>
          <w:p w14:paraId="69E05602" w14:textId="77777777" w:rsidR="00097451" w:rsidRPr="00D548A1" w:rsidRDefault="00097451" w:rsidP="00114E27">
            <w:pPr>
              <w:jc w:val="center"/>
              <w:rPr>
                <w:rFonts w:eastAsia="Calibri"/>
                <w:sz w:val="22"/>
                <w:szCs w:val="22"/>
              </w:rPr>
            </w:pPr>
          </w:p>
        </w:tc>
        <w:tc>
          <w:tcPr>
            <w:tcW w:w="2063" w:type="dxa"/>
            <w:shd w:val="clear" w:color="auto" w:fill="auto"/>
            <w:vAlign w:val="center"/>
          </w:tcPr>
          <w:p w14:paraId="5E507E0A" w14:textId="77777777" w:rsidR="00097451" w:rsidRPr="00D548A1" w:rsidRDefault="00097451" w:rsidP="00114E27">
            <w:pPr>
              <w:jc w:val="center"/>
              <w:rPr>
                <w:rFonts w:eastAsia="Calibri"/>
                <w:sz w:val="22"/>
                <w:szCs w:val="22"/>
              </w:rPr>
            </w:pPr>
          </w:p>
        </w:tc>
        <w:tc>
          <w:tcPr>
            <w:tcW w:w="1109" w:type="dxa"/>
            <w:shd w:val="clear" w:color="auto" w:fill="auto"/>
            <w:vAlign w:val="center"/>
          </w:tcPr>
          <w:p w14:paraId="51003460" w14:textId="77777777" w:rsidR="00097451" w:rsidRPr="00D548A1" w:rsidRDefault="00097451" w:rsidP="00114E27">
            <w:pPr>
              <w:jc w:val="center"/>
              <w:rPr>
                <w:rFonts w:eastAsia="Calibri"/>
                <w:sz w:val="22"/>
                <w:szCs w:val="22"/>
              </w:rPr>
            </w:pPr>
          </w:p>
        </w:tc>
        <w:tc>
          <w:tcPr>
            <w:tcW w:w="6094" w:type="dxa"/>
            <w:vMerge/>
            <w:shd w:val="clear" w:color="auto" w:fill="auto"/>
            <w:vAlign w:val="center"/>
          </w:tcPr>
          <w:p w14:paraId="0FE6328D" w14:textId="77777777" w:rsidR="00097451" w:rsidRPr="00D548A1" w:rsidRDefault="00097451" w:rsidP="00114E27">
            <w:pPr>
              <w:jc w:val="both"/>
              <w:rPr>
                <w:rFonts w:eastAsia="Calibri"/>
                <w:sz w:val="22"/>
                <w:szCs w:val="22"/>
              </w:rPr>
            </w:pPr>
          </w:p>
        </w:tc>
      </w:tr>
      <w:tr w:rsidR="00097451" w:rsidRPr="00D548A1" w14:paraId="485C638C" w14:textId="77777777" w:rsidTr="00414D5A">
        <w:trPr>
          <w:jc w:val="center"/>
        </w:trPr>
        <w:tc>
          <w:tcPr>
            <w:tcW w:w="1376" w:type="dxa"/>
            <w:vMerge w:val="restart"/>
            <w:shd w:val="clear" w:color="auto" w:fill="auto"/>
            <w:vAlign w:val="center"/>
          </w:tcPr>
          <w:p w14:paraId="38AAC989"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B026770"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SYN1S / AN38</w:t>
            </w:r>
          </w:p>
        </w:tc>
        <w:tc>
          <w:tcPr>
            <w:tcW w:w="1560" w:type="dxa"/>
            <w:vMerge w:val="restart"/>
            <w:shd w:val="clear" w:color="auto" w:fill="auto"/>
            <w:vAlign w:val="center"/>
          </w:tcPr>
          <w:p w14:paraId="7646DEEB" w14:textId="77777777" w:rsidR="00097451" w:rsidRPr="00D548A1" w:rsidRDefault="00097451" w:rsidP="00114E27">
            <w:pPr>
              <w:jc w:val="center"/>
              <w:rPr>
                <w:rFonts w:eastAsia="Calibri"/>
                <w:sz w:val="22"/>
                <w:szCs w:val="22"/>
              </w:rPr>
            </w:pPr>
            <w:r w:rsidRPr="00D548A1">
              <w:rPr>
                <w:rFonts w:eastAsia="Calibri"/>
                <w:sz w:val="22"/>
                <w:szCs w:val="22"/>
              </w:rPr>
              <w:t>RD14</w:t>
            </w:r>
          </w:p>
        </w:tc>
        <w:tc>
          <w:tcPr>
            <w:tcW w:w="2063" w:type="dxa"/>
            <w:shd w:val="clear" w:color="auto" w:fill="auto"/>
            <w:vAlign w:val="center"/>
          </w:tcPr>
          <w:p w14:paraId="17E2D629" w14:textId="77777777" w:rsidR="00097451" w:rsidRPr="00D548A1" w:rsidRDefault="00097451" w:rsidP="00114E27">
            <w:pPr>
              <w:jc w:val="center"/>
              <w:rPr>
                <w:rFonts w:eastAsia="Calibri"/>
                <w:sz w:val="22"/>
                <w:szCs w:val="22"/>
              </w:rPr>
            </w:pPr>
          </w:p>
        </w:tc>
        <w:tc>
          <w:tcPr>
            <w:tcW w:w="1109" w:type="dxa"/>
            <w:shd w:val="clear" w:color="auto" w:fill="auto"/>
            <w:vAlign w:val="center"/>
          </w:tcPr>
          <w:p w14:paraId="743E8EE0" w14:textId="77777777" w:rsidR="00097451" w:rsidRPr="00D548A1" w:rsidRDefault="00097451" w:rsidP="00114E27">
            <w:pPr>
              <w:jc w:val="center"/>
              <w:rPr>
                <w:rFonts w:eastAsia="Calibri"/>
                <w:sz w:val="22"/>
                <w:szCs w:val="22"/>
              </w:rPr>
            </w:pPr>
            <w:r w:rsidRPr="00D548A1">
              <w:rPr>
                <w:rFonts w:eastAsia="Calibri"/>
                <w:sz w:val="22"/>
                <w:szCs w:val="22"/>
              </w:rPr>
              <w:t>Вх.</w:t>
            </w:r>
          </w:p>
        </w:tc>
        <w:tc>
          <w:tcPr>
            <w:tcW w:w="6094" w:type="dxa"/>
            <w:shd w:val="clear" w:color="auto" w:fill="auto"/>
            <w:vAlign w:val="center"/>
          </w:tcPr>
          <w:p w14:paraId="1EFC191E" w14:textId="77777777" w:rsidR="00097451" w:rsidRPr="00D548A1" w:rsidRDefault="00097451" w:rsidP="00114E27">
            <w:pPr>
              <w:jc w:val="both"/>
              <w:rPr>
                <w:rFonts w:eastAsia="Calibri"/>
                <w:sz w:val="22"/>
                <w:szCs w:val="22"/>
              </w:rPr>
            </w:pPr>
            <w:r w:rsidRPr="00D548A1">
              <w:rPr>
                <w:rFonts w:eastAsia="Calibri"/>
                <w:sz w:val="22"/>
                <w:szCs w:val="22"/>
              </w:rPr>
              <w:t>Вход ACK межпроцессорной синхронизации по данным.</w:t>
            </w:r>
          </w:p>
        </w:tc>
      </w:tr>
      <w:tr w:rsidR="00097451" w:rsidRPr="00D548A1" w14:paraId="128EA35F" w14:textId="77777777" w:rsidTr="00414D5A">
        <w:trPr>
          <w:jc w:val="center"/>
        </w:trPr>
        <w:tc>
          <w:tcPr>
            <w:tcW w:w="1376" w:type="dxa"/>
            <w:vMerge/>
            <w:tcBorders>
              <w:bottom w:val="single" w:sz="4" w:space="0" w:color="000000"/>
            </w:tcBorders>
            <w:shd w:val="clear" w:color="auto" w:fill="auto"/>
            <w:vAlign w:val="center"/>
          </w:tcPr>
          <w:p w14:paraId="1B63CEEC"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5F05FE23" w14:textId="77777777" w:rsidR="00097451" w:rsidRPr="00D548A1" w:rsidRDefault="00097451" w:rsidP="00097451">
            <w:pPr>
              <w:jc w:val="center"/>
              <w:rPr>
                <w:rFonts w:eastAsia="Calibri"/>
                <w:sz w:val="22"/>
                <w:szCs w:val="22"/>
              </w:rPr>
            </w:pPr>
            <w:r w:rsidRPr="00D548A1">
              <w:rPr>
                <w:rFonts w:eastAsia="Calibri"/>
                <w:b/>
                <w:i/>
                <w:sz w:val="22"/>
                <w:szCs w:val="22"/>
              </w:rPr>
              <w:t xml:space="preserve">S: </w:t>
            </w:r>
            <w:r w:rsidRPr="00D548A1">
              <w:rPr>
                <w:rFonts w:eastAsia="Calibri"/>
                <w:sz w:val="22"/>
                <w:szCs w:val="22"/>
              </w:rPr>
              <w:t>SYN1M / AN38</w:t>
            </w:r>
          </w:p>
        </w:tc>
        <w:tc>
          <w:tcPr>
            <w:tcW w:w="1560" w:type="dxa"/>
            <w:vMerge/>
            <w:tcBorders>
              <w:bottom w:val="single" w:sz="4" w:space="0" w:color="000000"/>
            </w:tcBorders>
            <w:shd w:val="clear" w:color="auto" w:fill="auto"/>
            <w:vAlign w:val="center"/>
          </w:tcPr>
          <w:p w14:paraId="03F36CB8" w14:textId="77777777" w:rsidR="00097451" w:rsidRPr="00D548A1" w:rsidRDefault="00097451" w:rsidP="00114E27">
            <w:pPr>
              <w:jc w:val="center"/>
              <w:rPr>
                <w:rFonts w:eastAsia="Calibri"/>
                <w:sz w:val="22"/>
                <w:szCs w:val="22"/>
              </w:rPr>
            </w:pPr>
          </w:p>
        </w:tc>
        <w:tc>
          <w:tcPr>
            <w:tcW w:w="2063" w:type="dxa"/>
            <w:tcBorders>
              <w:bottom w:val="single" w:sz="4" w:space="0" w:color="000000"/>
            </w:tcBorders>
            <w:shd w:val="clear" w:color="auto" w:fill="auto"/>
            <w:vAlign w:val="center"/>
          </w:tcPr>
          <w:p w14:paraId="2C9E86D1" w14:textId="77777777" w:rsidR="00097451" w:rsidRPr="00D548A1" w:rsidRDefault="00097451" w:rsidP="00114E27">
            <w:pPr>
              <w:jc w:val="center"/>
              <w:rPr>
                <w:rFonts w:eastAsia="Calibri"/>
                <w:sz w:val="22"/>
                <w:szCs w:val="22"/>
              </w:rPr>
            </w:pPr>
          </w:p>
        </w:tc>
        <w:tc>
          <w:tcPr>
            <w:tcW w:w="1109" w:type="dxa"/>
            <w:tcBorders>
              <w:bottom w:val="single" w:sz="4" w:space="0" w:color="000000"/>
            </w:tcBorders>
            <w:shd w:val="clear" w:color="auto" w:fill="auto"/>
            <w:vAlign w:val="center"/>
          </w:tcPr>
          <w:p w14:paraId="58A6CDB3" w14:textId="77777777" w:rsidR="00097451" w:rsidRPr="00D548A1" w:rsidRDefault="00097451" w:rsidP="00114E27">
            <w:pPr>
              <w:jc w:val="center"/>
              <w:rPr>
                <w:rFonts w:eastAsia="Calibri"/>
                <w:sz w:val="22"/>
                <w:szCs w:val="22"/>
              </w:rPr>
            </w:pPr>
            <w:r w:rsidRPr="00D548A1">
              <w:rPr>
                <w:rFonts w:eastAsia="Calibri"/>
                <w:sz w:val="22"/>
                <w:szCs w:val="22"/>
              </w:rPr>
              <w:t>Вых.</w:t>
            </w:r>
          </w:p>
        </w:tc>
        <w:tc>
          <w:tcPr>
            <w:tcW w:w="6094" w:type="dxa"/>
            <w:tcBorders>
              <w:bottom w:val="single" w:sz="4" w:space="0" w:color="000000"/>
            </w:tcBorders>
            <w:shd w:val="clear" w:color="auto" w:fill="auto"/>
            <w:vAlign w:val="center"/>
          </w:tcPr>
          <w:p w14:paraId="122E3AB3" w14:textId="77777777" w:rsidR="00097451" w:rsidRPr="00D548A1" w:rsidRDefault="00097451" w:rsidP="00114E27">
            <w:pPr>
              <w:jc w:val="both"/>
              <w:rPr>
                <w:rFonts w:eastAsia="Calibri"/>
                <w:sz w:val="22"/>
                <w:szCs w:val="22"/>
              </w:rPr>
            </w:pPr>
            <w:r w:rsidRPr="00D548A1">
              <w:rPr>
                <w:rFonts w:eastAsia="Calibri"/>
                <w:sz w:val="22"/>
                <w:szCs w:val="22"/>
              </w:rPr>
              <w:t>Выход ACK межпроцессорной синхронизации по данным.</w:t>
            </w:r>
          </w:p>
        </w:tc>
      </w:tr>
      <w:tr w:rsidR="00097451" w:rsidRPr="00D548A1" w14:paraId="515FC10A" w14:textId="77777777" w:rsidTr="00414D5A">
        <w:trPr>
          <w:jc w:val="center"/>
        </w:trPr>
        <w:tc>
          <w:tcPr>
            <w:tcW w:w="1376" w:type="dxa"/>
            <w:vMerge w:val="restart"/>
            <w:shd w:val="clear" w:color="auto" w:fill="auto"/>
            <w:vAlign w:val="center"/>
          </w:tcPr>
          <w:p w14:paraId="051E2BC9"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7182814D" w14:textId="77777777" w:rsidR="00097451" w:rsidRPr="00D548A1" w:rsidRDefault="00097451" w:rsidP="00097451">
            <w:pPr>
              <w:jc w:val="center"/>
              <w:rPr>
                <w:rFonts w:eastAsia="Calibri"/>
                <w:sz w:val="22"/>
                <w:szCs w:val="22"/>
              </w:rPr>
            </w:pPr>
            <w:r w:rsidRPr="00D548A1">
              <w:rPr>
                <w:rFonts w:eastAsia="Calibri"/>
                <w:b/>
                <w:i/>
                <w:sz w:val="22"/>
                <w:szCs w:val="22"/>
              </w:rPr>
              <w:t xml:space="preserve">M: </w:t>
            </w:r>
            <w:r w:rsidRPr="00D548A1">
              <w:rPr>
                <w:rFonts w:eastAsia="Calibri"/>
                <w:sz w:val="22"/>
                <w:szCs w:val="22"/>
              </w:rPr>
              <w:t>SYN2M / AN39</w:t>
            </w:r>
          </w:p>
        </w:tc>
        <w:tc>
          <w:tcPr>
            <w:tcW w:w="1560" w:type="dxa"/>
            <w:vMerge w:val="restart"/>
            <w:shd w:val="clear" w:color="auto" w:fill="auto"/>
            <w:vAlign w:val="center"/>
          </w:tcPr>
          <w:p w14:paraId="36A76B86" w14:textId="77777777" w:rsidR="00097451" w:rsidRPr="00D548A1" w:rsidRDefault="00097451" w:rsidP="00114E27">
            <w:pPr>
              <w:jc w:val="center"/>
              <w:rPr>
                <w:rFonts w:eastAsia="Calibri"/>
                <w:sz w:val="22"/>
                <w:szCs w:val="22"/>
              </w:rPr>
            </w:pPr>
            <w:r w:rsidRPr="00D548A1">
              <w:rPr>
                <w:rFonts w:eastAsia="Calibri"/>
                <w:sz w:val="22"/>
                <w:szCs w:val="22"/>
              </w:rPr>
              <w:t>RD15</w:t>
            </w:r>
          </w:p>
        </w:tc>
        <w:tc>
          <w:tcPr>
            <w:tcW w:w="2063" w:type="dxa"/>
            <w:shd w:val="clear" w:color="auto" w:fill="auto"/>
            <w:vAlign w:val="center"/>
          </w:tcPr>
          <w:p w14:paraId="4FD4B398" w14:textId="77777777" w:rsidR="00097451" w:rsidRPr="00D548A1" w:rsidRDefault="00097451" w:rsidP="00114E27">
            <w:pPr>
              <w:jc w:val="center"/>
              <w:rPr>
                <w:rFonts w:eastAsia="Calibri"/>
                <w:sz w:val="22"/>
                <w:szCs w:val="22"/>
              </w:rPr>
            </w:pPr>
          </w:p>
        </w:tc>
        <w:tc>
          <w:tcPr>
            <w:tcW w:w="1109" w:type="dxa"/>
            <w:shd w:val="clear" w:color="auto" w:fill="auto"/>
            <w:vAlign w:val="center"/>
          </w:tcPr>
          <w:p w14:paraId="2DFAA5BD" w14:textId="77777777" w:rsidR="00097451" w:rsidRPr="00D548A1" w:rsidRDefault="00097451" w:rsidP="00114E27">
            <w:pPr>
              <w:jc w:val="center"/>
              <w:rPr>
                <w:rFonts w:eastAsia="Calibri"/>
                <w:sz w:val="22"/>
                <w:szCs w:val="22"/>
              </w:rPr>
            </w:pPr>
            <w:r w:rsidRPr="00D548A1">
              <w:rPr>
                <w:rFonts w:eastAsia="Calibri"/>
                <w:sz w:val="22"/>
                <w:szCs w:val="22"/>
              </w:rPr>
              <w:t>Вх.</w:t>
            </w:r>
          </w:p>
        </w:tc>
        <w:tc>
          <w:tcPr>
            <w:tcW w:w="6094" w:type="dxa"/>
            <w:shd w:val="clear" w:color="auto" w:fill="auto"/>
            <w:vAlign w:val="center"/>
          </w:tcPr>
          <w:p w14:paraId="03B4FD22" w14:textId="77777777" w:rsidR="00097451" w:rsidRPr="00D548A1" w:rsidRDefault="00097451" w:rsidP="00114E27">
            <w:pPr>
              <w:jc w:val="both"/>
              <w:rPr>
                <w:rFonts w:eastAsia="Calibri"/>
                <w:sz w:val="22"/>
                <w:szCs w:val="22"/>
              </w:rPr>
            </w:pPr>
            <w:r w:rsidRPr="00D548A1">
              <w:rPr>
                <w:rFonts w:eastAsia="Calibri"/>
                <w:sz w:val="22"/>
                <w:szCs w:val="22"/>
              </w:rPr>
              <w:t>Вход ACK межпроцессорной синхронизации по данным (резервный).</w:t>
            </w:r>
          </w:p>
        </w:tc>
      </w:tr>
      <w:tr w:rsidR="00097451" w:rsidRPr="00D548A1" w14:paraId="38928943" w14:textId="77777777" w:rsidTr="00414D5A">
        <w:trPr>
          <w:jc w:val="center"/>
        </w:trPr>
        <w:tc>
          <w:tcPr>
            <w:tcW w:w="1376" w:type="dxa"/>
            <w:vMerge/>
            <w:shd w:val="clear" w:color="auto" w:fill="auto"/>
            <w:vAlign w:val="center"/>
          </w:tcPr>
          <w:p w14:paraId="617D859B" w14:textId="77777777" w:rsidR="00097451" w:rsidRPr="00D548A1" w:rsidRDefault="00097451" w:rsidP="00B57AD1">
            <w:pPr>
              <w:pStyle w:val="afff1"/>
              <w:numPr>
                <w:ilvl w:val="0"/>
                <w:numId w:val="28"/>
              </w:numPr>
              <w:contextualSpacing w:val="0"/>
              <w:jc w:val="both"/>
              <w:rPr>
                <w:rFonts w:eastAsia="Calibri"/>
                <w:sz w:val="22"/>
                <w:szCs w:val="22"/>
              </w:rPr>
            </w:pPr>
          </w:p>
        </w:tc>
        <w:tc>
          <w:tcPr>
            <w:tcW w:w="2394" w:type="dxa"/>
            <w:shd w:val="clear" w:color="auto" w:fill="auto"/>
            <w:vAlign w:val="center"/>
          </w:tcPr>
          <w:p w14:paraId="277B7782" w14:textId="77777777" w:rsidR="00097451" w:rsidRPr="00D548A1" w:rsidRDefault="00097451" w:rsidP="00097451">
            <w:pPr>
              <w:jc w:val="center"/>
              <w:rPr>
                <w:rFonts w:eastAsia="Calibri"/>
                <w:sz w:val="22"/>
                <w:szCs w:val="22"/>
              </w:rPr>
            </w:pPr>
            <w:r w:rsidRPr="00D548A1">
              <w:rPr>
                <w:rFonts w:eastAsia="Calibri"/>
                <w:b/>
                <w:i/>
                <w:sz w:val="22"/>
                <w:szCs w:val="22"/>
              </w:rPr>
              <w:t xml:space="preserve">S: </w:t>
            </w:r>
            <w:r w:rsidRPr="00D548A1">
              <w:rPr>
                <w:rFonts w:eastAsia="Calibri"/>
                <w:sz w:val="22"/>
                <w:szCs w:val="22"/>
              </w:rPr>
              <w:t>SYN2S / AN39</w:t>
            </w:r>
          </w:p>
        </w:tc>
        <w:tc>
          <w:tcPr>
            <w:tcW w:w="1560" w:type="dxa"/>
            <w:vMerge/>
            <w:shd w:val="clear" w:color="auto" w:fill="auto"/>
            <w:vAlign w:val="center"/>
          </w:tcPr>
          <w:p w14:paraId="46A474CB" w14:textId="77777777" w:rsidR="00097451" w:rsidRPr="00D548A1" w:rsidRDefault="00097451" w:rsidP="00114E27">
            <w:pPr>
              <w:jc w:val="center"/>
              <w:rPr>
                <w:rFonts w:eastAsia="Calibri"/>
                <w:sz w:val="22"/>
                <w:szCs w:val="22"/>
              </w:rPr>
            </w:pPr>
          </w:p>
        </w:tc>
        <w:tc>
          <w:tcPr>
            <w:tcW w:w="2063" w:type="dxa"/>
            <w:shd w:val="clear" w:color="auto" w:fill="auto"/>
            <w:vAlign w:val="center"/>
          </w:tcPr>
          <w:p w14:paraId="2E215CEC" w14:textId="77777777" w:rsidR="00097451" w:rsidRPr="00D548A1" w:rsidRDefault="00097451" w:rsidP="00114E27">
            <w:pPr>
              <w:jc w:val="center"/>
              <w:rPr>
                <w:rFonts w:eastAsia="Calibri"/>
                <w:sz w:val="22"/>
                <w:szCs w:val="22"/>
              </w:rPr>
            </w:pPr>
          </w:p>
        </w:tc>
        <w:tc>
          <w:tcPr>
            <w:tcW w:w="1109" w:type="dxa"/>
            <w:shd w:val="clear" w:color="auto" w:fill="auto"/>
            <w:vAlign w:val="center"/>
          </w:tcPr>
          <w:p w14:paraId="50F6A705" w14:textId="77777777" w:rsidR="00097451" w:rsidRPr="00D548A1" w:rsidRDefault="00097451"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21724A21" w14:textId="77777777" w:rsidR="00097451" w:rsidRPr="00D548A1" w:rsidRDefault="00097451" w:rsidP="00114E27">
            <w:pPr>
              <w:jc w:val="both"/>
              <w:rPr>
                <w:rFonts w:eastAsia="Calibri"/>
                <w:sz w:val="22"/>
                <w:szCs w:val="22"/>
              </w:rPr>
            </w:pPr>
            <w:r w:rsidRPr="00D548A1">
              <w:rPr>
                <w:rFonts w:eastAsia="Calibri"/>
                <w:sz w:val="22"/>
                <w:szCs w:val="22"/>
              </w:rPr>
              <w:t>Выход ACK межпроцессорной синхронизации по данным (резервный).</w:t>
            </w:r>
          </w:p>
        </w:tc>
      </w:tr>
      <w:tr w:rsidR="00097451" w:rsidRPr="00D548A1" w14:paraId="7801A35C" w14:textId="77777777" w:rsidTr="00414D5A">
        <w:trPr>
          <w:jc w:val="center"/>
        </w:trPr>
        <w:tc>
          <w:tcPr>
            <w:tcW w:w="1376" w:type="dxa"/>
            <w:shd w:val="clear" w:color="auto" w:fill="auto"/>
            <w:vAlign w:val="center"/>
          </w:tcPr>
          <w:p w14:paraId="68A8AECC"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2A46B1AF" w14:textId="77777777" w:rsidR="00097451" w:rsidRPr="00D548A1" w:rsidRDefault="00097451" w:rsidP="00114E27">
            <w:pPr>
              <w:jc w:val="center"/>
              <w:rPr>
                <w:rFonts w:eastAsia="Calibri"/>
                <w:sz w:val="22"/>
                <w:szCs w:val="22"/>
              </w:rPr>
            </w:pPr>
            <w:r w:rsidRPr="00D548A1">
              <w:rPr>
                <w:rFonts w:eastAsia="Calibri"/>
                <w:sz w:val="22"/>
                <w:szCs w:val="22"/>
              </w:rPr>
              <w:t>KPOW24</w:t>
            </w:r>
          </w:p>
        </w:tc>
        <w:tc>
          <w:tcPr>
            <w:tcW w:w="1560" w:type="dxa"/>
            <w:shd w:val="clear" w:color="auto" w:fill="auto"/>
            <w:vAlign w:val="center"/>
          </w:tcPr>
          <w:p w14:paraId="751B5DCA" w14:textId="77777777" w:rsidR="00097451" w:rsidRPr="00D548A1" w:rsidRDefault="00097451" w:rsidP="00114E27">
            <w:pPr>
              <w:jc w:val="center"/>
              <w:rPr>
                <w:rFonts w:eastAsia="Calibri"/>
                <w:sz w:val="22"/>
                <w:szCs w:val="22"/>
              </w:rPr>
            </w:pPr>
            <w:r w:rsidRPr="00D548A1">
              <w:rPr>
                <w:rFonts w:eastAsia="Calibri"/>
                <w:sz w:val="22"/>
                <w:szCs w:val="22"/>
              </w:rPr>
              <w:t>RA8</w:t>
            </w:r>
          </w:p>
        </w:tc>
        <w:tc>
          <w:tcPr>
            <w:tcW w:w="2063" w:type="dxa"/>
            <w:shd w:val="clear" w:color="auto" w:fill="auto"/>
            <w:vAlign w:val="center"/>
          </w:tcPr>
          <w:p w14:paraId="35E9F8B5" w14:textId="77777777" w:rsidR="00097451" w:rsidRPr="00D548A1" w:rsidRDefault="00097451" w:rsidP="00114E27">
            <w:pPr>
              <w:jc w:val="center"/>
              <w:rPr>
                <w:rFonts w:eastAsia="Calibri"/>
                <w:sz w:val="22"/>
                <w:szCs w:val="22"/>
              </w:rPr>
            </w:pPr>
          </w:p>
        </w:tc>
        <w:tc>
          <w:tcPr>
            <w:tcW w:w="1109" w:type="dxa"/>
            <w:shd w:val="clear" w:color="auto" w:fill="auto"/>
            <w:vAlign w:val="center"/>
          </w:tcPr>
          <w:p w14:paraId="6BF70800" w14:textId="77777777" w:rsidR="00097451" w:rsidRPr="00D548A1" w:rsidRDefault="00097451" w:rsidP="00114E27">
            <w:pPr>
              <w:jc w:val="center"/>
              <w:rPr>
                <w:rFonts w:eastAsia="Calibri"/>
                <w:sz w:val="22"/>
                <w:szCs w:val="22"/>
              </w:rPr>
            </w:pPr>
            <w:r w:rsidRPr="00D548A1">
              <w:rPr>
                <w:rFonts w:eastAsia="Calibri"/>
                <w:sz w:val="22"/>
                <w:szCs w:val="22"/>
              </w:rPr>
              <w:t>Вх.</w:t>
            </w:r>
          </w:p>
        </w:tc>
        <w:tc>
          <w:tcPr>
            <w:tcW w:w="6094" w:type="dxa"/>
            <w:shd w:val="clear" w:color="auto" w:fill="auto"/>
            <w:vAlign w:val="center"/>
          </w:tcPr>
          <w:p w14:paraId="7EFAD671" w14:textId="77777777" w:rsidR="00097451" w:rsidRPr="00D548A1" w:rsidRDefault="00097451" w:rsidP="00114E27">
            <w:pPr>
              <w:jc w:val="both"/>
              <w:rPr>
                <w:rFonts w:eastAsia="Calibri"/>
                <w:sz w:val="22"/>
                <w:szCs w:val="22"/>
              </w:rPr>
            </w:pPr>
            <w:r w:rsidRPr="00D548A1">
              <w:rPr>
                <w:rFonts w:eastAsia="Calibri"/>
                <w:sz w:val="22"/>
                <w:szCs w:val="22"/>
              </w:rPr>
              <w:t>Контроль напряжения питания 24 В.</w:t>
            </w:r>
          </w:p>
        </w:tc>
      </w:tr>
      <w:tr w:rsidR="00097451" w:rsidRPr="00D548A1" w14:paraId="595D7385" w14:textId="77777777" w:rsidTr="00414D5A">
        <w:trPr>
          <w:jc w:val="center"/>
        </w:trPr>
        <w:tc>
          <w:tcPr>
            <w:tcW w:w="1376" w:type="dxa"/>
            <w:tcBorders>
              <w:bottom w:val="single" w:sz="4" w:space="0" w:color="000000"/>
            </w:tcBorders>
            <w:shd w:val="clear" w:color="auto" w:fill="auto"/>
            <w:vAlign w:val="center"/>
          </w:tcPr>
          <w:p w14:paraId="71E4F96E"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7841D849" w14:textId="77777777" w:rsidR="00097451" w:rsidRPr="00D548A1" w:rsidRDefault="00097451" w:rsidP="00114E27">
            <w:pPr>
              <w:jc w:val="center"/>
              <w:rPr>
                <w:rFonts w:eastAsia="Calibri"/>
                <w:sz w:val="22"/>
                <w:szCs w:val="22"/>
              </w:rPr>
            </w:pPr>
            <w:r w:rsidRPr="00D548A1">
              <w:rPr>
                <w:rFonts w:eastAsia="Calibri"/>
                <w:sz w:val="22"/>
                <w:szCs w:val="22"/>
              </w:rPr>
              <w:t>TX2</w:t>
            </w:r>
          </w:p>
        </w:tc>
        <w:tc>
          <w:tcPr>
            <w:tcW w:w="1560" w:type="dxa"/>
            <w:tcBorders>
              <w:bottom w:val="single" w:sz="4" w:space="0" w:color="000000"/>
            </w:tcBorders>
            <w:shd w:val="clear" w:color="auto" w:fill="auto"/>
            <w:vAlign w:val="center"/>
          </w:tcPr>
          <w:p w14:paraId="111354F2" w14:textId="77777777" w:rsidR="00097451" w:rsidRPr="00D548A1" w:rsidRDefault="00097451" w:rsidP="00114E27">
            <w:pPr>
              <w:jc w:val="center"/>
              <w:rPr>
                <w:rFonts w:eastAsia="Calibri"/>
                <w:sz w:val="22"/>
                <w:szCs w:val="22"/>
              </w:rPr>
            </w:pPr>
            <w:r w:rsidRPr="00D548A1">
              <w:rPr>
                <w:rFonts w:eastAsia="Calibri"/>
                <w:sz w:val="22"/>
                <w:szCs w:val="22"/>
              </w:rPr>
              <w:t>RB4</w:t>
            </w:r>
          </w:p>
        </w:tc>
        <w:tc>
          <w:tcPr>
            <w:tcW w:w="2063" w:type="dxa"/>
            <w:tcBorders>
              <w:bottom w:val="single" w:sz="4" w:space="0" w:color="000000"/>
            </w:tcBorders>
            <w:shd w:val="clear" w:color="auto" w:fill="auto"/>
            <w:vAlign w:val="center"/>
          </w:tcPr>
          <w:p w14:paraId="2DAE7519" w14:textId="77777777" w:rsidR="00097451" w:rsidRPr="00D548A1" w:rsidRDefault="00097451" w:rsidP="00114E27">
            <w:pPr>
              <w:jc w:val="center"/>
              <w:rPr>
                <w:rFonts w:eastAsia="Calibri"/>
                <w:sz w:val="22"/>
                <w:szCs w:val="22"/>
              </w:rPr>
            </w:pPr>
            <w:r w:rsidRPr="00D548A1">
              <w:rPr>
                <w:rFonts w:eastAsia="Calibri"/>
                <w:sz w:val="22"/>
                <w:szCs w:val="22"/>
              </w:rPr>
              <w:t>UART</w:t>
            </w:r>
          </w:p>
        </w:tc>
        <w:tc>
          <w:tcPr>
            <w:tcW w:w="1109" w:type="dxa"/>
            <w:tcBorders>
              <w:bottom w:val="single" w:sz="4" w:space="0" w:color="000000"/>
            </w:tcBorders>
            <w:shd w:val="clear" w:color="auto" w:fill="auto"/>
            <w:vAlign w:val="center"/>
          </w:tcPr>
          <w:p w14:paraId="18CF07DE" w14:textId="77777777" w:rsidR="00097451" w:rsidRPr="00D548A1" w:rsidRDefault="00097451" w:rsidP="00114E27">
            <w:pPr>
              <w:jc w:val="center"/>
              <w:rPr>
                <w:rFonts w:eastAsia="Calibri"/>
                <w:sz w:val="22"/>
                <w:szCs w:val="22"/>
              </w:rPr>
            </w:pPr>
            <w:r w:rsidRPr="00D548A1">
              <w:rPr>
                <w:rFonts w:eastAsia="Calibri"/>
                <w:sz w:val="22"/>
                <w:szCs w:val="22"/>
              </w:rPr>
              <w:t>Вых.</w:t>
            </w:r>
          </w:p>
        </w:tc>
        <w:tc>
          <w:tcPr>
            <w:tcW w:w="6094" w:type="dxa"/>
            <w:tcBorders>
              <w:bottom w:val="single" w:sz="4" w:space="0" w:color="000000"/>
            </w:tcBorders>
            <w:shd w:val="clear" w:color="auto" w:fill="auto"/>
            <w:vAlign w:val="center"/>
          </w:tcPr>
          <w:p w14:paraId="596D8393" w14:textId="77777777" w:rsidR="00097451" w:rsidRPr="00D548A1" w:rsidRDefault="00097451" w:rsidP="00114E27">
            <w:pPr>
              <w:jc w:val="both"/>
              <w:rPr>
                <w:rFonts w:eastAsia="Calibri"/>
                <w:sz w:val="22"/>
                <w:szCs w:val="22"/>
              </w:rPr>
            </w:pPr>
            <w:r w:rsidRPr="00D548A1">
              <w:rPr>
                <w:rFonts w:eastAsia="Calibri"/>
                <w:sz w:val="22"/>
                <w:szCs w:val="22"/>
              </w:rPr>
              <w:t>Выход передатчика RS-422 (порт 2).</w:t>
            </w:r>
          </w:p>
        </w:tc>
      </w:tr>
      <w:tr w:rsidR="00097451" w:rsidRPr="00D548A1" w14:paraId="281C4D13" w14:textId="77777777" w:rsidTr="00414D5A">
        <w:trPr>
          <w:jc w:val="center"/>
        </w:trPr>
        <w:tc>
          <w:tcPr>
            <w:tcW w:w="1376" w:type="dxa"/>
            <w:tcBorders>
              <w:bottom w:val="single" w:sz="4" w:space="0" w:color="000000"/>
            </w:tcBorders>
            <w:shd w:val="clear" w:color="auto" w:fill="auto"/>
            <w:vAlign w:val="center"/>
          </w:tcPr>
          <w:p w14:paraId="71259C57" w14:textId="77777777" w:rsidR="00097451" w:rsidRPr="00D548A1" w:rsidRDefault="00097451"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4AEBAC71" w14:textId="77777777" w:rsidR="00097451" w:rsidRPr="00D548A1" w:rsidRDefault="00097451" w:rsidP="00114E27">
            <w:pPr>
              <w:jc w:val="center"/>
              <w:rPr>
                <w:rFonts w:eastAsia="Calibri"/>
                <w:sz w:val="22"/>
                <w:szCs w:val="22"/>
              </w:rPr>
            </w:pPr>
            <w:r w:rsidRPr="00D548A1">
              <w:rPr>
                <w:rFonts w:eastAsia="Calibri"/>
                <w:sz w:val="22"/>
                <w:szCs w:val="22"/>
              </w:rPr>
              <w:t>DE2 / AN24</w:t>
            </w:r>
          </w:p>
        </w:tc>
        <w:tc>
          <w:tcPr>
            <w:tcW w:w="1560" w:type="dxa"/>
            <w:tcBorders>
              <w:bottom w:val="single" w:sz="4" w:space="0" w:color="000000"/>
            </w:tcBorders>
            <w:shd w:val="clear" w:color="auto" w:fill="auto"/>
            <w:vAlign w:val="center"/>
          </w:tcPr>
          <w:p w14:paraId="4E434830" w14:textId="77777777" w:rsidR="00097451" w:rsidRPr="00D548A1" w:rsidRDefault="00097451" w:rsidP="00114E27">
            <w:pPr>
              <w:jc w:val="center"/>
              <w:rPr>
                <w:rFonts w:eastAsia="Calibri"/>
                <w:sz w:val="22"/>
                <w:szCs w:val="22"/>
              </w:rPr>
            </w:pPr>
            <w:r w:rsidRPr="00D548A1">
              <w:rPr>
                <w:rFonts w:eastAsia="Calibri"/>
                <w:sz w:val="22"/>
                <w:szCs w:val="22"/>
              </w:rPr>
              <w:t>RA4</w:t>
            </w:r>
          </w:p>
        </w:tc>
        <w:tc>
          <w:tcPr>
            <w:tcW w:w="2063" w:type="dxa"/>
            <w:tcBorders>
              <w:bottom w:val="single" w:sz="4" w:space="0" w:color="000000"/>
            </w:tcBorders>
            <w:shd w:val="clear" w:color="auto" w:fill="auto"/>
            <w:vAlign w:val="center"/>
          </w:tcPr>
          <w:p w14:paraId="06352AD0" w14:textId="77777777" w:rsidR="00097451" w:rsidRPr="00D548A1" w:rsidRDefault="00097451" w:rsidP="00114E27">
            <w:pPr>
              <w:jc w:val="center"/>
              <w:rPr>
                <w:rFonts w:eastAsia="Calibri"/>
                <w:sz w:val="22"/>
                <w:szCs w:val="22"/>
              </w:rPr>
            </w:pPr>
          </w:p>
        </w:tc>
        <w:tc>
          <w:tcPr>
            <w:tcW w:w="1109" w:type="dxa"/>
            <w:tcBorders>
              <w:bottom w:val="single" w:sz="4" w:space="0" w:color="000000"/>
            </w:tcBorders>
            <w:shd w:val="clear" w:color="auto" w:fill="auto"/>
            <w:vAlign w:val="center"/>
          </w:tcPr>
          <w:p w14:paraId="40B82B14" w14:textId="77777777" w:rsidR="00097451" w:rsidRPr="00D548A1" w:rsidRDefault="00097451" w:rsidP="00114E27">
            <w:pPr>
              <w:jc w:val="center"/>
              <w:rPr>
                <w:rFonts w:eastAsia="Calibri"/>
                <w:sz w:val="22"/>
                <w:szCs w:val="22"/>
              </w:rPr>
            </w:pPr>
            <w:r w:rsidRPr="00D548A1">
              <w:rPr>
                <w:rFonts w:eastAsia="Calibri"/>
                <w:sz w:val="22"/>
                <w:szCs w:val="22"/>
              </w:rPr>
              <w:t>Вых.</w:t>
            </w:r>
          </w:p>
        </w:tc>
        <w:tc>
          <w:tcPr>
            <w:tcW w:w="6094" w:type="dxa"/>
            <w:tcBorders>
              <w:bottom w:val="single" w:sz="4" w:space="0" w:color="000000"/>
            </w:tcBorders>
            <w:shd w:val="clear" w:color="auto" w:fill="auto"/>
            <w:vAlign w:val="center"/>
          </w:tcPr>
          <w:p w14:paraId="74597CF9" w14:textId="77777777" w:rsidR="00097451" w:rsidRPr="00D548A1" w:rsidRDefault="00097451" w:rsidP="00114E27">
            <w:pPr>
              <w:jc w:val="both"/>
              <w:rPr>
                <w:rFonts w:eastAsia="Calibri"/>
                <w:sz w:val="22"/>
                <w:szCs w:val="22"/>
              </w:rPr>
            </w:pPr>
            <w:r w:rsidRPr="00D548A1">
              <w:rPr>
                <w:rFonts w:eastAsia="Calibri"/>
                <w:sz w:val="22"/>
                <w:szCs w:val="22"/>
              </w:rPr>
              <w:t>Разрешение передачи RS-422 (порт 2).</w:t>
            </w:r>
          </w:p>
        </w:tc>
      </w:tr>
      <w:tr w:rsidR="000965ED" w:rsidRPr="00D548A1" w14:paraId="48B42E91" w14:textId="77777777" w:rsidTr="00414D5A">
        <w:trPr>
          <w:jc w:val="center"/>
        </w:trPr>
        <w:tc>
          <w:tcPr>
            <w:tcW w:w="1376" w:type="dxa"/>
            <w:shd w:val="clear" w:color="auto" w:fill="auto"/>
            <w:vAlign w:val="center"/>
          </w:tcPr>
          <w:p w14:paraId="60C5AC0A" w14:textId="77777777" w:rsidR="000965ED" w:rsidRPr="00D548A1" w:rsidRDefault="000965ED"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1A65E92E" w14:textId="77777777" w:rsidR="000965ED" w:rsidRPr="00D548A1" w:rsidRDefault="000965ED" w:rsidP="00114E27">
            <w:pPr>
              <w:jc w:val="center"/>
              <w:rPr>
                <w:rFonts w:eastAsia="Calibri"/>
                <w:sz w:val="22"/>
                <w:szCs w:val="22"/>
              </w:rPr>
            </w:pPr>
            <w:r w:rsidRPr="00D548A1">
              <w:rPr>
                <w:rFonts w:eastAsia="Calibri"/>
                <w:sz w:val="22"/>
                <w:szCs w:val="22"/>
              </w:rPr>
              <w:t>DE1 / AN40</w:t>
            </w:r>
          </w:p>
        </w:tc>
        <w:tc>
          <w:tcPr>
            <w:tcW w:w="1560" w:type="dxa"/>
            <w:shd w:val="clear" w:color="auto" w:fill="auto"/>
            <w:vAlign w:val="center"/>
          </w:tcPr>
          <w:p w14:paraId="52AF529E" w14:textId="77777777" w:rsidR="000965ED" w:rsidRPr="00D548A1" w:rsidRDefault="000965ED" w:rsidP="00114E27">
            <w:pPr>
              <w:jc w:val="center"/>
              <w:rPr>
                <w:rFonts w:eastAsia="Calibri"/>
                <w:sz w:val="22"/>
                <w:szCs w:val="22"/>
              </w:rPr>
            </w:pPr>
            <w:r w:rsidRPr="00D548A1">
              <w:rPr>
                <w:rFonts w:eastAsia="Calibri"/>
                <w:sz w:val="22"/>
                <w:szCs w:val="22"/>
              </w:rPr>
              <w:t>RE0</w:t>
            </w:r>
          </w:p>
        </w:tc>
        <w:tc>
          <w:tcPr>
            <w:tcW w:w="2063" w:type="dxa"/>
            <w:shd w:val="clear" w:color="auto" w:fill="auto"/>
            <w:vAlign w:val="center"/>
          </w:tcPr>
          <w:p w14:paraId="2B014720" w14:textId="77777777" w:rsidR="000965ED" w:rsidRPr="00D548A1" w:rsidRDefault="000965ED" w:rsidP="00114E27">
            <w:pPr>
              <w:jc w:val="center"/>
              <w:rPr>
                <w:rFonts w:eastAsia="Calibri"/>
                <w:sz w:val="22"/>
                <w:szCs w:val="22"/>
              </w:rPr>
            </w:pPr>
          </w:p>
        </w:tc>
        <w:tc>
          <w:tcPr>
            <w:tcW w:w="1109" w:type="dxa"/>
            <w:shd w:val="clear" w:color="auto" w:fill="auto"/>
            <w:vAlign w:val="center"/>
          </w:tcPr>
          <w:p w14:paraId="6B12544A" w14:textId="77777777" w:rsidR="000965ED" w:rsidRPr="00D548A1" w:rsidRDefault="000965ED"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39388788" w14:textId="77777777" w:rsidR="000965ED" w:rsidRPr="00D548A1" w:rsidRDefault="000965ED" w:rsidP="00114E27">
            <w:pPr>
              <w:jc w:val="both"/>
              <w:rPr>
                <w:rFonts w:eastAsia="Calibri"/>
                <w:sz w:val="22"/>
                <w:szCs w:val="22"/>
              </w:rPr>
            </w:pPr>
            <w:r w:rsidRPr="00D548A1">
              <w:rPr>
                <w:rFonts w:eastAsia="Calibri"/>
                <w:sz w:val="22"/>
                <w:szCs w:val="22"/>
              </w:rPr>
              <w:t>Разрешение передачи RS-422 (порт 1).</w:t>
            </w:r>
          </w:p>
        </w:tc>
      </w:tr>
      <w:tr w:rsidR="003949FD" w:rsidRPr="00D548A1" w14:paraId="018DEDF4" w14:textId="77777777" w:rsidTr="00414D5A">
        <w:trPr>
          <w:jc w:val="center"/>
        </w:trPr>
        <w:tc>
          <w:tcPr>
            <w:tcW w:w="1376" w:type="dxa"/>
            <w:shd w:val="clear" w:color="auto" w:fill="auto"/>
            <w:vAlign w:val="center"/>
          </w:tcPr>
          <w:p w14:paraId="436B596D" w14:textId="77777777" w:rsidR="003949FD" w:rsidRPr="00D548A1" w:rsidRDefault="003949FD"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85281E5" w14:textId="77777777" w:rsidR="003949FD" w:rsidRPr="00D548A1" w:rsidRDefault="003949FD" w:rsidP="00114E27">
            <w:pPr>
              <w:jc w:val="center"/>
              <w:rPr>
                <w:rFonts w:eastAsia="Calibri"/>
                <w:sz w:val="22"/>
                <w:szCs w:val="22"/>
              </w:rPr>
            </w:pPr>
            <w:r w:rsidRPr="00D548A1">
              <w:rPr>
                <w:rFonts w:eastAsia="Calibri"/>
                <w:sz w:val="22"/>
                <w:szCs w:val="22"/>
              </w:rPr>
              <w:t>TX1 / AN41</w:t>
            </w:r>
          </w:p>
        </w:tc>
        <w:tc>
          <w:tcPr>
            <w:tcW w:w="1560" w:type="dxa"/>
            <w:shd w:val="clear" w:color="auto" w:fill="auto"/>
            <w:vAlign w:val="center"/>
          </w:tcPr>
          <w:p w14:paraId="604DD2C1" w14:textId="77777777" w:rsidR="003949FD" w:rsidRPr="00D548A1" w:rsidRDefault="003949FD" w:rsidP="00114E27">
            <w:pPr>
              <w:jc w:val="center"/>
              <w:rPr>
                <w:rFonts w:eastAsia="Calibri"/>
                <w:sz w:val="22"/>
                <w:szCs w:val="22"/>
              </w:rPr>
            </w:pPr>
            <w:r w:rsidRPr="00D548A1">
              <w:rPr>
                <w:rFonts w:eastAsia="Calibri"/>
                <w:sz w:val="22"/>
                <w:szCs w:val="22"/>
              </w:rPr>
              <w:t>RE1</w:t>
            </w:r>
          </w:p>
        </w:tc>
        <w:tc>
          <w:tcPr>
            <w:tcW w:w="2063" w:type="dxa"/>
            <w:shd w:val="clear" w:color="auto" w:fill="auto"/>
            <w:vAlign w:val="center"/>
          </w:tcPr>
          <w:p w14:paraId="249B2888" w14:textId="77777777" w:rsidR="003949FD" w:rsidRPr="00D548A1" w:rsidRDefault="003949FD" w:rsidP="00114E27">
            <w:pPr>
              <w:jc w:val="center"/>
              <w:rPr>
                <w:rFonts w:eastAsia="Calibri"/>
                <w:sz w:val="22"/>
                <w:szCs w:val="22"/>
              </w:rPr>
            </w:pPr>
            <w:r w:rsidRPr="00D548A1">
              <w:rPr>
                <w:rFonts w:eastAsia="Calibri"/>
                <w:sz w:val="22"/>
                <w:szCs w:val="22"/>
              </w:rPr>
              <w:t>UART</w:t>
            </w:r>
          </w:p>
        </w:tc>
        <w:tc>
          <w:tcPr>
            <w:tcW w:w="1109" w:type="dxa"/>
            <w:shd w:val="clear" w:color="auto" w:fill="auto"/>
            <w:vAlign w:val="center"/>
          </w:tcPr>
          <w:p w14:paraId="6F6EAAE4" w14:textId="77777777" w:rsidR="003949FD" w:rsidRPr="00D548A1" w:rsidRDefault="003949FD"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039EE398" w14:textId="77777777" w:rsidR="003949FD" w:rsidRPr="00D548A1" w:rsidRDefault="003949FD" w:rsidP="00114E27">
            <w:pPr>
              <w:jc w:val="both"/>
              <w:rPr>
                <w:rFonts w:eastAsia="Calibri"/>
                <w:sz w:val="22"/>
                <w:szCs w:val="22"/>
              </w:rPr>
            </w:pPr>
            <w:r w:rsidRPr="00D548A1">
              <w:rPr>
                <w:rFonts w:eastAsia="Calibri"/>
                <w:sz w:val="22"/>
                <w:szCs w:val="22"/>
              </w:rPr>
              <w:t>Выход передатчика RS-422 (порт 1).</w:t>
            </w:r>
          </w:p>
        </w:tc>
      </w:tr>
      <w:tr w:rsidR="003949FD" w:rsidRPr="00D548A1" w14:paraId="703EC02D" w14:textId="77777777" w:rsidTr="00414D5A">
        <w:trPr>
          <w:jc w:val="center"/>
        </w:trPr>
        <w:tc>
          <w:tcPr>
            <w:tcW w:w="1376" w:type="dxa"/>
            <w:shd w:val="clear" w:color="auto" w:fill="auto"/>
            <w:vAlign w:val="center"/>
          </w:tcPr>
          <w:p w14:paraId="3CEE51CD" w14:textId="77777777" w:rsidR="003949FD" w:rsidRPr="00D548A1" w:rsidRDefault="003949FD"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1DC50D1A" w14:textId="77777777" w:rsidR="003949FD" w:rsidRPr="00D548A1" w:rsidRDefault="003949FD" w:rsidP="00114E27">
            <w:pPr>
              <w:jc w:val="center"/>
              <w:rPr>
                <w:rFonts w:eastAsia="Calibri"/>
                <w:sz w:val="22"/>
                <w:szCs w:val="22"/>
              </w:rPr>
            </w:pPr>
            <w:r w:rsidRPr="00D548A1">
              <w:rPr>
                <w:rFonts w:eastAsia="Calibri"/>
                <w:sz w:val="22"/>
                <w:szCs w:val="22"/>
              </w:rPr>
              <w:t>RX2 / AN28</w:t>
            </w:r>
          </w:p>
        </w:tc>
        <w:tc>
          <w:tcPr>
            <w:tcW w:w="1560" w:type="dxa"/>
            <w:shd w:val="clear" w:color="auto" w:fill="auto"/>
            <w:vAlign w:val="center"/>
          </w:tcPr>
          <w:p w14:paraId="2B946567" w14:textId="77777777" w:rsidR="003949FD" w:rsidRPr="00D548A1" w:rsidRDefault="003949FD" w:rsidP="00114E27">
            <w:pPr>
              <w:jc w:val="center"/>
              <w:rPr>
                <w:rFonts w:eastAsia="Calibri"/>
                <w:sz w:val="22"/>
                <w:szCs w:val="22"/>
              </w:rPr>
            </w:pPr>
            <w:r w:rsidRPr="00D548A1">
              <w:rPr>
                <w:rFonts w:eastAsia="Calibri"/>
                <w:sz w:val="22"/>
                <w:szCs w:val="22"/>
              </w:rPr>
              <w:t>RA9</w:t>
            </w:r>
          </w:p>
        </w:tc>
        <w:tc>
          <w:tcPr>
            <w:tcW w:w="2063" w:type="dxa"/>
            <w:shd w:val="clear" w:color="auto" w:fill="auto"/>
            <w:vAlign w:val="center"/>
          </w:tcPr>
          <w:p w14:paraId="7702FAC7" w14:textId="77777777" w:rsidR="003949FD" w:rsidRPr="00D548A1" w:rsidRDefault="003949FD" w:rsidP="00114E27">
            <w:pPr>
              <w:jc w:val="center"/>
              <w:rPr>
                <w:rFonts w:eastAsia="Calibri"/>
                <w:sz w:val="22"/>
                <w:szCs w:val="22"/>
              </w:rPr>
            </w:pPr>
            <w:r w:rsidRPr="00D548A1">
              <w:rPr>
                <w:rFonts w:eastAsia="Calibri"/>
                <w:sz w:val="22"/>
                <w:szCs w:val="22"/>
              </w:rPr>
              <w:t>UART</w:t>
            </w:r>
          </w:p>
        </w:tc>
        <w:tc>
          <w:tcPr>
            <w:tcW w:w="1109" w:type="dxa"/>
            <w:shd w:val="clear" w:color="auto" w:fill="auto"/>
            <w:vAlign w:val="center"/>
          </w:tcPr>
          <w:p w14:paraId="485BA6BE" w14:textId="77777777" w:rsidR="003949FD" w:rsidRPr="00D548A1" w:rsidRDefault="003949FD" w:rsidP="00114E27">
            <w:pPr>
              <w:jc w:val="center"/>
              <w:rPr>
                <w:rFonts w:eastAsia="Calibri"/>
                <w:sz w:val="22"/>
                <w:szCs w:val="22"/>
              </w:rPr>
            </w:pPr>
            <w:r w:rsidRPr="00D548A1">
              <w:rPr>
                <w:rFonts w:eastAsia="Calibri"/>
                <w:sz w:val="22"/>
                <w:szCs w:val="22"/>
              </w:rPr>
              <w:t>Вх.</w:t>
            </w:r>
          </w:p>
        </w:tc>
        <w:tc>
          <w:tcPr>
            <w:tcW w:w="6094" w:type="dxa"/>
            <w:shd w:val="clear" w:color="auto" w:fill="auto"/>
            <w:vAlign w:val="center"/>
          </w:tcPr>
          <w:p w14:paraId="7F18AA00" w14:textId="77777777" w:rsidR="003949FD" w:rsidRPr="00D548A1" w:rsidRDefault="003949FD" w:rsidP="00114E27">
            <w:pPr>
              <w:jc w:val="both"/>
              <w:rPr>
                <w:rFonts w:eastAsia="Calibri"/>
                <w:sz w:val="22"/>
                <w:szCs w:val="22"/>
              </w:rPr>
            </w:pPr>
            <w:r w:rsidRPr="00D548A1">
              <w:rPr>
                <w:rFonts w:eastAsia="Calibri"/>
                <w:sz w:val="22"/>
                <w:szCs w:val="22"/>
              </w:rPr>
              <w:t>Вход приёмника RS-422 (порт 2).</w:t>
            </w:r>
          </w:p>
        </w:tc>
      </w:tr>
      <w:tr w:rsidR="003949FD" w:rsidRPr="00D548A1" w14:paraId="38C32DBB" w14:textId="77777777" w:rsidTr="00414D5A">
        <w:trPr>
          <w:jc w:val="center"/>
        </w:trPr>
        <w:tc>
          <w:tcPr>
            <w:tcW w:w="1376" w:type="dxa"/>
            <w:tcBorders>
              <w:bottom w:val="single" w:sz="4" w:space="0" w:color="000000"/>
            </w:tcBorders>
            <w:shd w:val="clear" w:color="auto" w:fill="auto"/>
            <w:vAlign w:val="center"/>
          </w:tcPr>
          <w:p w14:paraId="325F7A0E" w14:textId="77777777" w:rsidR="003949FD" w:rsidRPr="00D548A1" w:rsidRDefault="003949FD"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13DA40BB" w14:textId="77777777" w:rsidR="003949FD" w:rsidRPr="00D548A1" w:rsidRDefault="003949FD" w:rsidP="00114E27">
            <w:pPr>
              <w:jc w:val="center"/>
              <w:rPr>
                <w:rFonts w:eastAsia="Calibri"/>
                <w:sz w:val="22"/>
                <w:szCs w:val="22"/>
              </w:rPr>
            </w:pPr>
            <w:r w:rsidRPr="00D548A1">
              <w:rPr>
                <w:rFonts w:eastAsia="Calibri"/>
                <w:sz w:val="22"/>
                <w:szCs w:val="22"/>
              </w:rPr>
              <w:t>RX1 / AN29</w:t>
            </w:r>
          </w:p>
        </w:tc>
        <w:tc>
          <w:tcPr>
            <w:tcW w:w="1560" w:type="dxa"/>
            <w:tcBorders>
              <w:bottom w:val="single" w:sz="4" w:space="0" w:color="000000"/>
            </w:tcBorders>
            <w:shd w:val="clear" w:color="auto" w:fill="auto"/>
            <w:vAlign w:val="center"/>
          </w:tcPr>
          <w:p w14:paraId="36F21103" w14:textId="77777777" w:rsidR="003949FD" w:rsidRPr="00D548A1" w:rsidRDefault="003949FD" w:rsidP="00114E27">
            <w:pPr>
              <w:jc w:val="center"/>
              <w:rPr>
                <w:rFonts w:eastAsia="Calibri"/>
                <w:sz w:val="22"/>
                <w:szCs w:val="22"/>
              </w:rPr>
            </w:pPr>
            <w:r w:rsidRPr="00D548A1">
              <w:rPr>
                <w:rFonts w:eastAsia="Calibri"/>
                <w:sz w:val="22"/>
                <w:szCs w:val="22"/>
              </w:rPr>
              <w:t>RC3</w:t>
            </w:r>
          </w:p>
        </w:tc>
        <w:tc>
          <w:tcPr>
            <w:tcW w:w="2063" w:type="dxa"/>
            <w:tcBorders>
              <w:bottom w:val="single" w:sz="4" w:space="0" w:color="000000"/>
            </w:tcBorders>
            <w:shd w:val="clear" w:color="auto" w:fill="auto"/>
            <w:vAlign w:val="center"/>
          </w:tcPr>
          <w:p w14:paraId="7F837A13" w14:textId="77777777" w:rsidR="003949FD" w:rsidRPr="00D548A1" w:rsidRDefault="003949FD" w:rsidP="00114E27">
            <w:pPr>
              <w:jc w:val="center"/>
              <w:rPr>
                <w:rFonts w:eastAsia="Calibri"/>
                <w:sz w:val="22"/>
                <w:szCs w:val="22"/>
              </w:rPr>
            </w:pPr>
            <w:r w:rsidRPr="00D548A1">
              <w:rPr>
                <w:rFonts w:eastAsia="Calibri"/>
                <w:sz w:val="22"/>
                <w:szCs w:val="22"/>
              </w:rPr>
              <w:t>UART</w:t>
            </w:r>
          </w:p>
        </w:tc>
        <w:tc>
          <w:tcPr>
            <w:tcW w:w="1109" w:type="dxa"/>
            <w:tcBorders>
              <w:bottom w:val="single" w:sz="4" w:space="0" w:color="000000"/>
            </w:tcBorders>
            <w:shd w:val="clear" w:color="auto" w:fill="auto"/>
            <w:vAlign w:val="center"/>
          </w:tcPr>
          <w:p w14:paraId="71EF30DF" w14:textId="77777777" w:rsidR="003949FD" w:rsidRPr="00D548A1" w:rsidRDefault="003949FD" w:rsidP="00114E27">
            <w:pPr>
              <w:jc w:val="center"/>
              <w:rPr>
                <w:rFonts w:eastAsia="Calibri"/>
                <w:sz w:val="22"/>
                <w:szCs w:val="22"/>
              </w:rPr>
            </w:pPr>
            <w:r w:rsidRPr="00D548A1">
              <w:rPr>
                <w:rFonts w:eastAsia="Calibri"/>
                <w:sz w:val="22"/>
                <w:szCs w:val="22"/>
              </w:rPr>
              <w:t>Вх.</w:t>
            </w:r>
          </w:p>
        </w:tc>
        <w:tc>
          <w:tcPr>
            <w:tcW w:w="6094" w:type="dxa"/>
            <w:tcBorders>
              <w:bottom w:val="single" w:sz="4" w:space="0" w:color="000000"/>
            </w:tcBorders>
            <w:shd w:val="clear" w:color="auto" w:fill="auto"/>
            <w:vAlign w:val="center"/>
          </w:tcPr>
          <w:p w14:paraId="0032D287" w14:textId="77777777" w:rsidR="003949FD" w:rsidRPr="00D548A1" w:rsidRDefault="003949FD" w:rsidP="00114E27">
            <w:pPr>
              <w:jc w:val="both"/>
              <w:rPr>
                <w:rFonts w:eastAsia="Calibri"/>
                <w:sz w:val="22"/>
                <w:szCs w:val="22"/>
              </w:rPr>
            </w:pPr>
            <w:r w:rsidRPr="00D548A1">
              <w:rPr>
                <w:rFonts w:eastAsia="Calibri"/>
                <w:sz w:val="22"/>
                <w:szCs w:val="22"/>
              </w:rPr>
              <w:t>Вход приёмника RS-422 (порт 1).</w:t>
            </w:r>
          </w:p>
        </w:tc>
      </w:tr>
      <w:tr w:rsidR="003949FD" w:rsidRPr="00D548A1" w14:paraId="520C2E51" w14:textId="77777777" w:rsidTr="00414D5A">
        <w:trPr>
          <w:jc w:val="center"/>
        </w:trPr>
        <w:tc>
          <w:tcPr>
            <w:tcW w:w="1376" w:type="dxa"/>
            <w:vMerge w:val="restart"/>
            <w:shd w:val="clear" w:color="auto" w:fill="auto"/>
            <w:vAlign w:val="center"/>
          </w:tcPr>
          <w:p w14:paraId="32BE2A9D" w14:textId="77777777" w:rsidR="003949FD" w:rsidRPr="00D548A1" w:rsidRDefault="003949FD"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44759C6E" w14:textId="77777777" w:rsidR="003949FD" w:rsidRPr="00D548A1" w:rsidRDefault="003949FD" w:rsidP="003949FD">
            <w:pPr>
              <w:jc w:val="center"/>
              <w:rPr>
                <w:rFonts w:eastAsia="Calibri"/>
                <w:sz w:val="22"/>
                <w:szCs w:val="22"/>
              </w:rPr>
            </w:pPr>
            <w:r w:rsidRPr="00D548A1">
              <w:rPr>
                <w:rFonts w:eastAsia="Calibri"/>
                <w:b/>
                <w:i/>
                <w:sz w:val="22"/>
                <w:szCs w:val="22"/>
              </w:rPr>
              <w:t>M:</w:t>
            </w:r>
            <w:r w:rsidRPr="00D548A1">
              <w:rPr>
                <w:rFonts w:eastAsia="Calibri"/>
                <w:sz w:val="22"/>
                <w:szCs w:val="22"/>
              </w:rPr>
              <w:t xml:space="preserve"> SDA-M / AN30</w:t>
            </w:r>
          </w:p>
        </w:tc>
        <w:tc>
          <w:tcPr>
            <w:tcW w:w="1560" w:type="dxa"/>
            <w:vMerge w:val="restart"/>
            <w:shd w:val="clear" w:color="auto" w:fill="auto"/>
            <w:vAlign w:val="center"/>
          </w:tcPr>
          <w:p w14:paraId="6EFF082B" w14:textId="77777777" w:rsidR="003949FD" w:rsidRPr="00D548A1" w:rsidRDefault="003949FD" w:rsidP="00114E27">
            <w:pPr>
              <w:jc w:val="center"/>
              <w:rPr>
                <w:rFonts w:eastAsia="Calibri"/>
                <w:sz w:val="22"/>
                <w:szCs w:val="22"/>
              </w:rPr>
            </w:pPr>
            <w:r w:rsidRPr="00D548A1">
              <w:rPr>
                <w:rFonts w:eastAsia="Calibri"/>
                <w:sz w:val="22"/>
                <w:szCs w:val="22"/>
              </w:rPr>
              <w:t>RC4</w:t>
            </w:r>
          </w:p>
        </w:tc>
        <w:tc>
          <w:tcPr>
            <w:tcW w:w="2063" w:type="dxa"/>
            <w:vMerge w:val="restart"/>
            <w:shd w:val="clear" w:color="auto" w:fill="auto"/>
            <w:vAlign w:val="center"/>
          </w:tcPr>
          <w:p w14:paraId="48E93C27" w14:textId="77777777" w:rsidR="003949FD" w:rsidRPr="00D548A1" w:rsidRDefault="003949FD" w:rsidP="00114E27">
            <w:pPr>
              <w:jc w:val="center"/>
              <w:rPr>
                <w:rFonts w:eastAsia="Calibri"/>
                <w:sz w:val="22"/>
                <w:szCs w:val="22"/>
              </w:rPr>
            </w:pPr>
            <w:r w:rsidRPr="00D548A1">
              <w:rPr>
                <w:rFonts w:eastAsia="Calibri"/>
                <w:sz w:val="22"/>
                <w:szCs w:val="22"/>
              </w:rPr>
              <w:t>I2C</w:t>
            </w:r>
          </w:p>
        </w:tc>
        <w:tc>
          <w:tcPr>
            <w:tcW w:w="1109" w:type="dxa"/>
            <w:vMerge w:val="restart"/>
            <w:shd w:val="clear" w:color="auto" w:fill="auto"/>
            <w:vAlign w:val="center"/>
          </w:tcPr>
          <w:p w14:paraId="36B5789D" w14:textId="77777777" w:rsidR="003949FD" w:rsidRPr="00D548A1" w:rsidRDefault="003949FD" w:rsidP="00114E27">
            <w:pPr>
              <w:jc w:val="center"/>
              <w:rPr>
                <w:rFonts w:eastAsia="Calibri"/>
                <w:sz w:val="22"/>
                <w:szCs w:val="22"/>
              </w:rPr>
            </w:pPr>
            <w:r w:rsidRPr="00D548A1">
              <w:rPr>
                <w:rFonts w:eastAsia="Calibri"/>
                <w:sz w:val="22"/>
                <w:szCs w:val="22"/>
              </w:rPr>
              <w:t>Вых.</w:t>
            </w:r>
          </w:p>
        </w:tc>
        <w:tc>
          <w:tcPr>
            <w:tcW w:w="6094" w:type="dxa"/>
            <w:vMerge w:val="restart"/>
            <w:shd w:val="clear" w:color="auto" w:fill="auto"/>
            <w:vAlign w:val="center"/>
          </w:tcPr>
          <w:p w14:paraId="6AE0EDB5" w14:textId="77777777" w:rsidR="003949FD" w:rsidRPr="00D548A1" w:rsidRDefault="003949FD" w:rsidP="00114E27">
            <w:pPr>
              <w:jc w:val="both"/>
              <w:rPr>
                <w:rFonts w:eastAsia="Calibri"/>
                <w:sz w:val="22"/>
                <w:szCs w:val="22"/>
              </w:rPr>
            </w:pPr>
            <w:r w:rsidRPr="00D548A1">
              <w:rPr>
                <w:rFonts w:eastAsia="Calibri"/>
                <w:sz w:val="22"/>
                <w:szCs w:val="22"/>
              </w:rPr>
              <w:t>Выход данных интерфейса I2C (работа с внешней EEPROM).</w:t>
            </w:r>
          </w:p>
        </w:tc>
      </w:tr>
      <w:tr w:rsidR="003949FD" w:rsidRPr="00D548A1" w14:paraId="6A6A2972" w14:textId="77777777" w:rsidTr="00414D5A">
        <w:trPr>
          <w:jc w:val="center"/>
        </w:trPr>
        <w:tc>
          <w:tcPr>
            <w:tcW w:w="1376" w:type="dxa"/>
            <w:vMerge/>
            <w:shd w:val="clear" w:color="auto" w:fill="auto"/>
            <w:vAlign w:val="center"/>
          </w:tcPr>
          <w:p w14:paraId="3859B31E" w14:textId="77777777" w:rsidR="003949FD" w:rsidRPr="00D548A1" w:rsidRDefault="003949FD"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643949A2" w14:textId="77777777" w:rsidR="003949FD" w:rsidRPr="00D548A1" w:rsidRDefault="003949FD" w:rsidP="003949FD">
            <w:pPr>
              <w:jc w:val="center"/>
              <w:rPr>
                <w:rFonts w:eastAsia="Calibri"/>
                <w:sz w:val="22"/>
                <w:szCs w:val="22"/>
              </w:rPr>
            </w:pPr>
            <w:r w:rsidRPr="00D548A1">
              <w:rPr>
                <w:rFonts w:eastAsia="Calibri"/>
                <w:b/>
                <w:i/>
                <w:sz w:val="22"/>
                <w:szCs w:val="22"/>
              </w:rPr>
              <w:t xml:space="preserve">S: </w:t>
            </w:r>
            <w:r w:rsidRPr="00D548A1">
              <w:rPr>
                <w:rFonts w:eastAsia="Calibri"/>
                <w:sz w:val="22"/>
                <w:szCs w:val="22"/>
              </w:rPr>
              <w:t>SDA-S / AN30</w:t>
            </w:r>
          </w:p>
        </w:tc>
        <w:tc>
          <w:tcPr>
            <w:tcW w:w="1560" w:type="dxa"/>
            <w:vMerge/>
            <w:shd w:val="clear" w:color="auto" w:fill="auto"/>
            <w:vAlign w:val="center"/>
          </w:tcPr>
          <w:p w14:paraId="04CAAD7D" w14:textId="77777777" w:rsidR="003949FD" w:rsidRPr="00D548A1" w:rsidRDefault="003949FD" w:rsidP="00114E27">
            <w:pPr>
              <w:jc w:val="center"/>
              <w:rPr>
                <w:rFonts w:eastAsia="Calibri"/>
                <w:sz w:val="22"/>
                <w:szCs w:val="22"/>
              </w:rPr>
            </w:pPr>
          </w:p>
        </w:tc>
        <w:tc>
          <w:tcPr>
            <w:tcW w:w="2063" w:type="dxa"/>
            <w:vMerge/>
            <w:shd w:val="clear" w:color="auto" w:fill="auto"/>
            <w:vAlign w:val="center"/>
          </w:tcPr>
          <w:p w14:paraId="6E6E3B85" w14:textId="77777777" w:rsidR="003949FD" w:rsidRPr="00D548A1" w:rsidRDefault="003949FD" w:rsidP="00114E27">
            <w:pPr>
              <w:jc w:val="center"/>
              <w:rPr>
                <w:rFonts w:eastAsia="Calibri"/>
                <w:sz w:val="22"/>
                <w:szCs w:val="22"/>
              </w:rPr>
            </w:pPr>
          </w:p>
        </w:tc>
        <w:tc>
          <w:tcPr>
            <w:tcW w:w="1109" w:type="dxa"/>
            <w:vMerge/>
            <w:shd w:val="clear" w:color="auto" w:fill="auto"/>
            <w:vAlign w:val="center"/>
          </w:tcPr>
          <w:p w14:paraId="15EE567A" w14:textId="77777777" w:rsidR="003949FD" w:rsidRPr="00D548A1" w:rsidRDefault="003949FD" w:rsidP="00114E27">
            <w:pPr>
              <w:jc w:val="center"/>
              <w:rPr>
                <w:rFonts w:eastAsia="Calibri"/>
                <w:sz w:val="22"/>
                <w:szCs w:val="22"/>
              </w:rPr>
            </w:pPr>
          </w:p>
        </w:tc>
        <w:tc>
          <w:tcPr>
            <w:tcW w:w="6094" w:type="dxa"/>
            <w:vMerge/>
            <w:shd w:val="clear" w:color="auto" w:fill="auto"/>
            <w:vAlign w:val="center"/>
          </w:tcPr>
          <w:p w14:paraId="73785538" w14:textId="77777777" w:rsidR="003949FD" w:rsidRPr="00D548A1" w:rsidRDefault="003949FD" w:rsidP="00114E27">
            <w:pPr>
              <w:jc w:val="both"/>
              <w:rPr>
                <w:rFonts w:eastAsia="Calibri"/>
                <w:sz w:val="22"/>
                <w:szCs w:val="22"/>
              </w:rPr>
            </w:pPr>
          </w:p>
        </w:tc>
      </w:tr>
      <w:tr w:rsidR="003949FD" w:rsidRPr="00D548A1" w14:paraId="0FBA81D3" w14:textId="77777777" w:rsidTr="00414D5A">
        <w:trPr>
          <w:jc w:val="center"/>
        </w:trPr>
        <w:tc>
          <w:tcPr>
            <w:tcW w:w="1376" w:type="dxa"/>
            <w:vMerge w:val="restart"/>
            <w:shd w:val="clear" w:color="auto" w:fill="auto"/>
            <w:vAlign w:val="center"/>
          </w:tcPr>
          <w:p w14:paraId="05C4EE08" w14:textId="77777777" w:rsidR="003949FD" w:rsidRPr="00D548A1" w:rsidRDefault="003949FD"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6EEC66CB" w14:textId="77777777" w:rsidR="003949FD" w:rsidRPr="00D548A1" w:rsidRDefault="003949FD" w:rsidP="003949FD">
            <w:pPr>
              <w:jc w:val="center"/>
              <w:rPr>
                <w:rFonts w:eastAsia="Calibri"/>
                <w:sz w:val="22"/>
                <w:szCs w:val="22"/>
              </w:rPr>
            </w:pPr>
            <w:r w:rsidRPr="00D548A1">
              <w:rPr>
                <w:rFonts w:eastAsia="Calibri"/>
                <w:b/>
                <w:i/>
                <w:sz w:val="22"/>
                <w:szCs w:val="22"/>
              </w:rPr>
              <w:t>M:</w:t>
            </w:r>
            <w:r w:rsidRPr="00D548A1">
              <w:rPr>
                <w:rFonts w:eastAsia="Calibri"/>
                <w:sz w:val="22"/>
                <w:szCs w:val="22"/>
              </w:rPr>
              <w:t xml:space="preserve"> SCL-M / AN31</w:t>
            </w:r>
          </w:p>
        </w:tc>
        <w:tc>
          <w:tcPr>
            <w:tcW w:w="1560" w:type="dxa"/>
            <w:vMerge w:val="restart"/>
            <w:shd w:val="clear" w:color="auto" w:fill="auto"/>
            <w:vAlign w:val="center"/>
          </w:tcPr>
          <w:p w14:paraId="7E307B4B" w14:textId="77777777" w:rsidR="003949FD" w:rsidRPr="00D548A1" w:rsidRDefault="003949FD" w:rsidP="00114E27">
            <w:pPr>
              <w:jc w:val="center"/>
              <w:rPr>
                <w:rFonts w:eastAsia="Calibri"/>
                <w:sz w:val="22"/>
                <w:szCs w:val="22"/>
              </w:rPr>
            </w:pPr>
            <w:r w:rsidRPr="00D548A1">
              <w:rPr>
                <w:rFonts w:eastAsia="Calibri"/>
                <w:sz w:val="22"/>
                <w:szCs w:val="22"/>
              </w:rPr>
              <w:t>RC5</w:t>
            </w:r>
          </w:p>
        </w:tc>
        <w:tc>
          <w:tcPr>
            <w:tcW w:w="2063" w:type="dxa"/>
            <w:vMerge/>
            <w:shd w:val="clear" w:color="auto" w:fill="auto"/>
            <w:vAlign w:val="center"/>
          </w:tcPr>
          <w:p w14:paraId="24F6EEB3" w14:textId="77777777" w:rsidR="003949FD" w:rsidRPr="00D548A1" w:rsidRDefault="003949FD" w:rsidP="00114E27">
            <w:pPr>
              <w:jc w:val="center"/>
              <w:rPr>
                <w:rFonts w:eastAsia="Calibri"/>
                <w:sz w:val="22"/>
                <w:szCs w:val="22"/>
              </w:rPr>
            </w:pPr>
          </w:p>
        </w:tc>
        <w:tc>
          <w:tcPr>
            <w:tcW w:w="1109" w:type="dxa"/>
            <w:vMerge w:val="restart"/>
            <w:shd w:val="clear" w:color="auto" w:fill="auto"/>
            <w:vAlign w:val="center"/>
          </w:tcPr>
          <w:p w14:paraId="303005A5" w14:textId="77777777" w:rsidR="003949FD" w:rsidRPr="00D548A1" w:rsidRDefault="003949FD" w:rsidP="00114E27">
            <w:pPr>
              <w:jc w:val="center"/>
              <w:rPr>
                <w:rFonts w:eastAsia="Calibri"/>
                <w:sz w:val="22"/>
                <w:szCs w:val="22"/>
              </w:rPr>
            </w:pPr>
            <w:r w:rsidRPr="00D548A1">
              <w:rPr>
                <w:rFonts w:eastAsia="Calibri"/>
                <w:sz w:val="22"/>
                <w:szCs w:val="22"/>
              </w:rPr>
              <w:t>Вых.</w:t>
            </w:r>
          </w:p>
        </w:tc>
        <w:tc>
          <w:tcPr>
            <w:tcW w:w="6094" w:type="dxa"/>
            <w:vMerge w:val="restart"/>
            <w:shd w:val="clear" w:color="auto" w:fill="auto"/>
            <w:vAlign w:val="center"/>
          </w:tcPr>
          <w:p w14:paraId="3D5562C2" w14:textId="77777777" w:rsidR="003949FD" w:rsidRPr="00D548A1" w:rsidRDefault="003949FD" w:rsidP="00114E27">
            <w:pPr>
              <w:jc w:val="both"/>
              <w:rPr>
                <w:rFonts w:eastAsia="Calibri"/>
                <w:sz w:val="22"/>
                <w:szCs w:val="22"/>
              </w:rPr>
            </w:pPr>
            <w:r w:rsidRPr="00D548A1">
              <w:rPr>
                <w:rFonts w:eastAsia="Calibri"/>
                <w:sz w:val="22"/>
                <w:szCs w:val="22"/>
              </w:rPr>
              <w:t>Выход тактирования интерфейса I2C (работа с внешней EEPROM).</w:t>
            </w:r>
          </w:p>
        </w:tc>
      </w:tr>
      <w:tr w:rsidR="003949FD" w:rsidRPr="00D548A1" w14:paraId="361FA427" w14:textId="77777777" w:rsidTr="00414D5A">
        <w:trPr>
          <w:trHeight w:val="20"/>
          <w:jc w:val="center"/>
        </w:trPr>
        <w:tc>
          <w:tcPr>
            <w:tcW w:w="1376" w:type="dxa"/>
            <w:vMerge/>
            <w:tcBorders>
              <w:bottom w:val="single" w:sz="4" w:space="0" w:color="000000"/>
            </w:tcBorders>
            <w:shd w:val="clear" w:color="auto" w:fill="auto"/>
            <w:vAlign w:val="center"/>
          </w:tcPr>
          <w:p w14:paraId="01132ADD" w14:textId="77777777" w:rsidR="003949FD" w:rsidRPr="00D548A1" w:rsidRDefault="003949FD"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575FFE08" w14:textId="77777777" w:rsidR="003949FD" w:rsidRPr="00D548A1" w:rsidRDefault="003949FD" w:rsidP="003949FD">
            <w:pPr>
              <w:jc w:val="center"/>
              <w:rPr>
                <w:rFonts w:eastAsia="Calibri"/>
                <w:sz w:val="22"/>
                <w:szCs w:val="22"/>
              </w:rPr>
            </w:pPr>
            <w:r w:rsidRPr="00D548A1">
              <w:rPr>
                <w:rFonts w:eastAsia="Calibri"/>
                <w:b/>
                <w:i/>
                <w:sz w:val="22"/>
                <w:szCs w:val="22"/>
              </w:rPr>
              <w:t xml:space="preserve">S: </w:t>
            </w:r>
            <w:r w:rsidRPr="00D548A1">
              <w:rPr>
                <w:rFonts w:eastAsia="Calibri"/>
                <w:sz w:val="22"/>
                <w:szCs w:val="22"/>
              </w:rPr>
              <w:t>SCL-S / AN31</w:t>
            </w:r>
          </w:p>
        </w:tc>
        <w:tc>
          <w:tcPr>
            <w:tcW w:w="1560" w:type="dxa"/>
            <w:vMerge/>
            <w:tcBorders>
              <w:bottom w:val="single" w:sz="4" w:space="0" w:color="000000"/>
            </w:tcBorders>
            <w:shd w:val="clear" w:color="auto" w:fill="auto"/>
            <w:vAlign w:val="center"/>
          </w:tcPr>
          <w:p w14:paraId="18A15705" w14:textId="77777777" w:rsidR="003949FD" w:rsidRPr="00D548A1" w:rsidRDefault="003949FD" w:rsidP="00114E27">
            <w:pPr>
              <w:jc w:val="center"/>
              <w:rPr>
                <w:rFonts w:eastAsia="Calibri"/>
                <w:sz w:val="22"/>
                <w:szCs w:val="22"/>
              </w:rPr>
            </w:pPr>
          </w:p>
        </w:tc>
        <w:tc>
          <w:tcPr>
            <w:tcW w:w="2063" w:type="dxa"/>
            <w:vMerge/>
            <w:tcBorders>
              <w:bottom w:val="single" w:sz="4" w:space="0" w:color="000000"/>
            </w:tcBorders>
            <w:shd w:val="clear" w:color="auto" w:fill="auto"/>
            <w:vAlign w:val="center"/>
          </w:tcPr>
          <w:p w14:paraId="00941F28" w14:textId="77777777" w:rsidR="003949FD" w:rsidRPr="00D548A1" w:rsidRDefault="003949FD" w:rsidP="00114E27">
            <w:pPr>
              <w:jc w:val="center"/>
              <w:rPr>
                <w:rFonts w:eastAsia="Calibri"/>
                <w:sz w:val="22"/>
                <w:szCs w:val="22"/>
              </w:rPr>
            </w:pPr>
          </w:p>
        </w:tc>
        <w:tc>
          <w:tcPr>
            <w:tcW w:w="1109" w:type="dxa"/>
            <w:vMerge/>
            <w:tcBorders>
              <w:bottom w:val="single" w:sz="4" w:space="0" w:color="000000"/>
            </w:tcBorders>
            <w:shd w:val="clear" w:color="auto" w:fill="auto"/>
            <w:vAlign w:val="center"/>
          </w:tcPr>
          <w:p w14:paraId="4D7BE7D2" w14:textId="77777777" w:rsidR="003949FD" w:rsidRPr="00D548A1" w:rsidRDefault="003949FD" w:rsidP="00114E27">
            <w:pPr>
              <w:jc w:val="center"/>
              <w:rPr>
                <w:rFonts w:eastAsia="Calibri"/>
                <w:sz w:val="22"/>
                <w:szCs w:val="22"/>
              </w:rPr>
            </w:pPr>
          </w:p>
        </w:tc>
        <w:tc>
          <w:tcPr>
            <w:tcW w:w="6094" w:type="dxa"/>
            <w:vMerge/>
            <w:tcBorders>
              <w:bottom w:val="single" w:sz="4" w:space="0" w:color="000000"/>
            </w:tcBorders>
            <w:shd w:val="clear" w:color="auto" w:fill="auto"/>
            <w:vAlign w:val="center"/>
          </w:tcPr>
          <w:p w14:paraId="2579362A" w14:textId="77777777" w:rsidR="003949FD" w:rsidRPr="00D548A1" w:rsidRDefault="003949FD" w:rsidP="00114E27">
            <w:pPr>
              <w:jc w:val="both"/>
              <w:rPr>
                <w:rFonts w:eastAsia="Calibri"/>
                <w:sz w:val="22"/>
                <w:szCs w:val="22"/>
              </w:rPr>
            </w:pPr>
          </w:p>
        </w:tc>
      </w:tr>
      <w:tr w:rsidR="003949FD" w:rsidRPr="00D548A1" w14:paraId="10423C7F" w14:textId="77777777" w:rsidTr="00414D5A">
        <w:trPr>
          <w:jc w:val="center"/>
        </w:trPr>
        <w:tc>
          <w:tcPr>
            <w:tcW w:w="1376" w:type="dxa"/>
            <w:vMerge w:val="restart"/>
            <w:shd w:val="clear" w:color="auto" w:fill="auto"/>
            <w:vAlign w:val="center"/>
          </w:tcPr>
          <w:p w14:paraId="76E93D2A" w14:textId="77777777" w:rsidR="003949FD" w:rsidRPr="00D548A1" w:rsidRDefault="003949FD"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6CDC5BA8" w14:textId="77777777" w:rsidR="003949FD" w:rsidRPr="00D548A1" w:rsidRDefault="003949FD" w:rsidP="003949FD">
            <w:pPr>
              <w:jc w:val="center"/>
              <w:rPr>
                <w:rFonts w:eastAsia="Calibri"/>
                <w:sz w:val="22"/>
                <w:szCs w:val="22"/>
              </w:rPr>
            </w:pPr>
            <w:r w:rsidRPr="00D548A1">
              <w:rPr>
                <w:rFonts w:eastAsia="Calibri"/>
                <w:b/>
                <w:i/>
                <w:sz w:val="22"/>
                <w:szCs w:val="22"/>
              </w:rPr>
              <w:t xml:space="preserve">M: </w:t>
            </w:r>
            <w:r w:rsidRPr="00D548A1">
              <w:rPr>
                <w:rFonts w:eastAsia="Calibri"/>
                <w:sz w:val="22"/>
                <w:szCs w:val="22"/>
              </w:rPr>
              <w:t>A2-M / AN42</w:t>
            </w:r>
          </w:p>
        </w:tc>
        <w:tc>
          <w:tcPr>
            <w:tcW w:w="1560" w:type="dxa"/>
            <w:vMerge w:val="restart"/>
            <w:shd w:val="clear" w:color="auto" w:fill="auto"/>
            <w:vAlign w:val="center"/>
          </w:tcPr>
          <w:p w14:paraId="5CB52F58" w14:textId="77777777" w:rsidR="003949FD" w:rsidRPr="00D548A1" w:rsidRDefault="003949FD" w:rsidP="00114E27">
            <w:pPr>
              <w:jc w:val="center"/>
              <w:rPr>
                <w:rFonts w:eastAsia="Calibri"/>
                <w:sz w:val="22"/>
                <w:szCs w:val="22"/>
              </w:rPr>
            </w:pPr>
            <w:r w:rsidRPr="00D548A1">
              <w:rPr>
                <w:rFonts w:eastAsia="Calibri"/>
                <w:sz w:val="22"/>
                <w:szCs w:val="22"/>
              </w:rPr>
              <w:t>RG2</w:t>
            </w:r>
          </w:p>
        </w:tc>
        <w:tc>
          <w:tcPr>
            <w:tcW w:w="2063" w:type="dxa"/>
            <w:shd w:val="clear" w:color="auto" w:fill="auto"/>
            <w:vAlign w:val="center"/>
          </w:tcPr>
          <w:p w14:paraId="2DE631CA" w14:textId="77777777" w:rsidR="003949FD" w:rsidRPr="00D548A1" w:rsidRDefault="003949FD" w:rsidP="00114E27">
            <w:pPr>
              <w:jc w:val="center"/>
              <w:rPr>
                <w:rFonts w:eastAsia="Calibri"/>
                <w:sz w:val="22"/>
                <w:szCs w:val="22"/>
              </w:rPr>
            </w:pPr>
          </w:p>
        </w:tc>
        <w:tc>
          <w:tcPr>
            <w:tcW w:w="1109" w:type="dxa"/>
            <w:vMerge w:val="restart"/>
            <w:shd w:val="clear" w:color="auto" w:fill="auto"/>
            <w:vAlign w:val="center"/>
          </w:tcPr>
          <w:p w14:paraId="7310DEA8" w14:textId="77777777" w:rsidR="003949FD" w:rsidRPr="00D548A1" w:rsidRDefault="003949FD" w:rsidP="00114E27">
            <w:pPr>
              <w:jc w:val="center"/>
              <w:rPr>
                <w:rFonts w:eastAsia="Calibri"/>
                <w:sz w:val="22"/>
                <w:szCs w:val="22"/>
              </w:rPr>
            </w:pPr>
          </w:p>
        </w:tc>
        <w:tc>
          <w:tcPr>
            <w:tcW w:w="6094" w:type="dxa"/>
            <w:shd w:val="clear" w:color="auto" w:fill="auto"/>
            <w:vAlign w:val="center"/>
          </w:tcPr>
          <w:p w14:paraId="693ACFC9" w14:textId="77777777" w:rsidR="003949FD" w:rsidRPr="00D548A1" w:rsidRDefault="003949FD" w:rsidP="00114E27">
            <w:pPr>
              <w:jc w:val="both"/>
              <w:rPr>
                <w:rFonts w:eastAsia="Calibri"/>
                <w:sz w:val="22"/>
                <w:szCs w:val="22"/>
              </w:rPr>
            </w:pPr>
            <w:r w:rsidRPr="00D548A1">
              <w:rPr>
                <w:rFonts w:eastAsia="Calibri"/>
                <w:sz w:val="22"/>
                <w:szCs w:val="22"/>
              </w:rPr>
              <w:t>Выход управления питанием тетрады 2 адреса, конфигурации и контрольной суммы.</w:t>
            </w:r>
          </w:p>
        </w:tc>
      </w:tr>
      <w:tr w:rsidR="003949FD" w:rsidRPr="00D548A1" w14:paraId="5C7E9F75" w14:textId="77777777" w:rsidTr="00414D5A">
        <w:trPr>
          <w:jc w:val="center"/>
        </w:trPr>
        <w:tc>
          <w:tcPr>
            <w:tcW w:w="1376" w:type="dxa"/>
            <w:vMerge/>
            <w:shd w:val="clear" w:color="auto" w:fill="auto"/>
            <w:vAlign w:val="center"/>
          </w:tcPr>
          <w:p w14:paraId="58178BE2" w14:textId="77777777" w:rsidR="003949FD" w:rsidRPr="00D548A1" w:rsidRDefault="003949FD"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1A5E3C57" w14:textId="77777777" w:rsidR="003949FD" w:rsidRPr="00D548A1" w:rsidRDefault="003949FD" w:rsidP="003949FD">
            <w:pPr>
              <w:jc w:val="center"/>
              <w:rPr>
                <w:rFonts w:eastAsia="Calibri"/>
                <w:sz w:val="22"/>
                <w:szCs w:val="22"/>
              </w:rPr>
            </w:pPr>
            <w:r w:rsidRPr="00D548A1">
              <w:rPr>
                <w:rFonts w:eastAsia="Calibri"/>
                <w:b/>
                <w:i/>
                <w:sz w:val="22"/>
                <w:szCs w:val="22"/>
              </w:rPr>
              <w:t xml:space="preserve">S: </w:t>
            </w:r>
            <w:r w:rsidRPr="00D548A1">
              <w:rPr>
                <w:rFonts w:eastAsia="Calibri"/>
                <w:sz w:val="22"/>
                <w:szCs w:val="22"/>
              </w:rPr>
              <w:t>AR-S / AN42</w:t>
            </w:r>
          </w:p>
        </w:tc>
        <w:tc>
          <w:tcPr>
            <w:tcW w:w="1560" w:type="dxa"/>
            <w:vMerge/>
            <w:shd w:val="clear" w:color="auto" w:fill="auto"/>
            <w:vAlign w:val="center"/>
          </w:tcPr>
          <w:p w14:paraId="2C3D83EA" w14:textId="77777777" w:rsidR="003949FD" w:rsidRPr="00D548A1" w:rsidRDefault="003949FD" w:rsidP="00114E27">
            <w:pPr>
              <w:jc w:val="center"/>
              <w:rPr>
                <w:rFonts w:eastAsia="Calibri"/>
                <w:sz w:val="22"/>
                <w:szCs w:val="22"/>
              </w:rPr>
            </w:pPr>
          </w:p>
        </w:tc>
        <w:tc>
          <w:tcPr>
            <w:tcW w:w="2063" w:type="dxa"/>
            <w:shd w:val="clear" w:color="auto" w:fill="auto"/>
            <w:vAlign w:val="center"/>
          </w:tcPr>
          <w:p w14:paraId="4EFA6539" w14:textId="77777777" w:rsidR="003949FD" w:rsidRPr="00D548A1" w:rsidRDefault="003949FD" w:rsidP="00114E27">
            <w:pPr>
              <w:jc w:val="center"/>
              <w:rPr>
                <w:rFonts w:eastAsia="Calibri"/>
                <w:sz w:val="22"/>
                <w:szCs w:val="22"/>
              </w:rPr>
            </w:pPr>
          </w:p>
        </w:tc>
        <w:tc>
          <w:tcPr>
            <w:tcW w:w="1109" w:type="dxa"/>
            <w:vMerge/>
            <w:shd w:val="clear" w:color="auto" w:fill="auto"/>
            <w:vAlign w:val="center"/>
          </w:tcPr>
          <w:p w14:paraId="770A24E7" w14:textId="77777777" w:rsidR="003949FD" w:rsidRPr="00D548A1" w:rsidRDefault="003949FD" w:rsidP="00114E27">
            <w:pPr>
              <w:jc w:val="center"/>
              <w:rPr>
                <w:rFonts w:eastAsia="Calibri"/>
                <w:sz w:val="22"/>
                <w:szCs w:val="22"/>
              </w:rPr>
            </w:pPr>
          </w:p>
        </w:tc>
        <w:tc>
          <w:tcPr>
            <w:tcW w:w="6094" w:type="dxa"/>
            <w:shd w:val="clear" w:color="auto" w:fill="auto"/>
            <w:vAlign w:val="center"/>
          </w:tcPr>
          <w:p w14:paraId="5B36B305" w14:textId="77777777" w:rsidR="003949FD" w:rsidRPr="00D548A1" w:rsidRDefault="003949FD" w:rsidP="00114E27">
            <w:pPr>
              <w:jc w:val="both"/>
              <w:rPr>
                <w:rFonts w:eastAsia="Calibri"/>
                <w:sz w:val="22"/>
                <w:szCs w:val="22"/>
              </w:rPr>
            </w:pPr>
            <w:r w:rsidRPr="00D548A1">
              <w:rPr>
                <w:rFonts w:eastAsia="Calibri"/>
                <w:sz w:val="22"/>
                <w:szCs w:val="22"/>
              </w:rPr>
              <w:t>Выход управления питанием контактов контрольной группы реле РПВ.</w:t>
            </w:r>
          </w:p>
        </w:tc>
      </w:tr>
      <w:tr w:rsidR="003949FD" w:rsidRPr="00D548A1" w14:paraId="492D0B9B" w14:textId="77777777" w:rsidTr="00414D5A">
        <w:trPr>
          <w:jc w:val="center"/>
        </w:trPr>
        <w:tc>
          <w:tcPr>
            <w:tcW w:w="1376" w:type="dxa"/>
            <w:vMerge w:val="restart"/>
            <w:shd w:val="clear" w:color="auto" w:fill="auto"/>
            <w:vAlign w:val="center"/>
          </w:tcPr>
          <w:p w14:paraId="00B820C7" w14:textId="77777777" w:rsidR="003949FD" w:rsidRPr="00D548A1" w:rsidRDefault="003949FD"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32CE1A88" w14:textId="77777777" w:rsidR="003949FD" w:rsidRPr="00D548A1" w:rsidRDefault="003949FD" w:rsidP="003949FD">
            <w:pPr>
              <w:jc w:val="center"/>
              <w:rPr>
                <w:rFonts w:eastAsia="Calibri"/>
                <w:sz w:val="22"/>
                <w:szCs w:val="22"/>
              </w:rPr>
            </w:pPr>
            <w:r w:rsidRPr="00D548A1">
              <w:rPr>
                <w:rFonts w:eastAsia="Calibri"/>
                <w:b/>
                <w:i/>
                <w:sz w:val="22"/>
                <w:szCs w:val="22"/>
              </w:rPr>
              <w:t xml:space="preserve">M: </w:t>
            </w:r>
            <w:r w:rsidRPr="00D548A1">
              <w:rPr>
                <w:rFonts w:eastAsia="Calibri"/>
                <w:sz w:val="22"/>
                <w:szCs w:val="22"/>
              </w:rPr>
              <w:t>–</w:t>
            </w:r>
          </w:p>
        </w:tc>
        <w:tc>
          <w:tcPr>
            <w:tcW w:w="1560" w:type="dxa"/>
            <w:vMerge w:val="restart"/>
            <w:shd w:val="clear" w:color="auto" w:fill="auto"/>
            <w:vAlign w:val="center"/>
          </w:tcPr>
          <w:p w14:paraId="27DC9BA4" w14:textId="77777777" w:rsidR="003949FD" w:rsidRPr="00D548A1" w:rsidRDefault="003949FD" w:rsidP="00114E27">
            <w:pPr>
              <w:jc w:val="center"/>
              <w:rPr>
                <w:rFonts w:eastAsia="Calibri"/>
                <w:sz w:val="22"/>
                <w:szCs w:val="22"/>
              </w:rPr>
            </w:pPr>
            <w:r w:rsidRPr="00D548A1">
              <w:rPr>
                <w:rFonts w:eastAsia="Calibri"/>
                <w:sz w:val="22"/>
                <w:szCs w:val="22"/>
              </w:rPr>
              <w:t>RG3</w:t>
            </w:r>
          </w:p>
        </w:tc>
        <w:tc>
          <w:tcPr>
            <w:tcW w:w="2063" w:type="dxa"/>
            <w:shd w:val="clear" w:color="auto" w:fill="auto"/>
            <w:vAlign w:val="center"/>
          </w:tcPr>
          <w:p w14:paraId="554BA573" w14:textId="77777777" w:rsidR="003949FD" w:rsidRPr="00D548A1" w:rsidRDefault="003949FD" w:rsidP="00114E27">
            <w:pPr>
              <w:jc w:val="center"/>
              <w:rPr>
                <w:rFonts w:eastAsia="Calibri"/>
                <w:sz w:val="22"/>
                <w:szCs w:val="22"/>
              </w:rPr>
            </w:pPr>
          </w:p>
        </w:tc>
        <w:tc>
          <w:tcPr>
            <w:tcW w:w="1109" w:type="dxa"/>
            <w:shd w:val="clear" w:color="auto" w:fill="auto"/>
            <w:vAlign w:val="center"/>
          </w:tcPr>
          <w:p w14:paraId="52171E2E" w14:textId="77777777" w:rsidR="003949FD" w:rsidRPr="00D548A1" w:rsidRDefault="003949FD" w:rsidP="00114E27">
            <w:pPr>
              <w:jc w:val="center"/>
              <w:rPr>
                <w:rFonts w:eastAsia="Calibri"/>
                <w:sz w:val="22"/>
                <w:szCs w:val="22"/>
              </w:rPr>
            </w:pPr>
          </w:p>
        </w:tc>
        <w:tc>
          <w:tcPr>
            <w:tcW w:w="6094" w:type="dxa"/>
            <w:shd w:val="clear" w:color="auto" w:fill="auto"/>
            <w:vAlign w:val="center"/>
          </w:tcPr>
          <w:p w14:paraId="5BEDB45C" w14:textId="77777777" w:rsidR="003949FD" w:rsidRPr="00D548A1" w:rsidRDefault="003949FD" w:rsidP="00114E27">
            <w:pPr>
              <w:jc w:val="both"/>
              <w:rPr>
                <w:rFonts w:eastAsia="Calibri"/>
                <w:sz w:val="22"/>
                <w:szCs w:val="22"/>
              </w:rPr>
            </w:pPr>
            <w:r w:rsidRPr="00D548A1">
              <w:rPr>
                <w:rFonts w:eastAsia="Calibri"/>
                <w:sz w:val="22"/>
                <w:szCs w:val="22"/>
              </w:rPr>
              <w:t>Резерв (не используется).</w:t>
            </w:r>
          </w:p>
        </w:tc>
      </w:tr>
      <w:tr w:rsidR="003949FD" w:rsidRPr="00D548A1" w14:paraId="1DECA072" w14:textId="77777777" w:rsidTr="00414D5A">
        <w:trPr>
          <w:jc w:val="center"/>
        </w:trPr>
        <w:tc>
          <w:tcPr>
            <w:tcW w:w="1376" w:type="dxa"/>
            <w:vMerge/>
            <w:shd w:val="clear" w:color="auto" w:fill="auto"/>
            <w:vAlign w:val="center"/>
          </w:tcPr>
          <w:p w14:paraId="60231F82" w14:textId="77777777" w:rsidR="003949FD" w:rsidRPr="00D548A1" w:rsidRDefault="003949FD" w:rsidP="00B57AD1">
            <w:pPr>
              <w:pStyle w:val="afff1"/>
              <w:numPr>
                <w:ilvl w:val="0"/>
                <w:numId w:val="28"/>
              </w:numPr>
              <w:contextualSpacing w:val="0"/>
              <w:jc w:val="both"/>
              <w:rPr>
                <w:rFonts w:eastAsia="Calibri"/>
                <w:sz w:val="22"/>
                <w:szCs w:val="22"/>
              </w:rPr>
            </w:pPr>
          </w:p>
        </w:tc>
        <w:tc>
          <w:tcPr>
            <w:tcW w:w="2394" w:type="dxa"/>
            <w:shd w:val="clear" w:color="auto" w:fill="auto"/>
            <w:vAlign w:val="center"/>
          </w:tcPr>
          <w:p w14:paraId="3E7CB523" w14:textId="77777777" w:rsidR="003949FD" w:rsidRPr="00D548A1" w:rsidRDefault="003949FD" w:rsidP="003949FD">
            <w:pPr>
              <w:jc w:val="center"/>
              <w:rPr>
                <w:rFonts w:eastAsia="Calibri"/>
                <w:sz w:val="22"/>
                <w:szCs w:val="22"/>
              </w:rPr>
            </w:pPr>
            <w:r w:rsidRPr="00D548A1">
              <w:rPr>
                <w:rFonts w:eastAsia="Calibri"/>
                <w:b/>
                <w:i/>
                <w:sz w:val="22"/>
                <w:szCs w:val="22"/>
              </w:rPr>
              <w:t xml:space="preserve">S: </w:t>
            </w:r>
            <w:r w:rsidRPr="00D548A1">
              <w:rPr>
                <w:rFonts w:eastAsia="Calibri"/>
                <w:sz w:val="22"/>
                <w:szCs w:val="22"/>
              </w:rPr>
              <w:t>A3-S / AN43</w:t>
            </w:r>
          </w:p>
        </w:tc>
        <w:tc>
          <w:tcPr>
            <w:tcW w:w="1560" w:type="dxa"/>
            <w:vMerge/>
            <w:shd w:val="clear" w:color="auto" w:fill="auto"/>
            <w:vAlign w:val="center"/>
          </w:tcPr>
          <w:p w14:paraId="513DE3AB" w14:textId="77777777" w:rsidR="003949FD" w:rsidRPr="00D548A1" w:rsidRDefault="003949FD" w:rsidP="00114E27">
            <w:pPr>
              <w:jc w:val="center"/>
              <w:rPr>
                <w:rFonts w:eastAsia="Calibri"/>
                <w:sz w:val="22"/>
                <w:szCs w:val="22"/>
              </w:rPr>
            </w:pPr>
          </w:p>
        </w:tc>
        <w:tc>
          <w:tcPr>
            <w:tcW w:w="2063" w:type="dxa"/>
            <w:shd w:val="clear" w:color="auto" w:fill="auto"/>
            <w:vAlign w:val="center"/>
          </w:tcPr>
          <w:p w14:paraId="4E53FCCC" w14:textId="77777777" w:rsidR="003949FD" w:rsidRPr="00D548A1" w:rsidRDefault="003949FD" w:rsidP="00114E27">
            <w:pPr>
              <w:jc w:val="center"/>
              <w:rPr>
                <w:rFonts w:eastAsia="Calibri"/>
                <w:sz w:val="22"/>
                <w:szCs w:val="22"/>
              </w:rPr>
            </w:pPr>
          </w:p>
        </w:tc>
        <w:tc>
          <w:tcPr>
            <w:tcW w:w="1109" w:type="dxa"/>
            <w:shd w:val="clear" w:color="auto" w:fill="auto"/>
            <w:vAlign w:val="center"/>
          </w:tcPr>
          <w:p w14:paraId="07160A9C" w14:textId="77777777" w:rsidR="003949FD" w:rsidRPr="00D548A1" w:rsidRDefault="003949FD" w:rsidP="00114E27">
            <w:pPr>
              <w:jc w:val="center"/>
              <w:rPr>
                <w:rFonts w:eastAsia="Calibri"/>
                <w:sz w:val="22"/>
                <w:szCs w:val="22"/>
              </w:rPr>
            </w:pPr>
          </w:p>
        </w:tc>
        <w:tc>
          <w:tcPr>
            <w:tcW w:w="6094" w:type="dxa"/>
            <w:shd w:val="clear" w:color="auto" w:fill="auto"/>
            <w:vAlign w:val="center"/>
          </w:tcPr>
          <w:p w14:paraId="73A1B6BF" w14:textId="77777777" w:rsidR="003949FD" w:rsidRPr="00D548A1" w:rsidRDefault="003949FD" w:rsidP="00114E27">
            <w:pPr>
              <w:jc w:val="both"/>
              <w:rPr>
                <w:rFonts w:eastAsia="Calibri"/>
                <w:sz w:val="22"/>
                <w:szCs w:val="22"/>
              </w:rPr>
            </w:pPr>
            <w:r w:rsidRPr="00D548A1">
              <w:rPr>
                <w:rFonts w:eastAsia="Calibri"/>
                <w:sz w:val="22"/>
                <w:szCs w:val="22"/>
              </w:rPr>
              <w:t>Выход управления питанием тетрады 3 адреса, конфигурации и контрольной суммы.</w:t>
            </w:r>
          </w:p>
        </w:tc>
      </w:tr>
      <w:tr w:rsidR="003949FD" w:rsidRPr="00D548A1" w14:paraId="42016138" w14:textId="77777777" w:rsidTr="00414D5A">
        <w:trPr>
          <w:jc w:val="center"/>
        </w:trPr>
        <w:tc>
          <w:tcPr>
            <w:tcW w:w="1376" w:type="dxa"/>
            <w:vMerge w:val="restart"/>
            <w:shd w:val="clear" w:color="auto" w:fill="auto"/>
            <w:vAlign w:val="center"/>
          </w:tcPr>
          <w:p w14:paraId="19D3EDFD" w14:textId="77777777" w:rsidR="003949FD" w:rsidRPr="00D548A1" w:rsidRDefault="003949FD"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725DBBB4" w14:textId="77777777" w:rsidR="003949FD" w:rsidRPr="00D548A1" w:rsidRDefault="003949FD" w:rsidP="003949FD">
            <w:pPr>
              <w:jc w:val="center"/>
              <w:rPr>
                <w:rFonts w:eastAsia="Calibri"/>
                <w:sz w:val="22"/>
                <w:szCs w:val="22"/>
              </w:rPr>
            </w:pPr>
            <w:r w:rsidRPr="00D548A1">
              <w:rPr>
                <w:rFonts w:eastAsia="Calibri"/>
                <w:b/>
                <w:i/>
                <w:sz w:val="22"/>
                <w:szCs w:val="22"/>
              </w:rPr>
              <w:t xml:space="preserve">M: </w:t>
            </w:r>
            <w:r w:rsidRPr="00D548A1">
              <w:rPr>
                <w:rFonts w:eastAsia="Calibri"/>
                <w:sz w:val="22"/>
                <w:szCs w:val="22"/>
              </w:rPr>
              <w:t>–</w:t>
            </w:r>
          </w:p>
        </w:tc>
        <w:tc>
          <w:tcPr>
            <w:tcW w:w="1560" w:type="dxa"/>
            <w:vMerge w:val="restart"/>
            <w:shd w:val="clear" w:color="auto" w:fill="auto"/>
            <w:vAlign w:val="center"/>
          </w:tcPr>
          <w:p w14:paraId="10F6DC75" w14:textId="77777777" w:rsidR="003949FD" w:rsidRPr="00D548A1" w:rsidRDefault="003949FD" w:rsidP="00114E27">
            <w:pPr>
              <w:jc w:val="center"/>
              <w:rPr>
                <w:rFonts w:eastAsia="Calibri"/>
                <w:sz w:val="22"/>
                <w:szCs w:val="22"/>
              </w:rPr>
            </w:pPr>
            <w:r w:rsidRPr="00D548A1">
              <w:rPr>
                <w:rFonts w:eastAsia="Calibri"/>
                <w:sz w:val="22"/>
                <w:szCs w:val="22"/>
              </w:rPr>
              <w:t>RF4</w:t>
            </w:r>
          </w:p>
        </w:tc>
        <w:tc>
          <w:tcPr>
            <w:tcW w:w="2063" w:type="dxa"/>
            <w:shd w:val="clear" w:color="auto" w:fill="auto"/>
            <w:vAlign w:val="center"/>
          </w:tcPr>
          <w:p w14:paraId="697435EA" w14:textId="77777777" w:rsidR="003949FD" w:rsidRPr="00D548A1" w:rsidRDefault="003949FD" w:rsidP="00114E27">
            <w:pPr>
              <w:jc w:val="center"/>
              <w:rPr>
                <w:rFonts w:eastAsia="Calibri"/>
                <w:sz w:val="22"/>
                <w:szCs w:val="22"/>
              </w:rPr>
            </w:pPr>
          </w:p>
        </w:tc>
        <w:tc>
          <w:tcPr>
            <w:tcW w:w="1109" w:type="dxa"/>
            <w:shd w:val="clear" w:color="auto" w:fill="auto"/>
            <w:vAlign w:val="center"/>
          </w:tcPr>
          <w:p w14:paraId="2A4541CD" w14:textId="77777777" w:rsidR="003949FD" w:rsidRPr="00D548A1" w:rsidRDefault="003949FD" w:rsidP="00114E27">
            <w:pPr>
              <w:jc w:val="center"/>
              <w:rPr>
                <w:rFonts w:eastAsia="Calibri"/>
                <w:sz w:val="22"/>
                <w:szCs w:val="22"/>
              </w:rPr>
            </w:pPr>
          </w:p>
        </w:tc>
        <w:tc>
          <w:tcPr>
            <w:tcW w:w="6094" w:type="dxa"/>
            <w:shd w:val="clear" w:color="auto" w:fill="auto"/>
            <w:vAlign w:val="center"/>
          </w:tcPr>
          <w:p w14:paraId="3DFA2F9D" w14:textId="77777777" w:rsidR="003949FD" w:rsidRPr="00D548A1" w:rsidRDefault="003949FD" w:rsidP="00114E27">
            <w:pPr>
              <w:jc w:val="both"/>
              <w:rPr>
                <w:rFonts w:eastAsia="Calibri"/>
                <w:sz w:val="22"/>
                <w:szCs w:val="22"/>
              </w:rPr>
            </w:pPr>
            <w:r w:rsidRPr="00D548A1">
              <w:rPr>
                <w:rFonts w:eastAsia="Calibri"/>
                <w:sz w:val="22"/>
                <w:szCs w:val="22"/>
              </w:rPr>
              <w:t>Резерв (не используется).</w:t>
            </w:r>
          </w:p>
        </w:tc>
      </w:tr>
      <w:tr w:rsidR="00FB15CA" w:rsidRPr="00D548A1" w14:paraId="04919CEF" w14:textId="77777777" w:rsidTr="00414D5A">
        <w:trPr>
          <w:jc w:val="center"/>
        </w:trPr>
        <w:tc>
          <w:tcPr>
            <w:tcW w:w="1376" w:type="dxa"/>
            <w:vMerge/>
            <w:shd w:val="clear" w:color="auto" w:fill="auto"/>
            <w:vAlign w:val="center"/>
          </w:tcPr>
          <w:p w14:paraId="49FB6A40" w14:textId="77777777" w:rsidR="00FB15CA" w:rsidRPr="00D548A1" w:rsidRDefault="00FB15CA"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4D27E8F9" w14:textId="77777777" w:rsidR="00FB15CA" w:rsidRPr="00D548A1" w:rsidRDefault="00FB15CA" w:rsidP="00114E27">
            <w:pPr>
              <w:jc w:val="center"/>
              <w:rPr>
                <w:rFonts w:eastAsia="Calibri"/>
                <w:sz w:val="22"/>
                <w:szCs w:val="22"/>
              </w:rPr>
            </w:pPr>
          </w:p>
        </w:tc>
        <w:tc>
          <w:tcPr>
            <w:tcW w:w="1560" w:type="dxa"/>
            <w:vMerge/>
            <w:shd w:val="clear" w:color="auto" w:fill="auto"/>
            <w:vAlign w:val="center"/>
          </w:tcPr>
          <w:p w14:paraId="0F217C7D" w14:textId="77777777" w:rsidR="00FB15CA" w:rsidRPr="00D548A1" w:rsidRDefault="00FB15CA" w:rsidP="00114E27">
            <w:pPr>
              <w:jc w:val="center"/>
              <w:rPr>
                <w:rFonts w:eastAsia="Calibri"/>
                <w:sz w:val="22"/>
                <w:szCs w:val="22"/>
              </w:rPr>
            </w:pPr>
          </w:p>
        </w:tc>
        <w:tc>
          <w:tcPr>
            <w:tcW w:w="2063" w:type="dxa"/>
            <w:shd w:val="clear" w:color="auto" w:fill="auto"/>
            <w:vAlign w:val="center"/>
          </w:tcPr>
          <w:p w14:paraId="12B18DB2" w14:textId="77777777" w:rsidR="00FB15CA" w:rsidRPr="00D548A1" w:rsidRDefault="00FB15CA" w:rsidP="00114E27">
            <w:pPr>
              <w:jc w:val="center"/>
              <w:rPr>
                <w:rFonts w:eastAsia="Calibri"/>
                <w:sz w:val="22"/>
                <w:szCs w:val="22"/>
              </w:rPr>
            </w:pPr>
          </w:p>
        </w:tc>
        <w:tc>
          <w:tcPr>
            <w:tcW w:w="1109" w:type="dxa"/>
            <w:shd w:val="clear" w:color="auto" w:fill="auto"/>
            <w:vAlign w:val="center"/>
          </w:tcPr>
          <w:p w14:paraId="4095A7AD" w14:textId="77777777" w:rsidR="00FB15CA" w:rsidRPr="00D548A1" w:rsidRDefault="00FB15CA" w:rsidP="00114E27">
            <w:pPr>
              <w:jc w:val="center"/>
              <w:rPr>
                <w:rFonts w:eastAsia="Calibri"/>
                <w:sz w:val="22"/>
                <w:szCs w:val="22"/>
              </w:rPr>
            </w:pPr>
          </w:p>
        </w:tc>
        <w:tc>
          <w:tcPr>
            <w:tcW w:w="6094" w:type="dxa"/>
            <w:shd w:val="clear" w:color="auto" w:fill="auto"/>
            <w:vAlign w:val="center"/>
          </w:tcPr>
          <w:p w14:paraId="484E72A9" w14:textId="77777777" w:rsidR="00FB15CA" w:rsidRPr="00D548A1" w:rsidRDefault="00FB15CA" w:rsidP="00114E27">
            <w:pPr>
              <w:jc w:val="both"/>
              <w:rPr>
                <w:rFonts w:eastAsia="Calibri"/>
                <w:sz w:val="22"/>
                <w:szCs w:val="22"/>
              </w:rPr>
            </w:pPr>
            <w:r w:rsidRPr="00D548A1">
              <w:rPr>
                <w:rFonts w:eastAsia="Calibri"/>
                <w:sz w:val="22"/>
                <w:szCs w:val="22"/>
              </w:rPr>
              <w:t>Резерв (не используется).</w:t>
            </w:r>
          </w:p>
        </w:tc>
      </w:tr>
      <w:tr w:rsidR="00FB15CA" w:rsidRPr="00D548A1" w14:paraId="2A346F7C" w14:textId="77777777" w:rsidTr="00414D5A">
        <w:trPr>
          <w:jc w:val="center"/>
        </w:trPr>
        <w:tc>
          <w:tcPr>
            <w:tcW w:w="1376" w:type="dxa"/>
            <w:vMerge w:val="restart"/>
            <w:shd w:val="clear" w:color="auto" w:fill="auto"/>
            <w:vAlign w:val="center"/>
          </w:tcPr>
          <w:p w14:paraId="613E20A3" w14:textId="77777777" w:rsidR="00FB15CA" w:rsidRPr="00D548A1" w:rsidRDefault="00FB15CA"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277706AD" w14:textId="77777777" w:rsidR="00FB15CA" w:rsidRPr="00D548A1" w:rsidRDefault="00FB15CA" w:rsidP="00FB15CA">
            <w:pPr>
              <w:jc w:val="center"/>
              <w:rPr>
                <w:rFonts w:eastAsia="Calibri"/>
                <w:sz w:val="22"/>
                <w:szCs w:val="22"/>
              </w:rPr>
            </w:pPr>
            <w:r w:rsidRPr="00D548A1">
              <w:rPr>
                <w:rFonts w:eastAsia="Calibri"/>
                <w:b/>
                <w:i/>
                <w:sz w:val="22"/>
                <w:szCs w:val="22"/>
              </w:rPr>
              <w:t xml:space="preserve">M: </w:t>
            </w:r>
            <w:r w:rsidRPr="00D548A1">
              <w:rPr>
                <w:rFonts w:eastAsia="Calibri"/>
                <w:sz w:val="22"/>
                <w:szCs w:val="22"/>
              </w:rPr>
              <w:t>–</w:t>
            </w:r>
          </w:p>
        </w:tc>
        <w:tc>
          <w:tcPr>
            <w:tcW w:w="1560" w:type="dxa"/>
            <w:vMerge w:val="restart"/>
            <w:shd w:val="clear" w:color="auto" w:fill="auto"/>
            <w:vAlign w:val="center"/>
          </w:tcPr>
          <w:p w14:paraId="1C47DF2F" w14:textId="77777777" w:rsidR="00FB15CA" w:rsidRPr="00D548A1" w:rsidRDefault="00FB15CA" w:rsidP="00114E27">
            <w:pPr>
              <w:jc w:val="center"/>
              <w:rPr>
                <w:rFonts w:eastAsia="Calibri"/>
                <w:sz w:val="22"/>
                <w:szCs w:val="22"/>
              </w:rPr>
            </w:pPr>
            <w:r w:rsidRPr="00D548A1">
              <w:rPr>
                <w:rFonts w:eastAsia="Calibri"/>
                <w:sz w:val="22"/>
                <w:szCs w:val="22"/>
              </w:rPr>
              <w:t>RF5</w:t>
            </w:r>
          </w:p>
        </w:tc>
        <w:tc>
          <w:tcPr>
            <w:tcW w:w="2063" w:type="dxa"/>
            <w:shd w:val="clear" w:color="auto" w:fill="auto"/>
            <w:vAlign w:val="center"/>
          </w:tcPr>
          <w:p w14:paraId="0C49DABB" w14:textId="77777777" w:rsidR="00FB15CA" w:rsidRPr="00D548A1" w:rsidRDefault="00FB15CA" w:rsidP="00114E27">
            <w:pPr>
              <w:jc w:val="center"/>
              <w:rPr>
                <w:rFonts w:eastAsia="Calibri"/>
                <w:sz w:val="22"/>
                <w:szCs w:val="22"/>
              </w:rPr>
            </w:pPr>
          </w:p>
        </w:tc>
        <w:tc>
          <w:tcPr>
            <w:tcW w:w="1109" w:type="dxa"/>
            <w:vMerge w:val="restart"/>
            <w:shd w:val="clear" w:color="auto" w:fill="auto"/>
            <w:vAlign w:val="center"/>
          </w:tcPr>
          <w:p w14:paraId="0858E472" w14:textId="77777777" w:rsidR="00FB15CA" w:rsidRPr="00D548A1" w:rsidRDefault="00FB15CA" w:rsidP="00114E27">
            <w:pPr>
              <w:jc w:val="center"/>
              <w:rPr>
                <w:rFonts w:eastAsia="Calibri"/>
                <w:sz w:val="22"/>
                <w:szCs w:val="22"/>
              </w:rPr>
            </w:pPr>
          </w:p>
        </w:tc>
        <w:tc>
          <w:tcPr>
            <w:tcW w:w="6094" w:type="dxa"/>
            <w:shd w:val="clear" w:color="auto" w:fill="auto"/>
            <w:vAlign w:val="center"/>
          </w:tcPr>
          <w:p w14:paraId="554098D8" w14:textId="77777777" w:rsidR="00FB15CA" w:rsidRPr="00D548A1" w:rsidRDefault="00FB15CA" w:rsidP="00114E27">
            <w:pPr>
              <w:jc w:val="both"/>
              <w:rPr>
                <w:rFonts w:eastAsia="Calibri"/>
                <w:sz w:val="22"/>
                <w:szCs w:val="22"/>
              </w:rPr>
            </w:pPr>
            <w:r w:rsidRPr="00D548A1">
              <w:rPr>
                <w:rFonts w:eastAsia="Calibri"/>
                <w:sz w:val="22"/>
                <w:szCs w:val="22"/>
              </w:rPr>
              <w:t>Резерв (не используется).</w:t>
            </w:r>
          </w:p>
        </w:tc>
      </w:tr>
      <w:tr w:rsidR="00FB15CA" w:rsidRPr="00D548A1" w14:paraId="13BC369B" w14:textId="77777777" w:rsidTr="00414D5A">
        <w:trPr>
          <w:jc w:val="center"/>
        </w:trPr>
        <w:tc>
          <w:tcPr>
            <w:tcW w:w="1376" w:type="dxa"/>
            <w:vMerge/>
            <w:tcBorders>
              <w:bottom w:val="single" w:sz="4" w:space="0" w:color="000000"/>
            </w:tcBorders>
            <w:shd w:val="clear" w:color="auto" w:fill="auto"/>
            <w:vAlign w:val="center"/>
          </w:tcPr>
          <w:p w14:paraId="38A5B9CB" w14:textId="77777777" w:rsidR="00FB15CA" w:rsidRPr="00D548A1" w:rsidRDefault="00FB15CA"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48D5811B" w14:textId="77777777" w:rsidR="00FB15CA" w:rsidRPr="00D548A1" w:rsidRDefault="00FB15CA" w:rsidP="00FB15CA">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w:t>
            </w:r>
          </w:p>
        </w:tc>
        <w:tc>
          <w:tcPr>
            <w:tcW w:w="1560" w:type="dxa"/>
            <w:vMerge/>
            <w:tcBorders>
              <w:bottom w:val="single" w:sz="4" w:space="0" w:color="000000"/>
            </w:tcBorders>
            <w:shd w:val="clear" w:color="auto" w:fill="auto"/>
            <w:vAlign w:val="center"/>
          </w:tcPr>
          <w:p w14:paraId="41C6B2EA" w14:textId="77777777" w:rsidR="00FB15CA" w:rsidRPr="00D548A1" w:rsidRDefault="00FB15CA" w:rsidP="00114E27">
            <w:pPr>
              <w:jc w:val="center"/>
              <w:rPr>
                <w:rFonts w:eastAsia="Calibri"/>
                <w:sz w:val="22"/>
                <w:szCs w:val="22"/>
              </w:rPr>
            </w:pPr>
          </w:p>
        </w:tc>
        <w:tc>
          <w:tcPr>
            <w:tcW w:w="2063" w:type="dxa"/>
            <w:tcBorders>
              <w:bottom w:val="single" w:sz="4" w:space="0" w:color="000000"/>
            </w:tcBorders>
            <w:shd w:val="clear" w:color="auto" w:fill="auto"/>
            <w:vAlign w:val="center"/>
          </w:tcPr>
          <w:p w14:paraId="7ECA8722" w14:textId="77777777" w:rsidR="00FB15CA" w:rsidRPr="00D548A1" w:rsidRDefault="00FB15CA" w:rsidP="00114E27">
            <w:pPr>
              <w:jc w:val="center"/>
              <w:rPr>
                <w:rFonts w:eastAsia="Calibri"/>
                <w:sz w:val="22"/>
                <w:szCs w:val="22"/>
              </w:rPr>
            </w:pPr>
          </w:p>
        </w:tc>
        <w:tc>
          <w:tcPr>
            <w:tcW w:w="1109" w:type="dxa"/>
            <w:vMerge/>
            <w:tcBorders>
              <w:bottom w:val="single" w:sz="4" w:space="0" w:color="000000"/>
            </w:tcBorders>
            <w:shd w:val="clear" w:color="auto" w:fill="auto"/>
            <w:vAlign w:val="center"/>
          </w:tcPr>
          <w:p w14:paraId="3AAF122C" w14:textId="77777777" w:rsidR="00FB15CA" w:rsidRPr="00D548A1" w:rsidRDefault="00FB15CA" w:rsidP="00114E27">
            <w:pPr>
              <w:jc w:val="center"/>
              <w:rPr>
                <w:rFonts w:eastAsia="Calibri"/>
                <w:sz w:val="22"/>
                <w:szCs w:val="22"/>
              </w:rPr>
            </w:pPr>
          </w:p>
        </w:tc>
        <w:tc>
          <w:tcPr>
            <w:tcW w:w="6094" w:type="dxa"/>
            <w:tcBorders>
              <w:bottom w:val="single" w:sz="4" w:space="0" w:color="000000"/>
            </w:tcBorders>
            <w:shd w:val="clear" w:color="auto" w:fill="auto"/>
            <w:vAlign w:val="center"/>
          </w:tcPr>
          <w:p w14:paraId="6958EE56" w14:textId="77777777" w:rsidR="00FB15CA" w:rsidRPr="00D548A1" w:rsidRDefault="00FB15CA" w:rsidP="00114E27">
            <w:pPr>
              <w:jc w:val="both"/>
              <w:rPr>
                <w:rFonts w:eastAsia="Calibri"/>
                <w:sz w:val="22"/>
                <w:szCs w:val="22"/>
              </w:rPr>
            </w:pPr>
            <w:r w:rsidRPr="00D548A1">
              <w:rPr>
                <w:rFonts w:eastAsia="Calibri"/>
                <w:sz w:val="22"/>
                <w:szCs w:val="22"/>
              </w:rPr>
              <w:t>Резерв (не используется).</w:t>
            </w:r>
          </w:p>
        </w:tc>
      </w:tr>
      <w:tr w:rsidR="00FB15CA" w:rsidRPr="00D548A1" w14:paraId="18116C4C" w14:textId="77777777" w:rsidTr="00414D5A">
        <w:trPr>
          <w:jc w:val="center"/>
        </w:trPr>
        <w:tc>
          <w:tcPr>
            <w:tcW w:w="1376" w:type="dxa"/>
            <w:vMerge w:val="restart"/>
            <w:shd w:val="clear" w:color="auto" w:fill="auto"/>
            <w:vAlign w:val="center"/>
          </w:tcPr>
          <w:p w14:paraId="36879839" w14:textId="77777777" w:rsidR="00FB15CA" w:rsidRPr="00D548A1" w:rsidRDefault="00FB15CA"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AE79A3A" w14:textId="77777777" w:rsidR="00FB15CA" w:rsidRPr="00D548A1" w:rsidRDefault="00FB15CA" w:rsidP="00FB15CA">
            <w:pPr>
              <w:jc w:val="center"/>
              <w:rPr>
                <w:rFonts w:eastAsia="Calibri"/>
                <w:sz w:val="22"/>
                <w:szCs w:val="22"/>
              </w:rPr>
            </w:pPr>
            <w:r w:rsidRPr="00D548A1">
              <w:rPr>
                <w:rFonts w:eastAsia="Calibri"/>
                <w:b/>
                <w:i/>
                <w:sz w:val="22"/>
                <w:szCs w:val="22"/>
              </w:rPr>
              <w:t xml:space="preserve">M: </w:t>
            </w:r>
            <w:r w:rsidRPr="00D548A1">
              <w:rPr>
                <w:rFonts w:eastAsia="Calibri"/>
                <w:sz w:val="22"/>
                <w:szCs w:val="22"/>
              </w:rPr>
              <w:t>3V3-M</w:t>
            </w:r>
          </w:p>
        </w:tc>
        <w:tc>
          <w:tcPr>
            <w:tcW w:w="1560" w:type="dxa"/>
            <w:vMerge w:val="restart"/>
            <w:shd w:val="clear" w:color="auto" w:fill="auto"/>
            <w:vAlign w:val="center"/>
          </w:tcPr>
          <w:p w14:paraId="72145C8A" w14:textId="77777777" w:rsidR="00FB15CA" w:rsidRPr="00D548A1" w:rsidRDefault="00FB15CA" w:rsidP="00114E27">
            <w:pPr>
              <w:jc w:val="center"/>
              <w:rPr>
                <w:rFonts w:eastAsia="Calibri"/>
                <w:sz w:val="22"/>
                <w:szCs w:val="22"/>
              </w:rPr>
            </w:pPr>
          </w:p>
        </w:tc>
        <w:tc>
          <w:tcPr>
            <w:tcW w:w="2063" w:type="dxa"/>
            <w:shd w:val="clear" w:color="auto" w:fill="auto"/>
            <w:vAlign w:val="center"/>
          </w:tcPr>
          <w:p w14:paraId="122F0030" w14:textId="77777777" w:rsidR="00FB15CA" w:rsidRPr="00D548A1" w:rsidRDefault="00FB15CA" w:rsidP="00114E27">
            <w:pPr>
              <w:jc w:val="center"/>
              <w:rPr>
                <w:rFonts w:eastAsia="Calibri"/>
                <w:sz w:val="22"/>
                <w:szCs w:val="22"/>
              </w:rPr>
            </w:pPr>
          </w:p>
        </w:tc>
        <w:tc>
          <w:tcPr>
            <w:tcW w:w="1109" w:type="dxa"/>
            <w:vMerge w:val="restart"/>
            <w:shd w:val="clear" w:color="auto" w:fill="auto"/>
            <w:vAlign w:val="center"/>
          </w:tcPr>
          <w:p w14:paraId="3026F433" w14:textId="77777777" w:rsidR="00FB15CA" w:rsidRPr="00D548A1" w:rsidRDefault="00FB15CA" w:rsidP="00114E27">
            <w:pPr>
              <w:jc w:val="center"/>
              <w:rPr>
                <w:rFonts w:eastAsia="Calibri"/>
                <w:sz w:val="22"/>
                <w:szCs w:val="22"/>
              </w:rPr>
            </w:pPr>
          </w:p>
        </w:tc>
        <w:tc>
          <w:tcPr>
            <w:tcW w:w="6094" w:type="dxa"/>
            <w:vMerge w:val="restart"/>
            <w:shd w:val="clear" w:color="auto" w:fill="auto"/>
            <w:vAlign w:val="center"/>
          </w:tcPr>
          <w:p w14:paraId="61731C4C" w14:textId="77777777" w:rsidR="00FB15CA" w:rsidRPr="00D548A1" w:rsidRDefault="00FB15CA" w:rsidP="00C66F68">
            <w:pPr>
              <w:jc w:val="both"/>
              <w:rPr>
                <w:rFonts w:eastAsia="Calibri"/>
                <w:sz w:val="22"/>
                <w:szCs w:val="22"/>
              </w:rPr>
            </w:pPr>
            <w:r w:rsidRPr="00D548A1">
              <w:rPr>
                <w:rFonts w:eastAsia="Calibri"/>
                <w:sz w:val="22"/>
                <w:szCs w:val="22"/>
              </w:rPr>
              <w:t>Vdd – плюс питания МК-Master.</w:t>
            </w:r>
          </w:p>
        </w:tc>
      </w:tr>
      <w:tr w:rsidR="00CD3D66" w:rsidRPr="00D548A1" w14:paraId="025FB33C" w14:textId="77777777" w:rsidTr="00414D5A">
        <w:trPr>
          <w:jc w:val="center"/>
        </w:trPr>
        <w:tc>
          <w:tcPr>
            <w:tcW w:w="1376" w:type="dxa"/>
            <w:vMerge/>
            <w:shd w:val="clear" w:color="auto" w:fill="auto"/>
            <w:vAlign w:val="center"/>
          </w:tcPr>
          <w:p w14:paraId="6F746D88"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609AF703" w14:textId="77777777" w:rsidR="00CD3D66" w:rsidRPr="00D548A1" w:rsidRDefault="00CD3D66" w:rsidP="00CD3D66">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3V3-S</w:t>
            </w:r>
          </w:p>
        </w:tc>
        <w:tc>
          <w:tcPr>
            <w:tcW w:w="1560" w:type="dxa"/>
            <w:vMerge/>
            <w:shd w:val="clear" w:color="auto" w:fill="auto"/>
            <w:vAlign w:val="center"/>
          </w:tcPr>
          <w:p w14:paraId="34030AA1" w14:textId="77777777" w:rsidR="00CD3D66" w:rsidRPr="00D548A1" w:rsidRDefault="00CD3D66" w:rsidP="00114E27">
            <w:pPr>
              <w:jc w:val="center"/>
              <w:rPr>
                <w:rFonts w:eastAsia="Calibri"/>
                <w:sz w:val="22"/>
                <w:szCs w:val="22"/>
              </w:rPr>
            </w:pPr>
          </w:p>
        </w:tc>
        <w:tc>
          <w:tcPr>
            <w:tcW w:w="2063" w:type="dxa"/>
            <w:shd w:val="clear" w:color="auto" w:fill="auto"/>
            <w:vAlign w:val="center"/>
          </w:tcPr>
          <w:p w14:paraId="73BB8279" w14:textId="77777777" w:rsidR="00CD3D66" w:rsidRPr="00D548A1" w:rsidRDefault="00CD3D66" w:rsidP="00114E27">
            <w:pPr>
              <w:jc w:val="center"/>
              <w:rPr>
                <w:rFonts w:eastAsia="Calibri"/>
                <w:sz w:val="22"/>
                <w:szCs w:val="22"/>
              </w:rPr>
            </w:pPr>
          </w:p>
        </w:tc>
        <w:tc>
          <w:tcPr>
            <w:tcW w:w="1109" w:type="dxa"/>
            <w:vMerge/>
            <w:shd w:val="clear" w:color="auto" w:fill="auto"/>
            <w:vAlign w:val="center"/>
          </w:tcPr>
          <w:p w14:paraId="7B8960CD" w14:textId="77777777" w:rsidR="00CD3D66" w:rsidRPr="00D548A1" w:rsidRDefault="00CD3D66" w:rsidP="00114E27">
            <w:pPr>
              <w:jc w:val="center"/>
              <w:rPr>
                <w:rFonts w:eastAsia="Calibri"/>
                <w:sz w:val="22"/>
                <w:szCs w:val="22"/>
              </w:rPr>
            </w:pPr>
          </w:p>
        </w:tc>
        <w:tc>
          <w:tcPr>
            <w:tcW w:w="6094" w:type="dxa"/>
            <w:vMerge/>
            <w:shd w:val="clear" w:color="auto" w:fill="auto"/>
            <w:vAlign w:val="center"/>
          </w:tcPr>
          <w:p w14:paraId="60539A9F" w14:textId="77777777" w:rsidR="00CD3D66" w:rsidRPr="00D548A1" w:rsidRDefault="00CD3D66" w:rsidP="00114E27">
            <w:pPr>
              <w:jc w:val="both"/>
              <w:rPr>
                <w:rFonts w:eastAsia="Calibri"/>
                <w:sz w:val="22"/>
                <w:szCs w:val="22"/>
              </w:rPr>
            </w:pPr>
          </w:p>
        </w:tc>
      </w:tr>
      <w:tr w:rsidR="00CD3D66" w:rsidRPr="00D548A1" w14:paraId="49F60B2C" w14:textId="77777777" w:rsidTr="00414D5A">
        <w:trPr>
          <w:jc w:val="center"/>
        </w:trPr>
        <w:tc>
          <w:tcPr>
            <w:tcW w:w="1376" w:type="dxa"/>
            <w:vMerge w:val="restart"/>
            <w:shd w:val="clear" w:color="auto" w:fill="auto"/>
            <w:vAlign w:val="center"/>
          </w:tcPr>
          <w:p w14:paraId="2C6BC6BC"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3DB3EE25" w14:textId="77777777" w:rsidR="00CD3D66" w:rsidRPr="00D548A1" w:rsidRDefault="00CD3D66"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OSC1-M</w:t>
            </w:r>
          </w:p>
        </w:tc>
        <w:tc>
          <w:tcPr>
            <w:tcW w:w="1560" w:type="dxa"/>
            <w:vMerge w:val="restart"/>
            <w:shd w:val="clear" w:color="auto" w:fill="auto"/>
            <w:vAlign w:val="center"/>
          </w:tcPr>
          <w:p w14:paraId="3AC3D5BD" w14:textId="77777777" w:rsidR="00CD3D66" w:rsidRPr="00D548A1" w:rsidRDefault="00CD3D66" w:rsidP="00114E27">
            <w:pPr>
              <w:jc w:val="center"/>
              <w:rPr>
                <w:rFonts w:eastAsia="Calibri"/>
                <w:sz w:val="22"/>
                <w:szCs w:val="22"/>
              </w:rPr>
            </w:pPr>
            <w:r w:rsidRPr="00D548A1">
              <w:rPr>
                <w:rFonts w:eastAsia="Calibri"/>
                <w:sz w:val="22"/>
                <w:szCs w:val="22"/>
              </w:rPr>
              <w:t>RC12</w:t>
            </w:r>
          </w:p>
        </w:tc>
        <w:tc>
          <w:tcPr>
            <w:tcW w:w="2063" w:type="dxa"/>
            <w:shd w:val="clear" w:color="auto" w:fill="auto"/>
            <w:vAlign w:val="center"/>
          </w:tcPr>
          <w:p w14:paraId="05EB7467" w14:textId="77777777" w:rsidR="00CD3D66" w:rsidRPr="00D548A1" w:rsidRDefault="00CD3D66" w:rsidP="00114E27">
            <w:pPr>
              <w:jc w:val="center"/>
              <w:rPr>
                <w:rFonts w:eastAsia="Calibri"/>
                <w:sz w:val="22"/>
                <w:szCs w:val="22"/>
              </w:rPr>
            </w:pPr>
          </w:p>
        </w:tc>
        <w:tc>
          <w:tcPr>
            <w:tcW w:w="1109" w:type="dxa"/>
            <w:vMerge w:val="restart"/>
            <w:shd w:val="clear" w:color="auto" w:fill="auto"/>
            <w:vAlign w:val="center"/>
          </w:tcPr>
          <w:p w14:paraId="34DD447F" w14:textId="77777777" w:rsidR="00CD3D66" w:rsidRPr="00D548A1" w:rsidRDefault="00CD3D66" w:rsidP="00114E27">
            <w:pPr>
              <w:jc w:val="center"/>
              <w:rPr>
                <w:rFonts w:eastAsia="Calibri"/>
                <w:sz w:val="22"/>
                <w:szCs w:val="22"/>
              </w:rPr>
            </w:pPr>
          </w:p>
        </w:tc>
        <w:tc>
          <w:tcPr>
            <w:tcW w:w="6094" w:type="dxa"/>
            <w:vMerge w:val="restart"/>
            <w:shd w:val="clear" w:color="auto" w:fill="auto"/>
            <w:vAlign w:val="center"/>
          </w:tcPr>
          <w:p w14:paraId="27999501" w14:textId="77777777" w:rsidR="00CD3D66" w:rsidRPr="00D548A1" w:rsidRDefault="00CD3D66" w:rsidP="00114E27">
            <w:pPr>
              <w:jc w:val="both"/>
              <w:rPr>
                <w:rFonts w:eastAsia="Calibri"/>
                <w:sz w:val="22"/>
                <w:szCs w:val="22"/>
              </w:rPr>
            </w:pPr>
            <w:r w:rsidRPr="00D548A1">
              <w:rPr>
                <w:rFonts w:eastAsia="Calibri"/>
                <w:sz w:val="22"/>
                <w:szCs w:val="22"/>
              </w:rPr>
              <w:t>Вход тактового генератора.</w:t>
            </w:r>
          </w:p>
        </w:tc>
      </w:tr>
      <w:tr w:rsidR="00CD3D66" w:rsidRPr="00D548A1" w14:paraId="200032A6" w14:textId="77777777" w:rsidTr="00414D5A">
        <w:trPr>
          <w:jc w:val="center"/>
        </w:trPr>
        <w:tc>
          <w:tcPr>
            <w:tcW w:w="1376" w:type="dxa"/>
            <w:vMerge/>
            <w:tcBorders>
              <w:bottom w:val="single" w:sz="4" w:space="0" w:color="000000"/>
            </w:tcBorders>
            <w:shd w:val="clear" w:color="auto" w:fill="auto"/>
            <w:vAlign w:val="center"/>
          </w:tcPr>
          <w:p w14:paraId="7F177F95"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tcBorders>
              <w:bottom w:val="single" w:sz="4" w:space="0" w:color="000000"/>
            </w:tcBorders>
            <w:shd w:val="clear" w:color="auto" w:fill="auto"/>
            <w:vAlign w:val="center"/>
          </w:tcPr>
          <w:p w14:paraId="438666D9" w14:textId="77777777" w:rsidR="00CD3D66" w:rsidRPr="00D548A1" w:rsidRDefault="00CD3D66" w:rsidP="00CD3D66">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OSC1-S</w:t>
            </w:r>
          </w:p>
        </w:tc>
        <w:tc>
          <w:tcPr>
            <w:tcW w:w="1560" w:type="dxa"/>
            <w:vMerge/>
            <w:tcBorders>
              <w:bottom w:val="single" w:sz="4" w:space="0" w:color="000000"/>
            </w:tcBorders>
            <w:shd w:val="clear" w:color="auto" w:fill="auto"/>
            <w:vAlign w:val="center"/>
          </w:tcPr>
          <w:p w14:paraId="16246615" w14:textId="77777777" w:rsidR="00CD3D66" w:rsidRPr="00D548A1" w:rsidRDefault="00CD3D66" w:rsidP="00114E27">
            <w:pPr>
              <w:jc w:val="center"/>
              <w:rPr>
                <w:rFonts w:eastAsia="Calibri"/>
                <w:sz w:val="22"/>
                <w:szCs w:val="22"/>
              </w:rPr>
            </w:pPr>
          </w:p>
        </w:tc>
        <w:tc>
          <w:tcPr>
            <w:tcW w:w="2063" w:type="dxa"/>
            <w:tcBorders>
              <w:bottom w:val="single" w:sz="4" w:space="0" w:color="000000"/>
            </w:tcBorders>
            <w:shd w:val="clear" w:color="auto" w:fill="auto"/>
            <w:vAlign w:val="center"/>
          </w:tcPr>
          <w:p w14:paraId="0D6CDF8A" w14:textId="77777777" w:rsidR="00CD3D66" w:rsidRPr="00D548A1" w:rsidRDefault="00CD3D66" w:rsidP="00114E27">
            <w:pPr>
              <w:jc w:val="center"/>
              <w:rPr>
                <w:rFonts w:eastAsia="Calibri"/>
                <w:sz w:val="22"/>
                <w:szCs w:val="22"/>
              </w:rPr>
            </w:pPr>
          </w:p>
        </w:tc>
        <w:tc>
          <w:tcPr>
            <w:tcW w:w="1109" w:type="dxa"/>
            <w:vMerge/>
            <w:tcBorders>
              <w:bottom w:val="single" w:sz="4" w:space="0" w:color="000000"/>
            </w:tcBorders>
            <w:shd w:val="clear" w:color="auto" w:fill="auto"/>
            <w:vAlign w:val="center"/>
          </w:tcPr>
          <w:p w14:paraId="24C8758B" w14:textId="77777777" w:rsidR="00CD3D66" w:rsidRPr="00D548A1" w:rsidRDefault="00CD3D66" w:rsidP="00114E27">
            <w:pPr>
              <w:jc w:val="center"/>
              <w:rPr>
                <w:rFonts w:eastAsia="Calibri"/>
                <w:sz w:val="22"/>
                <w:szCs w:val="22"/>
              </w:rPr>
            </w:pPr>
          </w:p>
        </w:tc>
        <w:tc>
          <w:tcPr>
            <w:tcW w:w="6094" w:type="dxa"/>
            <w:vMerge/>
            <w:tcBorders>
              <w:bottom w:val="single" w:sz="4" w:space="0" w:color="000000"/>
            </w:tcBorders>
            <w:shd w:val="clear" w:color="auto" w:fill="auto"/>
            <w:vAlign w:val="center"/>
          </w:tcPr>
          <w:p w14:paraId="3952291E" w14:textId="77777777" w:rsidR="00CD3D66" w:rsidRPr="00D548A1" w:rsidRDefault="00CD3D66" w:rsidP="00114E27">
            <w:pPr>
              <w:jc w:val="both"/>
              <w:rPr>
                <w:rFonts w:eastAsia="Calibri"/>
                <w:sz w:val="22"/>
                <w:szCs w:val="22"/>
              </w:rPr>
            </w:pPr>
          </w:p>
        </w:tc>
      </w:tr>
      <w:tr w:rsidR="00CD3D66" w:rsidRPr="00D548A1" w14:paraId="39B9022F" w14:textId="77777777" w:rsidTr="00414D5A">
        <w:trPr>
          <w:jc w:val="center"/>
        </w:trPr>
        <w:tc>
          <w:tcPr>
            <w:tcW w:w="1376" w:type="dxa"/>
            <w:vMerge w:val="restart"/>
            <w:shd w:val="clear" w:color="auto" w:fill="auto"/>
            <w:vAlign w:val="center"/>
          </w:tcPr>
          <w:p w14:paraId="42A3E079"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23E75774" w14:textId="77777777" w:rsidR="00CD3D66" w:rsidRPr="00D548A1" w:rsidRDefault="00CD3D66"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w:t>
            </w:r>
          </w:p>
        </w:tc>
        <w:tc>
          <w:tcPr>
            <w:tcW w:w="1560" w:type="dxa"/>
            <w:vMerge w:val="restart"/>
            <w:shd w:val="clear" w:color="auto" w:fill="auto"/>
            <w:vAlign w:val="center"/>
          </w:tcPr>
          <w:p w14:paraId="7D12BA47" w14:textId="77777777" w:rsidR="00CD3D66" w:rsidRPr="00D548A1" w:rsidRDefault="00CD3D66" w:rsidP="00114E27">
            <w:pPr>
              <w:jc w:val="center"/>
              <w:rPr>
                <w:rFonts w:eastAsia="Calibri"/>
                <w:sz w:val="22"/>
                <w:szCs w:val="22"/>
              </w:rPr>
            </w:pPr>
          </w:p>
        </w:tc>
        <w:tc>
          <w:tcPr>
            <w:tcW w:w="2063" w:type="dxa"/>
            <w:shd w:val="clear" w:color="auto" w:fill="auto"/>
            <w:vAlign w:val="center"/>
          </w:tcPr>
          <w:p w14:paraId="52813E63" w14:textId="77777777" w:rsidR="00CD3D66" w:rsidRPr="00D548A1" w:rsidRDefault="00CD3D66" w:rsidP="00114E27">
            <w:pPr>
              <w:jc w:val="center"/>
              <w:rPr>
                <w:rFonts w:eastAsia="Calibri"/>
                <w:sz w:val="22"/>
                <w:szCs w:val="22"/>
              </w:rPr>
            </w:pPr>
          </w:p>
        </w:tc>
        <w:tc>
          <w:tcPr>
            <w:tcW w:w="1109" w:type="dxa"/>
            <w:vMerge w:val="restart"/>
            <w:shd w:val="clear" w:color="auto" w:fill="auto"/>
            <w:vAlign w:val="center"/>
          </w:tcPr>
          <w:p w14:paraId="43433AE6" w14:textId="77777777" w:rsidR="00CD3D66" w:rsidRPr="00D548A1" w:rsidRDefault="00CD3D66" w:rsidP="00114E27">
            <w:pPr>
              <w:jc w:val="center"/>
              <w:rPr>
                <w:rFonts w:eastAsia="Calibri"/>
                <w:sz w:val="22"/>
                <w:szCs w:val="22"/>
              </w:rPr>
            </w:pPr>
          </w:p>
        </w:tc>
        <w:tc>
          <w:tcPr>
            <w:tcW w:w="6094" w:type="dxa"/>
            <w:shd w:val="clear" w:color="auto" w:fill="auto"/>
            <w:vAlign w:val="center"/>
          </w:tcPr>
          <w:p w14:paraId="053768B8" w14:textId="77777777" w:rsidR="00CD3D66" w:rsidRPr="00D548A1" w:rsidRDefault="00CD3D66" w:rsidP="00114E27">
            <w:pPr>
              <w:jc w:val="both"/>
              <w:rPr>
                <w:rFonts w:eastAsia="Calibri"/>
                <w:sz w:val="22"/>
                <w:szCs w:val="22"/>
              </w:rPr>
            </w:pPr>
            <w:r w:rsidRPr="00D548A1">
              <w:rPr>
                <w:rFonts w:eastAsia="Calibri"/>
                <w:sz w:val="22"/>
                <w:szCs w:val="22"/>
              </w:rPr>
              <w:t>Резерв (не используется).</w:t>
            </w:r>
          </w:p>
        </w:tc>
      </w:tr>
      <w:tr w:rsidR="00CD3D66" w:rsidRPr="00D548A1" w14:paraId="7C9E3AA9" w14:textId="77777777" w:rsidTr="00414D5A">
        <w:trPr>
          <w:jc w:val="center"/>
        </w:trPr>
        <w:tc>
          <w:tcPr>
            <w:tcW w:w="1376" w:type="dxa"/>
            <w:vMerge/>
            <w:shd w:val="clear" w:color="auto" w:fill="auto"/>
            <w:vAlign w:val="center"/>
          </w:tcPr>
          <w:p w14:paraId="0995866A"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485252F8" w14:textId="77777777" w:rsidR="00CD3D66" w:rsidRPr="00D548A1" w:rsidRDefault="00CD3D66"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w:t>
            </w:r>
          </w:p>
        </w:tc>
        <w:tc>
          <w:tcPr>
            <w:tcW w:w="1560" w:type="dxa"/>
            <w:vMerge/>
            <w:shd w:val="clear" w:color="auto" w:fill="auto"/>
            <w:vAlign w:val="center"/>
          </w:tcPr>
          <w:p w14:paraId="1945D25B" w14:textId="77777777" w:rsidR="00CD3D66" w:rsidRPr="00D548A1" w:rsidRDefault="00CD3D66" w:rsidP="00114E27">
            <w:pPr>
              <w:jc w:val="center"/>
              <w:rPr>
                <w:rFonts w:eastAsia="Calibri"/>
                <w:sz w:val="22"/>
                <w:szCs w:val="22"/>
              </w:rPr>
            </w:pPr>
          </w:p>
        </w:tc>
        <w:tc>
          <w:tcPr>
            <w:tcW w:w="2063" w:type="dxa"/>
            <w:shd w:val="clear" w:color="auto" w:fill="auto"/>
            <w:vAlign w:val="center"/>
          </w:tcPr>
          <w:p w14:paraId="26A3B3DE" w14:textId="77777777" w:rsidR="00CD3D66" w:rsidRPr="00D548A1" w:rsidRDefault="00CD3D66" w:rsidP="00114E27">
            <w:pPr>
              <w:jc w:val="center"/>
              <w:rPr>
                <w:rFonts w:eastAsia="Calibri"/>
                <w:sz w:val="22"/>
                <w:szCs w:val="22"/>
              </w:rPr>
            </w:pPr>
          </w:p>
        </w:tc>
        <w:tc>
          <w:tcPr>
            <w:tcW w:w="1109" w:type="dxa"/>
            <w:vMerge/>
            <w:shd w:val="clear" w:color="auto" w:fill="auto"/>
            <w:vAlign w:val="center"/>
          </w:tcPr>
          <w:p w14:paraId="71381813" w14:textId="77777777" w:rsidR="00CD3D66" w:rsidRPr="00D548A1" w:rsidRDefault="00CD3D66" w:rsidP="00114E27">
            <w:pPr>
              <w:jc w:val="center"/>
              <w:rPr>
                <w:rFonts w:eastAsia="Calibri"/>
                <w:sz w:val="22"/>
                <w:szCs w:val="22"/>
              </w:rPr>
            </w:pPr>
          </w:p>
        </w:tc>
        <w:tc>
          <w:tcPr>
            <w:tcW w:w="6094" w:type="dxa"/>
            <w:shd w:val="clear" w:color="auto" w:fill="auto"/>
            <w:vAlign w:val="center"/>
          </w:tcPr>
          <w:p w14:paraId="1000753C" w14:textId="77777777" w:rsidR="00CD3D66" w:rsidRPr="00D548A1" w:rsidRDefault="00CD3D66" w:rsidP="00114E27">
            <w:pPr>
              <w:jc w:val="both"/>
              <w:rPr>
                <w:rFonts w:eastAsia="Calibri"/>
                <w:sz w:val="22"/>
                <w:szCs w:val="22"/>
              </w:rPr>
            </w:pPr>
            <w:r w:rsidRPr="00D548A1">
              <w:rPr>
                <w:rFonts w:eastAsia="Calibri"/>
                <w:sz w:val="22"/>
                <w:szCs w:val="22"/>
              </w:rPr>
              <w:t>Резерв (не используется).</w:t>
            </w:r>
          </w:p>
        </w:tc>
      </w:tr>
      <w:tr w:rsidR="00CD3D66" w:rsidRPr="00D548A1" w14:paraId="2516145A" w14:textId="77777777" w:rsidTr="00414D5A">
        <w:trPr>
          <w:jc w:val="center"/>
        </w:trPr>
        <w:tc>
          <w:tcPr>
            <w:tcW w:w="1376" w:type="dxa"/>
            <w:vMerge w:val="restart"/>
            <w:shd w:val="clear" w:color="auto" w:fill="auto"/>
            <w:vAlign w:val="center"/>
          </w:tcPr>
          <w:p w14:paraId="5D3D6A9E"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183007BE" w14:textId="77777777" w:rsidR="00CD3D66" w:rsidRPr="00D548A1" w:rsidRDefault="00CD3D66"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GND</w:t>
            </w:r>
          </w:p>
        </w:tc>
        <w:tc>
          <w:tcPr>
            <w:tcW w:w="1560" w:type="dxa"/>
            <w:vMerge w:val="restart"/>
            <w:shd w:val="clear" w:color="auto" w:fill="auto"/>
            <w:vAlign w:val="center"/>
          </w:tcPr>
          <w:p w14:paraId="05A5BD6C" w14:textId="77777777" w:rsidR="00CD3D66" w:rsidRPr="00D548A1" w:rsidRDefault="00CD3D66" w:rsidP="00114E27">
            <w:pPr>
              <w:jc w:val="center"/>
              <w:rPr>
                <w:rFonts w:eastAsia="Calibri"/>
                <w:sz w:val="22"/>
                <w:szCs w:val="22"/>
              </w:rPr>
            </w:pPr>
          </w:p>
        </w:tc>
        <w:tc>
          <w:tcPr>
            <w:tcW w:w="2063" w:type="dxa"/>
            <w:shd w:val="clear" w:color="auto" w:fill="auto"/>
            <w:vAlign w:val="center"/>
          </w:tcPr>
          <w:p w14:paraId="426090F5" w14:textId="77777777" w:rsidR="00CD3D66" w:rsidRPr="00D548A1" w:rsidRDefault="00CD3D66" w:rsidP="00114E27">
            <w:pPr>
              <w:jc w:val="center"/>
              <w:rPr>
                <w:rFonts w:eastAsia="Calibri"/>
                <w:sz w:val="22"/>
                <w:szCs w:val="22"/>
              </w:rPr>
            </w:pPr>
          </w:p>
        </w:tc>
        <w:tc>
          <w:tcPr>
            <w:tcW w:w="1109" w:type="dxa"/>
            <w:shd w:val="clear" w:color="auto" w:fill="auto"/>
            <w:vAlign w:val="center"/>
          </w:tcPr>
          <w:p w14:paraId="0DA5CDBD" w14:textId="77777777" w:rsidR="00CD3D66" w:rsidRPr="00D548A1" w:rsidRDefault="00CD3D66" w:rsidP="00114E27">
            <w:pPr>
              <w:jc w:val="center"/>
              <w:rPr>
                <w:rFonts w:eastAsia="Calibri"/>
                <w:sz w:val="22"/>
                <w:szCs w:val="22"/>
              </w:rPr>
            </w:pPr>
          </w:p>
        </w:tc>
        <w:tc>
          <w:tcPr>
            <w:tcW w:w="6094" w:type="dxa"/>
            <w:vMerge w:val="restart"/>
            <w:shd w:val="clear" w:color="auto" w:fill="auto"/>
            <w:vAlign w:val="center"/>
          </w:tcPr>
          <w:p w14:paraId="2CD2911F" w14:textId="77777777" w:rsidR="00CD3D66" w:rsidRPr="00D548A1" w:rsidRDefault="00CD3D66" w:rsidP="00114E27">
            <w:pPr>
              <w:jc w:val="both"/>
              <w:rPr>
                <w:rFonts w:eastAsia="Calibri"/>
                <w:sz w:val="22"/>
                <w:szCs w:val="22"/>
              </w:rPr>
            </w:pPr>
            <w:r w:rsidRPr="00D548A1">
              <w:rPr>
                <w:rFonts w:eastAsia="Calibri"/>
                <w:sz w:val="22"/>
                <w:szCs w:val="22"/>
              </w:rPr>
              <w:t>Vss – «Земля», минус питания МК.</w:t>
            </w:r>
          </w:p>
        </w:tc>
      </w:tr>
      <w:tr w:rsidR="00CD3D66" w:rsidRPr="00D548A1" w14:paraId="00F4B0EB" w14:textId="77777777" w:rsidTr="00414D5A">
        <w:trPr>
          <w:jc w:val="center"/>
        </w:trPr>
        <w:tc>
          <w:tcPr>
            <w:tcW w:w="1376" w:type="dxa"/>
            <w:vMerge/>
            <w:shd w:val="clear" w:color="auto" w:fill="auto"/>
            <w:vAlign w:val="center"/>
          </w:tcPr>
          <w:p w14:paraId="5B177C1D"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2F013FF3" w14:textId="77777777" w:rsidR="00CD3D66" w:rsidRPr="00D548A1" w:rsidRDefault="00CD3D66"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GND</w:t>
            </w:r>
          </w:p>
        </w:tc>
        <w:tc>
          <w:tcPr>
            <w:tcW w:w="1560" w:type="dxa"/>
            <w:vMerge/>
            <w:shd w:val="clear" w:color="auto" w:fill="auto"/>
            <w:vAlign w:val="center"/>
          </w:tcPr>
          <w:p w14:paraId="5DFF17D4" w14:textId="77777777" w:rsidR="00CD3D66" w:rsidRPr="00D548A1" w:rsidRDefault="00CD3D66" w:rsidP="00114E27">
            <w:pPr>
              <w:jc w:val="center"/>
              <w:rPr>
                <w:rFonts w:eastAsia="Calibri"/>
                <w:sz w:val="22"/>
                <w:szCs w:val="22"/>
              </w:rPr>
            </w:pPr>
          </w:p>
        </w:tc>
        <w:tc>
          <w:tcPr>
            <w:tcW w:w="2063" w:type="dxa"/>
            <w:shd w:val="clear" w:color="auto" w:fill="auto"/>
            <w:vAlign w:val="center"/>
          </w:tcPr>
          <w:p w14:paraId="1E4215F5" w14:textId="77777777" w:rsidR="00CD3D66" w:rsidRPr="00D548A1" w:rsidRDefault="00CD3D66" w:rsidP="00114E27">
            <w:pPr>
              <w:jc w:val="center"/>
              <w:rPr>
                <w:rFonts w:eastAsia="Calibri"/>
                <w:sz w:val="22"/>
                <w:szCs w:val="22"/>
              </w:rPr>
            </w:pPr>
          </w:p>
        </w:tc>
        <w:tc>
          <w:tcPr>
            <w:tcW w:w="1109" w:type="dxa"/>
            <w:shd w:val="clear" w:color="auto" w:fill="auto"/>
            <w:vAlign w:val="center"/>
          </w:tcPr>
          <w:p w14:paraId="685107BB" w14:textId="77777777" w:rsidR="00CD3D66" w:rsidRPr="00D548A1" w:rsidRDefault="00CD3D66" w:rsidP="00114E27">
            <w:pPr>
              <w:jc w:val="center"/>
              <w:rPr>
                <w:rFonts w:eastAsia="Calibri"/>
                <w:sz w:val="22"/>
                <w:szCs w:val="22"/>
              </w:rPr>
            </w:pPr>
          </w:p>
        </w:tc>
        <w:tc>
          <w:tcPr>
            <w:tcW w:w="6094" w:type="dxa"/>
            <w:vMerge/>
            <w:shd w:val="clear" w:color="auto" w:fill="auto"/>
            <w:vAlign w:val="center"/>
          </w:tcPr>
          <w:p w14:paraId="07A285D3" w14:textId="77777777" w:rsidR="00CD3D66" w:rsidRPr="00D548A1" w:rsidRDefault="00CD3D66" w:rsidP="00114E27">
            <w:pPr>
              <w:jc w:val="both"/>
              <w:rPr>
                <w:rFonts w:eastAsia="Calibri"/>
                <w:sz w:val="22"/>
                <w:szCs w:val="22"/>
              </w:rPr>
            </w:pPr>
          </w:p>
        </w:tc>
      </w:tr>
      <w:tr w:rsidR="00CD3D66" w:rsidRPr="00D548A1" w14:paraId="2F3DBF6C" w14:textId="77777777" w:rsidTr="00414D5A">
        <w:trPr>
          <w:jc w:val="center"/>
        </w:trPr>
        <w:tc>
          <w:tcPr>
            <w:tcW w:w="1376" w:type="dxa"/>
            <w:vMerge w:val="restart"/>
            <w:shd w:val="clear" w:color="auto" w:fill="auto"/>
            <w:vAlign w:val="center"/>
          </w:tcPr>
          <w:p w14:paraId="4633E2DD"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4F931AAB" w14:textId="77777777" w:rsidR="00CD3D66" w:rsidRPr="00D548A1" w:rsidRDefault="00CD3D66"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A1-M / AN46</w:t>
            </w:r>
          </w:p>
        </w:tc>
        <w:tc>
          <w:tcPr>
            <w:tcW w:w="1560" w:type="dxa"/>
            <w:vMerge w:val="restart"/>
            <w:shd w:val="clear" w:color="auto" w:fill="auto"/>
            <w:vAlign w:val="center"/>
          </w:tcPr>
          <w:p w14:paraId="5972E404" w14:textId="77777777" w:rsidR="00CD3D66" w:rsidRPr="00D548A1" w:rsidRDefault="00CD3D66" w:rsidP="00114E27">
            <w:pPr>
              <w:jc w:val="center"/>
              <w:rPr>
                <w:rFonts w:eastAsia="Calibri"/>
                <w:sz w:val="22"/>
                <w:szCs w:val="22"/>
              </w:rPr>
            </w:pPr>
            <w:r w:rsidRPr="00D548A1">
              <w:rPr>
                <w:rFonts w:eastAsia="Calibri"/>
                <w:sz w:val="22"/>
                <w:szCs w:val="22"/>
              </w:rPr>
              <w:t>RA14</w:t>
            </w:r>
          </w:p>
        </w:tc>
        <w:tc>
          <w:tcPr>
            <w:tcW w:w="2063" w:type="dxa"/>
            <w:shd w:val="clear" w:color="auto" w:fill="auto"/>
            <w:vAlign w:val="center"/>
          </w:tcPr>
          <w:p w14:paraId="27A25BC0" w14:textId="77777777" w:rsidR="00CD3D66" w:rsidRPr="00D548A1" w:rsidRDefault="00CD3D66" w:rsidP="00114E27">
            <w:pPr>
              <w:jc w:val="center"/>
              <w:rPr>
                <w:rFonts w:eastAsia="Calibri"/>
                <w:sz w:val="22"/>
                <w:szCs w:val="22"/>
              </w:rPr>
            </w:pPr>
          </w:p>
        </w:tc>
        <w:tc>
          <w:tcPr>
            <w:tcW w:w="1109" w:type="dxa"/>
            <w:vMerge w:val="restart"/>
            <w:shd w:val="clear" w:color="auto" w:fill="auto"/>
            <w:vAlign w:val="center"/>
          </w:tcPr>
          <w:p w14:paraId="1AA6969D" w14:textId="77777777" w:rsidR="00CD3D66" w:rsidRPr="00D548A1" w:rsidRDefault="00CD3D66"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03ECD1EA" w14:textId="77777777" w:rsidR="00CD3D66" w:rsidRPr="00D548A1" w:rsidRDefault="00CD3D66" w:rsidP="00114E27">
            <w:pPr>
              <w:jc w:val="both"/>
              <w:rPr>
                <w:rFonts w:eastAsia="Calibri"/>
                <w:sz w:val="22"/>
                <w:szCs w:val="22"/>
              </w:rPr>
            </w:pPr>
            <w:r w:rsidRPr="00D548A1">
              <w:rPr>
                <w:rFonts w:eastAsia="Calibri"/>
                <w:sz w:val="22"/>
                <w:szCs w:val="22"/>
              </w:rPr>
              <w:t>Выход управления питанием тетрады 1 адреса, конфигурации и контрольной суммы.</w:t>
            </w:r>
          </w:p>
        </w:tc>
      </w:tr>
      <w:tr w:rsidR="00CD3D66" w:rsidRPr="00D548A1" w14:paraId="5F5C35BC" w14:textId="77777777" w:rsidTr="00414D5A">
        <w:trPr>
          <w:jc w:val="center"/>
        </w:trPr>
        <w:tc>
          <w:tcPr>
            <w:tcW w:w="1376" w:type="dxa"/>
            <w:vMerge/>
            <w:shd w:val="clear" w:color="auto" w:fill="auto"/>
            <w:vAlign w:val="center"/>
          </w:tcPr>
          <w:p w14:paraId="6EE55BA9" w14:textId="77777777" w:rsidR="00CD3D66" w:rsidRPr="00D548A1" w:rsidRDefault="00CD3D66" w:rsidP="00B57AD1">
            <w:pPr>
              <w:pStyle w:val="afff1"/>
              <w:numPr>
                <w:ilvl w:val="0"/>
                <w:numId w:val="28"/>
              </w:numPr>
              <w:contextualSpacing w:val="0"/>
              <w:jc w:val="both"/>
              <w:rPr>
                <w:rFonts w:eastAsia="Calibri"/>
                <w:sz w:val="22"/>
                <w:szCs w:val="22"/>
              </w:rPr>
            </w:pPr>
          </w:p>
        </w:tc>
        <w:tc>
          <w:tcPr>
            <w:tcW w:w="2394" w:type="dxa"/>
            <w:shd w:val="clear" w:color="auto" w:fill="auto"/>
            <w:vAlign w:val="center"/>
          </w:tcPr>
          <w:p w14:paraId="6FFA62E5" w14:textId="77777777" w:rsidR="00CD3D66" w:rsidRPr="00D548A1" w:rsidRDefault="00CD3D66"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A4-S / AN46</w:t>
            </w:r>
          </w:p>
        </w:tc>
        <w:tc>
          <w:tcPr>
            <w:tcW w:w="1560" w:type="dxa"/>
            <w:vMerge/>
            <w:shd w:val="clear" w:color="auto" w:fill="auto"/>
            <w:vAlign w:val="center"/>
          </w:tcPr>
          <w:p w14:paraId="73B0D8CF" w14:textId="77777777" w:rsidR="00CD3D66" w:rsidRPr="00D548A1" w:rsidRDefault="00CD3D66" w:rsidP="00114E27">
            <w:pPr>
              <w:jc w:val="center"/>
              <w:rPr>
                <w:rFonts w:eastAsia="Calibri"/>
                <w:sz w:val="22"/>
                <w:szCs w:val="22"/>
              </w:rPr>
            </w:pPr>
          </w:p>
        </w:tc>
        <w:tc>
          <w:tcPr>
            <w:tcW w:w="2063" w:type="dxa"/>
            <w:shd w:val="clear" w:color="auto" w:fill="auto"/>
            <w:vAlign w:val="center"/>
          </w:tcPr>
          <w:p w14:paraId="627A7382" w14:textId="77777777" w:rsidR="00CD3D66" w:rsidRPr="00D548A1" w:rsidRDefault="00CD3D66" w:rsidP="00114E27">
            <w:pPr>
              <w:jc w:val="center"/>
              <w:rPr>
                <w:rFonts w:eastAsia="Calibri"/>
                <w:sz w:val="22"/>
                <w:szCs w:val="22"/>
              </w:rPr>
            </w:pPr>
          </w:p>
        </w:tc>
        <w:tc>
          <w:tcPr>
            <w:tcW w:w="1109" w:type="dxa"/>
            <w:vMerge/>
            <w:shd w:val="clear" w:color="auto" w:fill="auto"/>
            <w:vAlign w:val="center"/>
          </w:tcPr>
          <w:p w14:paraId="0EAE3B3D" w14:textId="77777777" w:rsidR="00CD3D66" w:rsidRPr="00D548A1" w:rsidRDefault="00CD3D66" w:rsidP="00114E27">
            <w:pPr>
              <w:jc w:val="center"/>
              <w:rPr>
                <w:rFonts w:eastAsia="Calibri"/>
                <w:sz w:val="22"/>
                <w:szCs w:val="22"/>
              </w:rPr>
            </w:pPr>
          </w:p>
        </w:tc>
        <w:tc>
          <w:tcPr>
            <w:tcW w:w="6094" w:type="dxa"/>
            <w:shd w:val="clear" w:color="auto" w:fill="auto"/>
            <w:vAlign w:val="center"/>
          </w:tcPr>
          <w:p w14:paraId="4D23540C" w14:textId="77777777" w:rsidR="00CD3D66" w:rsidRPr="00D548A1" w:rsidRDefault="00CD3D66" w:rsidP="00114E27">
            <w:pPr>
              <w:jc w:val="both"/>
              <w:rPr>
                <w:rFonts w:eastAsia="Calibri"/>
                <w:sz w:val="22"/>
                <w:szCs w:val="22"/>
              </w:rPr>
            </w:pPr>
            <w:r w:rsidRPr="00D548A1">
              <w:rPr>
                <w:rFonts w:eastAsia="Calibri"/>
                <w:sz w:val="22"/>
                <w:szCs w:val="22"/>
              </w:rPr>
              <w:t>Выход управления питанием тетрады 4 адреса, конфигурации и контрольной суммы.</w:t>
            </w:r>
          </w:p>
        </w:tc>
      </w:tr>
      <w:tr w:rsidR="00CD3D66" w:rsidRPr="00D548A1" w14:paraId="10143E1F" w14:textId="77777777" w:rsidTr="00414D5A">
        <w:trPr>
          <w:jc w:val="center"/>
        </w:trPr>
        <w:tc>
          <w:tcPr>
            <w:tcW w:w="1376" w:type="dxa"/>
            <w:vMerge w:val="restart"/>
            <w:shd w:val="clear" w:color="auto" w:fill="auto"/>
            <w:vAlign w:val="center"/>
          </w:tcPr>
          <w:p w14:paraId="6F866448"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11C20915" w14:textId="77777777" w:rsidR="00CD3D66" w:rsidRPr="00D548A1" w:rsidRDefault="00CD3D66"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A0-M / AN47</w:t>
            </w:r>
          </w:p>
        </w:tc>
        <w:tc>
          <w:tcPr>
            <w:tcW w:w="1560" w:type="dxa"/>
            <w:vMerge w:val="restart"/>
            <w:shd w:val="clear" w:color="auto" w:fill="auto"/>
            <w:vAlign w:val="center"/>
          </w:tcPr>
          <w:p w14:paraId="5BE325E5" w14:textId="77777777" w:rsidR="00CD3D66" w:rsidRPr="00D548A1" w:rsidRDefault="00CD3D66" w:rsidP="00114E27">
            <w:pPr>
              <w:jc w:val="center"/>
              <w:rPr>
                <w:rFonts w:eastAsia="Calibri"/>
                <w:sz w:val="22"/>
                <w:szCs w:val="22"/>
              </w:rPr>
            </w:pPr>
            <w:r w:rsidRPr="00D548A1">
              <w:rPr>
                <w:rFonts w:eastAsia="Calibri"/>
                <w:sz w:val="22"/>
                <w:szCs w:val="22"/>
              </w:rPr>
              <w:t>RA15</w:t>
            </w:r>
          </w:p>
        </w:tc>
        <w:tc>
          <w:tcPr>
            <w:tcW w:w="2063" w:type="dxa"/>
            <w:shd w:val="clear" w:color="auto" w:fill="auto"/>
            <w:vAlign w:val="center"/>
          </w:tcPr>
          <w:p w14:paraId="3431B608" w14:textId="77777777" w:rsidR="00CD3D66" w:rsidRPr="00D548A1" w:rsidRDefault="00CD3D66" w:rsidP="00114E27">
            <w:pPr>
              <w:jc w:val="center"/>
              <w:rPr>
                <w:rFonts w:eastAsia="Calibri"/>
                <w:sz w:val="22"/>
                <w:szCs w:val="22"/>
              </w:rPr>
            </w:pPr>
          </w:p>
        </w:tc>
        <w:tc>
          <w:tcPr>
            <w:tcW w:w="1109" w:type="dxa"/>
            <w:vMerge w:val="restart"/>
            <w:shd w:val="clear" w:color="auto" w:fill="auto"/>
            <w:vAlign w:val="center"/>
          </w:tcPr>
          <w:p w14:paraId="722123B3" w14:textId="77777777" w:rsidR="00CD3D66" w:rsidRPr="00D548A1" w:rsidRDefault="00CD3D66"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7C637F36" w14:textId="77777777" w:rsidR="00CD3D66" w:rsidRPr="00D548A1" w:rsidRDefault="00CD3D66" w:rsidP="00114E27">
            <w:pPr>
              <w:jc w:val="both"/>
              <w:rPr>
                <w:rFonts w:eastAsia="Calibri"/>
                <w:sz w:val="22"/>
                <w:szCs w:val="22"/>
              </w:rPr>
            </w:pPr>
            <w:r w:rsidRPr="00D548A1">
              <w:rPr>
                <w:rFonts w:eastAsia="Calibri"/>
                <w:sz w:val="22"/>
                <w:szCs w:val="22"/>
              </w:rPr>
              <w:t>Выход управления питанием тетрады 0 адреса, конфигурации и контрольной суммы.</w:t>
            </w:r>
          </w:p>
        </w:tc>
      </w:tr>
      <w:tr w:rsidR="00CD3D66" w:rsidRPr="00D548A1" w14:paraId="63CAD603" w14:textId="77777777" w:rsidTr="00414D5A">
        <w:trPr>
          <w:jc w:val="center"/>
        </w:trPr>
        <w:tc>
          <w:tcPr>
            <w:tcW w:w="1376" w:type="dxa"/>
            <w:vMerge/>
            <w:shd w:val="clear" w:color="auto" w:fill="auto"/>
            <w:vAlign w:val="center"/>
          </w:tcPr>
          <w:p w14:paraId="739FD658"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55EED8D1" w14:textId="77777777" w:rsidR="00CD3D66" w:rsidRPr="00D548A1" w:rsidRDefault="00CD3D66"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A7-S / AN47</w:t>
            </w:r>
          </w:p>
        </w:tc>
        <w:tc>
          <w:tcPr>
            <w:tcW w:w="1560" w:type="dxa"/>
            <w:vMerge/>
            <w:shd w:val="clear" w:color="auto" w:fill="auto"/>
            <w:vAlign w:val="center"/>
          </w:tcPr>
          <w:p w14:paraId="4700A4AA" w14:textId="77777777" w:rsidR="00CD3D66" w:rsidRPr="00D548A1" w:rsidRDefault="00CD3D66" w:rsidP="00114E27">
            <w:pPr>
              <w:jc w:val="center"/>
              <w:rPr>
                <w:rFonts w:eastAsia="Calibri"/>
                <w:sz w:val="22"/>
                <w:szCs w:val="22"/>
              </w:rPr>
            </w:pPr>
          </w:p>
        </w:tc>
        <w:tc>
          <w:tcPr>
            <w:tcW w:w="2063" w:type="dxa"/>
            <w:shd w:val="clear" w:color="auto" w:fill="auto"/>
            <w:vAlign w:val="center"/>
          </w:tcPr>
          <w:p w14:paraId="7EB9E652" w14:textId="77777777" w:rsidR="00CD3D66" w:rsidRPr="00D548A1" w:rsidRDefault="00CD3D66" w:rsidP="00114E27">
            <w:pPr>
              <w:jc w:val="center"/>
              <w:rPr>
                <w:rFonts w:eastAsia="Calibri"/>
                <w:sz w:val="22"/>
                <w:szCs w:val="22"/>
              </w:rPr>
            </w:pPr>
          </w:p>
        </w:tc>
        <w:tc>
          <w:tcPr>
            <w:tcW w:w="1109" w:type="dxa"/>
            <w:vMerge/>
            <w:shd w:val="clear" w:color="auto" w:fill="auto"/>
            <w:vAlign w:val="center"/>
          </w:tcPr>
          <w:p w14:paraId="3CC5CC74" w14:textId="77777777" w:rsidR="00CD3D66" w:rsidRPr="00D548A1" w:rsidRDefault="00CD3D66" w:rsidP="00114E27">
            <w:pPr>
              <w:jc w:val="center"/>
              <w:rPr>
                <w:rFonts w:eastAsia="Calibri"/>
                <w:sz w:val="22"/>
                <w:szCs w:val="22"/>
              </w:rPr>
            </w:pPr>
          </w:p>
        </w:tc>
        <w:tc>
          <w:tcPr>
            <w:tcW w:w="6094" w:type="dxa"/>
            <w:shd w:val="clear" w:color="auto" w:fill="auto"/>
            <w:vAlign w:val="center"/>
          </w:tcPr>
          <w:p w14:paraId="0B4150F1" w14:textId="77777777" w:rsidR="00CD3D66" w:rsidRPr="00D548A1" w:rsidRDefault="00CD3D66" w:rsidP="00114E27">
            <w:pPr>
              <w:jc w:val="both"/>
              <w:rPr>
                <w:rFonts w:eastAsia="Calibri"/>
                <w:sz w:val="22"/>
                <w:szCs w:val="22"/>
              </w:rPr>
            </w:pPr>
            <w:r w:rsidRPr="00D548A1">
              <w:rPr>
                <w:rFonts w:eastAsia="Calibri"/>
                <w:sz w:val="22"/>
                <w:szCs w:val="22"/>
              </w:rPr>
              <w:t>Выход управления питанием тетрады 7 адреса, конфигурации и контрольной суммы.</w:t>
            </w:r>
          </w:p>
        </w:tc>
      </w:tr>
      <w:tr w:rsidR="00CD3D66" w:rsidRPr="00D548A1" w14:paraId="3AC72F06" w14:textId="77777777" w:rsidTr="00414D5A">
        <w:trPr>
          <w:jc w:val="center"/>
        </w:trPr>
        <w:tc>
          <w:tcPr>
            <w:tcW w:w="1376" w:type="dxa"/>
            <w:vMerge w:val="restart"/>
            <w:shd w:val="clear" w:color="auto" w:fill="auto"/>
            <w:vAlign w:val="center"/>
          </w:tcPr>
          <w:p w14:paraId="77810E39"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2D0B9872" w14:textId="77777777" w:rsidR="00CD3D66" w:rsidRPr="00D548A1" w:rsidRDefault="00CD3D66"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A5-M</w:t>
            </w:r>
          </w:p>
        </w:tc>
        <w:tc>
          <w:tcPr>
            <w:tcW w:w="1560" w:type="dxa"/>
            <w:vMerge w:val="restart"/>
            <w:shd w:val="clear" w:color="auto" w:fill="auto"/>
            <w:vAlign w:val="center"/>
          </w:tcPr>
          <w:p w14:paraId="30E40B15" w14:textId="77777777" w:rsidR="00CD3D66" w:rsidRPr="00D548A1" w:rsidRDefault="00CD3D66" w:rsidP="00114E27">
            <w:pPr>
              <w:jc w:val="center"/>
              <w:rPr>
                <w:rFonts w:eastAsia="Calibri"/>
                <w:sz w:val="22"/>
                <w:szCs w:val="22"/>
              </w:rPr>
            </w:pPr>
            <w:r w:rsidRPr="00D548A1">
              <w:rPr>
                <w:rFonts w:eastAsia="Calibri"/>
                <w:sz w:val="22"/>
                <w:szCs w:val="22"/>
              </w:rPr>
              <w:t>RD8</w:t>
            </w:r>
          </w:p>
        </w:tc>
        <w:tc>
          <w:tcPr>
            <w:tcW w:w="2063" w:type="dxa"/>
            <w:shd w:val="clear" w:color="auto" w:fill="auto"/>
            <w:vAlign w:val="center"/>
          </w:tcPr>
          <w:p w14:paraId="3789EAEA" w14:textId="77777777" w:rsidR="00CD3D66" w:rsidRPr="00D548A1" w:rsidRDefault="00CD3D66" w:rsidP="00114E27">
            <w:pPr>
              <w:jc w:val="center"/>
              <w:rPr>
                <w:rFonts w:eastAsia="Calibri"/>
                <w:sz w:val="22"/>
                <w:szCs w:val="22"/>
              </w:rPr>
            </w:pPr>
          </w:p>
        </w:tc>
        <w:tc>
          <w:tcPr>
            <w:tcW w:w="1109" w:type="dxa"/>
            <w:vMerge w:val="restart"/>
            <w:shd w:val="clear" w:color="auto" w:fill="auto"/>
            <w:vAlign w:val="center"/>
          </w:tcPr>
          <w:p w14:paraId="4105D505" w14:textId="77777777" w:rsidR="00CD3D66" w:rsidRPr="00D548A1" w:rsidRDefault="00CD3D66"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17C9FBA2" w14:textId="77777777" w:rsidR="00CD3D66" w:rsidRPr="00D548A1" w:rsidRDefault="00CD3D66" w:rsidP="00114E27">
            <w:pPr>
              <w:jc w:val="both"/>
              <w:rPr>
                <w:rFonts w:eastAsia="Calibri"/>
                <w:sz w:val="22"/>
                <w:szCs w:val="22"/>
              </w:rPr>
            </w:pPr>
            <w:r w:rsidRPr="00D548A1">
              <w:rPr>
                <w:rFonts w:eastAsia="Calibri"/>
                <w:sz w:val="22"/>
                <w:szCs w:val="22"/>
              </w:rPr>
              <w:t>Выход управления питанием тетрады 5 адреса, конфигурации и контрольной суммы.</w:t>
            </w:r>
          </w:p>
        </w:tc>
      </w:tr>
      <w:tr w:rsidR="00CD3D66" w:rsidRPr="00D548A1" w14:paraId="08B49346" w14:textId="77777777" w:rsidTr="00414D5A">
        <w:trPr>
          <w:jc w:val="center"/>
        </w:trPr>
        <w:tc>
          <w:tcPr>
            <w:tcW w:w="1376" w:type="dxa"/>
            <w:vMerge/>
            <w:shd w:val="clear" w:color="auto" w:fill="auto"/>
            <w:vAlign w:val="center"/>
          </w:tcPr>
          <w:p w14:paraId="0663C35D"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3C4A7385" w14:textId="77777777" w:rsidR="00CD3D66" w:rsidRPr="00D548A1" w:rsidRDefault="00CD3D66"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A6-S</w:t>
            </w:r>
          </w:p>
        </w:tc>
        <w:tc>
          <w:tcPr>
            <w:tcW w:w="1560" w:type="dxa"/>
            <w:vMerge/>
            <w:shd w:val="clear" w:color="auto" w:fill="auto"/>
            <w:vAlign w:val="center"/>
          </w:tcPr>
          <w:p w14:paraId="0F3E79A8" w14:textId="77777777" w:rsidR="00CD3D66" w:rsidRPr="00D548A1" w:rsidRDefault="00CD3D66" w:rsidP="00114E27">
            <w:pPr>
              <w:jc w:val="center"/>
              <w:rPr>
                <w:rFonts w:eastAsia="Calibri"/>
                <w:sz w:val="22"/>
                <w:szCs w:val="22"/>
              </w:rPr>
            </w:pPr>
          </w:p>
        </w:tc>
        <w:tc>
          <w:tcPr>
            <w:tcW w:w="2063" w:type="dxa"/>
            <w:shd w:val="clear" w:color="auto" w:fill="auto"/>
            <w:vAlign w:val="center"/>
          </w:tcPr>
          <w:p w14:paraId="6ACDC851" w14:textId="77777777" w:rsidR="00CD3D66" w:rsidRPr="00D548A1" w:rsidRDefault="00CD3D66" w:rsidP="00114E27">
            <w:pPr>
              <w:jc w:val="center"/>
              <w:rPr>
                <w:rFonts w:eastAsia="Calibri"/>
                <w:sz w:val="22"/>
                <w:szCs w:val="22"/>
              </w:rPr>
            </w:pPr>
          </w:p>
        </w:tc>
        <w:tc>
          <w:tcPr>
            <w:tcW w:w="1109" w:type="dxa"/>
            <w:vMerge/>
            <w:shd w:val="clear" w:color="auto" w:fill="auto"/>
            <w:vAlign w:val="center"/>
          </w:tcPr>
          <w:p w14:paraId="738AC4A8" w14:textId="77777777" w:rsidR="00CD3D66" w:rsidRPr="00D548A1" w:rsidRDefault="00CD3D66" w:rsidP="00114E27">
            <w:pPr>
              <w:jc w:val="center"/>
              <w:rPr>
                <w:rFonts w:eastAsia="Calibri"/>
                <w:sz w:val="22"/>
                <w:szCs w:val="22"/>
              </w:rPr>
            </w:pPr>
          </w:p>
        </w:tc>
        <w:tc>
          <w:tcPr>
            <w:tcW w:w="6094" w:type="dxa"/>
            <w:shd w:val="clear" w:color="auto" w:fill="auto"/>
            <w:vAlign w:val="center"/>
          </w:tcPr>
          <w:p w14:paraId="2DA75D57" w14:textId="77777777" w:rsidR="00CD3D66" w:rsidRPr="00D548A1" w:rsidRDefault="00CD3D66" w:rsidP="00114E27">
            <w:pPr>
              <w:jc w:val="both"/>
              <w:rPr>
                <w:rFonts w:eastAsia="Calibri"/>
                <w:sz w:val="22"/>
                <w:szCs w:val="22"/>
              </w:rPr>
            </w:pPr>
            <w:r w:rsidRPr="00D548A1">
              <w:rPr>
                <w:rFonts w:eastAsia="Calibri"/>
                <w:sz w:val="22"/>
                <w:szCs w:val="22"/>
              </w:rPr>
              <w:t>Выход управления питанием тетрады 6 адреса, конфигурации и контрольной суммы.</w:t>
            </w:r>
          </w:p>
        </w:tc>
      </w:tr>
      <w:tr w:rsidR="00CD3D66" w:rsidRPr="00D548A1" w14:paraId="48668A98" w14:textId="77777777" w:rsidTr="00414D5A">
        <w:trPr>
          <w:jc w:val="center"/>
        </w:trPr>
        <w:tc>
          <w:tcPr>
            <w:tcW w:w="1376" w:type="dxa"/>
            <w:vMerge w:val="restart"/>
            <w:shd w:val="clear" w:color="auto" w:fill="auto"/>
            <w:vAlign w:val="center"/>
          </w:tcPr>
          <w:p w14:paraId="12828E8B"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35A3211F" w14:textId="77777777" w:rsidR="00CD3D66" w:rsidRPr="00D548A1" w:rsidRDefault="00CD3D66"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CH-D3</w:t>
            </w:r>
          </w:p>
        </w:tc>
        <w:tc>
          <w:tcPr>
            <w:tcW w:w="1560" w:type="dxa"/>
            <w:vMerge w:val="restart"/>
            <w:shd w:val="clear" w:color="auto" w:fill="auto"/>
            <w:vAlign w:val="center"/>
          </w:tcPr>
          <w:p w14:paraId="4E3A65B2" w14:textId="77777777" w:rsidR="00CD3D66" w:rsidRPr="00D548A1" w:rsidRDefault="00CD3D66" w:rsidP="00114E27">
            <w:pPr>
              <w:jc w:val="center"/>
              <w:rPr>
                <w:rFonts w:eastAsia="Calibri"/>
                <w:sz w:val="22"/>
                <w:szCs w:val="22"/>
              </w:rPr>
            </w:pPr>
            <w:r w:rsidRPr="00D548A1">
              <w:rPr>
                <w:rFonts w:eastAsia="Calibri"/>
                <w:sz w:val="22"/>
                <w:szCs w:val="22"/>
              </w:rPr>
              <w:t>RB5</w:t>
            </w:r>
          </w:p>
        </w:tc>
        <w:tc>
          <w:tcPr>
            <w:tcW w:w="2063" w:type="dxa"/>
            <w:shd w:val="clear" w:color="auto" w:fill="auto"/>
            <w:vAlign w:val="center"/>
          </w:tcPr>
          <w:p w14:paraId="315C49C9" w14:textId="77777777" w:rsidR="00CD3D66" w:rsidRPr="00D548A1" w:rsidRDefault="00CD3D66" w:rsidP="00114E27">
            <w:pPr>
              <w:jc w:val="center"/>
              <w:rPr>
                <w:rFonts w:eastAsia="Calibri"/>
                <w:sz w:val="22"/>
                <w:szCs w:val="22"/>
              </w:rPr>
            </w:pPr>
          </w:p>
        </w:tc>
        <w:tc>
          <w:tcPr>
            <w:tcW w:w="1109" w:type="dxa"/>
            <w:vMerge w:val="restart"/>
            <w:shd w:val="clear" w:color="auto" w:fill="auto"/>
            <w:vAlign w:val="center"/>
          </w:tcPr>
          <w:p w14:paraId="3C8781FB" w14:textId="77777777" w:rsidR="00CD3D66" w:rsidRPr="00D548A1" w:rsidRDefault="00CD3D66"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35924B7B" w14:textId="77777777" w:rsidR="00CD3D66" w:rsidRPr="00D548A1" w:rsidRDefault="00CD3D66" w:rsidP="00114E27">
            <w:pPr>
              <w:jc w:val="both"/>
              <w:rPr>
                <w:rFonts w:eastAsia="Calibri"/>
                <w:sz w:val="22"/>
                <w:szCs w:val="22"/>
              </w:rPr>
            </w:pPr>
            <w:r w:rsidRPr="00D548A1">
              <w:rPr>
                <w:rFonts w:eastAsia="Calibri"/>
                <w:sz w:val="22"/>
                <w:szCs w:val="22"/>
              </w:rPr>
              <w:t>Выход тестирования целостности линии D3.</w:t>
            </w:r>
          </w:p>
        </w:tc>
      </w:tr>
      <w:tr w:rsidR="00CD3D66" w:rsidRPr="00D548A1" w14:paraId="2CAE5766" w14:textId="77777777" w:rsidTr="00414D5A">
        <w:trPr>
          <w:jc w:val="center"/>
        </w:trPr>
        <w:tc>
          <w:tcPr>
            <w:tcW w:w="1376" w:type="dxa"/>
            <w:vMerge/>
            <w:shd w:val="clear" w:color="auto" w:fill="auto"/>
            <w:vAlign w:val="center"/>
          </w:tcPr>
          <w:p w14:paraId="20DFCC0D"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44A3D89A" w14:textId="77777777" w:rsidR="00CD3D66" w:rsidRPr="00D548A1" w:rsidRDefault="00CD3D66"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CH-D1</w:t>
            </w:r>
          </w:p>
        </w:tc>
        <w:tc>
          <w:tcPr>
            <w:tcW w:w="1560" w:type="dxa"/>
            <w:vMerge/>
            <w:shd w:val="clear" w:color="auto" w:fill="auto"/>
            <w:vAlign w:val="center"/>
          </w:tcPr>
          <w:p w14:paraId="5CB96988" w14:textId="77777777" w:rsidR="00CD3D66" w:rsidRPr="00D548A1" w:rsidRDefault="00CD3D66" w:rsidP="00114E27">
            <w:pPr>
              <w:jc w:val="center"/>
              <w:rPr>
                <w:rFonts w:eastAsia="Calibri"/>
                <w:sz w:val="22"/>
                <w:szCs w:val="22"/>
              </w:rPr>
            </w:pPr>
          </w:p>
        </w:tc>
        <w:tc>
          <w:tcPr>
            <w:tcW w:w="2063" w:type="dxa"/>
            <w:shd w:val="clear" w:color="auto" w:fill="auto"/>
            <w:vAlign w:val="center"/>
          </w:tcPr>
          <w:p w14:paraId="50125B39" w14:textId="77777777" w:rsidR="00CD3D66" w:rsidRPr="00D548A1" w:rsidRDefault="00CD3D66" w:rsidP="00114E27">
            <w:pPr>
              <w:jc w:val="center"/>
              <w:rPr>
                <w:rFonts w:eastAsia="Calibri"/>
                <w:sz w:val="22"/>
                <w:szCs w:val="22"/>
              </w:rPr>
            </w:pPr>
          </w:p>
        </w:tc>
        <w:tc>
          <w:tcPr>
            <w:tcW w:w="1109" w:type="dxa"/>
            <w:vMerge/>
            <w:shd w:val="clear" w:color="auto" w:fill="auto"/>
            <w:vAlign w:val="center"/>
          </w:tcPr>
          <w:p w14:paraId="6B428B39" w14:textId="77777777" w:rsidR="00CD3D66" w:rsidRPr="00D548A1" w:rsidRDefault="00CD3D66" w:rsidP="00114E27">
            <w:pPr>
              <w:jc w:val="center"/>
              <w:rPr>
                <w:rFonts w:eastAsia="Calibri"/>
                <w:sz w:val="22"/>
                <w:szCs w:val="22"/>
              </w:rPr>
            </w:pPr>
          </w:p>
        </w:tc>
        <w:tc>
          <w:tcPr>
            <w:tcW w:w="6094" w:type="dxa"/>
            <w:shd w:val="clear" w:color="auto" w:fill="auto"/>
            <w:vAlign w:val="center"/>
          </w:tcPr>
          <w:p w14:paraId="72E3EAA9" w14:textId="77777777" w:rsidR="00CD3D66" w:rsidRPr="00D548A1" w:rsidRDefault="00CD3D66" w:rsidP="00114E27">
            <w:pPr>
              <w:jc w:val="both"/>
              <w:rPr>
                <w:rFonts w:eastAsia="Calibri"/>
                <w:sz w:val="22"/>
                <w:szCs w:val="22"/>
              </w:rPr>
            </w:pPr>
            <w:r w:rsidRPr="00D548A1">
              <w:rPr>
                <w:rFonts w:eastAsia="Calibri"/>
                <w:sz w:val="22"/>
                <w:szCs w:val="22"/>
              </w:rPr>
              <w:t>Выход тестирования целостности линии D1.</w:t>
            </w:r>
          </w:p>
        </w:tc>
      </w:tr>
      <w:tr w:rsidR="00CD3D66" w:rsidRPr="00D548A1" w14:paraId="22B46045" w14:textId="77777777" w:rsidTr="00414D5A">
        <w:trPr>
          <w:jc w:val="center"/>
        </w:trPr>
        <w:tc>
          <w:tcPr>
            <w:tcW w:w="1376" w:type="dxa"/>
            <w:vMerge w:val="restart"/>
            <w:shd w:val="clear" w:color="auto" w:fill="auto"/>
            <w:vAlign w:val="center"/>
          </w:tcPr>
          <w:p w14:paraId="375B9D3A"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50AB8440" w14:textId="77777777" w:rsidR="00CD3D66" w:rsidRPr="00D548A1" w:rsidRDefault="00CD3D66"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CH-D2</w:t>
            </w:r>
          </w:p>
        </w:tc>
        <w:tc>
          <w:tcPr>
            <w:tcW w:w="1560" w:type="dxa"/>
            <w:vMerge w:val="restart"/>
            <w:shd w:val="clear" w:color="auto" w:fill="auto"/>
            <w:vAlign w:val="center"/>
          </w:tcPr>
          <w:p w14:paraId="5EFD5E58" w14:textId="77777777" w:rsidR="00CD3D66" w:rsidRPr="00D548A1" w:rsidRDefault="00CD3D66" w:rsidP="00114E27">
            <w:pPr>
              <w:jc w:val="center"/>
              <w:rPr>
                <w:rFonts w:eastAsia="Calibri"/>
                <w:sz w:val="22"/>
                <w:szCs w:val="22"/>
              </w:rPr>
            </w:pPr>
            <w:r w:rsidRPr="00D548A1">
              <w:rPr>
                <w:rFonts w:eastAsia="Calibri"/>
                <w:sz w:val="22"/>
                <w:szCs w:val="22"/>
              </w:rPr>
              <w:t>RB6</w:t>
            </w:r>
          </w:p>
        </w:tc>
        <w:tc>
          <w:tcPr>
            <w:tcW w:w="2063" w:type="dxa"/>
            <w:shd w:val="clear" w:color="auto" w:fill="auto"/>
            <w:vAlign w:val="center"/>
          </w:tcPr>
          <w:p w14:paraId="391940AB" w14:textId="77777777" w:rsidR="00CD3D66" w:rsidRPr="00D548A1" w:rsidRDefault="00CD3D66" w:rsidP="00114E27">
            <w:pPr>
              <w:jc w:val="center"/>
              <w:rPr>
                <w:rFonts w:eastAsia="Calibri"/>
                <w:sz w:val="22"/>
                <w:szCs w:val="22"/>
              </w:rPr>
            </w:pPr>
          </w:p>
        </w:tc>
        <w:tc>
          <w:tcPr>
            <w:tcW w:w="1109" w:type="dxa"/>
            <w:vMerge w:val="restart"/>
            <w:shd w:val="clear" w:color="auto" w:fill="auto"/>
            <w:vAlign w:val="center"/>
          </w:tcPr>
          <w:p w14:paraId="18D2ACC7" w14:textId="77777777" w:rsidR="00CD3D66" w:rsidRPr="00D548A1" w:rsidRDefault="00CD3D66"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653AFACC" w14:textId="77777777" w:rsidR="00CD3D66" w:rsidRPr="00D548A1" w:rsidRDefault="00CD3D66" w:rsidP="00114E27">
            <w:pPr>
              <w:jc w:val="both"/>
              <w:rPr>
                <w:rFonts w:eastAsia="Calibri"/>
                <w:sz w:val="22"/>
                <w:szCs w:val="22"/>
              </w:rPr>
            </w:pPr>
            <w:r w:rsidRPr="00D548A1">
              <w:rPr>
                <w:rFonts w:eastAsia="Calibri"/>
                <w:sz w:val="22"/>
                <w:szCs w:val="22"/>
              </w:rPr>
              <w:t>Выход тестирования целостности линии D2.</w:t>
            </w:r>
          </w:p>
        </w:tc>
      </w:tr>
      <w:tr w:rsidR="00CD3D66" w:rsidRPr="00D548A1" w14:paraId="0703757E" w14:textId="77777777" w:rsidTr="00414D5A">
        <w:trPr>
          <w:jc w:val="center"/>
        </w:trPr>
        <w:tc>
          <w:tcPr>
            <w:tcW w:w="1376" w:type="dxa"/>
            <w:vMerge/>
            <w:shd w:val="clear" w:color="auto" w:fill="auto"/>
            <w:vAlign w:val="center"/>
          </w:tcPr>
          <w:p w14:paraId="7CDDE9B7"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685C0997" w14:textId="77777777" w:rsidR="00CD3D66" w:rsidRPr="00D548A1" w:rsidRDefault="00CD3D66"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CH-D0</w:t>
            </w:r>
          </w:p>
        </w:tc>
        <w:tc>
          <w:tcPr>
            <w:tcW w:w="1560" w:type="dxa"/>
            <w:vMerge/>
            <w:shd w:val="clear" w:color="auto" w:fill="auto"/>
            <w:vAlign w:val="center"/>
          </w:tcPr>
          <w:p w14:paraId="2DE8C64A" w14:textId="77777777" w:rsidR="00CD3D66" w:rsidRPr="00D548A1" w:rsidRDefault="00CD3D66" w:rsidP="00114E27">
            <w:pPr>
              <w:jc w:val="center"/>
              <w:rPr>
                <w:rFonts w:eastAsia="Calibri"/>
                <w:sz w:val="22"/>
                <w:szCs w:val="22"/>
              </w:rPr>
            </w:pPr>
          </w:p>
        </w:tc>
        <w:tc>
          <w:tcPr>
            <w:tcW w:w="2063" w:type="dxa"/>
            <w:shd w:val="clear" w:color="auto" w:fill="auto"/>
            <w:vAlign w:val="center"/>
          </w:tcPr>
          <w:p w14:paraId="560BD5F4" w14:textId="77777777" w:rsidR="00CD3D66" w:rsidRPr="00D548A1" w:rsidRDefault="00CD3D66" w:rsidP="00114E27">
            <w:pPr>
              <w:jc w:val="center"/>
              <w:rPr>
                <w:rFonts w:eastAsia="Calibri"/>
                <w:sz w:val="22"/>
                <w:szCs w:val="22"/>
              </w:rPr>
            </w:pPr>
          </w:p>
        </w:tc>
        <w:tc>
          <w:tcPr>
            <w:tcW w:w="1109" w:type="dxa"/>
            <w:vMerge/>
            <w:shd w:val="clear" w:color="auto" w:fill="auto"/>
            <w:vAlign w:val="center"/>
          </w:tcPr>
          <w:p w14:paraId="1F1BE003" w14:textId="77777777" w:rsidR="00CD3D66" w:rsidRPr="00D548A1" w:rsidRDefault="00CD3D66" w:rsidP="00114E27">
            <w:pPr>
              <w:jc w:val="center"/>
              <w:rPr>
                <w:rFonts w:eastAsia="Calibri"/>
                <w:sz w:val="22"/>
                <w:szCs w:val="22"/>
              </w:rPr>
            </w:pPr>
          </w:p>
        </w:tc>
        <w:tc>
          <w:tcPr>
            <w:tcW w:w="6094" w:type="dxa"/>
            <w:shd w:val="clear" w:color="auto" w:fill="auto"/>
            <w:vAlign w:val="center"/>
          </w:tcPr>
          <w:p w14:paraId="0B6D9BEC" w14:textId="77777777" w:rsidR="00CD3D66" w:rsidRPr="00D548A1" w:rsidRDefault="00CD3D66" w:rsidP="00114E27">
            <w:pPr>
              <w:jc w:val="both"/>
              <w:rPr>
                <w:rFonts w:eastAsia="Calibri"/>
                <w:sz w:val="22"/>
                <w:szCs w:val="22"/>
              </w:rPr>
            </w:pPr>
            <w:r w:rsidRPr="00D548A1">
              <w:rPr>
                <w:rFonts w:eastAsia="Calibri"/>
                <w:sz w:val="22"/>
                <w:szCs w:val="22"/>
              </w:rPr>
              <w:t>Выход тестирования целостности линии D0.</w:t>
            </w:r>
          </w:p>
        </w:tc>
      </w:tr>
      <w:tr w:rsidR="00CD3D66" w:rsidRPr="00D548A1" w14:paraId="3CBC8E6E" w14:textId="77777777" w:rsidTr="00414D5A">
        <w:trPr>
          <w:jc w:val="center"/>
        </w:trPr>
        <w:tc>
          <w:tcPr>
            <w:tcW w:w="1376" w:type="dxa"/>
            <w:shd w:val="clear" w:color="auto" w:fill="auto"/>
            <w:vAlign w:val="center"/>
          </w:tcPr>
          <w:p w14:paraId="2ABF2490"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1EA6E3A" w14:textId="77777777" w:rsidR="00CD3D66" w:rsidRPr="00D548A1" w:rsidRDefault="00CD3D66" w:rsidP="00114E27">
            <w:pPr>
              <w:jc w:val="center"/>
              <w:rPr>
                <w:rFonts w:eastAsia="Calibri"/>
                <w:sz w:val="22"/>
                <w:szCs w:val="22"/>
              </w:rPr>
            </w:pPr>
            <w:r w:rsidRPr="00D548A1">
              <w:rPr>
                <w:rFonts w:eastAsia="Calibri"/>
                <w:sz w:val="22"/>
                <w:szCs w:val="22"/>
              </w:rPr>
              <w:t>D0 / AN48</w:t>
            </w:r>
          </w:p>
        </w:tc>
        <w:tc>
          <w:tcPr>
            <w:tcW w:w="1560" w:type="dxa"/>
            <w:shd w:val="clear" w:color="auto" w:fill="auto"/>
            <w:vAlign w:val="center"/>
          </w:tcPr>
          <w:p w14:paraId="1993463E" w14:textId="77777777" w:rsidR="00CD3D66" w:rsidRPr="00D548A1" w:rsidRDefault="00CD3D66" w:rsidP="00114E27">
            <w:pPr>
              <w:jc w:val="center"/>
              <w:rPr>
                <w:rFonts w:eastAsia="Calibri"/>
                <w:sz w:val="22"/>
                <w:szCs w:val="22"/>
              </w:rPr>
            </w:pPr>
            <w:r w:rsidRPr="00D548A1">
              <w:rPr>
                <w:rFonts w:eastAsia="Calibri"/>
                <w:sz w:val="22"/>
                <w:szCs w:val="22"/>
              </w:rPr>
              <w:t>RC10</w:t>
            </w:r>
          </w:p>
        </w:tc>
        <w:tc>
          <w:tcPr>
            <w:tcW w:w="2063" w:type="dxa"/>
            <w:shd w:val="clear" w:color="auto" w:fill="auto"/>
            <w:vAlign w:val="center"/>
          </w:tcPr>
          <w:p w14:paraId="41FA8195" w14:textId="77777777" w:rsidR="00CD3D66" w:rsidRPr="00D548A1" w:rsidRDefault="00CD3D66" w:rsidP="00114E27">
            <w:pPr>
              <w:jc w:val="center"/>
              <w:rPr>
                <w:rFonts w:eastAsia="Calibri"/>
                <w:sz w:val="22"/>
                <w:szCs w:val="22"/>
              </w:rPr>
            </w:pPr>
          </w:p>
        </w:tc>
        <w:tc>
          <w:tcPr>
            <w:tcW w:w="1109" w:type="dxa"/>
            <w:shd w:val="clear" w:color="auto" w:fill="auto"/>
            <w:vAlign w:val="center"/>
          </w:tcPr>
          <w:p w14:paraId="4249FF6E" w14:textId="77777777" w:rsidR="00CD3D66" w:rsidRPr="00D548A1" w:rsidRDefault="00CD3D66" w:rsidP="00114E27">
            <w:pPr>
              <w:jc w:val="center"/>
              <w:rPr>
                <w:rFonts w:eastAsia="Calibri"/>
                <w:sz w:val="22"/>
                <w:szCs w:val="22"/>
              </w:rPr>
            </w:pPr>
            <w:r w:rsidRPr="00D548A1">
              <w:rPr>
                <w:rFonts w:eastAsia="Calibri"/>
                <w:sz w:val="22"/>
                <w:szCs w:val="22"/>
              </w:rPr>
              <w:t>Вх.</w:t>
            </w:r>
          </w:p>
        </w:tc>
        <w:tc>
          <w:tcPr>
            <w:tcW w:w="6094" w:type="dxa"/>
            <w:shd w:val="clear" w:color="auto" w:fill="auto"/>
            <w:vAlign w:val="center"/>
          </w:tcPr>
          <w:p w14:paraId="2BD8F1AF" w14:textId="77777777" w:rsidR="00CD3D66" w:rsidRPr="00D548A1" w:rsidRDefault="00CD3D66" w:rsidP="00114E27">
            <w:pPr>
              <w:jc w:val="both"/>
              <w:rPr>
                <w:rFonts w:eastAsia="Calibri"/>
                <w:sz w:val="22"/>
                <w:szCs w:val="22"/>
              </w:rPr>
            </w:pPr>
            <w:r w:rsidRPr="00D548A1">
              <w:rPr>
                <w:rFonts w:eastAsia="Calibri"/>
                <w:sz w:val="22"/>
                <w:szCs w:val="22"/>
              </w:rPr>
              <w:t>Бит D0 тетрады адреса, конфигурации и контрольной суммы.</w:t>
            </w:r>
          </w:p>
        </w:tc>
      </w:tr>
      <w:tr w:rsidR="00CD3D66" w:rsidRPr="00D548A1" w14:paraId="497E5872" w14:textId="77777777" w:rsidTr="00414D5A">
        <w:trPr>
          <w:jc w:val="center"/>
        </w:trPr>
        <w:tc>
          <w:tcPr>
            <w:tcW w:w="1376" w:type="dxa"/>
            <w:vMerge w:val="restart"/>
            <w:shd w:val="clear" w:color="auto" w:fill="auto"/>
            <w:vAlign w:val="center"/>
          </w:tcPr>
          <w:p w14:paraId="28B0F338"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276F7C58" w14:textId="77777777" w:rsidR="00CD3D66" w:rsidRPr="00D548A1" w:rsidRDefault="00CD3D66"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REZ-TX-M / AN25</w:t>
            </w:r>
          </w:p>
        </w:tc>
        <w:tc>
          <w:tcPr>
            <w:tcW w:w="1560" w:type="dxa"/>
            <w:vMerge w:val="restart"/>
            <w:shd w:val="clear" w:color="auto" w:fill="auto"/>
            <w:vAlign w:val="center"/>
          </w:tcPr>
          <w:p w14:paraId="7B01FD01" w14:textId="77777777" w:rsidR="00CD3D66" w:rsidRPr="00D548A1" w:rsidRDefault="00CD3D66" w:rsidP="00114E27">
            <w:pPr>
              <w:jc w:val="center"/>
              <w:rPr>
                <w:rFonts w:eastAsia="Calibri"/>
                <w:sz w:val="22"/>
                <w:szCs w:val="22"/>
              </w:rPr>
            </w:pPr>
            <w:r w:rsidRPr="00D548A1">
              <w:rPr>
                <w:rFonts w:eastAsia="Calibri"/>
                <w:sz w:val="22"/>
                <w:szCs w:val="22"/>
              </w:rPr>
              <w:t>RB7</w:t>
            </w:r>
          </w:p>
        </w:tc>
        <w:tc>
          <w:tcPr>
            <w:tcW w:w="2063" w:type="dxa"/>
            <w:vMerge w:val="restart"/>
            <w:shd w:val="clear" w:color="auto" w:fill="auto"/>
            <w:vAlign w:val="center"/>
          </w:tcPr>
          <w:p w14:paraId="165402AE" w14:textId="77777777" w:rsidR="00CD3D66" w:rsidRPr="00D548A1" w:rsidRDefault="00CD3D66" w:rsidP="00114E27">
            <w:pPr>
              <w:jc w:val="center"/>
              <w:rPr>
                <w:rFonts w:eastAsia="Calibri"/>
                <w:sz w:val="22"/>
                <w:szCs w:val="22"/>
              </w:rPr>
            </w:pPr>
          </w:p>
        </w:tc>
        <w:tc>
          <w:tcPr>
            <w:tcW w:w="1109" w:type="dxa"/>
            <w:vMerge w:val="restart"/>
            <w:shd w:val="clear" w:color="auto" w:fill="auto"/>
            <w:vAlign w:val="center"/>
          </w:tcPr>
          <w:p w14:paraId="2FF795AB" w14:textId="77777777" w:rsidR="00CD3D66" w:rsidRPr="00D548A1" w:rsidRDefault="00CD3D66" w:rsidP="00114E27">
            <w:pPr>
              <w:jc w:val="center"/>
              <w:rPr>
                <w:rFonts w:eastAsia="Calibri"/>
                <w:sz w:val="22"/>
                <w:szCs w:val="22"/>
              </w:rPr>
            </w:pPr>
            <w:r w:rsidRPr="00D548A1">
              <w:rPr>
                <w:rFonts w:eastAsia="Calibri"/>
                <w:sz w:val="22"/>
                <w:szCs w:val="22"/>
              </w:rPr>
              <w:t>Вых.</w:t>
            </w:r>
          </w:p>
        </w:tc>
        <w:tc>
          <w:tcPr>
            <w:tcW w:w="6094" w:type="dxa"/>
            <w:vMerge w:val="restart"/>
            <w:shd w:val="clear" w:color="auto" w:fill="auto"/>
            <w:vAlign w:val="center"/>
          </w:tcPr>
          <w:p w14:paraId="48358D66" w14:textId="77777777" w:rsidR="00CD3D66" w:rsidRPr="00D548A1" w:rsidRDefault="00CD3D66" w:rsidP="00114E27">
            <w:pPr>
              <w:jc w:val="both"/>
              <w:rPr>
                <w:rFonts w:eastAsia="Calibri"/>
                <w:sz w:val="22"/>
                <w:szCs w:val="22"/>
              </w:rPr>
            </w:pPr>
            <w:r w:rsidRPr="00D548A1">
              <w:rPr>
                <w:rFonts w:eastAsia="Calibri"/>
                <w:sz w:val="22"/>
                <w:szCs w:val="22"/>
              </w:rPr>
              <w:t>Выход передатчика интерфейса межканального обмена.</w:t>
            </w:r>
          </w:p>
        </w:tc>
      </w:tr>
      <w:tr w:rsidR="00CD3D66" w:rsidRPr="00D548A1" w14:paraId="02584FBB" w14:textId="77777777" w:rsidTr="00414D5A">
        <w:trPr>
          <w:jc w:val="center"/>
        </w:trPr>
        <w:tc>
          <w:tcPr>
            <w:tcW w:w="1376" w:type="dxa"/>
            <w:vMerge/>
            <w:shd w:val="clear" w:color="auto" w:fill="auto"/>
            <w:vAlign w:val="center"/>
          </w:tcPr>
          <w:p w14:paraId="0F13F7D1"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C16BDB5" w14:textId="77777777" w:rsidR="00CD3D66" w:rsidRPr="00D548A1" w:rsidRDefault="00CD3D66" w:rsidP="00CD3D66">
            <w:pPr>
              <w:jc w:val="center"/>
              <w:rPr>
                <w:rFonts w:eastAsia="Calibri"/>
                <w:b/>
                <w:i/>
                <w:sz w:val="22"/>
                <w:szCs w:val="22"/>
              </w:rPr>
            </w:pPr>
            <w:r w:rsidRPr="00D548A1">
              <w:rPr>
                <w:rFonts w:eastAsia="Calibri"/>
                <w:b/>
                <w:i/>
                <w:sz w:val="22"/>
                <w:szCs w:val="22"/>
              </w:rPr>
              <w:t xml:space="preserve">S: </w:t>
            </w:r>
            <w:r w:rsidRPr="00D548A1">
              <w:rPr>
                <w:rFonts w:eastAsia="Calibri"/>
                <w:sz w:val="22"/>
                <w:szCs w:val="22"/>
              </w:rPr>
              <w:t>REZ-TX-S / AN25</w:t>
            </w:r>
          </w:p>
        </w:tc>
        <w:tc>
          <w:tcPr>
            <w:tcW w:w="1560" w:type="dxa"/>
            <w:vMerge/>
            <w:shd w:val="clear" w:color="auto" w:fill="auto"/>
            <w:vAlign w:val="center"/>
          </w:tcPr>
          <w:p w14:paraId="5F7885BE" w14:textId="77777777" w:rsidR="00CD3D66" w:rsidRPr="00D548A1" w:rsidRDefault="00CD3D66" w:rsidP="00114E27">
            <w:pPr>
              <w:jc w:val="center"/>
              <w:rPr>
                <w:rFonts w:eastAsia="Calibri"/>
                <w:sz w:val="22"/>
                <w:szCs w:val="22"/>
              </w:rPr>
            </w:pPr>
          </w:p>
        </w:tc>
        <w:tc>
          <w:tcPr>
            <w:tcW w:w="2063" w:type="dxa"/>
            <w:vMerge/>
            <w:shd w:val="clear" w:color="auto" w:fill="auto"/>
            <w:vAlign w:val="center"/>
          </w:tcPr>
          <w:p w14:paraId="2DAFC4AF" w14:textId="77777777" w:rsidR="00CD3D66" w:rsidRPr="00D548A1" w:rsidRDefault="00CD3D66" w:rsidP="00114E27">
            <w:pPr>
              <w:jc w:val="center"/>
              <w:rPr>
                <w:rFonts w:eastAsia="Calibri"/>
                <w:sz w:val="22"/>
                <w:szCs w:val="22"/>
              </w:rPr>
            </w:pPr>
          </w:p>
        </w:tc>
        <w:tc>
          <w:tcPr>
            <w:tcW w:w="1109" w:type="dxa"/>
            <w:vMerge/>
            <w:shd w:val="clear" w:color="auto" w:fill="auto"/>
            <w:vAlign w:val="center"/>
          </w:tcPr>
          <w:p w14:paraId="4B192E50" w14:textId="77777777" w:rsidR="00CD3D66" w:rsidRPr="00D548A1" w:rsidRDefault="00CD3D66" w:rsidP="00114E27">
            <w:pPr>
              <w:jc w:val="center"/>
              <w:rPr>
                <w:rFonts w:eastAsia="Calibri"/>
                <w:sz w:val="22"/>
                <w:szCs w:val="22"/>
              </w:rPr>
            </w:pPr>
          </w:p>
        </w:tc>
        <w:tc>
          <w:tcPr>
            <w:tcW w:w="6094" w:type="dxa"/>
            <w:vMerge/>
            <w:shd w:val="clear" w:color="auto" w:fill="auto"/>
            <w:vAlign w:val="center"/>
          </w:tcPr>
          <w:p w14:paraId="20128A82" w14:textId="77777777" w:rsidR="00CD3D66" w:rsidRPr="00D548A1" w:rsidRDefault="00CD3D66" w:rsidP="00114E27">
            <w:pPr>
              <w:jc w:val="both"/>
              <w:rPr>
                <w:rFonts w:eastAsia="Calibri"/>
                <w:sz w:val="22"/>
                <w:szCs w:val="22"/>
              </w:rPr>
            </w:pPr>
          </w:p>
        </w:tc>
      </w:tr>
      <w:tr w:rsidR="00CD3D66" w:rsidRPr="00D548A1" w14:paraId="3C6554AC" w14:textId="77777777" w:rsidTr="00414D5A">
        <w:trPr>
          <w:jc w:val="center"/>
        </w:trPr>
        <w:tc>
          <w:tcPr>
            <w:tcW w:w="1376" w:type="dxa"/>
            <w:shd w:val="clear" w:color="auto" w:fill="auto"/>
            <w:vAlign w:val="center"/>
          </w:tcPr>
          <w:p w14:paraId="10F77CBF"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1796DA1" w14:textId="77777777" w:rsidR="00CD3D66" w:rsidRPr="00D548A1" w:rsidRDefault="00CD3D66" w:rsidP="00114E27">
            <w:pPr>
              <w:jc w:val="center"/>
              <w:rPr>
                <w:rFonts w:eastAsia="Calibri"/>
                <w:sz w:val="22"/>
                <w:szCs w:val="22"/>
              </w:rPr>
            </w:pPr>
            <w:r w:rsidRPr="00D548A1">
              <w:rPr>
                <w:rFonts w:eastAsia="Calibri"/>
                <w:sz w:val="22"/>
                <w:szCs w:val="22"/>
              </w:rPr>
              <w:t>REZ-RX</w:t>
            </w:r>
          </w:p>
        </w:tc>
        <w:tc>
          <w:tcPr>
            <w:tcW w:w="1560" w:type="dxa"/>
            <w:shd w:val="clear" w:color="auto" w:fill="auto"/>
            <w:vAlign w:val="center"/>
          </w:tcPr>
          <w:p w14:paraId="2A6F737C" w14:textId="77777777" w:rsidR="00CD3D66" w:rsidRPr="00D548A1" w:rsidRDefault="00CD3D66" w:rsidP="00114E27">
            <w:pPr>
              <w:jc w:val="center"/>
              <w:rPr>
                <w:rFonts w:eastAsia="Calibri"/>
                <w:sz w:val="22"/>
                <w:szCs w:val="22"/>
              </w:rPr>
            </w:pPr>
            <w:r w:rsidRPr="00D548A1">
              <w:rPr>
                <w:rFonts w:eastAsia="Calibri"/>
                <w:sz w:val="22"/>
                <w:szCs w:val="22"/>
              </w:rPr>
              <w:t>RC13</w:t>
            </w:r>
          </w:p>
        </w:tc>
        <w:tc>
          <w:tcPr>
            <w:tcW w:w="2063" w:type="dxa"/>
            <w:shd w:val="clear" w:color="auto" w:fill="auto"/>
            <w:vAlign w:val="center"/>
          </w:tcPr>
          <w:p w14:paraId="10AE2628" w14:textId="77777777" w:rsidR="00CD3D66" w:rsidRPr="00D548A1" w:rsidRDefault="00CD3D66" w:rsidP="00114E27">
            <w:pPr>
              <w:jc w:val="center"/>
              <w:rPr>
                <w:rFonts w:eastAsia="Calibri"/>
                <w:sz w:val="22"/>
                <w:szCs w:val="22"/>
              </w:rPr>
            </w:pPr>
          </w:p>
        </w:tc>
        <w:tc>
          <w:tcPr>
            <w:tcW w:w="1109" w:type="dxa"/>
            <w:shd w:val="clear" w:color="auto" w:fill="auto"/>
            <w:vAlign w:val="center"/>
          </w:tcPr>
          <w:p w14:paraId="03FA7DCD" w14:textId="77777777" w:rsidR="00CD3D66" w:rsidRPr="00D548A1" w:rsidRDefault="00CD3D66" w:rsidP="00114E27">
            <w:pPr>
              <w:jc w:val="center"/>
              <w:rPr>
                <w:rFonts w:eastAsia="Calibri"/>
                <w:sz w:val="22"/>
                <w:szCs w:val="22"/>
              </w:rPr>
            </w:pPr>
            <w:r w:rsidRPr="00D548A1">
              <w:rPr>
                <w:rFonts w:eastAsia="Calibri"/>
                <w:sz w:val="22"/>
                <w:szCs w:val="22"/>
              </w:rPr>
              <w:t>Вх.</w:t>
            </w:r>
          </w:p>
        </w:tc>
        <w:tc>
          <w:tcPr>
            <w:tcW w:w="6094" w:type="dxa"/>
            <w:shd w:val="clear" w:color="auto" w:fill="auto"/>
            <w:vAlign w:val="center"/>
          </w:tcPr>
          <w:p w14:paraId="3BB8D237" w14:textId="77777777" w:rsidR="00CD3D66" w:rsidRPr="00D548A1" w:rsidRDefault="00CD3D66" w:rsidP="00114E27">
            <w:pPr>
              <w:jc w:val="both"/>
              <w:rPr>
                <w:rFonts w:eastAsia="Calibri"/>
                <w:sz w:val="22"/>
                <w:szCs w:val="22"/>
              </w:rPr>
            </w:pPr>
            <w:r w:rsidRPr="00D548A1">
              <w:rPr>
                <w:rFonts w:eastAsia="Calibri"/>
                <w:sz w:val="22"/>
                <w:szCs w:val="22"/>
              </w:rPr>
              <w:t>Вход приёмника интерфейса межканального обмена.</w:t>
            </w:r>
          </w:p>
        </w:tc>
      </w:tr>
      <w:tr w:rsidR="00CD3D66" w:rsidRPr="00D548A1" w14:paraId="1DEDFF72" w14:textId="77777777" w:rsidTr="00414D5A">
        <w:trPr>
          <w:jc w:val="center"/>
        </w:trPr>
        <w:tc>
          <w:tcPr>
            <w:tcW w:w="1376" w:type="dxa"/>
            <w:shd w:val="clear" w:color="auto" w:fill="auto"/>
            <w:vAlign w:val="center"/>
          </w:tcPr>
          <w:p w14:paraId="166E0D9F"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170D5D03" w14:textId="77777777" w:rsidR="00CD3D66" w:rsidRPr="00D548A1" w:rsidRDefault="00CD3D66" w:rsidP="00114E27">
            <w:pPr>
              <w:jc w:val="center"/>
              <w:rPr>
                <w:rFonts w:eastAsia="Calibri"/>
                <w:sz w:val="22"/>
                <w:szCs w:val="22"/>
              </w:rPr>
            </w:pPr>
            <w:r w:rsidRPr="00D548A1">
              <w:rPr>
                <w:rFonts w:eastAsia="Calibri"/>
                <w:sz w:val="22"/>
                <w:szCs w:val="22"/>
              </w:rPr>
              <w:t>D1 / AN26</w:t>
            </w:r>
          </w:p>
        </w:tc>
        <w:tc>
          <w:tcPr>
            <w:tcW w:w="1560" w:type="dxa"/>
            <w:shd w:val="clear" w:color="auto" w:fill="auto"/>
            <w:vAlign w:val="center"/>
          </w:tcPr>
          <w:p w14:paraId="76B6042B" w14:textId="77777777" w:rsidR="00CD3D66" w:rsidRPr="00D548A1" w:rsidRDefault="00CD3D66" w:rsidP="00114E27">
            <w:pPr>
              <w:jc w:val="center"/>
              <w:rPr>
                <w:rFonts w:eastAsia="Calibri"/>
                <w:sz w:val="22"/>
                <w:szCs w:val="22"/>
              </w:rPr>
            </w:pPr>
            <w:r w:rsidRPr="00D548A1">
              <w:rPr>
                <w:rFonts w:eastAsia="Calibri"/>
                <w:sz w:val="22"/>
                <w:szCs w:val="22"/>
              </w:rPr>
              <w:t>RB8</w:t>
            </w:r>
          </w:p>
        </w:tc>
        <w:tc>
          <w:tcPr>
            <w:tcW w:w="2063" w:type="dxa"/>
            <w:shd w:val="clear" w:color="auto" w:fill="auto"/>
            <w:vAlign w:val="center"/>
          </w:tcPr>
          <w:p w14:paraId="3FCADBC9" w14:textId="77777777" w:rsidR="00CD3D66" w:rsidRPr="00D548A1" w:rsidRDefault="00CD3D66" w:rsidP="00114E27">
            <w:pPr>
              <w:jc w:val="center"/>
              <w:rPr>
                <w:rFonts w:eastAsia="Calibri"/>
                <w:sz w:val="22"/>
                <w:szCs w:val="22"/>
              </w:rPr>
            </w:pPr>
          </w:p>
        </w:tc>
        <w:tc>
          <w:tcPr>
            <w:tcW w:w="1109" w:type="dxa"/>
            <w:shd w:val="clear" w:color="auto" w:fill="auto"/>
            <w:vAlign w:val="center"/>
          </w:tcPr>
          <w:p w14:paraId="645E72BA" w14:textId="77777777" w:rsidR="00CD3D66" w:rsidRPr="00D548A1" w:rsidRDefault="00CD3D66"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16643911" w14:textId="77777777" w:rsidR="00CD3D66" w:rsidRPr="00D548A1" w:rsidRDefault="00CD3D66" w:rsidP="00114E27">
            <w:pPr>
              <w:jc w:val="both"/>
              <w:rPr>
                <w:rFonts w:eastAsia="Calibri"/>
                <w:sz w:val="22"/>
                <w:szCs w:val="22"/>
              </w:rPr>
            </w:pPr>
            <w:r w:rsidRPr="00D548A1">
              <w:rPr>
                <w:rFonts w:eastAsia="Calibri"/>
                <w:sz w:val="22"/>
                <w:szCs w:val="22"/>
              </w:rPr>
              <w:t>Бит D1 тетрады адреса, конфигурации и контрольной суммы.</w:t>
            </w:r>
          </w:p>
        </w:tc>
      </w:tr>
      <w:tr w:rsidR="00CD3D66" w:rsidRPr="00D548A1" w14:paraId="08460D09" w14:textId="77777777" w:rsidTr="00414D5A">
        <w:trPr>
          <w:jc w:val="center"/>
        </w:trPr>
        <w:tc>
          <w:tcPr>
            <w:tcW w:w="1376" w:type="dxa"/>
            <w:shd w:val="clear" w:color="auto" w:fill="auto"/>
            <w:vAlign w:val="center"/>
          </w:tcPr>
          <w:p w14:paraId="4E6D69B7"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567D7F40" w14:textId="77777777" w:rsidR="00CD3D66" w:rsidRPr="00D548A1" w:rsidRDefault="00CD3D66" w:rsidP="00114E27">
            <w:pPr>
              <w:jc w:val="center"/>
              <w:rPr>
                <w:rFonts w:eastAsia="Calibri"/>
                <w:sz w:val="22"/>
                <w:szCs w:val="22"/>
              </w:rPr>
            </w:pPr>
            <w:r w:rsidRPr="00D548A1">
              <w:rPr>
                <w:rFonts w:eastAsia="Calibri"/>
                <w:sz w:val="22"/>
                <w:szCs w:val="22"/>
              </w:rPr>
              <w:t>GND</w:t>
            </w:r>
          </w:p>
        </w:tc>
        <w:tc>
          <w:tcPr>
            <w:tcW w:w="1560" w:type="dxa"/>
            <w:shd w:val="clear" w:color="auto" w:fill="auto"/>
            <w:vAlign w:val="center"/>
          </w:tcPr>
          <w:p w14:paraId="27879810" w14:textId="77777777" w:rsidR="00CD3D66" w:rsidRPr="00D548A1" w:rsidRDefault="00CD3D66" w:rsidP="00114E27">
            <w:pPr>
              <w:jc w:val="center"/>
              <w:rPr>
                <w:rFonts w:eastAsia="Calibri"/>
                <w:sz w:val="22"/>
                <w:szCs w:val="22"/>
              </w:rPr>
            </w:pPr>
          </w:p>
        </w:tc>
        <w:tc>
          <w:tcPr>
            <w:tcW w:w="2063" w:type="dxa"/>
            <w:shd w:val="clear" w:color="auto" w:fill="auto"/>
            <w:vAlign w:val="center"/>
          </w:tcPr>
          <w:p w14:paraId="17E1612D" w14:textId="77777777" w:rsidR="00CD3D66" w:rsidRPr="00D548A1" w:rsidRDefault="00CD3D66" w:rsidP="00114E27">
            <w:pPr>
              <w:jc w:val="center"/>
              <w:rPr>
                <w:rFonts w:eastAsia="Calibri"/>
                <w:sz w:val="22"/>
                <w:szCs w:val="22"/>
              </w:rPr>
            </w:pPr>
          </w:p>
        </w:tc>
        <w:tc>
          <w:tcPr>
            <w:tcW w:w="1109" w:type="dxa"/>
            <w:shd w:val="clear" w:color="auto" w:fill="auto"/>
            <w:vAlign w:val="center"/>
          </w:tcPr>
          <w:p w14:paraId="3C59BA23" w14:textId="77777777" w:rsidR="00CD3D66" w:rsidRPr="00D548A1" w:rsidRDefault="00CD3D66" w:rsidP="00114E27">
            <w:pPr>
              <w:jc w:val="center"/>
              <w:rPr>
                <w:rFonts w:eastAsia="Calibri"/>
                <w:sz w:val="22"/>
                <w:szCs w:val="22"/>
                <w:highlight w:val="yellow"/>
              </w:rPr>
            </w:pPr>
          </w:p>
        </w:tc>
        <w:tc>
          <w:tcPr>
            <w:tcW w:w="6094" w:type="dxa"/>
            <w:shd w:val="clear" w:color="auto" w:fill="auto"/>
            <w:vAlign w:val="center"/>
          </w:tcPr>
          <w:p w14:paraId="5946B2CB" w14:textId="77777777" w:rsidR="00CD3D66" w:rsidRPr="00D548A1" w:rsidRDefault="00CD3D66" w:rsidP="00114E27">
            <w:pPr>
              <w:jc w:val="both"/>
              <w:rPr>
                <w:rFonts w:eastAsia="Calibri"/>
                <w:sz w:val="22"/>
                <w:szCs w:val="22"/>
              </w:rPr>
            </w:pPr>
            <w:r w:rsidRPr="00D548A1">
              <w:rPr>
                <w:rFonts w:eastAsia="Calibri"/>
                <w:sz w:val="22"/>
                <w:szCs w:val="22"/>
              </w:rPr>
              <w:t>Vss – «Земля», минус питания МК.</w:t>
            </w:r>
          </w:p>
        </w:tc>
      </w:tr>
      <w:tr w:rsidR="00CD3D66" w:rsidRPr="00D548A1" w14:paraId="1D36838F" w14:textId="77777777" w:rsidTr="00414D5A">
        <w:trPr>
          <w:jc w:val="center"/>
        </w:trPr>
        <w:tc>
          <w:tcPr>
            <w:tcW w:w="1376" w:type="dxa"/>
            <w:shd w:val="clear" w:color="auto" w:fill="auto"/>
            <w:vAlign w:val="center"/>
          </w:tcPr>
          <w:p w14:paraId="026ECC58"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6FA1F6AD" w14:textId="77777777" w:rsidR="00CD3D66" w:rsidRPr="00D548A1" w:rsidRDefault="00CD3D66" w:rsidP="00114E27">
            <w:pPr>
              <w:jc w:val="center"/>
              <w:rPr>
                <w:rFonts w:eastAsia="Calibri"/>
                <w:sz w:val="22"/>
                <w:szCs w:val="22"/>
              </w:rPr>
            </w:pPr>
            <w:r w:rsidRPr="00D548A1">
              <w:rPr>
                <w:rFonts w:eastAsia="Calibri"/>
                <w:sz w:val="22"/>
                <w:szCs w:val="22"/>
              </w:rPr>
              <w:t>D2 / AN27</w:t>
            </w:r>
          </w:p>
        </w:tc>
        <w:tc>
          <w:tcPr>
            <w:tcW w:w="1560" w:type="dxa"/>
            <w:shd w:val="clear" w:color="auto" w:fill="auto"/>
            <w:vAlign w:val="center"/>
          </w:tcPr>
          <w:p w14:paraId="33813938" w14:textId="77777777" w:rsidR="00CD3D66" w:rsidRPr="00D548A1" w:rsidRDefault="00CD3D66" w:rsidP="00114E27">
            <w:pPr>
              <w:jc w:val="center"/>
              <w:rPr>
                <w:rFonts w:eastAsia="Calibri"/>
                <w:sz w:val="22"/>
                <w:szCs w:val="22"/>
              </w:rPr>
            </w:pPr>
            <w:r w:rsidRPr="00D548A1">
              <w:rPr>
                <w:rFonts w:eastAsia="Calibri"/>
                <w:sz w:val="22"/>
                <w:szCs w:val="22"/>
              </w:rPr>
              <w:t>RB9</w:t>
            </w:r>
          </w:p>
        </w:tc>
        <w:tc>
          <w:tcPr>
            <w:tcW w:w="2063" w:type="dxa"/>
            <w:shd w:val="clear" w:color="auto" w:fill="auto"/>
            <w:vAlign w:val="center"/>
          </w:tcPr>
          <w:p w14:paraId="7F7CF92C" w14:textId="77777777" w:rsidR="00CD3D66" w:rsidRPr="00D548A1" w:rsidRDefault="00CD3D66" w:rsidP="00114E27">
            <w:pPr>
              <w:jc w:val="center"/>
              <w:rPr>
                <w:rFonts w:eastAsia="Calibri"/>
                <w:sz w:val="22"/>
                <w:szCs w:val="22"/>
              </w:rPr>
            </w:pPr>
          </w:p>
        </w:tc>
        <w:tc>
          <w:tcPr>
            <w:tcW w:w="1109" w:type="dxa"/>
            <w:vMerge w:val="restart"/>
            <w:shd w:val="clear" w:color="auto" w:fill="auto"/>
            <w:vAlign w:val="center"/>
          </w:tcPr>
          <w:p w14:paraId="78701966" w14:textId="77777777" w:rsidR="00CD3D66" w:rsidRPr="00D548A1" w:rsidRDefault="00CD3D66" w:rsidP="00114E27">
            <w:pPr>
              <w:jc w:val="center"/>
              <w:rPr>
                <w:rFonts w:eastAsia="Calibri"/>
                <w:sz w:val="22"/>
                <w:szCs w:val="22"/>
              </w:rPr>
            </w:pPr>
            <w:r w:rsidRPr="00D548A1">
              <w:rPr>
                <w:rFonts w:eastAsia="Calibri"/>
                <w:sz w:val="22"/>
                <w:szCs w:val="22"/>
              </w:rPr>
              <w:t>Вх.</w:t>
            </w:r>
          </w:p>
        </w:tc>
        <w:tc>
          <w:tcPr>
            <w:tcW w:w="6094" w:type="dxa"/>
            <w:shd w:val="clear" w:color="auto" w:fill="auto"/>
            <w:vAlign w:val="center"/>
          </w:tcPr>
          <w:p w14:paraId="7F8B472D" w14:textId="77777777" w:rsidR="00CD3D66" w:rsidRPr="00D548A1" w:rsidRDefault="00CD3D66" w:rsidP="00114E27">
            <w:pPr>
              <w:jc w:val="both"/>
              <w:rPr>
                <w:rFonts w:eastAsia="Calibri"/>
                <w:sz w:val="22"/>
                <w:szCs w:val="22"/>
              </w:rPr>
            </w:pPr>
            <w:r w:rsidRPr="00D548A1">
              <w:rPr>
                <w:rFonts w:eastAsia="Calibri"/>
                <w:sz w:val="22"/>
                <w:szCs w:val="22"/>
              </w:rPr>
              <w:t>Бит D2 тетрады адреса, конфигурации и контрольной суммы.</w:t>
            </w:r>
          </w:p>
        </w:tc>
      </w:tr>
      <w:tr w:rsidR="00CD3D66" w:rsidRPr="00D548A1" w14:paraId="78D6FF7A" w14:textId="77777777" w:rsidTr="00414D5A">
        <w:trPr>
          <w:jc w:val="center"/>
        </w:trPr>
        <w:tc>
          <w:tcPr>
            <w:tcW w:w="1376" w:type="dxa"/>
            <w:shd w:val="clear" w:color="auto" w:fill="auto"/>
            <w:vAlign w:val="center"/>
          </w:tcPr>
          <w:p w14:paraId="4F61C251"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74686E32" w14:textId="77777777" w:rsidR="00CD3D66" w:rsidRPr="00D548A1" w:rsidRDefault="00CD3D66" w:rsidP="00114E27">
            <w:pPr>
              <w:jc w:val="center"/>
              <w:rPr>
                <w:rFonts w:eastAsia="Calibri"/>
                <w:sz w:val="22"/>
                <w:szCs w:val="22"/>
              </w:rPr>
            </w:pPr>
            <w:r w:rsidRPr="00D548A1">
              <w:rPr>
                <w:rFonts w:eastAsia="Calibri"/>
                <w:sz w:val="22"/>
                <w:szCs w:val="22"/>
              </w:rPr>
              <w:t>D3</w:t>
            </w:r>
          </w:p>
        </w:tc>
        <w:tc>
          <w:tcPr>
            <w:tcW w:w="1560" w:type="dxa"/>
            <w:shd w:val="clear" w:color="auto" w:fill="auto"/>
            <w:vAlign w:val="center"/>
          </w:tcPr>
          <w:p w14:paraId="65586D05" w14:textId="77777777" w:rsidR="00CD3D66" w:rsidRPr="00D548A1" w:rsidRDefault="00CD3D66" w:rsidP="00114E27">
            <w:pPr>
              <w:jc w:val="center"/>
              <w:rPr>
                <w:rFonts w:eastAsia="Calibri"/>
                <w:sz w:val="22"/>
                <w:szCs w:val="22"/>
              </w:rPr>
            </w:pPr>
            <w:r w:rsidRPr="00D548A1">
              <w:rPr>
                <w:rFonts w:eastAsia="Calibri"/>
                <w:sz w:val="22"/>
                <w:szCs w:val="22"/>
              </w:rPr>
              <w:t>RC6</w:t>
            </w:r>
          </w:p>
        </w:tc>
        <w:tc>
          <w:tcPr>
            <w:tcW w:w="2063" w:type="dxa"/>
            <w:shd w:val="clear" w:color="auto" w:fill="auto"/>
            <w:vAlign w:val="center"/>
          </w:tcPr>
          <w:p w14:paraId="0C5B5893" w14:textId="77777777" w:rsidR="00CD3D66" w:rsidRPr="00D548A1" w:rsidRDefault="00CD3D66" w:rsidP="00114E27">
            <w:pPr>
              <w:jc w:val="center"/>
              <w:rPr>
                <w:rFonts w:eastAsia="Calibri"/>
                <w:sz w:val="22"/>
                <w:szCs w:val="22"/>
              </w:rPr>
            </w:pPr>
          </w:p>
        </w:tc>
        <w:tc>
          <w:tcPr>
            <w:tcW w:w="1109" w:type="dxa"/>
            <w:vMerge/>
            <w:shd w:val="clear" w:color="auto" w:fill="auto"/>
            <w:vAlign w:val="center"/>
          </w:tcPr>
          <w:p w14:paraId="2761A744" w14:textId="77777777" w:rsidR="00CD3D66" w:rsidRPr="00D548A1" w:rsidRDefault="00CD3D66" w:rsidP="00114E27">
            <w:pPr>
              <w:jc w:val="center"/>
              <w:rPr>
                <w:rFonts w:eastAsia="Calibri"/>
                <w:sz w:val="22"/>
                <w:szCs w:val="22"/>
              </w:rPr>
            </w:pPr>
          </w:p>
        </w:tc>
        <w:tc>
          <w:tcPr>
            <w:tcW w:w="6094" w:type="dxa"/>
            <w:shd w:val="clear" w:color="auto" w:fill="auto"/>
            <w:vAlign w:val="center"/>
          </w:tcPr>
          <w:p w14:paraId="685AA774" w14:textId="77777777" w:rsidR="00CD3D66" w:rsidRPr="00D548A1" w:rsidRDefault="00CD3D66" w:rsidP="00114E27">
            <w:pPr>
              <w:jc w:val="both"/>
              <w:rPr>
                <w:rFonts w:eastAsia="Calibri"/>
                <w:sz w:val="22"/>
                <w:szCs w:val="22"/>
              </w:rPr>
            </w:pPr>
            <w:r w:rsidRPr="00D548A1">
              <w:rPr>
                <w:rFonts w:eastAsia="Calibri"/>
                <w:sz w:val="22"/>
                <w:szCs w:val="22"/>
              </w:rPr>
              <w:t>Бит D3 тетрады адреса, конфигурации и контрольной суммы.</w:t>
            </w:r>
          </w:p>
        </w:tc>
      </w:tr>
      <w:tr w:rsidR="00CD3D66" w:rsidRPr="00D548A1" w14:paraId="66F84B38" w14:textId="77777777" w:rsidTr="00414D5A">
        <w:trPr>
          <w:jc w:val="center"/>
        </w:trPr>
        <w:tc>
          <w:tcPr>
            <w:tcW w:w="1376" w:type="dxa"/>
            <w:vMerge w:val="restart"/>
            <w:shd w:val="clear" w:color="auto" w:fill="auto"/>
            <w:vAlign w:val="center"/>
          </w:tcPr>
          <w:p w14:paraId="6B13F290"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774D7944" w14:textId="77777777" w:rsidR="00CD3D66" w:rsidRPr="00D548A1" w:rsidRDefault="00CD3D66"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REL-M</w:t>
            </w:r>
          </w:p>
        </w:tc>
        <w:tc>
          <w:tcPr>
            <w:tcW w:w="1560" w:type="dxa"/>
            <w:vMerge w:val="restart"/>
            <w:shd w:val="clear" w:color="auto" w:fill="auto"/>
            <w:vAlign w:val="center"/>
          </w:tcPr>
          <w:p w14:paraId="723228C0" w14:textId="77777777" w:rsidR="00CD3D66" w:rsidRPr="00D548A1" w:rsidRDefault="00CD3D66" w:rsidP="00114E27">
            <w:pPr>
              <w:jc w:val="center"/>
              <w:rPr>
                <w:rFonts w:eastAsia="Calibri"/>
                <w:sz w:val="22"/>
                <w:szCs w:val="22"/>
              </w:rPr>
            </w:pPr>
            <w:r w:rsidRPr="00D548A1">
              <w:rPr>
                <w:rFonts w:eastAsia="Calibri"/>
                <w:sz w:val="22"/>
                <w:szCs w:val="22"/>
              </w:rPr>
              <w:t>RC7</w:t>
            </w:r>
          </w:p>
        </w:tc>
        <w:tc>
          <w:tcPr>
            <w:tcW w:w="2063" w:type="dxa"/>
            <w:shd w:val="clear" w:color="auto" w:fill="auto"/>
            <w:vAlign w:val="center"/>
          </w:tcPr>
          <w:p w14:paraId="0952421E" w14:textId="77777777" w:rsidR="00CD3D66" w:rsidRPr="00D548A1" w:rsidRDefault="00CD3D66" w:rsidP="00114E27">
            <w:pPr>
              <w:jc w:val="center"/>
              <w:rPr>
                <w:rFonts w:eastAsia="Calibri"/>
                <w:sz w:val="22"/>
                <w:szCs w:val="22"/>
              </w:rPr>
            </w:pPr>
          </w:p>
        </w:tc>
        <w:tc>
          <w:tcPr>
            <w:tcW w:w="1109" w:type="dxa"/>
            <w:vMerge w:val="restart"/>
            <w:shd w:val="clear" w:color="auto" w:fill="auto"/>
            <w:vAlign w:val="center"/>
          </w:tcPr>
          <w:p w14:paraId="33BF2FD2" w14:textId="77777777" w:rsidR="00CD3D66" w:rsidRPr="00D548A1" w:rsidRDefault="00CD3D66" w:rsidP="00114E27">
            <w:pPr>
              <w:jc w:val="center"/>
              <w:rPr>
                <w:rFonts w:eastAsia="Calibri"/>
                <w:sz w:val="22"/>
                <w:szCs w:val="22"/>
              </w:rPr>
            </w:pPr>
            <w:r w:rsidRPr="00D548A1">
              <w:rPr>
                <w:rFonts w:eastAsia="Calibri"/>
                <w:sz w:val="22"/>
                <w:szCs w:val="22"/>
              </w:rPr>
              <w:t>Вых.</w:t>
            </w:r>
          </w:p>
        </w:tc>
        <w:tc>
          <w:tcPr>
            <w:tcW w:w="6094" w:type="dxa"/>
            <w:vMerge w:val="restart"/>
            <w:shd w:val="clear" w:color="auto" w:fill="auto"/>
            <w:vAlign w:val="center"/>
          </w:tcPr>
          <w:p w14:paraId="489A6A99" w14:textId="77777777" w:rsidR="00CD3D66" w:rsidRPr="00D548A1" w:rsidRDefault="00CD3D66" w:rsidP="00114E27">
            <w:pPr>
              <w:jc w:val="both"/>
              <w:rPr>
                <w:rFonts w:eastAsia="Calibri"/>
                <w:sz w:val="22"/>
                <w:szCs w:val="22"/>
              </w:rPr>
            </w:pPr>
            <w:r w:rsidRPr="00D548A1">
              <w:rPr>
                <w:rFonts w:eastAsia="Calibri"/>
                <w:sz w:val="22"/>
                <w:szCs w:val="22"/>
              </w:rPr>
              <w:t>Управление реле РПВ.</w:t>
            </w:r>
          </w:p>
        </w:tc>
      </w:tr>
      <w:tr w:rsidR="00CD3D66" w:rsidRPr="00D548A1" w14:paraId="766EBD6B" w14:textId="77777777" w:rsidTr="00414D5A">
        <w:trPr>
          <w:jc w:val="center"/>
        </w:trPr>
        <w:tc>
          <w:tcPr>
            <w:tcW w:w="1376" w:type="dxa"/>
            <w:vMerge/>
            <w:shd w:val="clear" w:color="auto" w:fill="auto"/>
            <w:vAlign w:val="center"/>
          </w:tcPr>
          <w:p w14:paraId="5E6A82CD"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3728DC0C" w14:textId="77777777" w:rsidR="00CD3D66" w:rsidRPr="00D548A1" w:rsidRDefault="00CD3D66"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REL-S</w:t>
            </w:r>
          </w:p>
        </w:tc>
        <w:tc>
          <w:tcPr>
            <w:tcW w:w="1560" w:type="dxa"/>
            <w:vMerge/>
            <w:shd w:val="clear" w:color="auto" w:fill="auto"/>
            <w:vAlign w:val="center"/>
          </w:tcPr>
          <w:p w14:paraId="358E8F94" w14:textId="77777777" w:rsidR="00CD3D66" w:rsidRPr="00D548A1" w:rsidRDefault="00CD3D66" w:rsidP="00114E27">
            <w:pPr>
              <w:jc w:val="center"/>
              <w:rPr>
                <w:rFonts w:eastAsia="Calibri"/>
                <w:sz w:val="22"/>
                <w:szCs w:val="22"/>
              </w:rPr>
            </w:pPr>
          </w:p>
        </w:tc>
        <w:tc>
          <w:tcPr>
            <w:tcW w:w="2063" w:type="dxa"/>
            <w:shd w:val="clear" w:color="auto" w:fill="auto"/>
            <w:vAlign w:val="center"/>
          </w:tcPr>
          <w:p w14:paraId="3926E4BA" w14:textId="77777777" w:rsidR="00CD3D66" w:rsidRPr="00D548A1" w:rsidRDefault="00CD3D66" w:rsidP="00114E27">
            <w:pPr>
              <w:jc w:val="center"/>
              <w:rPr>
                <w:rFonts w:eastAsia="Calibri"/>
                <w:sz w:val="22"/>
                <w:szCs w:val="22"/>
              </w:rPr>
            </w:pPr>
          </w:p>
        </w:tc>
        <w:tc>
          <w:tcPr>
            <w:tcW w:w="1109" w:type="dxa"/>
            <w:vMerge/>
            <w:shd w:val="clear" w:color="auto" w:fill="auto"/>
            <w:vAlign w:val="center"/>
          </w:tcPr>
          <w:p w14:paraId="242183BF" w14:textId="77777777" w:rsidR="00CD3D66" w:rsidRPr="00D548A1" w:rsidRDefault="00CD3D66" w:rsidP="00114E27">
            <w:pPr>
              <w:jc w:val="center"/>
              <w:rPr>
                <w:rFonts w:eastAsia="Calibri"/>
                <w:sz w:val="22"/>
                <w:szCs w:val="22"/>
              </w:rPr>
            </w:pPr>
          </w:p>
        </w:tc>
        <w:tc>
          <w:tcPr>
            <w:tcW w:w="6094" w:type="dxa"/>
            <w:vMerge/>
            <w:shd w:val="clear" w:color="auto" w:fill="auto"/>
            <w:vAlign w:val="center"/>
          </w:tcPr>
          <w:p w14:paraId="34C7F780" w14:textId="77777777" w:rsidR="00CD3D66" w:rsidRPr="00D548A1" w:rsidRDefault="00CD3D66" w:rsidP="00114E27">
            <w:pPr>
              <w:jc w:val="both"/>
              <w:rPr>
                <w:rFonts w:eastAsia="Calibri"/>
                <w:sz w:val="22"/>
                <w:szCs w:val="22"/>
              </w:rPr>
            </w:pPr>
          </w:p>
        </w:tc>
      </w:tr>
      <w:tr w:rsidR="00CD3D66" w:rsidRPr="00D548A1" w14:paraId="36CF05F6" w14:textId="77777777" w:rsidTr="00414D5A">
        <w:trPr>
          <w:jc w:val="center"/>
        </w:trPr>
        <w:tc>
          <w:tcPr>
            <w:tcW w:w="1376" w:type="dxa"/>
            <w:vMerge w:val="restart"/>
            <w:shd w:val="clear" w:color="auto" w:fill="auto"/>
            <w:vAlign w:val="center"/>
          </w:tcPr>
          <w:p w14:paraId="11659C7F"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23179E6" w14:textId="77777777" w:rsidR="00CD3D66" w:rsidRPr="00D548A1" w:rsidRDefault="00CD3D66"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REL3-M</w:t>
            </w:r>
          </w:p>
        </w:tc>
        <w:tc>
          <w:tcPr>
            <w:tcW w:w="1560" w:type="dxa"/>
            <w:vMerge w:val="restart"/>
            <w:shd w:val="clear" w:color="auto" w:fill="auto"/>
            <w:vAlign w:val="center"/>
          </w:tcPr>
          <w:p w14:paraId="3F1E2427" w14:textId="77777777" w:rsidR="00CD3D66" w:rsidRPr="00D548A1" w:rsidRDefault="00CD3D66" w:rsidP="00114E27">
            <w:pPr>
              <w:jc w:val="center"/>
              <w:rPr>
                <w:rFonts w:eastAsia="Calibri"/>
                <w:sz w:val="22"/>
                <w:szCs w:val="22"/>
              </w:rPr>
            </w:pPr>
            <w:r w:rsidRPr="00D548A1">
              <w:rPr>
                <w:rFonts w:eastAsia="Calibri"/>
                <w:sz w:val="22"/>
                <w:szCs w:val="22"/>
              </w:rPr>
              <w:t>RP12</w:t>
            </w:r>
          </w:p>
        </w:tc>
        <w:tc>
          <w:tcPr>
            <w:tcW w:w="2063" w:type="dxa"/>
            <w:shd w:val="clear" w:color="auto" w:fill="auto"/>
            <w:vAlign w:val="center"/>
          </w:tcPr>
          <w:p w14:paraId="025DBD79" w14:textId="77777777" w:rsidR="00CD3D66" w:rsidRPr="00D548A1" w:rsidRDefault="00CD3D66" w:rsidP="00114E27">
            <w:pPr>
              <w:jc w:val="center"/>
              <w:rPr>
                <w:rFonts w:eastAsia="Calibri"/>
                <w:sz w:val="22"/>
                <w:szCs w:val="22"/>
              </w:rPr>
            </w:pPr>
          </w:p>
        </w:tc>
        <w:tc>
          <w:tcPr>
            <w:tcW w:w="1109" w:type="dxa"/>
            <w:vMerge w:val="restart"/>
            <w:shd w:val="clear" w:color="auto" w:fill="auto"/>
            <w:vAlign w:val="center"/>
          </w:tcPr>
          <w:p w14:paraId="613A7225" w14:textId="77777777" w:rsidR="00CD3D66" w:rsidRPr="00D548A1" w:rsidRDefault="00CD3D66" w:rsidP="00114E27">
            <w:pPr>
              <w:jc w:val="center"/>
              <w:rPr>
                <w:rFonts w:eastAsia="Calibri"/>
                <w:sz w:val="22"/>
                <w:szCs w:val="22"/>
              </w:rPr>
            </w:pPr>
            <w:r w:rsidRPr="00D548A1">
              <w:rPr>
                <w:rFonts w:eastAsia="Calibri"/>
                <w:sz w:val="22"/>
                <w:szCs w:val="22"/>
              </w:rPr>
              <w:t>Вых.</w:t>
            </w:r>
          </w:p>
        </w:tc>
        <w:tc>
          <w:tcPr>
            <w:tcW w:w="6094" w:type="dxa"/>
            <w:vMerge w:val="restart"/>
            <w:shd w:val="clear" w:color="auto" w:fill="auto"/>
            <w:vAlign w:val="center"/>
          </w:tcPr>
          <w:p w14:paraId="1A39CF36" w14:textId="77777777" w:rsidR="00CD3D66" w:rsidRPr="00D548A1" w:rsidRDefault="00CD3D66" w:rsidP="00114E27">
            <w:pPr>
              <w:jc w:val="both"/>
              <w:rPr>
                <w:rFonts w:eastAsia="Calibri"/>
                <w:sz w:val="22"/>
                <w:szCs w:val="22"/>
              </w:rPr>
            </w:pPr>
            <w:r w:rsidRPr="00D548A1">
              <w:rPr>
                <w:rFonts w:eastAsia="Calibri"/>
                <w:sz w:val="22"/>
                <w:szCs w:val="22"/>
              </w:rPr>
              <w:t>Управление реле направления вращения двигателя в схеме «5-ЭЦ».</w:t>
            </w:r>
          </w:p>
        </w:tc>
      </w:tr>
      <w:tr w:rsidR="00CD3D66" w:rsidRPr="00D548A1" w14:paraId="6A0EAA80" w14:textId="77777777" w:rsidTr="00414D5A">
        <w:trPr>
          <w:jc w:val="center"/>
        </w:trPr>
        <w:tc>
          <w:tcPr>
            <w:tcW w:w="1376" w:type="dxa"/>
            <w:vMerge/>
            <w:shd w:val="clear" w:color="auto" w:fill="auto"/>
            <w:vAlign w:val="center"/>
          </w:tcPr>
          <w:p w14:paraId="3F2482D0"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76BB343C" w14:textId="77777777" w:rsidR="00CD3D66" w:rsidRPr="00D548A1" w:rsidRDefault="00CD3D66"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REL3-S</w:t>
            </w:r>
          </w:p>
        </w:tc>
        <w:tc>
          <w:tcPr>
            <w:tcW w:w="1560" w:type="dxa"/>
            <w:vMerge/>
            <w:shd w:val="clear" w:color="auto" w:fill="auto"/>
            <w:vAlign w:val="center"/>
          </w:tcPr>
          <w:p w14:paraId="06CFD75D" w14:textId="77777777" w:rsidR="00CD3D66" w:rsidRPr="00D548A1" w:rsidRDefault="00CD3D66" w:rsidP="00114E27">
            <w:pPr>
              <w:jc w:val="center"/>
              <w:rPr>
                <w:rFonts w:eastAsia="Calibri"/>
                <w:sz w:val="22"/>
                <w:szCs w:val="22"/>
              </w:rPr>
            </w:pPr>
          </w:p>
        </w:tc>
        <w:tc>
          <w:tcPr>
            <w:tcW w:w="2063" w:type="dxa"/>
            <w:shd w:val="clear" w:color="auto" w:fill="auto"/>
            <w:vAlign w:val="center"/>
          </w:tcPr>
          <w:p w14:paraId="6E85BE1C" w14:textId="77777777" w:rsidR="00CD3D66" w:rsidRPr="00D548A1" w:rsidRDefault="00CD3D66" w:rsidP="00114E27">
            <w:pPr>
              <w:jc w:val="center"/>
              <w:rPr>
                <w:rFonts w:eastAsia="Calibri"/>
                <w:sz w:val="22"/>
                <w:szCs w:val="22"/>
              </w:rPr>
            </w:pPr>
          </w:p>
        </w:tc>
        <w:tc>
          <w:tcPr>
            <w:tcW w:w="1109" w:type="dxa"/>
            <w:vMerge/>
            <w:shd w:val="clear" w:color="auto" w:fill="auto"/>
            <w:vAlign w:val="center"/>
          </w:tcPr>
          <w:p w14:paraId="1BDB2246" w14:textId="77777777" w:rsidR="00CD3D66" w:rsidRPr="00D548A1" w:rsidRDefault="00CD3D66" w:rsidP="00114E27">
            <w:pPr>
              <w:jc w:val="center"/>
              <w:rPr>
                <w:rFonts w:eastAsia="Calibri"/>
                <w:sz w:val="22"/>
                <w:szCs w:val="22"/>
              </w:rPr>
            </w:pPr>
          </w:p>
        </w:tc>
        <w:tc>
          <w:tcPr>
            <w:tcW w:w="6094" w:type="dxa"/>
            <w:vMerge/>
            <w:shd w:val="clear" w:color="auto" w:fill="auto"/>
            <w:vAlign w:val="center"/>
          </w:tcPr>
          <w:p w14:paraId="40BE92B3" w14:textId="77777777" w:rsidR="00CD3D66" w:rsidRPr="00D548A1" w:rsidRDefault="00CD3D66" w:rsidP="00114E27">
            <w:pPr>
              <w:jc w:val="both"/>
              <w:rPr>
                <w:rFonts w:eastAsia="Calibri"/>
                <w:sz w:val="22"/>
                <w:szCs w:val="22"/>
              </w:rPr>
            </w:pPr>
          </w:p>
        </w:tc>
      </w:tr>
      <w:tr w:rsidR="00CD3D66" w:rsidRPr="00D548A1" w14:paraId="337C1B2D" w14:textId="77777777" w:rsidTr="00414D5A">
        <w:trPr>
          <w:jc w:val="center"/>
        </w:trPr>
        <w:tc>
          <w:tcPr>
            <w:tcW w:w="1376" w:type="dxa"/>
            <w:vMerge w:val="restart"/>
            <w:shd w:val="clear" w:color="auto" w:fill="auto"/>
            <w:vAlign w:val="center"/>
          </w:tcPr>
          <w:p w14:paraId="4FAFE9A9"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2AA3C739" w14:textId="77777777" w:rsidR="00CD3D66" w:rsidRPr="00D548A1" w:rsidRDefault="00CD3D66"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REL2-M</w:t>
            </w:r>
          </w:p>
        </w:tc>
        <w:tc>
          <w:tcPr>
            <w:tcW w:w="1560" w:type="dxa"/>
            <w:vMerge w:val="restart"/>
            <w:shd w:val="clear" w:color="auto" w:fill="auto"/>
            <w:vAlign w:val="center"/>
          </w:tcPr>
          <w:p w14:paraId="681E8C7A" w14:textId="77777777" w:rsidR="00CD3D66" w:rsidRPr="00D548A1" w:rsidRDefault="00CD3D66" w:rsidP="00114E27">
            <w:pPr>
              <w:jc w:val="center"/>
              <w:rPr>
                <w:rFonts w:eastAsia="Calibri"/>
                <w:sz w:val="22"/>
                <w:szCs w:val="22"/>
              </w:rPr>
            </w:pPr>
            <w:r w:rsidRPr="00D548A1">
              <w:rPr>
                <w:rFonts w:eastAsia="Calibri"/>
                <w:sz w:val="22"/>
                <w:szCs w:val="22"/>
              </w:rPr>
              <w:t>RP13</w:t>
            </w:r>
          </w:p>
        </w:tc>
        <w:tc>
          <w:tcPr>
            <w:tcW w:w="2063" w:type="dxa"/>
            <w:shd w:val="clear" w:color="auto" w:fill="auto"/>
            <w:vAlign w:val="center"/>
          </w:tcPr>
          <w:p w14:paraId="77001C0D" w14:textId="77777777" w:rsidR="00CD3D66" w:rsidRPr="00D548A1" w:rsidRDefault="00CD3D66" w:rsidP="00114E27">
            <w:pPr>
              <w:jc w:val="center"/>
              <w:rPr>
                <w:rFonts w:eastAsia="Calibri"/>
                <w:sz w:val="22"/>
                <w:szCs w:val="22"/>
              </w:rPr>
            </w:pPr>
          </w:p>
        </w:tc>
        <w:tc>
          <w:tcPr>
            <w:tcW w:w="1109" w:type="dxa"/>
            <w:vMerge w:val="restart"/>
            <w:shd w:val="clear" w:color="auto" w:fill="auto"/>
            <w:vAlign w:val="center"/>
          </w:tcPr>
          <w:p w14:paraId="5A4128F7" w14:textId="77777777" w:rsidR="00CD3D66" w:rsidRPr="00D548A1" w:rsidRDefault="00CD3D66" w:rsidP="00114E27">
            <w:pPr>
              <w:jc w:val="center"/>
              <w:rPr>
                <w:rFonts w:eastAsia="Calibri"/>
                <w:sz w:val="22"/>
                <w:szCs w:val="22"/>
              </w:rPr>
            </w:pPr>
            <w:r w:rsidRPr="00D548A1">
              <w:rPr>
                <w:rFonts w:eastAsia="Calibri"/>
                <w:sz w:val="22"/>
                <w:szCs w:val="22"/>
              </w:rPr>
              <w:t>Вых.</w:t>
            </w:r>
          </w:p>
        </w:tc>
        <w:tc>
          <w:tcPr>
            <w:tcW w:w="6094" w:type="dxa"/>
            <w:vMerge w:val="restart"/>
            <w:shd w:val="clear" w:color="auto" w:fill="auto"/>
            <w:vAlign w:val="center"/>
          </w:tcPr>
          <w:p w14:paraId="10CD6A85" w14:textId="77777777" w:rsidR="00CD3D66" w:rsidRPr="00D548A1" w:rsidRDefault="00CD3D66" w:rsidP="00114E27">
            <w:pPr>
              <w:jc w:val="both"/>
              <w:rPr>
                <w:rFonts w:eastAsia="Calibri"/>
                <w:sz w:val="22"/>
                <w:szCs w:val="22"/>
              </w:rPr>
            </w:pPr>
            <w:r w:rsidRPr="00D548A1">
              <w:rPr>
                <w:rFonts w:eastAsia="Calibri"/>
                <w:sz w:val="22"/>
                <w:szCs w:val="22"/>
              </w:rPr>
              <w:t>Управление реле «Положение +» в схеме «5-ЭЦ».</w:t>
            </w:r>
          </w:p>
        </w:tc>
      </w:tr>
      <w:tr w:rsidR="00CD3D66" w:rsidRPr="00D548A1" w14:paraId="12A013E8" w14:textId="77777777" w:rsidTr="00414D5A">
        <w:trPr>
          <w:jc w:val="center"/>
        </w:trPr>
        <w:tc>
          <w:tcPr>
            <w:tcW w:w="1376" w:type="dxa"/>
            <w:vMerge/>
            <w:shd w:val="clear" w:color="auto" w:fill="auto"/>
            <w:vAlign w:val="center"/>
          </w:tcPr>
          <w:p w14:paraId="3B2B634B"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A8CF4D6" w14:textId="77777777" w:rsidR="00CD3D66" w:rsidRPr="00D548A1" w:rsidRDefault="00CD3D66"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REL2-S</w:t>
            </w:r>
          </w:p>
        </w:tc>
        <w:tc>
          <w:tcPr>
            <w:tcW w:w="1560" w:type="dxa"/>
            <w:vMerge/>
            <w:shd w:val="clear" w:color="auto" w:fill="auto"/>
            <w:vAlign w:val="center"/>
          </w:tcPr>
          <w:p w14:paraId="5C997F3F" w14:textId="77777777" w:rsidR="00CD3D66" w:rsidRPr="00D548A1" w:rsidRDefault="00CD3D66" w:rsidP="00114E27">
            <w:pPr>
              <w:jc w:val="center"/>
              <w:rPr>
                <w:rFonts w:eastAsia="Calibri"/>
                <w:sz w:val="22"/>
                <w:szCs w:val="22"/>
              </w:rPr>
            </w:pPr>
          </w:p>
        </w:tc>
        <w:tc>
          <w:tcPr>
            <w:tcW w:w="2063" w:type="dxa"/>
            <w:shd w:val="clear" w:color="auto" w:fill="auto"/>
            <w:vAlign w:val="center"/>
          </w:tcPr>
          <w:p w14:paraId="07B374FF" w14:textId="77777777" w:rsidR="00CD3D66" w:rsidRPr="00D548A1" w:rsidRDefault="00CD3D66" w:rsidP="00114E27">
            <w:pPr>
              <w:jc w:val="center"/>
              <w:rPr>
                <w:rFonts w:eastAsia="Calibri"/>
                <w:sz w:val="22"/>
                <w:szCs w:val="22"/>
              </w:rPr>
            </w:pPr>
          </w:p>
        </w:tc>
        <w:tc>
          <w:tcPr>
            <w:tcW w:w="1109" w:type="dxa"/>
            <w:vMerge/>
            <w:shd w:val="clear" w:color="auto" w:fill="auto"/>
            <w:vAlign w:val="center"/>
          </w:tcPr>
          <w:p w14:paraId="0A9C1DB3" w14:textId="77777777" w:rsidR="00CD3D66" w:rsidRPr="00D548A1" w:rsidRDefault="00CD3D66" w:rsidP="00114E27">
            <w:pPr>
              <w:jc w:val="center"/>
              <w:rPr>
                <w:rFonts w:eastAsia="Calibri"/>
                <w:sz w:val="22"/>
                <w:szCs w:val="22"/>
              </w:rPr>
            </w:pPr>
          </w:p>
        </w:tc>
        <w:tc>
          <w:tcPr>
            <w:tcW w:w="6094" w:type="dxa"/>
            <w:vMerge/>
            <w:shd w:val="clear" w:color="auto" w:fill="auto"/>
            <w:vAlign w:val="center"/>
          </w:tcPr>
          <w:p w14:paraId="222C254F" w14:textId="77777777" w:rsidR="00CD3D66" w:rsidRPr="00D548A1" w:rsidRDefault="00CD3D66" w:rsidP="00114E27">
            <w:pPr>
              <w:jc w:val="both"/>
              <w:rPr>
                <w:rFonts w:eastAsia="Calibri"/>
                <w:sz w:val="22"/>
                <w:szCs w:val="22"/>
              </w:rPr>
            </w:pPr>
          </w:p>
        </w:tc>
      </w:tr>
      <w:tr w:rsidR="00CD3D66" w:rsidRPr="00D548A1" w14:paraId="6688FC18" w14:textId="77777777" w:rsidTr="00414D5A">
        <w:trPr>
          <w:jc w:val="center"/>
        </w:trPr>
        <w:tc>
          <w:tcPr>
            <w:tcW w:w="1376" w:type="dxa"/>
            <w:vMerge w:val="restart"/>
            <w:shd w:val="clear" w:color="auto" w:fill="auto"/>
            <w:vAlign w:val="center"/>
          </w:tcPr>
          <w:p w14:paraId="22285458"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0387C21" w14:textId="77777777" w:rsidR="00CD3D66" w:rsidRPr="00D548A1" w:rsidRDefault="00CD3D66"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REL1-M</w:t>
            </w:r>
          </w:p>
        </w:tc>
        <w:tc>
          <w:tcPr>
            <w:tcW w:w="1560" w:type="dxa"/>
            <w:vMerge w:val="restart"/>
            <w:shd w:val="clear" w:color="auto" w:fill="auto"/>
            <w:vAlign w:val="center"/>
          </w:tcPr>
          <w:p w14:paraId="11FEAE65" w14:textId="77777777" w:rsidR="00CD3D66" w:rsidRPr="00D548A1" w:rsidRDefault="00CD3D66" w:rsidP="00114E27">
            <w:pPr>
              <w:jc w:val="center"/>
              <w:rPr>
                <w:rFonts w:eastAsia="Calibri"/>
                <w:sz w:val="22"/>
                <w:szCs w:val="22"/>
              </w:rPr>
            </w:pPr>
            <w:r w:rsidRPr="00D548A1">
              <w:rPr>
                <w:rFonts w:eastAsia="Calibri"/>
                <w:sz w:val="22"/>
                <w:szCs w:val="22"/>
              </w:rPr>
              <w:t>RC8</w:t>
            </w:r>
          </w:p>
        </w:tc>
        <w:tc>
          <w:tcPr>
            <w:tcW w:w="2063" w:type="dxa"/>
            <w:shd w:val="clear" w:color="auto" w:fill="auto"/>
            <w:vAlign w:val="center"/>
          </w:tcPr>
          <w:p w14:paraId="72751934" w14:textId="77777777" w:rsidR="00CD3D66" w:rsidRPr="00D548A1" w:rsidRDefault="00CD3D66" w:rsidP="00114E27">
            <w:pPr>
              <w:jc w:val="center"/>
              <w:rPr>
                <w:rFonts w:eastAsia="Calibri"/>
                <w:sz w:val="22"/>
                <w:szCs w:val="22"/>
              </w:rPr>
            </w:pPr>
          </w:p>
        </w:tc>
        <w:tc>
          <w:tcPr>
            <w:tcW w:w="1109" w:type="dxa"/>
            <w:vMerge w:val="restart"/>
            <w:shd w:val="clear" w:color="auto" w:fill="auto"/>
            <w:vAlign w:val="center"/>
          </w:tcPr>
          <w:p w14:paraId="1154D729" w14:textId="77777777" w:rsidR="00CD3D66" w:rsidRPr="00D548A1" w:rsidRDefault="00CD3D66" w:rsidP="00114E27">
            <w:pPr>
              <w:jc w:val="center"/>
              <w:rPr>
                <w:rFonts w:eastAsia="Calibri"/>
                <w:sz w:val="22"/>
                <w:szCs w:val="22"/>
              </w:rPr>
            </w:pPr>
            <w:r w:rsidRPr="00D548A1">
              <w:rPr>
                <w:rFonts w:eastAsia="Calibri"/>
                <w:sz w:val="22"/>
                <w:szCs w:val="22"/>
              </w:rPr>
              <w:t>Вых.</w:t>
            </w:r>
          </w:p>
        </w:tc>
        <w:tc>
          <w:tcPr>
            <w:tcW w:w="6094" w:type="dxa"/>
            <w:vMerge w:val="restart"/>
            <w:shd w:val="clear" w:color="auto" w:fill="auto"/>
            <w:vAlign w:val="center"/>
          </w:tcPr>
          <w:p w14:paraId="7ECF01E7" w14:textId="77777777" w:rsidR="00CD3D66" w:rsidRPr="00D548A1" w:rsidRDefault="00CD3D66" w:rsidP="00114E27">
            <w:pPr>
              <w:jc w:val="both"/>
              <w:rPr>
                <w:rFonts w:eastAsia="Calibri"/>
                <w:sz w:val="22"/>
                <w:szCs w:val="22"/>
              </w:rPr>
            </w:pPr>
            <w:r w:rsidRPr="00D548A1">
              <w:rPr>
                <w:rFonts w:eastAsia="Calibri"/>
                <w:sz w:val="22"/>
                <w:szCs w:val="22"/>
              </w:rPr>
              <w:t>Управление реле «Положение -» в схеме «5-ЭЦ».</w:t>
            </w:r>
          </w:p>
        </w:tc>
      </w:tr>
      <w:tr w:rsidR="00CD3D66" w:rsidRPr="00D548A1" w14:paraId="5EF71FF3" w14:textId="77777777" w:rsidTr="00414D5A">
        <w:trPr>
          <w:jc w:val="center"/>
        </w:trPr>
        <w:tc>
          <w:tcPr>
            <w:tcW w:w="1376" w:type="dxa"/>
            <w:vMerge/>
            <w:shd w:val="clear" w:color="auto" w:fill="auto"/>
            <w:vAlign w:val="center"/>
          </w:tcPr>
          <w:p w14:paraId="303C0441"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97BFBCC" w14:textId="77777777" w:rsidR="00CD3D66" w:rsidRPr="00D548A1" w:rsidRDefault="00CD3D66"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REL1-S</w:t>
            </w:r>
          </w:p>
        </w:tc>
        <w:tc>
          <w:tcPr>
            <w:tcW w:w="1560" w:type="dxa"/>
            <w:vMerge/>
            <w:shd w:val="clear" w:color="auto" w:fill="auto"/>
            <w:vAlign w:val="center"/>
          </w:tcPr>
          <w:p w14:paraId="74776DD7" w14:textId="77777777" w:rsidR="00CD3D66" w:rsidRPr="00D548A1" w:rsidRDefault="00CD3D66" w:rsidP="00114E27">
            <w:pPr>
              <w:jc w:val="center"/>
              <w:rPr>
                <w:rFonts w:eastAsia="Calibri"/>
                <w:sz w:val="22"/>
                <w:szCs w:val="22"/>
              </w:rPr>
            </w:pPr>
          </w:p>
        </w:tc>
        <w:tc>
          <w:tcPr>
            <w:tcW w:w="2063" w:type="dxa"/>
            <w:shd w:val="clear" w:color="auto" w:fill="auto"/>
            <w:vAlign w:val="center"/>
          </w:tcPr>
          <w:p w14:paraId="24BDBBCE" w14:textId="77777777" w:rsidR="00CD3D66" w:rsidRPr="00D548A1" w:rsidRDefault="00CD3D66" w:rsidP="00114E27">
            <w:pPr>
              <w:jc w:val="center"/>
              <w:rPr>
                <w:rFonts w:eastAsia="Calibri"/>
                <w:sz w:val="22"/>
                <w:szCs w:val="22"/>
              </w:rPr>
            </w:pPr>
          </w:p>
        </w:tc>
        <w:tc>
          <w:tcPr>
            <w:tcW w:w="1109" w:type="dxa"/>
            <w:vMerge/>
            <w:shd w:val="clear" w:color="auto" w:fill="auto"/>
            <w:vAlign w:val="center"/>
          </w:tcPr>
          <w:p w14:paraId="1DDA9A7D" w14:textId="77777777" w:rsidR="00CD3D66" w:rsidRPr="00D548A1" w:rsidRDefault="00CD3D66" w:rsidP="00114E27">
            <w:pPr>
              <w:jc w:val="center"/>
              <w:rPr>
                <w:rFonts w:eastAsia="Calibri"/>
                <w:sz w:val="22"/>
                <w:szCs w:val="22"/>
              </w:rPr>
            </w:pPr>
          </w:p>
        </w:tc>
        <w:tc>
          <w:tcPr>
            <w:tcW w:w="6094" w:type="dxa"/>
            <w:vMerge/>
            <w:shd w:val="clear" w:color="auto" w:fill="auto"/>
            <w:vAlign w:val="center"/>
          </w:tcPr>
          <w:p w14:paraId="66658047" w14:textId="77777777" w:rsidR="00CD3D66" w:rsidRPr="00D548A1" w:rsidRDefault="00CD3D66" w:rsidP="00114E27">
            <w:pPr>
              <w:jc w:val="both"/>
              <w:rPr>
                <w:rFonts w:eastAsia="Calibri"/>
                <w:sz w:val="22"/>
                <w:szCs w:val="22"/>
              </w:rPr>
            </w:pPr>
          </w:p>
        </w:tc>
      </w:tr>
      <w:tr w:rsidR="00CD3D66" w:rsidRPr="00D548A1" w14:paraId="701BF8E1" w14:textId="77777777" w:rsidTr="00414D5A">
        <w:trPr>
          <w:jc w:val="center"/>
        </w:trPr>
        <w:tc>
          <w:tcPr>
            <w:tcW w:w="1376" w:type="dxa"/>
            <w:vMerge w:val="restart"/>
            <w:shd w:val="clear" w:color="auto" w:fill="auto"/>
            <w:vAlign w:val="center"/>
          </w:tcPr>
          <w:p w14:paraId="4991864B"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6ED9BCFE" w14:textId="77777777" w:rsidR="00CD3D66" w:rsidRPr="00D548A1" w:rsidRDefault="00CD3D66"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RX-CANM</w:t>
            </w:r>
          </w:p>
        </w:tc>
        <w:tc>
          <w:tcPr>
            <w:tcW w:w="1560" w:type="dxa"/>
            <w:vMerge w:val="restart"/>
            <w:shd w:val="clear" w:color="auto" w:fill="auto"/>
            <w:vAlign w:val="center"/>
          </w:tcPr>
          <w:p w14:paraId="32343CA2" w14:textId="77777777" w:rsidR="00CD3D66" w:rsidRPr="00D548A1" w:rsidRDefault="00CD3D66" w:rsidP="00114E27">
            <w:pPr>
              <w:jc w:val="center"/>
              <w:rPr>
                <w:rFonts w:eastAsia="Calibri"/>
                <w:sz w:val="22"/>
                <w:szCs w:val="22"/>
              </w:rPr>
            </w:pPr>
            <w:r w:rsidRPr="00D548A1">
              <w:rPr>
                <w:rFonts w:eastAsia="Calibri"/>
                <w:sz w:val="22"/>
                <w:szCs w:val="22"/>
              </w:rPr>
              <w:t>RD5</w:t>
            </w:r>
          </w:p>
        </w:tc>
        <w:tc>
          <w:tcPr>
            <w:tcW w:w="2063" w:type="dxa"/>
            <w:shd w:val="clear" w:color="auto" w:fill="auto"/>
            <w:vAlign w:val="center"/>
          </w:tcPr>
          <w:p w14:paraId="1906DD1C" w14:textId="77777777" w:rsidR="00CD3D66" w:rsidRPr="00D548A1" w:rsidRDefault="00CD3D66" w:rsidP="00114E27">
            <w:pPr>
              <w:jc w:val="center"/>
              <w:rPr>
                <w:rFonts w:eastAsia="Calibri"/>
                <w:sz w:val="22"/>
                <w:szCs w:val="22"/>
              </w:rPr>
            </w:pPr>
          </w:p>
        </w:tc>
        <w:tc>
          <w:tcPr>
            <w:tcW w:w="1109" w:type="dxa"/>
            <w:vMerge w:val="restart"/>
            <w:shd w:val="clear" w:color="auto" w:fill="auto"/>
            <w:vAlign w:val="center"/>
          </w:tcPr>
          <w:p w14:paraId="375D2EE0" w14:textId="77777777" w:rsidR="00CD3D66" w:rsidRPr="00D548A1" w:rsidRDefault="00CD3D66" w:rsidP="00114E27">
            <w:pPr>
              <w:jc w:val="center"/>
              <w:rPr>
                <w:rFonts w:eastAsia="Calibri"/>
                <w:sz w:val="22"/>
                <w:szCs w:val="22"/>
              </w:rPr>
            </w:pPr>
          </w:p>
        </w:tc>
        <w:tc>
          <w:tcPr>
            <w:tcW w:w="6094" w:type="dxa"/>
            <w:vMerge w:val="restart"/>
            <w:shd w:val="clear" w:color="auto" w:fill="auto"/>
            <w:vAlign w:val="center"/>
          </w:tcPr>
          <w:p w14:paraId="0CDC0798" w14:textId="77777777" w:rsidR="00CD3D66" w:rsidRPr="00D548A1" w:rsidRDefault="00CD3D66" w:rsidP="00114E27">
            <w:pPr>
              <w:jc w:val="both"/>
              <w:rPr>
                <w:rFonts w:eastAsia="Calibri"/>
                <w:sz w:val="22"/>
                <w:szCs w:val="22"/>
              </w:rPr>
            </w:pPr>
            <w:r w:rsidRPr="00D548A1">
              <w:rPr>
                <w:rFonts w:eastAsia="Calibri"/>
                <w:sz w:val="22"/>
                <w:szCs w:val="22"/>
              </w:rPr>
              <w:t>Приёмник CAN межпроцессорной синхронизации по данным.</w:t>
            </w:r>
          </w:p>
        </w:tc>
      </w:tr>
      <w:tr w:rsidR="00CD3D66" w:rsidRPr="00D548A1" w14:paraId="388D2B6F" w14:textId="77777777" w:rsidTr="00414D5A">
        <w:trPr>
          <w:jc w:val="center"/>
        </w:trPr>
        <w:tc>
          <w:tcPr>
            <w:tcW w:w="1376" w:type="dxa"/>
            <w:vMerge/>
            <w:shd w:val="clear" w:color="auto" w:fill="auto"/>
            <w:vAlign w:val="center"/>
          </w:tcPr>
          <w:p w14:paraId="7C27C573"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1CCEB468" w14:textId="77777777" w:rsidR="00CD3D66" w:rsidRPr="00D548A1" w:rsidRDefault="00CD3D66"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RX-CANS</w:t>
            </w:r>
          </w:p>
        </w:tc>
        <w:tc>
          <w:tcPr>
            <w:tcW w:w="1560" w:type="dxa"/>
            <w:vMerge/>
            <w:shd w:val="clear" w:color="auto" w:fill="auto"/>
            <w:vAlign w:val="center"/>
          </w:tcPr>
          <w:p w14:paraId="40EBB559" w14:textId="77777777" w:rsidR="00CD3D66" w:rsidRPr="00D548A1" w:rsidRDefault="00CD3D66" w:rsidP="00114E27">
            <w:pPr>
              <w:jc w:val="center"/>
              <w:rPr>
                <w:rFonts w:eastAsia="Calibri"/>
                <w:sz w:val="22"/>
                <w:szCs w:val="22"/>
              </w:rPr>
            </w:pPr>
          </w:p>
        </w:tc>
        <w:tc>
          <w:tcPr>
            <w:tcW w:w="2063" w:type="dxa"/>
            <w:shd w:val="clear" w:color="auto" w:fill="auto"/>
            <w:vAlign w:val="center"/>
          </w:tcPr>
          <w:p w14:paraId="2D9900AF" w14:textId="77777777" w:rsidR="00CD3D66" w:rsidRPr="00D548A1" w:rsidRDefault="00CD3D66" w:rsidP="00114E27">
            <w:pPr>
              <w:jc w:val="center"/>
              <w:rPr>
                <w:rFonts w:eastAsia="Calibri"/>
                <w:sz w:val="22"/>
                <w:szCs w:val="22"/>
              </w:rPr>
            </w:pPr>
          </w:p>
        </w:tc>
        <w:tc>
          <w:tcPr>
            <w:tcW w:w="1109" w:type="dxa"/>
            <w:vMerge/>
            <w:shd w:val="clear" w:color="auto" w:fill="auto"/>
            <w:vAlign w:val="center"/>
          </w:tcPr>
          <w:p w14:paraId="61BBFBE2" w14:textId="77777777" w:rsidR="00CD3D66" w:rsidRPr="00D548A1" w:rsidRDefault="00CD3D66" w:rsidP="00114E27">
            <w:pPr>
              <w:jc w:val="center"/>
              <w:rPr>
                <w:rFonts w:eastAsia="Calibri"/>
                <w:sz w:val="22"/>
                <w:szCs w:val="22"/>
              </w:rPr>
            </w:pPr>
          </w:p>
        </w:tc>
        <w:tc>
          <w:tcPr>
            <w:tcW w:w="6094" w:type="dxa"/>
            <w:vMerge/>
            <w:shd w:val="clear" w:color="auto" w:fill="auto"/>
            <w:vAlign w:val="center"/>
          </w:tcPr>
          <w:p w14:paraId="03BB03CB" w14:textId="77777777" w:rsidR="00CD3D66" w:rsidRPr="00D548A1" w:rsidRDefault="00CD3D66" w:rsidP="00114E27">
            <w:pPr>
              <w:jc w:val="both"/>
              <w:rPr>
                <w:rFonts w:eastAsia="Calibri"/>
                <w:sz w:val="22"/>
                <w:szCs w:val="22"/>
              </w:rPr>
            </w:pPr>
          </w:p>
        </w:tc>
      </w:tr>
      <w:tr w:rsidR="00CD3D66" w:rsidRPr="00D548A1" w14:paraId="15EFF228" w14:textId="77777777" w:rsidTr="00414D5A">
        <w:trPr>
          <w:jc w:val="center"/>
        </w:trPr>
        <w:tc>
          <w:tcPr>
            <w:tcW w:w="1376" w:type="dxa"/>
            <w:vMerge w:val="restart"/>
            <w:shd w:val="clear" w:color="auto" w:fill="auto"/>
            <w:vAlign w:val="center"/>
          </w:tcPr>
          <w:p w14:paraId="1AC80D01"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7A7A460" w14:textId="77777777" w:rsidR="00CD3D66" w:rsidRPr="00D548A1" w:rsidRDefault="00CD3D66"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TX-CANM</w:t>
            </w:r>
          </w:p>
        </w:tc>
        <w:tc>
          <w:tcPr>
            <w:tcW w:w="1560" w:type="dxa"/>
            <w:vMerge w:val="restart"/>
            <w:shd w:val="clear" w:color="auto" w:fill="auto"/>
            <w:vAlign w:val="center"/>
          </w:tcPr>
          <w:p w14:paraId="4559B584" w14:textId="77777777" w:rsidR="00CD3D66" w:rsidRPr="00D548A1" w:rsidRDefault="00CD3D66" w:rsidP="00114E27">
            <w:pPr>
              <w:jc w:val="center"/>
              <w:rPr>
                <w:rFonts w:eastAsia="Calibri"/>
                <w:sz w:val="22"/>
                <w:szCs w:val="22"/>
              </w:rPr>
            </w:pPr>
            <w:r w:rsidRPr="00D548A1">
              <w:rPr>
                <w:rFonts w:eastAsia="Calibri"/>
                <w:sz w:val="22"/>
                <w:szCs w:val="22"/>
              </w:rPr>
              <w:t>RD6</w:t>
            </w:r>
          </w:p>
        </w:tc>
        <w:tc>
          <w:tcPr>
            <w:tcW w:w="2063" w:type="dxa"/>
            <w:shd w:val="clear" w:color="auto" w:fill="auto"/>
            <w:vAlign w:val="center"/>
          </w:tcPr>
          <w:p w14:paraId="1D955D1A" w14:textId="77777777" w:rsidR="00CD3D66" w:rsidRPr="00D548A1" w:rsidRDefault="00CD3D66" w:rsidP="00114E27">
            <w:pPr>
              <w:jc w:val="center"/>
              <w:rPr>
                <w:rFonts w:eastAsia="Calibri"/>
                <w:sz w:val="22"/>
                <w:szCs w:val="22"/>
              </w:rPr>
            </w:pPr>
          </w:p>
        </w:tc>
        <w:tc>
          <w:tcPr>
            <w:tcW w:w="1109" w:type="dxa"/>
            <w:vMerge w:val="restart"/>
            <w:shd w:val="clear" w:color="auto" w:fill="auto"/>
            <w:vAlign w:val="center"/>
          </w:tcPr>
          <w:p w14:paraId="06216140" w14:textId="77777777" w:rsidR="00CD3D66" w:rsidRPr="00D548A1" w:rsidRDefault="00CD3D66" w:rsidP="00114E27">
            <w:pPr>
              <w:jc w:val="center"/>
              <w:rPr>
                <w:rFonts w:eastAsia="Calibri"/>
                <w:sz w:val="22"/>
                <w:szCs w:val="22"/>
              </w:rPr>
            </w:pPr>
          </w:p>
        </w:tc>
        <w:tc>
          <w:tcPr>
            <w:tcW w:w="6094" w:type="dxa"/>
            <w:vMerge w:val="restart"/>
            <w:shd w:val="clear" w:color="auto" w:fill="auto"/>
            <w:vAlign w:val="center"/>
          </w:tcPr>
          <w:p w14:paraId="499C8D92" w14:textId="77777777" w:rsidR="00CD3D66" w:rsidRPr="00D548A1" w:rsidRDefault="00CD3D66" w:rsidP="00114E27">
            <w:pPr>
              <w:jc w:val="both"/>
              <w:rPr>
                <w:rFonts w:eastAsia="Calibri"/>
                <w:sz w:val="22"/>
                <w:szCs w:val="22"/>
              </w:rPr>
            </w:pPr>
            <w:r w:rsidRPr="00D548A1">
              <w:rPr>
                <w:rFonts w:eastAsia="Calibri"/>
                <w:sz w:val="22"/>
                <w:szCs w:val="22"/>
              </w:rPr>
              <w:t>Передатчик CAN межпроцессорной синхронизации по данным.</w:t>
            </w:r>
          </w:p>
        </w:tc>
      </w:tr>
      <w:tr w:rsidR="00CD3D66" w:rsidRPr="00D548A1" w14:paraId="6DF92018" w14:textId="77777777" w:rsidTr="00414D5A">
        <w:trPr>
          <w:jc w:val="center"/>
        </w:trPr>
        <w:tc>
          <w:tcPr>
            <w:tcW w:w="1376" w:type="dxa"/>
            <w:vMerge/>
            <w:shd w:val="clear" w:color="auto" w:fill="auto"/>
            <w:vAlign w:val="center"/>
          </w:tcPr>
          <w:p w14:paraId="3129B363" w14:textId="77777777" w:rsidR="00CD3D66" w:rsidRPr="00D548A1" w:rsidRDefault="00CD3D66"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27D3A20D" w14:textId="77777777" w:rsidR="00CD3D66" w:rsidRPr="00D548A1" w:rsidRDefault="00CD3D66"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TX-CANS</w:t>
            </w:r>
          </w:p>
        </w:tc>
        <w:tc>
          <w:tcPr>
            <w:tcW w:w="1560" w:type="dxa"/>
            <w:vMerge/>
            <w:shd w:val="clear" w:color="auto" w:fill="auto"/>
            <w:vAlign w:val="center"/>
          </w:tcPr>
          <w:p w14:paraId="7CFC9254" w14:textId="77777777" w:rsidR="00CD3D66" w:rsidRPr="00D548A1" w:rsidRDefault="00CD3D66" w:rsidP="00114E27">
            <w:pPr>
              <w:jc w:val="center"/>
              <w:rPr>
                <w:rFonts w:eastAsia="Calibri"/>
                <w:sz w:val="22"/>
                <w:szCs w:val="22"/>
              </w:rPr>
            </w:pPr>
          </w:p>
        </w:tc>
        <w:tc>
          <w:tcPr>
            <w:tcW w:w="2063" w:type="dxa"/>
            <w:shd w:val="clear" w:color="auto" w:fill="auto"/>
            <w:vAlign w:val="center"/>
          </w:tcPr>
          <w:p w14:paraId="008696E8" w14:textId="77777777" w:rsidR="00CD3D66" w:rsidRPr="00D548A1" w:rsidRDefault="00CD3D66" w:rsidP="00114E27">
            <w:pPr>
              <w:jc w:val="center"/>
              <w:rPr>
                <w:rFonts w:eastAsia="Calibri"/>
                <w:sz w:val="22"/>
                <w:szCs w:val="22"/>
              </w:rPr>
            </w:pPr>
          </w:p>
        </w:tc>
        <w:tc>
          <w:tcPr>
            <w:tcW w:w="1109" w:type="dxa"/>
            <w:vMerge/>
            <w:shd w:val="clear" w:color="auto" w:fill="auto"/>
            <w:vAlign w:val="center"/>
          </w:tcPr>
          <w:p w14:paraId="4657F575" w14:textId="77777777" w:rsidR="00CD3D66" w:rsidRPr="00D548A1" w:rsidRDefault="00CD3D66" w:rsidP="00114E27">
            <w:pPr>
              <w:jc w:val="center"/>
              <w:rPr>
                <w:rFonts w:eastAsia="Calibri"/>
                <w:sz w:val="22"/>
                <w:szCs w:val="22"/>
              </w:rPr>
            </w:pPr>
          </w:p>
        </w:tc>
        <w:tc>
          <w:tcPr>
            <w:tcW w:w="6094" w:type="dxa"/>
            <w:vMerge/>
            <w:shd w:val="clear" w:color="auto" w:fill="auto"/>
            <w:vAlign w:val="center"/>
          </w:tcPr>
          <w:p w14:paraId="377065AB" w14:textId="77777777" w:rsidR="00CD3D66" w:rsidRPr="00D548A1" w:rsidRDefault="00CD3D66" w:rsidP="00114E27">
            <w:pPr>
              <w:jc w:val="both"/>
              <w:rPr>
                <w:rFonts w:eastAsia="Calibri"/>
                <w:sz w:val="22"/>
                <w:szCs w:val="22"/>
              </w:rPr>
            </w:pPr>
          </w:p>
        </w:tc>
      </w:tr>
      <w:tr w:rsidR="007049EE" w:rsidRPr="00D548A1" w14:paraId="6927EEA4" w14:textId="77777777" w:rsidTr="00414D5A">
        <w:trPr>
          <w:jc w:val="center"/>
        </w:trPr>
        <w:tc>
          <w:tcPr>
            <w:tcW w:w="1376" w:type="dxa"/>
            <w:vMerge w:val="restart"/>
            <w:shd w:val="clear" w:color="auto" w:fill="auto"/>
            <w:vAlign w:val="center"/>
          </w:tcPr>
          <w:p w14:paraId="095123CC"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8D6EBF4" w14:textId="77777777" w:rsidR="007049EE" w:rsidRPr="00D548A1" w:rsidRDefault="007049EE" w:rsidP="003C5167">
            <w:pPr>
              <w:jc w:val="center"/>
              <w:rPr>
                <w:rFonts w:eastAsia="Calibri"/>
                <w:sz w:val="22"/>
                <w:szCs w:val="22"/>
              </w:rPr>
            </w:pPr>
            <w:r w:rsidRPr="00D548A1">
              <w:rPr>
                <w:rFonts w:eastAsia="Calibri"/>
                <w:b/>
                <w:i/>
                <w:sz w:val="22"/>
                <w:szCs w:val="22"/>
              </w:rPr>
              <w:t xml:space="preserve">M: </w:t>
            </w:r>
            <w:r w:rsidRPr="00D548A1">
              <w:rPr>
                <w:rFonts w:eastAsia="Calibri"/>
                <w:sz w:val="22"/>
                <w:szCs w:val="22"/>
              </w:rPr>
              <w:t>PS1-M</w:t>
            </w:r>
          </w:p>
        </w:tc>
        <w:tc>
          <w:tcPr>
            <w:tcW w:w="1560" w:type="dxa"/>
            <w:vMerge w:val="restart"/>
            <w:shd w:val="clear" w:color="auto" w:fill="auto"/>
            <w:vAlign w:val="center"/>
          </w:tcPr>
          <w:p w14:paraId="3826B4E0" w14:textId="77777777" w:rsidR="007049EE" w:rsidRPr="00D548A1" w:rsidRDefault="007049EE" w:rsidP="00114E27">
            <w:pPr>
              <w:jc w:val="center"/>
              <w:rPr>
                <w:rFonts w:eastAsia="Calibri"/>
                <w:sz w:val="22"/>
                <w:szCs w:val="22"/>
              </w:rPr>
            </w:pPr>
            <w:r w:rsidRPr="00D548A1">
              <w:rPr>
                <w:rFonts w:eastAsia="Calibri"/>
                <w:sz w:val="22"/>
                <w:szCs w:val="22"/>
              </w:rPr>
              <w:t>RC9</w:t>
            </w:r>
          </w:p>
        </w:tc>
        <w:tc>
          <w:tcPr>
            <w:tcW w:w="2063" w:type="dxa"/>
            <w:shd w:val="clear" w:color="auto" w:fill="auto"/>
            <w:vAlign w:val="center"/>
          </w:tcPr>
          <w:p w14:paraId="3FF5C8EC" w14:textId="77777777" w:rsidR="007049EE" w:rsidRPr="00D548A1" w:rsidRDefault="007049EE" w:rsidP="00114E27">
            <w:pPr>
              <w:jc w:val="center"/>
              <w:rPr>
                <w:rFonts w:eastAsia="Calibri"/>
                <w:sz w:val="22"/>
                <w:szCs w:val="22"/>
              </w:rPr>
            </w:pPr>
          </w:p>
        </w:tc>
        <w:tc>
          <w:tcPr>
            <w:tcW w:w="1109" w:type="dxa"/>
            <w:vMerge w:val="restart"/>
            <w:shd w:val="clear" w:color="auto" w:fill="auto"/>
            <w:vAlign w:val="center"/>
          </w:tcPr>
          <w:p w14:paraId="5329CD84" w14:textId="77777777" w:rsidR="007049EE" w:rsidRPr="00D548A1" w:rsidRDefault="007049EE"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05BE1B3F" w14:textId="77777777" w:rsidR="007049EE" w:rsidRPr="00D548A1" w:rsidRDefault="007049EE" w:rsidP="00B828CB">
            <w:pPr>
              <w:jc w:val="both"/>
              <w:rPr>
                <w:rFonts w:eastAsia="Calibri"/>
                <w:sz w:val="22"/>
                <w:szCs w:val="22"/>
              </w:rPr>
            </w:pPr>
            <w:r w:rsidRPr="00D548A1">
              <w:rPr>
                <w:rFonts w:eastAsia="Calibri"/>
                <w:sz w:val="22"/>
                <w:szCs w:val="22"/>
              </w:rPr>
              <w:t>Выход управления блоком безопасного питания драйверов силовой части (Master).</w:t>
            </w:r>
          </w:p>
        </w:tc>
      </w:tr>
      <w:tr w:rsidR="007049EE" w:rsidRPr="00D548A1" w14:paraId="68F548E1" w14:textId="77777777" w:rsidTr="00414D5A">
        <w:trPr>
          <w:jc w:val="center"/>
        </w:trPr>
        <w:tc>
          <w:tcPr>
            <w:tcW w:w="1376" w:type="dxa"/>
            <w:vMerge/>
            <w:shd w:val="clear" w:color="auto" w:fill="auto"/>
            <w:vAlign w:val="center"/>
          </w:tcPr>
          <w:p w14:paraId="3BFAF09B" w14:textId="77777777" w:rsidR="007049EE" w:rsidRPr="00D548A1" w:rsidRDefault="007049EE" w:rsidP="00B57AD1">
            <w:pPr>
              <w:pStyle w:val="afff1"/>
              <w:numPr>
                <w:ilvl w:val="0"/>
                <w:numId w:val="28"/>
              </w:numPr>
              <w:contextualSpacing w:val="0"/>
              <w:jc w:val="both"/>
              <w:rPr>
                <w:rFonts w:eastAsia="Calibri"/>
                <w:sz w:val="22"/>
                <w:szCs w:val="22"/>
              </w:rPr>
            </w:pPr>
          </w:p>
        </w:tc>
        <w:tc>
          <w:tcPr>
            <w:tcW w:w="2394" w:type="dxa"/>
            <w:shd w:val="clear" w:color="auto" w:fill="auto"/>
            <w:vAlign w:val="center"/>
          </w:tcPr>
          <w:p w14:paraId="24ED3AC9" w14:textId="77777777" w:rsidR="007049EE" w:rsidRPr="00D548A1" w:rsidRDefault="007049EE"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PS1-S</w:t>
            </w:r>
          </w:p>
        </w:tc>
        <w:tc>
          <w:tcPr>
            <w:tcW w:w="1560" w:type="dxa"/>
            <w:vMerge/>
            <w:shd w:val="clear" w:color="auto" w:fill="auto"/>
            <w:vAlign w:val="center"/>
          </w:tcPr>
          <w:p w14:paraId="3BF4E7A5" w14:textId="77777777" w:rsidR="007049EE" w:rsidRPr="00D548A1" w:rsidRDefault="007049EE" w:rsidP="00114E27">
            <w:pPr>
              <w:jc w:val="center"/>
              <w:rPr>
                <w:rFonts w:eastAsia="Calibri"/>
                <w:sz w:val="22"/>
                <w:szCs w:val="22"/>
              </w:rPr>
            </w:pPr>
          </w:p>
        </w:tc>
        <w:tc>
          <w:tcPr>
            <w:tcW w:w="2063" w:type="dxa"/>
            <w:shd w:val="clear" w:color="auto" w:fill="auto"/>
            <w:vAlign w:val="center"/>
          </w:tcPr>
          <w:p w14:paraId="3D676861" w14:textId="77777777" w:rsidR="007049EE" w:rsidRPr="00D548A1" w:rsidRDefault="007049EE" w:rsidP="00114E27">
            <w:pPr>
              <w:jc w:val="center"/>
              <w:rPr>
                <w:rFonts w:eastAsia="Calibri"/>
                <w:sz w:val="22"/>
                <w:szCs w:val="22"/>
              </w:rPr>
            </w:pPr>
          </w:p>
        </w:tc>
        <w:tc>
          <w:tcPr>
            <w:tcW w:w="1109" w:type="dxa"/>
            <w:vMerge/>
            <w:shd w:val="clear" w:color="auto" w:fill="auto"/>
            <w:vAlign w:val="center"/>
          </w:tcPr>
          <w:p w14:paraId="431C16FF" w14:textId="77777777" w:rsidR="007049EE" w:rsidRPr="00D548A1" w:rsidRDefault="007049EE" w:rsidP="00114E27">
            <w:pPr>
              <w:jc w:val="center"/>
              <w:rPr>
                <w:rFonts w:eastAsia="Calibri"/>
                <w:sz w:val="22"/>
                <w:szCs w:val="22"/>
              </w:rPr>
            </w:pPr>
          </w:p>
        </w:tc>
        <w:tc>
          <w:tcPr>
            <w:tcW w:w="6094" w:type="dxa"/>
            <w:shd w:val="clear" w:color="auto" w:fill="auto"/>
            <w:vAlign w:val="center"/>
          </w:tcPr>
          <w:p w14:paraId="27AB1299" w14:textId="77777777" w:rsidR="007049EE" w:rsidRPr="00D548A1" w:rsidRDefault="007049EE" w:rsidP="00B828CB">
            <w:pPr>
              <w:jc w:val="both"/>
              <w:rPr>
                <w:rFonts w:eastAsia="Calibri"/>
                <w:sz w:val="22"/>
                <w:szCs w:val="22"/>
              </w:rPr>
            </w:pPr>
            <w:r w:rsidRPr="00D548A1">
              <w:rPr>
                <w:rFonts w:eastAsia="Calibri"/>
                <w:sz w:val="22"/>
                <w:szCs w:val="22"/>
              </w:rPr>
              <w:t>Выход управления блоком безопасного питания драйверов силовой части (Slave).</w:t>
            </w:r>
          </w:p>
        </w:tc>
      </w:tr>
      <w:tr w:rsidR="007049EE" w:rsidRPr="00D548A1" w14:paraId="3F352E08" w14:textId="77777777" w:rsidTr="00414D5A">
        <w:trPr>
          <w:jc w:val="center"/>
        </w:trPr>
        <w:tc>
          <w:tcPr>
            <w:tcW w:w="1376" w:type="dxa"/>
            <w:shd w:val="clear" w:color="auto" w:fill="auto"/>
            <w:vAlign w:val="center"/>
          </w:tcPr>
          <w:p w14:paraId="24F9BCA7"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1BC70F23" w14:textId="77777777" w:rsidR="007049EE" w:rsidRPr="00D548A1" w:rsidRDefault="007049EE" w:rsidP="00114E27">
            <w:pPr>
              <w:jc w:val="center"/>
              <w:rPr>
                <w:rFonts w:eastAsia="Calibri"/>
                <w:sz w:val="22"/>
                <w:szCs w:val="22"/>
              </w:rPr>
            </w:pPr>
            <w:r w:rsidRPr="00D548A1">
              <w:rPr>
                <w:rFonts w:eastAsia="Calibri"/>
                <w:sz w:val="22"/>
                <w:szCs w:val="22"/>
              </w:rPr>
              <w:t>GND</w:t>
            </w:r>
          </w:p>
        </w:tc>
        <w:tc>
          <w:tcPr>
            <w:tcW w:w="1560" w:type="dxa"/>
            <w:shd w:val="clear" w:color="auto" w:fill="auto"/>
            <w:vAlign w:val="center"/>
          </w:tcPr>
          <w:p w14:paraId="3E9C7B98" w14:textId="77777777" w:rsidR="007049EE" w:rsidRPr="00D548A1" w:rsidRDefault="007049EE" w:rsidP="00114E27">
            <w:pPr>
              <w:jc w:val="center"/>
              <w:rPr>
                <w:rFonts w:eastAsia="Calibri"/>
                <w:sz w:val="22"/>
                <w:szCs w:val="22"/>
              </w:rPr>
            </w:pPr>
          </w:p>
        </w:tc>
        <w:tc>
          <w:tcPr>
            <w:tcW w:w="2063" w:type="dxa"/>
            <w:shd w:val="clear" w:color="auto" w:fill="auto"/>
            <w:vAlign w:val="center"/>
          </w:tcPr>
          <w:p w14:paraId="143E53CF"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3621DAA8" w14:textId="77777777" w:rsidR="007049EE" w:rsidRPr="00D548A1" w:rsidRDefault="007049EE" w:rsidP="00114E27">
            <w:pPr>
              <w:jc w:val="center"/>
              <w:rPr>
                <w:rFonts w:eastAsia="Calibri"/>
                <w:sz w:val="22"/>
                <w:szCs w:val="22"/>
              </w:rPr>
            </w:pPr>
          </w:p>
        </w:tc>
        <w:tc>
          <w:tcPr>
            <w:tcW w:w="6094" w:type="dxa"/>
            <w:shd w:val="clear" w:color="auto" w:fill="auto"/>
            <w:vAlign w:val="center"/>
          </w:tcPr>
          <w:p w14:paraId="4BCE2A2F" w14:textId="77777777" w:rsidR="007049EE" w:rsidRPr="00D548A1" w:rsidRDefault="007049EE" w:rsidP="00114E27">
            <w:pPr>
              <w:jc w:val="both"/>
              <w:rPr>
                <w:rFonts w:eastAsia="Calibri"/>
                <w:sz w:val="22"/>
                <w:szCs w:val="22"/>
              </w:rPr>
            </w:pPr>
            <w:r w:rsidRPr="00D548A1">
              <w:rPr>
                <w:rFonts w:eastAsia="Calibri"/>
                <w:sz w:val="22"/>
                <w:szCs w:val="22"/>
              </w:rPr>
              <w:t>Vss – «Земля», минус питания МК.</w:t>
            </w:r>
          </w:p>
        </w:tc>
      </w:tr>
      <w:tr w:rsidR="007049EE" w:rsidRPr="00D548A1" w14:paraId="3A1FC04C" w14:textId="77777777" w:rsidTr="00414D5A">
        <w:trPr>
          <w:jc w:val="center"/>
        </w:trPr>
        <w:tc>
          <w:tcPr>
            <w:tcW w:w="1376" w:type="dxa"/>
            <w:vMerge w:val="restart"/>
            <w:shd w:val="clear" w:color="auto" w:fill="auto"/>
            <w:vAlign w:val="center"/>
          </w:tcPr>
          <w:p w14:paraId="7633C464"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3B022837" w14:textId="77777777" w:rsidR="007049EE" w:rsidRPr="00D548A1" w:rsidRDefault="007049EE"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3V3-M</w:t>
            </w:r>
          </w:p>
        </w:tc>
        <w:tc>
          <w:tcPr>
            <w:tcW w:w="1560" w:type="dxa"/>
            <w:vMerge w:val="restart"/>
            <w:shd w:val="clear" w:color="auto" w:fill="auto"/>
            <w:vAlign w:val="center"/>
          </w:tcPr>
          <w:p w14:paraId="5CCD916F" w14:textId="77777777" w:rsidR="007049EE" w:rsidRPr="00D548A1" w:rsidRDefault="007049EE" w:rsidP="00114E27">
            <w:pPr>
              <w:jc w:val="center"/>
              <w:rPr>
                <w:rFonts w:eastAsia="Calibri"/>
                <w:sz w:val="22"/>
                <w:szCs w:val="22"/>
              </w:rPr>
            </w:pPr>
          </w:p>
        </w:tc>
        <w:tc>
          <w:tcPr>
            <w:tcW w:w="2063" w:type="dxa"/>
            <w:shd w:val="clear" w:color="auto" w:fill="auto"/>
            <w:vAlign w:val="center"/>
          </w:tcPr>
          <w:p w14:paraId="555125CA"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2523A7C0" w14:textId="77777777" w:rsidR="007049EE" w:rsidRPr="00D548A1" w:rsidRDefault="007049EE" w:rsidP="00114E27">
            <w:pPr>
              <w:jc w:val="center"/>
              <w:rPr>
                <w:rFonts w:eastAsia="Calibri"/>
                <w:sz w:val="22"/>
                <w:szCs w:val="22"/>
              </w:rPr>
            </w:pPr>
          </w:p>
        </w:tc>
        <w:tc>
          <w:tcPr>
            <w:tcW w:w="6094" w:type="dxa"/>
            <w:vMerge w:val="restart"/>
            <w:shd w:val="clear" w:color="auto" w:fill="auto"/>
            <w:vAlign w:val="center"/>
          </w:tcPr>
          <w:p w14:paraId="63E743C5" w14:textId="77777777" w:rsidR="007049EE" w:rsidRPr="00D548A1" w:rsidRDefault="007049EE" w:rsidP="00114E27">
            <w:pPr>
              <w:jc w:val="both"/>
              <w:rPr>
                <w:rFonts w:eastAsia="Calibri"/>
                <w:sz w:val="22"/>
                <w:szCs w:val="22"/>
              </w:rPr>
            </w:pPr>
            <w:r w:rsidRPr="00D548A1">
              <w:rPr>
                <w:rFonts w:eastAsia="Calibri"/>
                <w:sz w:val="22"/>
                <w:szCs w:val="22"/>
              </w:rPr>
              <w:t>Vdd – плюс питания МК-Master.</w:t>
            </w:r>
          </w:p>
        </w:tc>
      </w:tr>
      <w:tr w:rsidR="007049EE" w:rsidRPr="00D548A1" w14:paraId="7E8A5428" w14:textId="77777777" w:rsidTr="00414D5A">
        <w:trPr>
          <w:jc w:val="center"/>
        </w:trPr>
        <w:tc>
          <w:tcPr>
            <w:tcW w:w="1376" w:type="dxa"/>
            <w:vMerge/>
            <w:shd w:val="clear" w:color="auto" w:fill="auto"/>
            <w:vAlign w:val="center"/>
          </w:tcPr>
          <w:p w14:paraId="6F20F461"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5E4C2619" w14:textId="77777777" w:rsidR="007049EE" w:rsidRPr="00D548A1" w:rsidRDefault="007049EE"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3V3-S</w:t>
            </w:r>
          </w:p>
        </w:tc>
        <w:tc>
          <w:tcPr>
            <w:tcW w:w="1560" w:type="dxa"/>
            <w:vMerge/>
            <w:shd w:val="clear" w:color="auto" w:fill="auto"/>
            <w:vAlign w:val="center"/>
          </w:tcPr>
          <w:p w14:paraId="2A5E6679" w14:textId="77777777" w:rsidR="007049EE" w:rsidRPr="00D548A1" w:rsidRDefault="007049EE" w:rsidP="00114E27">
            <w:pPr>
              <w:jc w:val="center"/>
              <w:rPr>
                <w:rFonts w:eastAsia="Calibri"/>
                <w:sz w:val="22"/>
                <w:szCs w:val="22"/>
              </w:rPr>
            </w:pPr>
          </w:p>
        </w:tc>
        <w:tc>
          <w:tcPr>
            <w:tcW w:w="2063" w:type="dxa"/>
            <w:shd w:val="clear" w:color="auto" w:fill="auto"/>
            <w:vAlign w:val="center"/>
          </w:tcPr>
          <w:p w14:paraId="028DFE30"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1C5D1CD4" w14:textId="77777777" w:rsidR="007049EE" w:rsidRPr="00D548A1" w:rsidRDefault="007049EE" w:rsidP="00114E27">
            <w:pPr>
              <w:jc w:val="center"/>
              <w:rPr>
                <w:rFonts w:eastAsia="Calibri"/>
                <w:sz w:val="22"/>
                <w:szCs w:val="22"/>
              </w:rPr>
            </w:pPr>
          </w:p>
        </w:tc>
        <w:tc>
          <w:tcPr>
            <w:tcW w:w="6094" w:type="dxa"/>
            <w:vMerge/>
            <w:shd w:val="clear" w:color="auto" w:fill="auto"/>
            <w:vAlign w:val="center"/>
          </w:tcPr>
          <w:p w14:paraId="3B27BCFF" w14:textId="77777777" w:rsidR="007049EE" w:rsidRPr="00D548A1" w:rsidRDefault="007049EE" w:rsidP="00114E27">
            <w:pPr>
              <w:jc w:val="both"/>
              <w:rPr>
                <w:rFonts w:eastAsia="Calibri"/>
                <w:sz w:val="22"/>
                <w:szCs w:val="22"/>
              </w:rPr>
            </w:pPr>
          </w:p>
        </w:tc>
      </w:tr>
      <w:tr w:rsidR="007049EE" w:rsidRPr="00D548A1" w14:paraId="716DB1DA" w14:textId="77777777" w:rsidTr="00414D5A">
        <w:trPr>
          <w:jc w:val="center"/>
        </w:trPr>
        <w:tc>
          <w:tcPr>
            <w:tcW w:w="1376" w:type="dxa"/>
            <w:vMerge w:val="restart"/>
            <w:shd w:val="clear" w:color="auto" w:fill="auto"/>
            <w:vAlign w:val="center"/>
          </w:tcPr>
          <w:p w14:paraId="1BCB745A"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673B50DF" w14:textId="77777777" w:rsidR="007049EE" w:rsidRPr="00D548A1" w:rsidRDefault="007049EE"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w:t>
            </w:r>
          </w:p>
        </w:tc>
        <w:tc>
          <w:tcPr>
            <w:tcW w:w="1560" w:type="dxa"/>
            <w:vMerge w:val="restart"/>
            <w:shd w:val="clear" w:color="auto" w:fill="auto"/>
            <w:vAlign w:val="center"/>
          </w:tcPr>
          <w:p w14:paraId="699A7358" w14:textId="77777777" w:rsidR="007049EE" w:rsidRPr="00D548A1" w:rsidRDefault="007049EE" w:rsidP="00114E27">
            <w:pPr>
              <w:jc w:val="center"/>
              <w:rPr>
                <w:rFonts w:eastAsia="Calibri"/>
                <w:sz w:val="22"/>
                <w:szCs w:val="22"/>
              </w:rPr>
            </w:pPr>
            <w:r w:rsidRPr="00D548A1">
              <w:rPr>
                <w:rFonts w:eastAsia="Calibri"/>
                <w:sz w:val="22"/>
                <w:szCs w:val="22"/>
              </w:rPr>
              <w:t>RF0</w:t>
            </w:r>
          </w:p>
        </w:tc>
        <w:tc>
          <w:tcPr>
            <w:tcW w:w="2063" w:type="dxa"/>
            <w:shd w:val="clear" w:color="auto" w:fill="auto"/>
            <w:vAlign w:val="center"/>
          </w:tcPr>
          <w:p w14:paraId="6547EC3B"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133E778A" w14:textId="77777777" w:rsidR="007049EE" w:rsidRPr="00D548A1" w:rsidRDefault="007049EE" w:rsidP="00114E27">
            <w:pPr>
              <w:jc w:val="center"/>
              <w:rPr>
                <w:rFonts w:eastAsia="Calibri"/>
                <w:sz w:val="22"/>
                <w:szCs w:val="22"/>
              </w:rPr>
            </w:pPr>
          </w:p>
        </w:tc>
        <w:tc>
          <w:tcPr>
            <w:tcW w:w="6094" w:type="dxa"/>
            <w:shd w:val="clear" w:color="auto" w:fill="auto"/>
            <w:vAlign w:val="center"/>
          </w:tcPr>
          <w:p w14:paraId="5E7CB662" w14:textId="77777777" w:rsidR="007049EE" w:rsidRPr="00D548A1" w:rsidRDefault="007049EE" w:rsidP="00114E27">
            <w:pPr>
              <w:jc w:val="both"/>
              <w:rPr>
                <w:rFonts w:eastAsia="Calibri"/>
                <w:sz w:val="22"/>
                <w:szCs w:val="22"/>
              </w:rPr>
            </w:pPr>
            <w:r w:rsidRPr="00D548A1">
              <w:rPr>
                <w:rFonts w:eastAsia="Calibri"/>
                <w:sz w:val="22"/>
                <w:szCs w:val="22"/>
              </w:rPr>
              <w:t>Резерв (не используется).</w:t>
            </w:r>
          </w:p>
        </w:tc>
      </w:tr>
      <w:tr w:rsidR="007049EE" w:rsidRPr="00D548A1" w14:paraId="5A03EFE4" w14:textId="77777777" w:rsidTr="00414D5A">
        <w:trPr>
          <w:jc w:val="center"/>
        </w:trPr>
        <w:tc>
          <w:tcPr>
            <w:tcW w:w="1376" w:type="dxa"/>
            <w:vMerge/>
            <w:shd w:val="clear" w:color="auto" w:fill="auto"/>
            <w:vAlign w:val="center"/>
          </w:tcPr>
          <w:p w14:paraId="184CF9C0"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5C15F079" w14:textId="77777777" w:rsidR="007049EE" w:rsidRPr="00D548A1" w:rsidRDefault="007049EE"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w:t>
            </w:r>
          </w:p>
        </w:tc>
        <w:tc>
          <w:tcPr>
            <w:tcW w:w="1560" w:type="dxa"/>
            <w:vMerge/>
            <w:shd w:val="clear" w:color="auto" w:fill="auto"/>
            <w:vAlign w:val="center"/>
          </w:tcPr>
          <w:p w14:paraId="50B734DD" w14:textId="77777777" w:rsidR="007049EE" w:rsidRPr="00D548A1" w:rsidRDefault="007049EE" w:rsidP="00114E27">
            <w:pPr>
              <w:jc w:val="center"/>
              <w:rPr>
                <w:rFonts w:eastAsia="Calibri"/>
                <w:sz w:val="22"/>
                <w:szCs w:val="22"/>
              </w:rPr>
            </w:pPr>
          </w:p>
        </w:tc>
        <w:tc>
          <w:tcPr>
            <w:tcW w:w="2063" w:type="dxa"/>
            <w:shd w:val="clear" w:color="auto" w:fill="auto"/>
            <w:vAlign w:val="center"/>
          </w:tcPr>
          <w:p w14:paraId="1F73D323"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397798D1" w14:textId="77777777" w:rsidR="007049EE" w:rsidRPr="00D548A1" w:rsidRDefault="007049EE" w:rsidP="00114E27">
            <w:pPr>
              <w:jc w:val="center"/>
              <w:rPr>
                <w:rFonts w:eastAsia="Calibri"/>
                <w:sz w:val="22"/>
                <w:szCs w:val="22"/>
              </w:rPr>
            </w:pPr>
          </w:p>
        </w:tc>
        <w:tc>
          <w:tcPr>
            <w:tcW w:w="6094" w:type="dxa"/>
            <w:shd w:val="clear" w:color="auto" w:fill="auto"/>
            <w:vAlign w:val="center"/>
          </w:tcPr>
          <w:p w14:paraId="3C2E5F1F" w14:textId="77777777" w:rsidR="007049EE" w:rsidRPr="00D548A1" w:rsidRDefault="007049EE" w:rsidP="00114E27">
            <w:pPr>
              <w:jc w:val="both"/>
              <w:rPr>
                <w:rFonts w:eastAsia="Calibri"/>
                <w:sz w:val="22"/>
                <w:szCs w:val="22"/>
              </w:rPr>
            </w:pPr>
            <w:r w:rsidRPr="00D548A1">
              <w:rPr>
                <w:rFonts w:eastAsia="Calibri"/>
                <w:sz w:val="22"/>
                <w:szCs w:val="22"/>
              </w:rPr>
              <w:t>Резерв (не используется).</w:t>
            </w:r>
          </w:p>
        </w:tc>
      </w:tr>
      <w:tr w:rsidR="007049EE" w:rsidRPr="00D548A1" w14:paraId="70093B5F" w14:textId="77777777" w:rsidTr="00414D5A">
        <w:trPr>
          <w:jc w:val="center"/>
        </w:trPr>
        <w:tc>
          <w:tcPr>
            <w:tcW w:w="1376" w:type="dxa"/>
            <w:vMerge w:val="restart"/>
            <w:shd w:val="clear" w:color="auto" w:fill="auto"/>
            <w:vAlign w:val="center"/>
          </w:tcPr>
          <w:p w14:paraId="6416F08B"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5F16E1DB" w14:textId="77777777" w:rsidR="007049EE" w:rsidRPr="00D548A1" w:rsidRDefault="007049EE"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SDO-M</w:t>
            </w:r>
          </w:p>
        </w:tc>
        <w:tc>
          <w:tcPr>
            <w:tcW w:w="1560" w:type="dxa"/>
            <w:vMerge w:val="restart"/>
            <w:shd w:val="clear" w:color="auto" w:fill="auto"/>
            <w:vAlign w:val="center"/>
          </w:tcPr>
          <w:p w14:paraId="0BE374D7" w14:textId="77777777" w:rsidR="007049EE" w:rsidRPr="00D548A1" w:rsidRDefault="007049EE" w:rsidP="00114E27">
            <w:pPr>
              <w:jc w:val="center"/>
              <w:rPr>
                <w:rFonts w:eastAsia="Calibri"/>
                <w:sz w:val="22"/>
                <w:szCs w:val="22"/>
              </w:rPr>
            </w:pPr>
            <w:r w:rsidRPr="00D548A1">
              <w:rPr>
                <w:rFonts w:eastAsia="Calibri"/>
                <w:sz w:val="22"/>
                <w:szCs w:val="22"/>
              </w:rPr>
              <w:t>RF1</w:t>
            </w:r>
          </w:p>
        </w:tc>
        <w:tc>
          <w:tcPr>
            <w:tcW w:w="2063" w:type="dxa"/>
            <w:vMerge w:val="restart"/>
            <w:shd w:val="clear" w:color="auto" w:fill="auto"/>
            <w:vAlign w:val="center"/>
          </w:tcPr>
          <w:p w14:paraId="30060D42" w14:textId="77777777" w:rsidR="007049EE" w:rsidRPr="00D548A1" w:rsidRDefault="007049EE" w:rsidP="00114E27">
            <w:pPr>
              <w:jc w:val="center"/>
              <w:rPr>
                <w:rFonts w:eastAsia="Calibri"/>
                <w:sz w:val="22"/>
                <w:szCs w:val="22"/>
              </w:rPr>
            </w:pPr>
            <w:r w:rsidRPr="00D548A1">
              <w:rPr>
                <w:rFonts w:eastAsia="Calibri"/>
                <w:sz w:val="22"/>
                <w:szCs w:val="22"/>
              </w:rPr>
              <w:t>SDO</w:t>
            </w:r>
          </w:p>
        </w:tc>
        <w:tc>
          <w:tcPr>
            <w:tcW w:w="1109" w:type="dxa"/>
            <w:vMerge w:val="restart"/>
            <w:shd w:val="clear" w:color="auto" w:fill="auto"/>
            <w:vAlign w:val="center"/>
          </w:tcPr>
          <w:p w14:paraId="73377CCF" w14:textId="77777777" w:rsidR="007049EE" w:rsidRPr="00D548A1" w:rsidRDefault="007049EE" w:rsidP="00114E27">
            <w:pPr>
              <w:jc w:val="center"/>
              <w:rPr>
                <w:rFonts w:eastAsia="Calibri"/>
                <w:sz w:val="22"/>
                <w:szCs w:val="22"/>
              </w:rPr>
            </w:pPr>
          </w:p>
        </w:tc>
        <w:tc>
          <w:tcPr>
            <w:tcW w:w="6094" w:type="dxa"/>
            <w:vMerge w:val="restart"/>
            <w:shd w:val="clear" w:color="auto" w:fill="auto"/>
            <w:vAlign w:val="center"/>
          </w:tcPr>
          <w:p w14:paraId="32BBF741" w14:textId="77777777" w:rsidR="007049EE" w:rsidRPr="00D548A1" w:rsidRDefault="007049EE" w:rsidP="00114E27">
            <w:pPr>
              <w:jc w:val="both"/>
              <w:rPr>
                <w:rFonts w:eastAsia="Calibri"/>
                <w:sz w:val="22"/>
                <w:szCs w:val="22"/>
              </w:rPr>
            </w:pPr>
            <w:r w:rsidRPr="00D548A1">
              <w:rPr>
                <w:rFonts w:eastAsia="Calibri"/>
                <w:sz w:val="22"/>
                <w:szCs w:val="22"/>
              </w:rPr>
              <w:t>Выход отладочного интерфейса SPI (data).</w:t>
            </w:r>
          </w:p>
        </w:tc>
      </w:tr>
      <w:tr w:rsidR="007049EE" w:rsidRPr="00D548A1" w14:paraId="7B16366A" w14:textId="77777777" w:rsidTr="00414D5A">
        <w:trPr>
          <w:jc w:val="center"/>
        </w:trPr>
        <w:tc>
          <w:tcPr>
            <w:tcW w:w="1376" w:type="dxa"/>
            <w:vMerge/>
            <w:shd w:val="clear" w:color="auto" w:fill="auto"/>
            <w:vAlign w:val="center"/>
          </w:tcPr>
          <w:p w14:paraId="2D37A5A5"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4ADA87C7" w14:textId="77777777" w:rsidR="007049EE" w:rsidRPr="00D548A1" w:rsidRDefault="007049EE"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SDO-S</w:t>
            </w:r>
          </w:p>
        </w:tc>
        <w:tc>
          <w:tcPr>
            <w:tcW w:w="1560" w:type="dxa"/>
            <w:vMerge/>
            <w:shd w:val="clear" w:color="auto" w:fill="auto"/>
            <w:vAlign w:val="center"/>
          </w:tcPr>
          <w:p w14:paraId="3C97B928" w14:textId="77777777" w:rsidR="007049EE" w:rsidRPr="00D548A1" w:rsidRDefault="007049EE" w:rsidP="00114E27">
            <w:pPr>
              <w:jc w:val="center"/>
              <w:rPr>
                <w:rFonts w:eastAsia="Calibri"/>
                <w:sz w:val="22"/>
                <w:szCs w:val="22"/>
              </w:rPr>
            </w:pPr>
          </w:p>
        </w:tc>
        <w:tc>
          <w:tcPr>
            <w:tcW w:w="2063" w:type="dxa"/>
            <w:vMerge/>
            <w:shd w:val="clear" w:color="auto" w:fill="auto"/>
            <w:vAlign w:val="center"/>
          </w:tcPr>
          <w:p w14:paraId="23A70189" w14:textId="77777777" w:rsidR="007049EE" w:rsidRPr="00D548A1" w:rsidRDefault="007049EE" w:rsidP="00114E27">
            <w:pPr>
              <w:jc w:val="center"/>
              <w:rPr>
                <w:rFonts w:eastAsia="Calibri"/>
                <w:sz w:val="22"/>
                <w:szCs w:val="22"/>
              </w:rPr>
            </w:pPr>
          </w:p>
        </w:tc>
        <w:tc>
          <w:tcPr>
            <w:tcW w:w="1109" w:type="dxa"/>
            <w:vMerge/>
            <w:shd w:val="clear" w:color="auto" w:fill="auto"/>
            <w:vAlign w:val="center"/>
          </w:tcPr>
          <w:p w14:paraId="58F29B9E" w14:textId="77777777" w:rsidR="007049EE" w:rsidRPr="00D548A1" w:rsidRDefault="007049EE" w:rsidP="00114E27">
            <w:pPr>
              <w:jc w:val="center"/>
              <w:rPr>
                <w:rFonts w:eastAsia="Calibri"/>
                <w:sz w:val="22"/>
                <w:szCs w:val="22"/>
              </w:rPr>
            </w:pPr>
          </w:p>
        </w:tc>
        <w:tc>
          <w:tcPr>
            <w:tcW w:w="6094" w:type="dxa"/>
            <w:vMerge/>
            <w:shd w:val="clear" w:color="auto" w:fill="auto"/>
            <w:vAlign w:val="center"/>
          </w:tcPr>
          <w:p w14:paraId="6E48D4BD" w14:textId="77777777" w:rsidR="007049EE" w:rsidRPr="00D548A1" w:rsidRDefault="007049EE" w:rsidP="00114E27">
            <w:pPr>
              <w:jc w:val="both"/>
              <w:rPr>
                <w:rFonts w:eastAsia="Calibri"/>
                <w:sz w:val="22"/>
                <w:szCs w:val="22"/>
              </w:rPr>
            </w:pPr>
          </w:p>
        </w:tc>
      </w:tr>
      <w:tr w:rsidR="007049EE" w:rsidRPr="00D548A1" w14:paraId="626631EF" w14:textId="77777777" w:rsidTr="00414D5A">
        <w:trPr>
          <w:jc w:val="center"/>
        </w:trPr>
        <w:tc>
          <w:tcPr>
            <w:tcW w:w="1376" w:type="dxa"/>
            <w:vMerge w:val="restart"/>
            <w:shd w:val="clear" w:color="auto" w:fill="auto"/>
            <w:vAlign w:val="center"/>
          </w:tcPr>
          <w:p w14:paraId="1E32861B"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134F8E8E" w14:textId="77777777" w:rsidR="007049EE" w:rsidRPr="00D548A1" w:rsidRDefault="007049EE"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SCK-M</w:t>
            </w:r>
          </w:p>
        </w:tc>
        <w:tc>
          <w:tcPr>
            <w:tcW w:w="1560" w:type="dxa"/>
            <w:vMerge w:val="restart"/>
            <w:shd w:val="clear" w:color="auto" w:fill="auto"/>
            <w:vAlign w:val="center"/>
          </w:tcPr>
          <w:p w14:paraId="6E1CA1C5" w14:textId="77777777" w:rsidR="007049EE" w:rsidRPr="00D548A1" w:rsidRDefault="007049EE" w:rsidP="00114E27">
            <w:pPr>
              <w:jc w:val="center"/>
              <w:rPr>
                <w:rFonts w:eastAsia="Calibri"/>
                <w:sz w:val="22"/>
                <w:szCs w:val="22"/>
              </w:rPr>
            </w:pPr>
            <w:r w:rsidRPr="00D548A1">
              <w:rPr>
                <w:rFonts w:eastAsia="Calibri"/>
                <w:sz w:val="22"/>
                <w:szCs w:val="22"/>
              </w:rPr>
              <w:t>RG1</w:t>
            </w:r>
          </w:p>
        </w:tc>
        <w:tc>
          <w:tcPr>
            <w:tcW w:w="2063" w:type="dxa"/>
            <w:vMerge w:val="restart"/>
            <w:shd w:val="clear" w:color="auto" w:fill="auto"/>
            <w:vAlign w:val="center"/>
          </w:tcPr>
          <w:p w14:paraId="5B76E7A5" w14:textId="77777777" w:rsidR="007049EE" w:rsidRPr="00D548A1" w:rsidRDefault="007049EE" w:rsidP="00114E27">
            <w:pPr>
              <w:jc w:val="center"/>
              <w:rPr>
                <w:rFonts w:eastAsia="Calibri"/>
                <w:sz w:val="22"/>
                <w:szCs w:val="22"/>
              </w:rPr>
            </w:pPr>
            <w:r w:rsidRPr="00D548A1">
              <w:rPr>
                <w:rFonts w:eastAsia="Calibri"/>
                <w:sz w:val="22"/>
                <w:szCs w:val="22"/>
              </w:rPr>
              <w:t>SCK</w:t>
            </w:r>
          </w:p>
        </w:tc>
        <w:tc>
          <w:tcPr>
            <w:tcW w:w="1109" w:type="dxa"/>
            <w:vMerge w:val="restart"/>
            <w:shd w:val="clear" w:color="auto" w:fill="auto"/>
            <w:vAlign w:val="center"/>
          </w:tcPr>
          <w:p w14:paraId="7BA18020" w14:textId="77777777" w:rsidR="007049EE" w:rsidRPr="00D548A1" w:rsidRDefault="007049EE" w:rsidP="00114E27">
            <w:pPr>
              <w:jc w:val="center"/>
              <w:rPr>
                <w:rFonts w:eastAsia="Calibri"/>
                <w:sz w:val="22"/>
                <w:szCs w:val="22"/>
              </w:rPr>
            </w:pPr>
          </w:p>
        </w:tc>
        <w:tc>
          <w:tcPr>
            <w:tcW w:w="6094" w:type="dxa"/>
            <w:vMerge w:val="restart"/>
            <w:shd w:val="clear" w:color="auto" w:fill="auto"/>
            <w:vAlign w:val="center"/>
          </w:tcPr>
          <w:p w14:paraId="7DBD4DFF" w14:textId="77777777" w:rsidR="007049EE" w:rsidRPr="00D548A1" w:rsidRDefault="007049EE" w:rsidP="00114E27">
            <w:pPr>
              <w:jc w:val="both"/>
              <w:rPr>
                <w:rFonts w:eastAsia="Calibri"/>
                <w:sz w:val="22"/>
                <w:szCs w:val="22"/>
              </w:rPr>
            </w:pPr>
            <w:r w:rsidRPr="00D548A1">
              <w:rPr>
                <w:rFonts w:eastAsia="Calibri"/>
                <w:sz w:val="22"/>
                <w:szCs w:val="22"/>
              </w:rPr>
              <w:t>Выход отладочного интерфейса SPI (clock).</w:t>
            </w:r>
          </w:p>
        </w:tc>
      </w:tr>
      <w:tr w:rsidR="007049EE" w:rsidRPr="00D548A1" w14:paraId="03AD6D40" w14:textId="77777777" w:rsidTr="00414D5A">
        <w:trPr>
          <w:jc w:val="center"/>
        </w:trPr>
        <w:tc>
          <w:tcPr>
            <w:tcW w:w="1376" w:type="dxa"/>
            <w:vMerge/>
            <w:shd w:val="clear" w:color="auto" w:fill="auto"/>
            <w:vAlign w:val="center"/>
          </w:tcPr>
          <w:p w14:paraId="0596993C"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7D814C7D" w14:textId="77777777" w:rsidR="007049EE" w:rsidRPr="00D548A1" w:rsidRDefault="007049EE"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SCK-S</w:t>
            </w:r>
          </w:p>
        </w:tc>
        <w:tc>
          <w:tcPr>
            <w:tcW w:w="1560" w:type="dxa"/>
            <w:vMerge/>
            <w:shd w:val="clear" w:color="auto" w:fill="auto"/>
            <w:vAlign w:val="center"/>
          </w:tcPr>
          <w:p w14:paraId="6460525E" w14:textId="77777777" w:rsidR="007049EE" w:rsidRPr="00D548A1" w:rsidRDefault="007049EE" w:rsidP="00114E27">
            <w:pPr>
              <w:jc w:val="center"/>
              <w:rPr>
                <w:rFonts w:eastAsia="Calibri"/>
                <w:sz w:val="22"/>
                <w:szCs w:val="22"/>
              </w:rPr>
            </w:pPr>
          </w:p>
        </w:tc>
        <w:tc>
          <w:tcPr>
            <w:tcW w:w="2063" w:type="dxa"/>
            <w:vMerge/>
            <w:shd w:val="clear" w:color="auto" w:fill="auto"/>
            <w:vAlign w:val="center"/>
          </w:tcPr>
          <w:p w14:paraId="5E44BCD5" w14:textId="77777777" w:rsidR="007049EE" w:rsidRPr="00D548A1" w:rsidRDefault="007049EE" w:rsidP="00114E27">
            <w:pPr>
              <w:jc w:val="center"/>
              <w:rPr>
                <w:rFonts w:eastAsia="Calibri"/>
                <w:sz w:val="22"/>
                <w:szCs w:val="22"/>
              </w:rPr>
            </w:pPr>
          </w:p>
        </w:tc>
        <w:tc>
          <w:tcPr>
            <w:tcW w:w="1109" w:type="dxa"/>
            <w:vMerge/>
            <w:shd w:val="clear" w:color="auto" w:fill="auto"/>
            <w:vAlign w:val="center"/>
          </w:tcPr>
          <w:p w14:paraId="0E0D2BAC" w14:textId="77777777" w:rsidR="007049EE" w:rsidRPr="00D548A1" w:rsidRDefault="007049EE" w:rsidP="00114E27">
            <w:pPr>
              <w:jc w:val="center"/>
              <w:rPr>
                <w:rFonts w:eastAsia="Calibri"/>
                <w:sz w:val="22"/>
                <w:szCs w:val="22"/>
              </w:rPr>
            </w:pPr>
          </w:p>
        </w:tc>
        <w:tc>
          <w:tcPr>
            <w:tcW w:w="6094" w:type="dxa"/>
            <w:vMerge/>
            <w:shd w:val="clear" w:color="auto" w:fill="auto"/>
            <w:vAlign w:val="center"/>
          </w:tcPr>
          <w:p w14:paraId="2A51155D" w14:textId="77777777" w:rsidR="007049EE" w:rsidRPr="00D548A1" w:rsidRDefault="007049EE" w:rsidP="00114E27">
            <w:pPr>
              <w:jc w:val="both"/>
              <w:rPr>
                <w:rFonts w:eastAsia="Calibri"/>
                <w:sz w:val="22"/>
                <w:szCs w:val="22"/>
              </w:rPr>
            </w:pPr>
          </w:p>
        </w:tc>
      </w:tr>
      <w:tr w:rsidR="007049EE" w:rsidRPr="00D548A1" w14:paraId="1CA6ED47" w14:textId="77777777" w:rsidTr="00414D5A">
        <w:trPr>
          <w:jc w:val="center"/>
        </w:trPr>
        <w:tc>
          <w:tcPr>
            <w:tcW w:w="1376" w:type="dxa"/>
            <w:vMerge w:val="restart"/>
            <w:shd w:val="clear" w:color="auto" w:fill="auto"/>
            <w:vAlign w:val="center"/>
          </w:tcPr>
          <w:p w14:paraId="2F44E946"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1B5DEAD" w14:textId="77777777" w:rsidR="007049EE" w:rsidRPr="00D548A1" w:rsidRDefault="007049EE"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w:t>
            </w:r>
          </w:p>
        </w:tc>
        <w:tc>
          <w:tcPr>
            <w:tcW w:w="1560" w:type="dxa"/>
            <w:vMerge w:val="restart"/>
            <w:shd w:val="clear" w:color="auto" w:fill="auto"/>
            <w:vAlign w:val="center"/>
          </w:tcPr>
          <w:p w14:paraId="392C47D3" w14:textId="77777777" w:rsidR="007049EE" w:rsidRPr="00D548A1" w:rsidRDefault="007049EE" w:rsidP="00114E27">
            <w:pPr>
              <w:jc w:val="center"/>
              <w:rPr>
                <w:rFonts w:eastAsia="Calibri"/>
                <w:sz w:val="22"/>
                <w:szCs w:val="22"/>
              </w:rPr>
            </w:pPr>
            <w:r w:rsidRPr="00D548A1">
              <w:rPr>
                <w:rFonts w:eastAsia="Calibri"/>
                <w:sz w:val="22"/>
                <w:szCs w:val="22"/>
              </w:rPr>
              <w:t>RG0</w:t>
            </w:r>
          </w:p>
        </w:tc>
        <w:tc>
          <w:tcPr>
            <w:tcW w:w="2063" w:type="dxa"/>
            <w:shd w:val="clear" w:color="auto" w:fill="auto"/>
            <w:vAlign w:val="center"/>
          </w:tcPr>
          <w:p w14:paraId="72CC2D3D"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1DF067DC" w14:textId="77777777" w:rsidR="007049EE" w:rsidRPr="00D548A1" w:rsidRDefault="007049EE" w:rsidP="00114E27">
            <w:pPr>
              <w:jc w:val="center"/>
              <w:rPr>
                <w:rFonts w:eastAsia="Calibri"/>
                <w:sz w:val="22"/>
                <w:szCs w:val="22"/>
              </w:rPr>
            </w:pPr>
          </w:p>
        </w:tc>
        <w:tc>
          <w:tcPr>
            <w:tcW w:w="6094" w:type="dxa"/>
            <w:shd w:val="clear" w:color="auto" w:fill="auto"/>
            <w:vAlign w:val="center"/>
          </w:tcPr>
          <w:p w14:paraId="2ACD2F93" w14:textId="77777777" w:rsidR="007049EE" w:rsidRPr="00D548A1" w:rsidRDefault="007049EE" w:rsidP="00114E27">
            <w:pPr>
              <w:jc w:val="both"/>
              <w:rPr>
                <w:rFonts w:eastAsia="Calibri"/>
                <w:sz w:val="22"/>
                <w:szCs w:val="22"/>
              </w:rPr>
            </w:pPr>
            <w:r w:rsidRPr="00D548A1">
              <w:rPr>
                <w:rFonts w:eastAsia="Calibri"/>
                <w:sz w:val="22"/>
                <w:szCs w:val="22"/>
              </w:rPr>
              <w:t>Резерв (не используется).</w:t>
            </w:r>
          </w:p>
        </w:tc>
      </w:tr>
      <w:tr w:rsidR="007049EE" w:rsidRPr="00D548A1" w14:paraId="049BD6ED" w14:textId="77777777" w:rsidTr="00414D5A">
        <w:trPr>
          <w:jc w:val="center"/>
        </w:trPr>
        <w:tc>
          <w:tcPr>
            <w:tcW w:w="1376" w:type="dxa"/>
            <w:vMerge/>
            <w:shd w:val="clear" w:color="auto" w:fill="auto"/>
            <w:vAlign w:val="center"/>
          </w:tcPr>
          <w:p w14:paraId="4AE96C39"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77E99FB8" w14:textId="77777777" w:rsidR="007049EE" w:rsidRPr="00D548A1" w:rsidRDefault="007049EE"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w:t>
            </w:r>
          </w:p>
        </w:tc>
        <w:tc>
          <w:tcPr>
            <w:tcW w:w="1560" w:type="dxa"/>
            <w:vMerge/>
            <w:shd w:val="clear" w:color="auto" w:fill="auto"/>
            <w:vAlign w:val="center"/>
          </w:tcPr>
          <w:p w14:paraId="58A14DF4" w14:textId="77777777" w:rsidR="007049EE" w:rsidRPr="00D548A1" w:rsidRDefault="007049EE" w:rsidP="00114E27">
            <w:pPr>
              <w:jc w:val="center"/>
              <w:rPr>
                <w:rFonts w:eastAsia="Calibri"/>
                <w:sz w:val="22"/>
                <w:szCs w:val="22"/>
              </w:rPr>
            </w:pPr>
          </w:p>
        </w:tc>
        <w:tc>
          <w:tcPr>
            <w:tcW w:w="2063" w:type="dxa"/>
            <w:shd w:val="clear" w:color="auto" w:fill="auto"/>
            <w:vAlign w:val="center"/>
          </w:tcPr>
          <w:p w14:paraId="3F386A13"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724A2BF9" w14:textId="77777777" w:rsidR="007049EE" w:rsidRPr="00D548A1" w:rsidRDefault="007049EE" w:rsidP="00114E27">
            <w:pPr>
              <w:jc w:val="center"/>
              <w:rPr>
                <w:rFonts w:eastAsia="Calibri"/>
                <w:sz w:val="22"/>
                <w:szCs w:val="22"/>
              </w:rPr>
            </w:pPr>
          </w:p>
        </w:tc>
        <w:tc>
          <w:tcPr>
            <w:tcW w:w="6094" w:type="dxa"/>
            <w:shd w:val="clear" w:color="auto" w:fill="auto"/>
            <w:vAlign w:val="center"/>
          </w:tcPr>
          <w:p w14:paraId="2285DDD4" w14:textId="77777777" w:rsidR="007049EE" w:rsidRPr="00D548A1" w:rsidRDefault="007049EE" w:rsidP="00114E27">
            <w:pPr>
              <w:jc w:val="both"/>
              <w:rPr>
                <w:rFonts w:eastAsia="Calibri"/>
                <w:sz w:val="22"/>
                <w:szCs w:val="22"/>
              </w:rPr>
            </w:pPr>
            <w:r w:rsidRPr="00D548A1">
              <w:rPr>
                <w:rFonts w:eastAsia="Calibri"/>
                <w:sz w:val="22"/>
                <w:szCs w:val="22"/>
              </w:rPr>
              <w:t>Резерв (не используется).</w:t>
            </w:r>
          </w:p>
        </w:tc>
      </w:tr>
      <w:tr w:rsidR="007049EE" w:rsidRPr="00D548A1" w14:paraId="1A88BF28" w14:textId="77777777" w:rsidTr="00414D5A">
        <w:trPr>
          <w:jc w:val="center"/>
        </w:trPr>
        <w:tc>
          <w:tcPr>
            <w:tcW w:w="1376" w:type="dxa"/>
            <w:vMerge w:val="restart"/>
            <w:shd w:val="clear" w:color="auto" w:fill="auto"/>
            <w:vAlign w:val="center"/>
          </w:tcPr>
          <w:p w14:paraId="6990EB75"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77A5CB88" w14:textId="77777777" w:rsidR="007049EE" w:rsidRPr="00D548A1" w:rsidRDefault="007049EE"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w:t>
            </w:r>
          </w:p>
        </w:tc>
        <w:tc>
          <w:tcPr>
            <w:tcW w:w="1560" w:type="dxa"/>
            <w:vMerge w:val="restart"/>
            <w:shd w:val="clear" w:color="auto" w:fill="auto"/>
            <w:vAlign w:val="center"/>
          </w:tcPr>
          <w:p w14:paraId="2E7E0D0E" w14:textId="77777777" w:rsidR="007049EE" w:rsidRPr="00D548A1" w:rsidRDefault="007049EE" w:rsidP="00114E27">
            <w:pPr>
              <w:jc w:val="center"/>
              <w:rPr>
                <w:rFonts w:eastAsia="Calibri"/>
                <w:sz w:val="22"/>
                <w:szCs w:val="22"/>
              </w:rPr>
            </w:pPr>
            <w:r w:rsidRPr="00D548A1">
              <w:rPr>
                <w:rFonts w:eastAsia="Calibri"/>
                <w:sz w:val="22"/>
                <w:szCs w:val="22"/>
              </w:rPr>
              <w:t>RF6</w:t>
            </w:r>
          </w:p>
        </w:tc>
        <w:tc>
          <w:tcPr>
            <w:tcW w:w="2063" w:type="dxa"/>
            <w:shd w:val="clear" w:color="auto" w:fill="auto"/>
            <w:vAlign w:val="center"/>
          </w:tcPr>
          <w:p w14:paraId="34C79440"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678F1DA2" w14:textId="77777777" w:rsidR="007049EE" w:rsidRPr="00D548A1" w:rsidRDefault="007049EE" w:rsidP="00114E27">
            <w:pPr>
              <w:jc w:val="center"/>
              <w:rPr>
                <w:rFonts w:eastAsia="Calibri"/>
                <w:sz w:val="22"/>
                <w:szCs w:val="22"/>
              </w:rPr>
            </w:pPr>
          </w:p>
        </w:tc>
        <w:tc>
          <w:tcPr>
            <w:tcW w:w="6094" w:type="dxa"/>
            <w:shd w:val="clear" w:color="auto" w:fill="auto"/>
            <w:vAlign w:val="center"/>
          </w:tcPr>
          <w:p w14:paraId="7870CD81" w14:textId="77777777" w:rsidR="007049EE" w:rsidRPr="00D548A1" w:rsidRDefault="007049EE" w:rsidP="00114E27">
            <w:pPr>
              <w:jc w:val="both"/>
              <w:rPr>
                <w:rFonts w:eastAsia="Calibri"/>
                <w:sz w:val="22"/>
                <w:szCs w:val="22"/>
              </w:rPr>
            </w:pPr>
            <w:r w:rsidRPr="00D548A1">
              <w:rPr>
                <w:rFonts w:eastAsia="Calibri"/>
                <w:sz w:val="22"/>
                <w:szCs w:val="22"/>
              </w:rPr>
              <w:t>Резерв (не используется).</w:t>
            </w:r>
          </w:p>
        </w:tc>
      </w:tr>
      <w:tr w:rsidR="007049EE" w:rsidRPr="00D548A1" w14:paraId="2710E841" w14:textId="77777777" w:rsidTr="00414D5A">
        <w:trPr>
          <w:jc w:val="center"/>
        </w:trPr>
        <w:tc>
          <w:tcPr>
            <w:tcW w:w="1376" w:type="dxa"/>
            <w:vMerge/>
            <w:shd w:val="clear" w:color="auto" w:fill="auto"/>
            <w:vAlign w:val="center"/>
          </w:tcPr>
          <w:p w14:paraId="0B1A2D96"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65394FC" w14:textId="77777777" w:rsidR="007049EE" w:rsidRPr="00D548A1" w:rsidRDefault="007049EE"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w:t>
            </w:r>
          </w:p>
        </w:tc>
        <w:tc>
          <w:tcPr>
            <w:tcW w:w="1560" w:type="dxa"/>
            <w:vMerge/>
            <w:shd w:val="clear" w:color="auto" w:fill="auto"/>
            <w:vAlign w:val="center"/>
          </w:tcPr>
          <w:p w14:paraId="4F873195" w14:textId="77777777" w:rsidR="007049EE" w:rsidRPr="00D548A1" w:rsidRDefault="007049EE" w:rsidP="00114E27">
            <w:pPr>
              <w:jc w:val="center"/>
              <w:rPr>
                <w:rFonts w:eastAsia="Calibri"/>
                <w:sz w:val="22"/>
                <w:szCs w:val="22"/>
              </w:rPr>
            </w:pPr>
          </w:p>
        </w:tc>
        <w:tc>
          <w:tcPr>
            <w:tcW w:w="2063" w:type="dxa"/>
            <w:shd w:val="clear" w:color="auto" w:fill="auto"/>
            <w:vAlign w:val="center"/>
          </w:tcPr>
          <w:p w14:paraId="1085F726"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7E67345C" w14:textId="77777777" w:rsidR="007049EE" w:rsidRPr="00D548A1" w:rsidRDefault="007049EE" w:rsidP="00114E27">
            <w:pPr>
              <w:jc w:val="center"/>
              <w:rPr>
                <w:rFonts w:eastAsia="Calibri"/>
                <w:sz w:val="22"/>
                <w:szCs w:val="22"/>
              </w:rPr>
            </w:pPr>
          </w:p>
        </w:tc>
        <w:tc>
          <w:tcPr>
            <w:tcW w:w="6094" w:type="dxa"/>
            <w:shd w:val="clear" w:color="auto" w:fill="auto"/>
            <w:vAlign w:val="center"/>
          </w:tcPr>
          <w:p w14:paraId="5850992B" w14:textId="77777777" w:rsidR="007049EE" w:rsidRPr="00D548A1" w:rsidRDefault="007049EE" w:rsidP="00114E27">
            <w:pPr>
              <w:jc w:val="both"/>
              <w:rPr>
                <w:rFonts w:eastAsia="Calibri"/>
                <w:sz w:val="22"/>
                <w:szCs w:val="22"/>
              </w:rPr>
            </w:pPr>
            <w:r w:rsidRPr="00D548A1">
              <w:rPr>
                <w:rFonts w:eastAsia="Calibri"/>
                <w:sz w:val="22"/>
                <w:szCs w:val="22"/>
              </w:rPr>
              <w:t>Резерв (не используется).</w:t>
            </w:r>
          </w:p>
        </w:tc>
      </w:tr>
      <w:tr w:rsidR="007049EE" w:rsidRPr="00D548A1" w14:paraId="62F54116" w14:textId="77777777" w:rsidTr="00414D5A">
        <w:trPr>
          <w:jc w:val="center"/>
        </w:trPr>
        <w:tc>
          <w:tcPr>
            <w:tcW w:w="1376" w:type="dxa"/>
            <w:vMerge w:val="restart"/>
            <w:shd w:val="clear" w:color="auto" w:fill="auto"/>
            <w:vAlign w:val="center"/>
          </w:tcPr>
          <w:p w14:paraId="4EAAD317"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A70EC28" w14:textId="77777777" w:rsidR="007049EE" w:rsidRPr="00D548A1" w:rsidRDefault="007049EE"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LED-M</w:t>
            </w:r>
          </w:p>
        </w:tc>
        <w:tc>
          <w:tcPr>
            <w:tcW w:w="1560" w:type="dxa"/>
            <w:vMerge w:val="restart"/>
            <w:shd w:val="clear" w:color="auto" w:fill="auto"/>
            <w:vAlign w:val="center"/>
          </w:tcPr>
          <w:p w14:paraId="292062FF" w14:textId="77777777" w:rsidR="007049EE" w:rsidRPr="00D548A1" w:rsidRDefault="007049EE" w:rsidP="00114E27">
            <w:pPr>
              <w:jc w:val="center"/>
              <w:rPr>
                <w:rFonts w:eastAsia="Calibri"/>
                <w:sz w:val="22"/>
                <w:szCs w:val="22"/>
              </w:rPr>
            </w:pPr>
            <w:r w:rsidRPr="00D548A1">
              <w:rPr>
                <w:rFonts w:eastAsia="Calibri"/>
                <w:sz w:val="22"/>
                <w:szCs w:val="22"/>
              </w:rPr>
              <w:t>RF7</w:t>
            </w:r>
          </w:p>
        </w:tc>
        <w:tc>
          <w:tcPr>
            <w:tcW w:w="2063" w:type="dxa"/>
            <w:shd w:val="clear" w:color="auto" w:fill="auto"/>
            <w:vAlign w:val="center"/>
          </w:tcPr>
          <w:p w14:paraId="5A828768"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5C919884" w14:textId="77777777" w:rsidR="007049EE" w:rsidRPr="00D548A1" w:rsidRDefault="007049EE"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5894E3D5" w14:textId="4459F08B" w:rsidR="007049EE" w:rsidRPr="00D548A1" w:rsidRDefault="007049EE" w:rsidP="00114E27">
            <w:pPr>
              <w:jc w:val="both"/>
              <w:rPr>
                <w:rFonts w:eastAsia="Calibri"/>
                <w:sz w:val="22"/>
                <w:szCs w:val="22"/>
              </w:rPr>
            </w:pPr>
            <w:r w:rsidRPr="00D548A1">
              <w:rPr>
                <w:rFonts w:eastAsia="Calibri"/>
                <w:sz w:val="22"/>
                <w:szCs w:val="22"/>
              </w:rPr>
              <w:t>Управление светодиодом «</w:t>
            </w:r>
            <w:r w:rsidR="004768AE" w:rsidRPr="00D548A1">
              <w:rPr>
                <w:rFonts w:eastAsia="Calibri"/>
                <w:sz w:val="22"/>
                <w:szCs w:val="22"/>
              </w:rPr>
              <w:t>ПОЛОЖЕНИЕ</w:t>
            </w:r>
            <w:r w:rsidRPr="00D548A1">
              <w:rPr>
                <w:rFonts w:eastAsia="Calibri"/>
                <w:sz w:val="22"/>
                <w:szCs w:val="22"/>
              </w:rPr>
              <w:t xml:space="preserve"> -».</w:t>
            </w:r>
          </w:p>
        </w:tc>
      </w:tr>
      <w:tr w:rsidR="007049EE" w:rsidRPr="00D548A1" w14:paraId="326CD0AC" w14:textId="77777777" w:rsidTr="00414D5A">
        <w:trPr>
          <w:jc w:val="center"/>
        </w:trPr>
        <w:tc>
          <w:tcPr>
            <w:tcW w:w="1376" w:type="dxa"/>
            <w:vMerge/>
            <w:shd w:val="clear" w:color="auto" w:fill="auto"/>
            <w:vAlign w:val="center"/>
          </w:tcPr>
          <w:p w14:paraId="75CED99B" w14:textId="77777777" w:rsidR="007049EE" w:rsidRPr="00D548A1" w:rsidRDefault="007049EE" w:rsidP="00B57AD1">
            <w:pPr>
              <w:pStyle w:val="afff1"/>
              <w:numPr>
                <w:ilvl w:val="0"/>
                <w:numId w:val="28"/>
              </w:numPr>
              <w:contextualSpacing w:val="0"/>
              <w:jc w:val="both"/>
              <w:rPr>
                <w:rFonts w:eastAsia="Calibri"/>
                <w:sz w:val="22"/>
                <w:szCs w:val="22"/>
              </w:rPr>
            </w:pPr>
          </w:p>
        </w:tc>
        <w:tc>
          <w:tcPr>
            <w:tcW w:w="2394" w:type="dxa"/>
            <w:shd w:val="clear" w:color="auto" w:fill="auto"/>
            <w:vAlign w:val="center"/>
          </w:tcPr>
          <w:p w14:paraId="1B7F0FBD" w14:textId="77777777" w:rsidR="007049EE" w:rsidRPr="00D548A1" w:rsidRDefault="007049EE"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w:t>
            </w:r>
          </w:p>
        </w:tc>
        <w:tc>
          <w:tcPr>
            <w:tcW w:w="1560" w:type="dxa"/>
            <w:vMerge/>
            <w:shd w:val="clear" w:color="auto" w:fill="auto"/>
            <w:vAlign w:val="center"/>
          </w:tcPr>
          <w:p w14:paraId="748B8605" w14:textId="77777777" w:rsidR="007049EE" w:rsidRPr="00D548A1" w:rsidRDefault="007049EE" w:rsidP="00114E27">
            <w:pPr>
              <w:jc w:val="center"/>
              <w:rPr>
                <w:rFonts w:eastAsia="Calibri"/>
                <w:sz w:val="22"/>
                <w:szCs w:val="22"/>
              </w:rPr>
            </w:pPr>
          </w:p>
        </w:tc>
        <w:tc>
          <w:tcPr>
            <w:tcW w:w="2063" w:type="dxa"/>
            <w:shd w:val="clear" w:color="auto" w:fill="auto"/>
            <w:vAlign w:val="center"/>
          </w:tcPr>
          <w:p w14:paraId="27A16F25"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7731A5B2" w14:textId="77777777" w:rsidR="007049EE" w:rsidRPr="00D548A1" w:rsidRDefault="007049EE" w:rsidP="00114E27">
            <w:pPr>
              <w:jc w:val="center"/>
              <w:rPr>
                <w:rFonts w:eastAsia="Calibri"/>
                <w:sz w:val="22"/>
                <w:szCs w:val="22"/>
              </w:rPr>
            </w:pPr>
          </w:p>
        </w:tc>
        <w:tc>
          <w:tcPr>
            <w:tcW w:w="6094" w:type="dxa"/>
            <w:shd w:val="clear" w:color="auto" w:fill="auto"/>
            <w:vAlign w:val="center"/>
          </w:tcPr>
          <w:p w14:paraId="46AE93E7" w14:textId="77777777" w:rsidR="007049EE" w:rsidRPr="00D548A1" w:rsidRDefault="007049EE" w:rsidP="00114E27">
            <w:pPr>
              <w:jc w:val="both"/>
              <w:rPr>
                <w:rFonts w:eastAsia="Calibri"/>
                <w:sz w:val="22"/>
                <w:szCs w:val="22"/>
              </w:rPr>
            </w:pPr>
            <w:r w:rsidRPr="00D548A1">
              <w:rPr>
                <w:rFonts w:eastAsia="Calibri"/>
                <w:sz w:val="22"/>
                <w:szCs w:val="22"/>
              </w:rPr>
              <w:t>Резерв (не используется).</w:t>
            </w:r>
          </w:p>
        </w:tc>
      </w:tr>
      <w:tr w:rsidR="007049EE" w:rsidRPr="00D548A1" w14:paraId="691953D9" w14:textId="77777777" w:rsidTr="00414D5A">
        <w:trPr>
          <w:jc w:val="center"/>
        </w:trPr>
        <w:tc>
          <w:tcPr>
            <w:tcW w:w="1376" w:type="dxa"/>
            <w:vMerge w:val="restart"/>
            <w:shd w:val="clear" w:color="auto" w:fill="auto"/>
            <w:vAlign w:val="center"/>
          </w:tcPr>
          <w:p w14:paraId="138E2277"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4ECCE9C0" w14:textId="77777777" w:rsidR="007049EE" w:rsidRPr="00D548A1" w:rsidRDefault="007049EE"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SPI-M</w:t>
            </w:r>
          </w:p>
        </w:tc>
        <w:tc>
          <w:tcPr>
            <w:tcW w:w="1560" w:type="dxa"/>
            <w:vMerge w:val="restart"/>
            <w:shd w:val="clear" w:color="auto" w:fill="auto"/>
            <w:vAlign w:val="center"/>
          </w:tcPr>
          <w:p w14:paraId="26303F45" w14:textId="77777777" w:rsidR="007049EE" w:rsidRPr="00D548A1" w:rsidRDefault="007049EE" w:rsidP="00114E27">
            <w:pPr>
              <w:jc w:val="center"/>
              <w:rPr>
                <w:rFonts w:eastAsia="Calibri"/>
                <w:sz w:val="22"/>
                <w:szCs w:val="22"/>
              </w:rPr>
            </w:pPr>
            <w:r w:rsidRPr="00D548A1">
              <w:rPr>
                <w:rFonts w:eastAsia="Calibri"/>
                <w:sz w:val="22"/>
                <w:szCs w:val="22"/>
              </w:rPr>
              <w:t>RB10</w:t>
            </w:r>
          </w:p>
        </w:tc>
        <w:tc>
          <w:tcPr>
            <w:tcW w:w="2063" w:type="dxa"/>
            <w:shd w:val="clear" w:color="auto" w:fill="auto"/>
            <w:vAlign w:val="center"/>
          </w:tcPr>
          <w:p w14:paraId="23F80FB6" w14:textId="77777777" w:rsidR="007049EE" w:rsidRPr="00D548A1" w:rsidRDefault="007049EE" w:rsidP="00114E27">
            <w:pPr>
              <w:jc w:val="center"/>
              <w:rPr>
                <w:rFonts w:eastAsia="Calibri"/>
                <w:sz w:val="22"/>
                <w:szCs w:val="22"/>
              </w:rPr>
            </w:pPr>
          </w:p>
        </w:tc>
        <w:tc>
          <w:tcPr>
            <w:tcW w:w="1109" w:type="dxa"/>
            <w:vMerge w:val="restart"/>
            <w:shd w:val="clear" w:color="auto" w:fill="auto"/>
            <w:vAlign w:val="center"/>
          </w:tcPr>
          <w:p w14:paraId="7E7F8431" w14:textId="77777777" w:rsidR="007049EE" w:rsidRPr="00D548A1" w:rsidRDefault="007049EE" w:rsidP="00114E27">
            <w:pPr>
              <w:jc w:val="center"/>
              <w:rPr>
                <w:rFonts w:eastAsia="Calibri"/>
                <w:sz w:val="22"/>
                <w:szCs w:val="22"/>
              </w:rPr>
            </w:pPr>
            <w:r w:rsidRPr="00D548A1">
              <w:rPr>
                <w:rFonts w:eastAsia="Calibri"/>
                <w:sz w:val="22"/>
                <w:szCs w:val="22"/>
              </w:rPr>
              <w:t>Вых.</w:t>
            </w:r>
          </w:p>
        </w:tc>
        <w:tc>
          <w:tcPr>
            <w:tcW w:w="6094" w:type="dxa"/>
            <w:vMerge w:val="restart"/>
            <w:shd w:val="clear" w:color="auto" w:fill="auto"/>
            <w:vAlign w:val="center"/>
          </w:tcPr>
          <w:p w14:paraId="7CFF4C26" w14:textId="77777777" w:rsidR="007049EE" w:rsidRPr="00D548A1" w:rsidRDefault="007049EE" w:rsidP="00114E27">
            <w:pPr>
              <w:jc w:val="both"/>
              <w:rPr>
                <w:rFonts w:eastAsia="Calibri"/>
                <w:sz w:val="22"/>
                <w:szCs w:val="22"/>
              </w:rPr>
            </w:pPr>
            <w:r w:rsidRPr="00D548A1">
              <w:rPr>
                <w:rFonts w:eastAsia="Calibri"/>
                <w:sz w:val="22"/>
                <w:szCs w:val="22"/>
              </w:rPr>
              <w:t>Выход отладочного интерфейса SPI (strobe).</w:t>
            </w:r>
          </w:p>
        </w:tc>
      </w:tr>
      <w:tr w:rsidR="007049EE" w:rsidRPr="00D548A1" w14:paraId="517E7582" w14:textId="77777777" w:rsidTr="00414D5A">
        <w:trPr>
          <w:jc w:val="center"/>
        </w:trPr>
        <w:tc>
          <w:tcPr>
            <w:tcW w:w="1376" w:type="dxa"/>
            <w:vMerge/>
            <w:shd w:val="clear" w:color="auto" w:fill="auto"/>
            <w:vAlign w:val="center"/>
          </w:tcPr>
          <w:p w14:paraId="0BB2AA64"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603F69C9" w14:textId="77777777" w:rsidR="007049EE" w:rsidRPr="00D548A1" w:rsidRDefault="007049EE"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SPI-S</w:t>
            </w:r>
          </w:p>
        </w:tc>
        <w:tc>
          <w:tcPr>
            <w:tcW w:w="1560" w:type="dxa"/>
            <w:vMerge/>
            <w:shd w:val="clear" w:color="auto" w:fill="auto"/>
            <w:vAlign w:val="center"/>
          </w:tcPr>
          <w:p w14:paraId="7BCA2B58" w14:textId="77777777" w:rsidR="007049EE" w:rsidRPr="00D548A1" w:rsidRDefault="007049EE" w:rsidP="00114E27">
            <w:pPr>
              <w:jc w:val="center"/>
              <w:rPr>
                <w:rFonts w:eastAsia="Calibri"/>
                <w:sz w:val="22"/>
                <w:szCs w:val="22"/>
              </w:rPr>
            </w:pPr>
          </w:p>
        </w:tc>
        <w:tc>
          <w:tcPr>
            <w:tcW w:w="2063" w:type="dxa"/>
            <w:shd w:val="clear" w:color="auto" w:fill="auto"/>
            <w:vAlign w:val="center"/>
          </w:tcPr>
          <w:p w14:paraId="15EDBB51" w14:textId="77777777" w:rsidR="007049EE" w:rsidRPr="00D548A1" w:rsidRDefault="007049EE" w:rsidP="00114E27">
            <w:pPr>
              <w:jc w:val="center"/>
              <w:rPr>
                <w:rFonts w:eastAsia="Calibri"/>
                <w:sz w:val="22"/>
                <w:szCs w:val="22"/>
              </w:rPr>
            </w:pPr>
          </w:p>
        </w:tc>
        <w:tc>
          <w:tcPr>
            <w:tcW w:w="1109" w:type="dxa"/>
            <w:vMerge/>
            <w:shd w:val="clear" w:color="auto" w:fill="auto"/>
            <w:vAlign w:val="center"/>
          </w:tcPr>
          <w:p w14:paraId="5C37DF13" w14:textId="77777777" w:rsidR="007049EE" w:rsidRPr="00D548A1" w:rsidRDefault="007049EE" w:rsidP="00114E27">
            <w:pPr>
              <w:jc w:val="center"/>
              <w:rPr>
                <w:rFonts w:eastAsia="Calibri"/>
                <w:sz w:val="22"/>
                <w:szCs w:val="22"/>
              </w:rPr>
            </w:pPr>
          </w:p>
        </w:tc>
        <w:tc>
          <w:tcPr>
            <w:tcW w:w="6094" w:type="dxa"/>
            <w:vMerge/>
            <w:shd w:val="clear" w:color="auto" w:fill="auto"/>
            <w:vAlign w:val="center"/>
          </w:tcPr>
          <w:p w14:paraId="6675D522" w14:textId="77777777" w:rsidR="007049EE" w:rsidRPr="00D548A1" w:rsidRDefault="007049EE" w:rsidP="00114E27">
            <w:pPr>
              <w:jc w:val="both"/>
              <w:rPr>
                <w:rFonts w:eastAsia="Calibri"/>
                <w:sz w:val="22"/>
                <w:szCs w:val="22"/>
              </w:rPr>
            </w:pPr>
          </w:p>
        </w:tc>
      </w:tr>
      <w:tr w:rsidR="007049EE" w:rsidRPr="00D548A1" w14:paraId="47283572" w14:textId="77777777" w:rsidTr="00414D5A">
        <w:trPr>
          <w:jc w:val="center"/>
        </w:trPr>
        <w:tc>
          <w:tcPr>
            <w:tcW w:w="1376" w:type="dxa"/>
            <w:vMerge w:val="restart"/>
            <w:shd w:val="clear" w:color="auto" w:fill="auto"/>
            <w:vAlign w:val="center"/>
          </w:tcPr>
          <w:p w14:paraId="7B6ED53D"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65F77D45" w14:textId="77777777" w:rsidR="007049EE" w:rsidRPr="00D548A1" w:rsidRDefault="007049EE"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LED-L</w:t>
            </w:r>
          </w:p>
        </w:tc>
        <w:tc>
          <w:tcPr>
            <w:tcW w:w="1560" w:type="dxa"/>
            <w:vMerge w:val="restart"/>
            <w:shd w:val="clear" w:color="auto" w:fill="auto"/>
            <w:vAlign w:val="center"/>
          </w:tcPr>
          <w:p w14:paraId="628DA07F" w14:textId="77777777" w:rsidR="007049EE" w:rsidRPr="00D548A1" w:rsidRDefault="007049EE" w:rsidP="00114E27">
            <w:pPr>
              <w:jc w:val="center"/>
              <w:rPr>
                <w:rFonts w:eastAsia="Calibri"/>
                <w:sz w:val="22"/>
                <w:szCs w:val="22"/>
              </w:rPr>
            </w:pPr>
            <w:r w:rsidRPr="00D548A1">
              <w:rPr>
                <w:rFonts w:eastAsia="Calibri"/>
                <w:sz w:val="22"/>
                <w:szCs w:val="22"/>
              </w:rPr>
              <w:t>RB11</w:t>
            </w:r>
          </w:p>
        </w:tc>
        <w:tc>
          <w:tcPr>
            <w:tcW w:w="2063" w:type="dxa"/>
            <w:shd w:val="clear" w:color="auto" w:fill="auto"/>
            <w:vAlign w:val="center"/>
          </w:tcPr>
          <w:p w14:paraId="6E531F92"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05EF126A" w14:textId="77777777" w:rsidR="007049EE" w:rsidRPr="00D548A1" w:rsidRDefault="007049EE"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3FA20F0D" w14:textId="39134FEF" w:rsidR="007049EE" w:rsidRPr="00D548A1" w:rsidRDefault="007049EE" w:rsidP="00114E27">
            <w:pPr>
              <w:jc w:val="both"/>
              <w:rPr>
                <w:rFonts w:eastAsia="Calibri"/>
                <w:sz w:val="22"/>
                <w:szCs w:val="22"/>
              </w:rPr>
            </w:pPr>
            <w:r w:rsidRPr="00D548A1">
              <w:rPr>
                <w:rFonts w:eastAsia="Calibri"/>
                <w:sz w:val="22"/>
                <w:szCs w:val="22"/>
              </w:rPr>
              <w:t>Управление светодиодом «</w:t>
            </w:r>
            <w:r w:rsidR="004768AE" w:rsidRPr="00D548A1">
              <w:rPr>
                <w:rFonts w:eastAsia="Calibri"/>
                <w:sz w:val="22"/>
                <w:szCs w:val="22"/>
              </w:rPr>
              <w:t>ПОТЕРЯ КОНТРОЛЯ</w:t>
            </w:r>
            <w:r w:rsidRPr="00D548A1">
              <w:rPr>
                <w:rFonts w:eastAsia="Calibri"/>
                <w:sz w:val="22"/>
                <w:szCs w:val="22"/>
              </w:rPr>
              <w:t>».</w:t>
            </w:r>
          </w:p>
        </w:tc>
      </w:tr>
      <w:tr w:rsidR="007049EE" w:rsidRPr="00D548A1" w14:paraId="0B10D085" w14:textId="77777777" w:rsidTr="00414D5A">
        <w:trPr>
          <w:jc w:val="center"/>
        </w:trPr>
        <w:tc>
          <w:tcPr>
            <w:tcW w:w="1376" w:type="dxa"/>
            <w:vMerge/>
            <w:shd w:val="clear" w:color="auto" w:fill="auto"/>
            <w:vAlign w:val="center"/>
          </w:tcPr>
          <w:p w14:paraId="6C973A71"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0A9EDB3" w14:textId="77777777" w:rsidR="007049EE" w:rsidRPr="00D548A1" w:rsidRDefault="007049EE"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w:t>
            </w:r>
          </w:p>
        </w:tc>
        <w:tc>
          <w:tcPr>
            <w:tcW w:w="1560" w:type="dxa"/>
            <w:vMerge/>
            <w:shd w:val="clear" w:color="auto" w:fill="auto"/>
            <w:vAlign w:val="center"/>
          </w:tcPr>
          <w:p w14:paraId="1210AE31" w14:textId="77777777" w:rsidR="007049EE" w:rsidRPr="00D548A1" w:rsidRDefault="007049EE" w:rsidP="00114E27">
            <w:pPr>
              <w:jc w:val="center"/>
              <w:rPr>
                <w:rFonts w:eastAsia="Calibri"/>
                <w:sz w:val="22"/>
                <w:szCs w:val="22"/>
              </w:rPr>
            </w:pPr>
          </w:p>
        </w:tc>
        <w:tc>
          <w:tcPr>
            <w:tcW w:w="2063" w:type="dxa"/>
            <w:shd w:val="clear" w:color="auto" w:fill="auto"/>
            <w:vAlign w:val="center"/>
          </w:tcPr>
          <w:p w14:paraId="24F75031"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3ECC243B" w14:textId="77777777" w:rsidR="007049EE" w:rsidRPr="00D548A1" w:rsidRDefault="007049EE" w:rsidP="00114E27">
            <w:pPr>
              <w:jc w:val="center"/>
              <w:rPr>
                <w:rFonts w:eastAsia="Calibri"/>
                <w:sz w:val="22"/>
                <w:szCs w:val="22"/>
              </w:rPr>
            </w:pPr>
          </w:p>
        </w:tc>
        <w:tc>
          <w:tcPr>
            <w:tcW w:w="6094" w:type="dxa"/>
            <w:shd w:val="clear" w:color="auto" w:fill="auto"/>
            <w:vAlign w:val="center"/>
          </w:tcPr>
          <w:p w14:paraId="3896C503" w14:textId="77777777" w:rsidR="007049EE" w:rsidRPr="00D548A1" w:rsidRDefault="007049EE" w:rsidP="00114E27">
            <w:pPr>
              <w:jc w:val="both"/>
              <w:rPr>
                <w:rFonts w:eastAsia="Calibri"/>
                <w:sz w:val="22"/>
                <w:szCs w:val="22"/>
              </w:rPr>
            </w:pPr>
            <w:r w:rsidRPr="00D548A1">
              <w:rPr>
                <w:rFonts w:eastAsia="Calibri"/>
                <w:sz w:val="22"/>
                <w:szCs w:val="22"/>
              </w:rPr>
              <w:t>Резерв (не используется).</w:t>
            </w:r>
          </w:p>
        </w:tc>
      </w:tr>
      <w:tr w:rsidR="007049EE" w:rsidRPr="00D548A1" w14:paraId="0FD8EAB2" w14:textId="77777777" w:rsidTr="00414D5A">
        <w:trPr>
          <w:jc w:val="center"/>
        </w:trPr>
        <w:tc>
          <w:tcPr>
            <w:tcW w:w="1376" w:type="dxa"/>
            <w:vMerge w:val="restart"/>
            <w:shd w:val="clear" w:color="auto" w:fill="auto"/>
            <w:vAlign w:val="center"/>
          </w:tcPr>
          <w:p w14:paraId="1F1C3C49"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19417851" w14:textId="77777777" w:rsidR="007049EE" w:rsidRPr="00D548A1" w:rsidRDefault="007049EE"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LED-P</w:t>
            </w:r>
          </w:p>
        </w:tc>
        <w:tc>
          <w:tcPr>
            <w:tcW w:w="1560" w:type="dxa"/>
            <w:vMerge w:val="restart"/>
            <w:shd w:val="clear" w:color="auto" w:fill="auto"/>
            <w:vAlign w:val="center"/>
          </w:tcPr>
          <w:p w14:paraId="7FB16CF3" w14:textId="77777777" w:rsidR="007049EE" w:rsidRPr="00D548A1" w:rsidRDefault="007049EE" w:rsidP="00114E27">
            <w:pPr>
              <w:jc w:val="center"/>
              <w:rPr>
                <w:rFonts w:eastAsia="Calibri"/>
                <w:sz w:val="22"/>
                <w:szCs w:val="22"/>
              </w:rPr>
            </w:pPr>
            <w:r w:rsidRPr="00D548A1">
              <w:rPr>
                <w:rFonts w:eastAsia="Calibri"/>
                <w:sz w:val="22"/>
                <w:szCs w:val="22"/>
              </w:rPr>
              <w:t>RG14</w:t>
            </w:r>
          </w:p>
        </w:tc>
        <w:tc>
          <w:tcPr>
            <w:tcW w:w="2063" w:type="dxa"/>
            <w:shd w:val="clear" w:color="auto" w:fill="auto"/>
            <w:vAlign w:val="center"/>
          </w:tcPr>
          <w:p w14:paraId="54ADA8F4"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25376A17" w14:textId="77777777" w:rsidR="007049EE" w:rsidRPr="00D548A1" w:rsidRDefault="007049EE"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59EDB8D7" w14:textId="35C308FE" w:rsidR="007049EE" w:rsidRPr="00D548A1" w:rsidRDefault="007049EE" w:rsidP="00114E27">
            <w:pPr>
              <w:jc w:val="both"/>
              <w:rPr>
                <w:rFonts w:eastAsia="Calibri"/>
                <w:sz w:val="22"/>
                <w:szCs w:val="22"/>
              </w:rPr>
            </w:pPr>
            <w:r w:rsidRPr="00D548A1">
              <w:rPr>
                <w:rFonts w:eastAsia="Calibri"/>
                <w:sz w:val="22"/>
                <w:szCs w:val="22"/>
              </w:rPr>
              <w:t>Управление светодиодом «</w:t>
            </w:r>
            <w:r w:rsidR="004768AE" w:rsidRPr="00D548A1">
              <w:rPr>
                <w:rFonts w:eastAsia="Calibri"/>
                <w:sz w:val="22"/>
                <w:szCs w:val="22"/>
              </w:rPr>
              <w:t>ПОЛОЖЕНИЕ</w:t>
            </w:r>
            <w:r w:rsidRPr="00D548A1">
              <w:rPr>
                <w:rFonts w:eastAsia="Calibri"/>
                <w:sz w:val="22"/>
                <w:szCs w:val="22"/>
              </w:rPr>
              <w:t xml:space="preserve"> +».</w:t>
            </w:r>
          </w:p>
        </w:tc>
      </w:tr>
      <w:tr w:rsidR="007049EE" w:rsidRPr="00D548A1" w14:paraId="75594621" w14:textId="77777777" w:rsidTr="00414D5A">
        <w:trPr>
          <w:jc w:val="center"/>
        </w:trPr>
        <w:tc>
          <w:tcPr>
            <w:tcW w:w="1376" w:type="dxa"/>
            <w:vMerge/>
            <w:shd w:val="clear" w:color="auto" w:fill="auto"/>
            <w:vAlign w:val="center"/>
          </w:tcPr>
          <w:p w14:paraId="0FB0794C"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02A08CB" w14:textId="77777777" w:rsidR="007049EE" w:rsidRPr="00D548A1" w:rsidRDefault="007049EE"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w:t>
            </w:r>
          </w:p>
        </w:tc>
        <w:tc>
          <w:tcPr>
            <w:tcW w:w="1560" w:type="dxa"/>
            <w:vMerge/>
            <w:shd w:val="clear" w:color="auto" w:fill="auto"/>
            <w:vAlign w:val="center"/>
          </w:tcPr>
          <w:p w14:paraId="679FFF5A" w14:textId="77777777" w:rsidR="007049EE" w:rsidRPr="00D548A1" w:rsidRDefault="007049EE" w:rsidP="00114E27">
            <w:pPr>
              <w:jc w:val="center"/>
              <w:rPr>
                <w:rFonts w:eastAsia="Calibri"/>
                <w:sz w:val="22"/>
                <w:szCs w:val="22"/>
              </w:rPr>
            </w:pPr>
          </w:p>
        </w:tc>
        <w:tc>
          <w:tcPr>
            <w:tcW w:w="2063" w:type="dxa"/>
            <w:shd w:val="clear" w:color="auto" w:fill="auto"/>
            <w:vAlign w:val="center"/>
          </w:tcPr>
          <w:p w14:paraId="001414F7"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1D74ED7F" w14:textId="77777777" w:rsidR="007049EE" w:rsidRPr="00D548A1" w:rsidRDefault="007049EE" w:rsidP="00114E27">
            <w:pPr>
              <w:jc w:val="center"/>
              <w:rPr>
                <w:rFonts w:eastAsia="Calibri"/>
                <w:sz w:val="22"/>
                <w:szCs w:val="22"/>
              </w:rPr>
            </w:pPr>
          </w:p>
        </w:tc>
        <w:tc>
          <w:tcPr>
            <w:tcW w:w="6094" w:type="dxa"/>
            <w:shd w:val="clear" w:color="auto" w:fill="auto"/>
            <w:vAlign w:val="center"/>
          </w:tcPr>
          <w:p w14:paraId="29C7E998" w14:textId="77777777" w:rsidR="007049EE" w:rsidRPr="00D548A1" w:rsidRDefault="007049EE" w:rsidP="00114E27">
            <w:pPr>
              <w:jc w:val="both"/>
              <w:rPr>
                <w:rFonts w:eastAsia="Calibri"/>
                <w:sz w:val="22"/>
                <w:szCs w:val="22"/>
              </w:rPr>
            </w:pPr>
            <w:r w:rsidRPr="00D548A1">
              <w:rPr>
                <w:rFonts w:eastAsia="Calibri"/>
                <w:sz w:val="22"/>
                <w:szCs w:val="22"/>
              </w:rPr>
              <w:t>Резерв (не используется).</w:t>
            </w:r>
          </w:p>
        </w:tc>
      </w:tr>
      <w:tr w:rsidR="007049EE" w:rsidRPr="00D548A1" w14:paraId="0F7B34B5" w14:textId="77777777" w:rsidTr="00414D5A">
        <w:trPr>
          <w:jc w:val="center"/>
        </w:trPr>
        <w:tc>
          <w:tcPr>
            <w:tcW w:w="1376" w:type="dxa"/>
            <w:vMerge w:val="restart"/>
            <w:shd w:val="clear" w:color="auto" w:fill="auto"/>
            <w:vAlign w:val="center"/>
          </w:tcPr>
          <w:p w14:paraId="7CE45EFD"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601D0B9D" w14:textId="77777777" w:rsidR="007049EE" w:rsidRPr="00D548A1" w:rsidRDefault="007049EE"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LED-RS2</w:t>
            </w:r>
          </w:p>
        </w:tc>
        <w:tc>
          <w:tcPr>
            <w:tcW w:w="1560" w:type="dxa"/>
            <w:vMerge w:val="restart"/>
            <w:shd w:val="clear" w:color="auto" w:fill="auto"/>
            <w:vAlign w:val="center"/>
          </w:tcPr>
          <w:p w14:paraId="5553820A" w14:textId="77777777" w:rsidR="007049EE" w:rsidRPr="00D548A1" w:rsidRDefault="007049EE" w:rsidP="00114E27">
            <w:pPr>
              <w:jc w:val="center"/>
              <w:rPr>
                <w:rFonts w:eastAsia="Calibri"/>
                <w:sz w:val="22"/>
                <w:szCs w:val="22"/>
              </w:rPr>
            </w:pPr>
            <w:r w:rsidRPr="00D548A1">
              <w:rPr>
                <w:rFonts w:eastAsia="Calibri"/>
                <w:sz w:val="22"/>
                <w:szCs w:val="22"/>
              </w:rPr>
              <w:t>RG12</w:t>
            </w:r>
          </w:p>
        </w:tc>
        <w:tc>
          <w:tcPr>
            <w:tcW w:w="2063" w:type="dxa"/>
            <w:shd w:val="clear" w:color="auto" w:fill="auto"/>
            <w:vAlign w:val="center"/>
          </w:tcPr>
          <w:p w14:paraId="7FB0AB12"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379FD1E4" w14:textId="77777777" w:rsidR="007049EE" w:rsidRPr="00D548A1" w:rsidRDefault="007049EE"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0943F784" w14:textId="77777777" w:rsidR="007049EE" w:rsidRPr="00D548A1" w:rsidRDefault="007049EE" w:rsidP="00114E27">
            <w:pPr>
              <w:jc w:val="both"/>
              <w:rPr>
                <w:rFonts w:eastAsia="Calibri"/>
                <w:sz w:val="22"/>
                <w:szCs w:val="22"/>
              </w:rPr>
            </w:pPr>
            <w:r w:rsidRPr="00D548A1">
              <w:rPr>
                <w:rFonts w:eastAsia="Calibri"/>
                <w:sz w:val="22"/>
                <w:szCs w:val="22"/>
              </w:rPr>
              <w:t>Светодиод «RS2».</w:t>
            </w:r>
          </w:p>
        </w:tc>
      </w:tr>
      <w:tr w:rsidR="007049EE" w:rsidRPr="00D548A1" w14:paraId="3B6F0D33" w14:textId="77777777" w:rsidTr="00414D5A">
        <w:trPr>
          <w:jc w:val="center"/>
        </w:trPr>
        <w:tc>
          <w:tcPr>
            <w:tcW w:w="1376" w:type="dxa"/>
            <w:vMerge/>
            <w:shd w:val="clear" w:color="auto" w:fill="auto"/>
            <w:vAlign w:val="center"/>
          </w:tcPr>
          <w:p w14:paraId="04A1CE9C"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4E7FFBC1" w14:textId="77777777" w:rsidR="007049EE" w:rsidRPr="00D548A1" w:rsidRDefault="007049EE"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w:t>
            </w:r>
          </w:p>
        </w:tc>
        <w:tc>
          <w:tcPr>
            <w:tcW w:w="1560" w:type="dxa"/>
            <w:vMerge/>
            <w:shd w:val="clear" w:color="auto" w:fill="auto"/>
            <w:vAlign w:val="center"/>
          </w:tcPr>
          <w:p w14:paraId="1EEA0716" w14:textId="77777777" w:rsidR="007049EE" w:rsidRPr="00D548A1" w:rsidRDefault="007049EE" w:rsidP="00114E27">
            <w:pPr>
              <w:jc w:val="center"/>
              <w:rPr>
                <w:rFonts w:eastAsia="Calibri"/>
                <w:sz w:val="22"/>
                <w:szCs w:val="22"/>
              </w:rPr>
            </w:pPr>
          </w:p>
        </w:tc>
        <w:tc>
          <w:tcPr>
            <w:tcW w:w="2063" w:type="dxa"/>
            <w:shd w:val="clear" w:color="auto" w:fill="auto"/>
            <w:vAlign w:val="center"/>
          </w:tcPr>
          <w:p w14:paraId="131EA705"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19FA1DFF" w14:textId="77777777" w:rsidR="007049EE" w:rsidRPr="00D548A1" w:rsidRDefault="007049EE" w:rsidP="00114E27">
            <w:pPr>
              <w:jc w:val="center"/>
              <w:rPr>
                <w:rFonts w:eastAsia="Calibri"/>
                <w:sz w:val="22"/>
                <w:szCs w:val="22"/>
              </w:rPr>
            </w:pPr>
          </w:p>
        </w:tc>
        <w:tc>
          <w:tcPr>
            <w:tcW w:w="6094" w:type="dxa"/>
            <w:shd w:val="clear" w:color="auto" w:fill="auto"/>
            <w:vAlign w:val="center"/>
          </w:tcPr>
          <w:p w14:paraId="2B5D7570" w14:textId="77777777" w:rsidR="007049EE" w:rsidRPr="00D548A1" w:rsidRDefault="007049EE" w:rsidP="00114E27">
            <w:pPr>
              <w:jc w:val="both"/>
              <w:rPr>
                <w:rFonts w:eastAsia="Calibri"/>
                <w:sz w:val="22"/>
                <w:szCs w:val="22"/>
              </w:rPr>
            </w:pPr>
            <w:r w:rsidRPr="00D548A1">
              <w:rPr>
                <w:rFonts w:eastAsia="Calibri"/>
                <w:sz w:val="22"/>
                <w:szCs w:val="22"/>
              </w:rPr>
              <w:t>Резерв (не используется).</w:t>
            </w:r>
          </w:p>
        </w:tc>
      </w:tr>
      <w:tr w:rsidR="007049EE" w:rsidRPr="00D548A1" w14:paraId="08458C67" w14:textId="77777777" w:rsidTr="00414D5A">
        <w:trPr>
          <w:jc w:val="center"/>
        </w:trPr>
        <w:tc>
          <w:tcPr>
            <w:tcW w:w="1376" w:type="dxa"/>
            <w:vMerge w:val="restart"/>
            <w:shd w:val="clear" w:color="auto" w:fill="auto"/>
            <w:vAlign w:val="center"/>
          </w:tcPr>
          <w:p w14:paraId="2E5A2A41"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5413D974" w14:textId="77777777" w:rsidR="007049EE" w:rsidRPr="00D548A1" w:rsidRDefault="007049EE"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LED-RS1</w:t>
            </w:r>
          </w:p>
        </w:tc>
        <w:tc>
          <w:tcPr>
            <w:tcW w:w="1560" w:type="dxa"/>
            <w:vMerge w:val="restart"/>
            <w:shd w:val="clear" w:color="auto" w:fill="auto"/>
            <w:vAlign w:val="center"/>
          </w:tcPr>
          <w:p w14:paraId="188A08D1" w14:textId="77777777" w:rsidR="007049EE" w:rsidRPr="00D548A1" w:rsidRDefault="007049EE" w:rsidP="00114E27">
            <w:pPr>
              <w:jc w:val="center"/>
              <w:rPr>
                <w:rFonts w:eastAsia="Calibri"/>
                <w:sz w:val="22"/>
                <w:szCs w:val="22"/>
              </w:rPr>
            </w:pPr>
            <w:r w:rsidRPr="00D548A1">
              <w:rPr>
                <w:rFonts w:eastAsia="Calibri"/>
                <w:sz w:val="22"/>
                <w:szCs w:val="22"/>
              </w:rPr>
              <w:t>RG13</w:t>
            </w:r>
          </w:p>
        </w:tc>
        <w:tc>
          <w:tcPr>
            <w:tcW w:w="2063" w:type="dxa"/>
            <w:shd w:val="clear" w:color="auto" w:fill="auto"/>
            <w:vAlign w:val="center"/>
          </w:tcPr>
          <w:p w14:paraId="0280ECF5"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270F1ADE" w14:textId="77777777" w:rsidR="007049EE" w:rsidRPr="00D548A1" w:rsidRDefault="007049EE"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09868268" w14:textId="77777777" w:rsidR="007049EE" w:rsidRPr="00D548A1" w:rsidRDefault="007049EE" w:rsidP="00114E27">
            <w:pPr>
              <w:jc w:val="both"/>
              <w:rPr>
                <w:rFonts w:eastAsia="Calibri"/>
                <w:sz w:val="22"/>
                <w:szCs w:val="22"/>
              </w:rPr>
            </w:pPr>
            <w:r w:rsidRPr="00D548A1">
              <w:rPr>
                <w:rFonts w:eastAsia="Calibri"/>
                <w:sz w:val="22"/>
                <w:szCs w:val="22"/>
              </w:rPr>
              <w:t>Светодиод «RS1».</w:t>
            </w:r>
          </w:p>
        </w:tc>
      </w:tr>
      <w:tr w:rsidR="007049EE" w:rsidRPr="00D548A1" w14:paraId="7D8AE015" w14:textId="77777777" w:rsidTr="00414D5A">
        <w:trPr>
          <w:jc w:val="center"/>
        </w:trPr>
        <w:tc>
          <w:tcPr>
            <w:tcW w:w="1376" w:type="dxa"/>
            <w:vMerge/>
            <w:shd w:val="clear" w:color="auto" w:fill="auto"/>
            <w:vAlign w:val="center"/>
          </w:tcPr>
          <w:p w14:paraId="6F27FCDE"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6C1CCC5A" w14:textId="77777777" w:rsidR="007049EE" w:rsidRPr="00D548A1" w:rsidRDefault="007049EE"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S-ST</w:t>
            </w:r>
          </w:p>
        </w:tc>
        <w:tc>
          <w:tcPr>
            <w:tcW w:w="1560" w:type="dxa"/>
            <w:vMerge/>
            <w:shd w:val="clear" w:color="auto" w:fill="auto"/>
            <w:vAlign w:val="center"/>
          </w:tcPr>
          <w:p w14:paraId="27D894B4" w14:textId="77777777" w:rsidR="007049EE" w:rsidRPr="00D548A1" w:rsidRDefault="007049EE" w:rsidP="00114E27">
            <w:pPr>
              <w:jc w:val="center"/>
              <w:rPr>
                <w:rFonts w:eastAsia="Calibri"/>
                <w:sz w:val="22"/>
                <w:szCs w:val="22"/>
              </w:rPr>
            </w:pPr>
          </w:p>
        </w:tc>
        <w:tc>
          <w:tcPr>
            <w:tcW w:w="2063" w:type="dxa"/>
            <w:shd w:val="clear" w:color="auto" w:fill="auto"/>
            <w:vAlign w:val="center"/>
          </w:tcPr>
          <w:p w14:paraId="3ACD888B"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79FC1D73" w14:textId="77777777" w:rsidR="007049EE" w:rsidRPr="00D548A1" w:rsidRDefault="007049EE"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5802C6A0" w14:textId="77777777" w:rsidR="007049EE" w:rsidRPr="00D548A1" w:rsidRDefault="007049EE" w:rsidP="00114E27">
            <w:pPr>
              <w:jc w:val="both"/>
              <w:rPr>
                <w:rFonts w:eastAsia="Calibri"/>
                <w:sz w:val="22"/>
                <w:szCs w:val="22"/>
              </w:rPr>
            </w:pPr>
            <w:r w:rsidRPr="00D548A1">
              <w:rPr>
                <w:rFonts w:eastAsia="Calibri"/>
                <w:sz w:val="22"/>
                <w:szCs w:val="22"/>
              </w:rPr>
              <w:t>Управление плавным пуском 220 В (шунтирование термистора).</w:t>
            </w:r>
          </w:p>
        </w:tc>
      </w:tr>
      <w:tr w:rsidR="007049EE" w:rsidRPr="00D548A1" w14:paraId="614ADAC1" w14:textId="77777777" w:rsidTr="00414D5A">
        <w:trPr>
          <w:jc w:val="center"/>
        </w:trPr>
        <w:tc>
          <w:tcPr>
            <w:tcW w:w="1376" w:type="dxa"/>
            <w:vMerge w:val="restart"/>
            <w:shd w:val="clear" w:color="auto" w:fill="auto"/>
            <w:vAlign w:val="center"/>
          </w:tcPr>
          <w:p w14:paraId="53C37E6A"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0DD57ADB" w14:textId="77777777" w:rsidR="007049EE" w:rsidRPr="00D548A1" w:rsidRDefault="007049EE"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LED-OTK</w:t>
            </w:r>
          </w:p>
        </w:tc>
        <w:tc>
          <w:tcPr>
            <w:tcW w:w="1560" w:type="dxa"/>
            <w:vMerge w:val="restart"/>
            <w:shd w:val="clear" w:color="auto" w:fill="auto"/>
            <w:vAlign w:val="center"/>
          </w:tcPr>
          <w:p w14:paraId="51D6EEF0" w14:textId="77777777" w:rsidR="007049EE" w:rsidRPr="00D548A1" w:rsidRDefault="007049EE" w:rsidP="00114E27">
            <w:pPr>
              <w:jc w:val="center"/>
              <w:rPr>
                <w:rFonts w:eastAsia="Calibri"/>
                <w:sz w:val="22"/>
                <w:szCs w:val="22"/>
              </w:rPr>
            </w:pPr>
            <w:r w:rsidRPr="00D548A1">
              <w:rPr>
                <w:rFonts w:eastAsia="Calibri"/>
                <w:sz w:val="22"/>
                <w:szCs w:val="22"/>
              </w:rPr>
              <w:t>RB12</w:t>
            </w:r>
          </w:p>
        </w:tc>
        <w:tc>
          <w:tcPr>
            <w:tcW w:w="2063" w:type="dxa"/>
            <w:shd w:val="clear" w:color="auto" w:fill="auto"/>
            <w:vAlign w:val="center"/>
          </w:tcPr>
          <w:p w14:paraId="3D993CB0" w14:textId="77777777" w:rsidR="007049EE" w:rsidRPr="00D548A1" w:rsidRDefault="007049EE" w:rsidP="00114E27">
            <w:pPr>
              <w:jc w:val="center"/>
              <w:rPr>
                <w:rFonts w:eastAsia="Calibri"/>
                <w:sz w:val="22"/>
                <w:szCs w:val="22"/>
              </w:rPr>
            </w:pPr>
            <w:r w:rsidRPr="00D548A1">
              <w:rPr>
                <w:rFonts w:eastAsia="Calibri"/>
                <w:sz w:val="22"/>
                <w:szCs w:val="22"/>
              </w:rPr>
              <w:t>Вых.</w:t>
            </w:r>
          </w:p>
        </w:tc>
        <w:tc>
          <w:tcPr>
            <w:tcW w:w="1109" w:type="dxa"/>
            <w:shd w:val="clear" w:color="auto" w:fill="auto"/>
            <w:vAlign w:val="center"/>
          </w:tcPr>
          <w:p w14:paraId="3AB9FB10" w14:textId="77777777" w:rsidR="007049EE" w:rsidRPr="00D548A1" w:rsidRDefault="007049EE" w:rsidP="00114E27">
            <w:pPr>
              <w:jc w:val="center"/>
              <w:rPr>
                <w:rFonts w:eastAsia="Calibri"/>
                <w:sz w:val="22"/>
                <w:szCs w:val="22"/>
              </w:rPr>
            </w:pPr>
            <w:r w:rsidRPr="00D548A1">
              <w:rPr>
                <w:rFonts w:eastAsia="Calibri"/>
                <w:sz w:val="22"/>
                <w:szCs w:val="22"/>
              </w:rPr>
              <w:t>Вх</w:t>
            </w:r>
          </w:p>
        </w:tc>
        <w:tc>
          <w:tcPr>
            <w:tcW w:w="6094" w:type="dxa"/>
            <w:shd w:val="clear" w:color="auto" w:fill="auto"/>
            <w:vAlign w:val="center"/>
          </w:tcPr>
          <w:p w14:paraId="0BE16776" w14:textId="36BA0FAE" w:rsidR="007049EE" w:rsidRPr="00D548A1" w:rsidRDefault="007049EE" w:rsidP="00114E27">
            <w:pPr>
              <w:jc w:val="both"/>
              <w:rPr>
                <w:rFonts w:eastAsia="Calibri"/>
                <w:sz w:val="22"/>
                <w:szCs w:val="22"/>
              </w:rPr>
            </w:pPr>
            <w:r w:rsidRPr="00D548A1">
              <w:rPr>
                <w:rFonts w:eastAsia="Calibri"/>
                <w:sz w:val="22"/>
                <w:szCs w:val="22"/>
              </w:rPr>
              <w:t>Светодиод «</w:t>
            </w:r>
            <w:r w:rsidR="004768AE" w:rsidRPr="00D548A1">
              <w:rPr>
                <w:rFonts w:eastAsia="Calibri"/>
                <w:sz w:val="22"/>
                <w:szCs w:val="22"/>
              </w:rPr>
              <w:t>ОТКАЗ</w:t>
            </w:r>
            <w:r w:rsidRPr="00D548A1">
              <w:rPr>
                <w:rFonts w:eastAsia="Calibri"/>
                <w:sz w:val="22"/>
                <w:szCs w:val="22"/>
              </w:rPr>
              <w:t>» (Вх – светодиод вкл, Вых, LATB12 = 1 – светодиод выкл).</w:t>
            </w:r>
          </w:p>
        </w:tc>
      </w:tr>
      <w:tr w:rsidR="007049EE" w:rsidRPr="00D548A1" w14:paraId="2DB36710" w14:textId="77777777" w:rsidTr="00414D5A">
        <w:trPr>
          <w:jc w:val="center"/>
        </w:trPr>
        <w:tc>
          <w:tcPr>
            <w:tcW w:w="1376" w:type="dxa"/>
            <w:vMerge/>
            <w:shd w:val="clear" w:color="auto" w:fill="auto"/>
            <w:vAlign w:val="center"/>
          </w:tcPr>
          <w:p w14:paraId="0FB7037F"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7B0DC965" w14:textId="77777777" w:rsidR="007049EE" w:rsidRPr="00D548A1" w:rsidRDefault="007049EE"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w:t>
            </w:r>
          </w:p>
        </w:tc>
        <w:tc>
          <w:tcPr>
            <w:tcW w:w="1560" w:type="dxa"/>
            <w:vMerge/>
            <w:shd w:val="clear" w:color="auto" w:fill="auto"/>
            <w:vAlign w:val="center"/>
          </w:tcPr>
          <w:p w14:paraId="5AF4129D" w14:textId="77777777" w:rsidR="007049EE" w:rsidRPr="00D548A1" w:rsidRDefault="007049EE" w:rsidP="00114E27">
            <w:pPr>
              <w:jc w:val="center"/>
              <w:rPr>
                <w:rFonts w:eastAsia="Calibri"/>
                <w:sz w:val="22"/>
                <w:szCs w:val="22"/>
              </w:rPr>
            </w:pPr>
          </w:p>
        </w:tc>
        <w:tc>
          <w:tcPr>
            <w:tcW w:w="2063" w:type="dxa"/>
            <w:shd w:val="clear" w:color="auto" w:fill="auto"/>
            <w:vAlign w:val="center"/>
          </w:tcPr>
          <w:p w14:paraId="607AF2AA"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67BC5798" w14:textId="77777777" w:rsidR="007049EE" w:rsidRPr="00D548A1" w:rsidRDefault="007049EE" w:rsidP="00114E27">
            <w:pPr>
              <w:jc w:val="center"/>
              <w:rPr>
                <w:rFonts w:eastAsia="Calibri"/>
                <w:sz w:val="22"/>
                <w:szCs w:val="22"/>
              </w:rPr>
            </w:pPr>
          </w:p>
        </w:tc>
        <w:tc>
          <w:tcPr>
            <w:tcW w:w="6094" w:type="dxa"/>
            <w:shd w:val="clear" w:color="auto" w:fill="auto"/>
            <w:vAlign w:val="center"/>
          </w:tcPr>
          <w:p w14:paraId="3F795B61" w14:textId="77777777" w:rsidR="007049EE" w:rsidRPr="00D548A1" w:rsidRDefault="007049EE" w:rsidP="00114E27">
            <w:pPr>
              <w:jc w:val="both"/>
              <w:rPr>
                <w:rFonts w:eastAsia="Calibri"/>
                <w:sz w:val="22"/>
                <w:szCs w:val="22"/>
              </w:rPr>
            </w:pPr>
            <w:r w:rsidRPr="00D548A1">
              <w:rPr>
                <w:rFonts w:eastAsia="Calibri"/>
                <w:sz w:val="22"/>
                <w:szCs w:val="22"/>
              </w:rPr>
              <w:t>Резерв (не используется).</w:t>
            </w:r>
          </w:p>
        </w:tc>
      </w:tr>
      <w:tr w:rsidR="007049EE" w:rsidRPr="00D548A1" w14:paraId="1DDC74E4" w14:textId="77777777" w:rsidTr="00414D5A">
        <w:trPr>
          <w:jc w:val="center"/>
        </w:trPr>
        <w:tc>
          <w:tcPr>
            <w:tcW w:w="1376" w:type="dxa"/>
            <w:shd w:val="clear" w:color="auto" w:fill="auto"/>
            <w:vAlign w:val="center"/>
          </w:tcPr>
          <w:p w14:paraId="5685ADF3"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616F14A6" w14:textId="77777777" w:rsidR="007049EE" w:rsidRPr="00D548A1" w:rsidRDefault="007049EE" w:rsidP="00114E27">
            <w:pPr>
              <w:jc w:val="center"/>
              <w:rPr>
                <w:rFonts w:eastAsia="Calibri"/>
                <w:sz w:val="22"/>
                <w:szCs w:val="22"/>
              </w:rPr>
            </w:pPr>
            <w:r w:rsidRPr="00D548A1">
              <w:rPr>
                <w:rFonts w:eastAsia="Calibri"/>
                <w:sz w:val="22"/>
                <w:szCs w:val="22"/>
              </w:rPr>
              <w:t>KPOW220</w:t>
            </w:r>
          </w:p>
        </w:tc>
        <w:tc>
          <w:tcPr>
            <w:tcW w:w="1560" w:type="dxa"/>
            <w:shd w:val="clear" w:color="auto" w:fill="auto"/>
            <w:vAlign w:val="center"/>
          </w:tcPr>
          <w:p w14:paraId="7D78082E" w14:textId="77777777" w:rsidR="007049EE" w:rsidRPr="00D548A1" w:rsidRDefault="007049EE" w:rsidP="00114E27">
            <w:pPr>
              <w:jc w:val="center"/>
              <w:rPr>
                <w:rFonts w:eastAsia="Calibri"/>
                <w:sz w:val="22"/>
                <w:szCs w:val="22"/>
              </w:rPr>
            </w:pPr>
            <w:r w:rsidRPr="00D548A1">
              <w:rPr>
                <w:rFonts w:eastAsia="Calibri"/>
                <w:sz w:val="22"/>
                <w:szCs w:val="22"/>
              </w:rPr>
              <w:t>RB13</w:t>
            </w:r>
          </w:p>
        </w:tc>
        <w:tc>
          <w:tcPr>
            <w:tcW w:w="2063" w:type="dxa"/>
            <w:shd w:val="clear" w:color="auto" w:fill="auto"/>
            <w:vAlign w:val="center"/>
          </w:tcPr>
          <w:p w14:paraId="00DED1CA"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7F22D645" w14:textId="77777777" w:rsidR="007049EE" w:rsidRPr="00D548A1" w:rsidRDefault="007049EE" w:rsidP="00114E27">
            <w:pPr>
              <w:jc w:val="center"/>
              <w:rPr>
                <w:rFonts w:eastAsia="Calibri"/>
                <w:sz w:val="22"/>
                <w:szCs w:val="22"/>
              </w:rPr>
            </w:pPr>
            <w:r w:rsidRPr="00D548A1">
              <w:rPr>
                <w:rFonts w:eastAsia="Calibri"/>
                <w:sz w:val="22"/>
                <w:szCs w:val="22"/>
              </w:rPr>
              <w:t>Вх.</w:t>
            </w:r>
          </w:p>
        </w:tc>
        <w:tc>
          <w:tcPr>
            <w:tcW w:w="6094" w:type="dxa"/>
            <w:shd w:val="clear" w:color="auto" w:fill="auto"/>
            <w:vAlign w:val="center"/>
          </w:tcPr>
          <w:p w14:paraId="7683157E" w14:textId="77777777" w:rsidR="007049EE" w:rsidRPr="00D548A1" w:rsidRDefault="007049EE" w:rsidP="00114E27">
            <w:pPr>
              <w:jc w:val="both"/>
              <w:rPr>
                <w:rFonts w:eastAsia="Calibri"/>
                <w:sz w:val="22"/>
                <w:szCs w:val="22"/>
              </w:rPr>
            </w:pPr>
            <w:r w:rsidRPr="00D548A1">
              <w:rPr>
                <w:rFonts w:eastAsia="Calibri"/>
                <w:sz w:val="22"/>
                <w:szCs w:val="22"/>
              </w:rPr>
              <w:t>Наличие/отсутствие выпрямленного напряжения 220 В.</w:t>
            </w:r>
          </w:p>
        </w:tc>
      </w:tr>
      <w:tr w:rsidR="007049EE" w:rsidRPr="00D548A1" w14:paraId="3C03D486" w14:textId="77777777" w:rsidTr="00414D5A">
        <w:trPr>
          <w:jc w:val="center"/>
        </w:trPr>
        <w:tc>
          <w:tcPr>
            <w:tcW w:w="1376" w:type="dxa"/>
            <w:vMerge w:val="restart"/>
            <w:shd w:val="clear" w:color="auto" w:fill="auto"/>
            <w:vAlign w:val="center"/>
          </w:tcPr>
          <w:p w14:paraId="2D7D1AE2" w14:textId="77777777" w:rsidR="007049EE" w:rsidRPr="00D548A1" w:rsidRDefault="007049EE" w:rsidP="00B57AD1">
            <w:pPr>
              <w:pStyle w:val="afff1"/>
              <w:numPr>
                <w:ilvl w:val="0"/>
                <w:numId w:val="28"/>
              </w:numPr>
              <w:contextualSpacing w:val="0"/>
              <w:jc w:val="both"/>
              <w:rPr>
                <w:rFonts w:eastAsia="Calibri"/>
                <w:b/>
                <w:sz w:val="22"/>
                <w:szCs w:val="22"/>
              </w:rPr>
            </w:pPr>
          </w:p>
        </w:tc>
        <w:tc>
          <w:tcPr>
            <w:tcW w:w="2394" w:type="dxa"/>
            <w:shd w:val="clear" w:color="auto" w:fill="auto"/>
            <w:vAlign w:val="center"/>
          </w:tcPr>
          <w:p w14:paraId="337D1197" w14:textId="77777777" w:rsidR="007049EE" w:rsidRPr="00D548A1" w:rsidRDefault="007049EE" w:rsidP="00CD3D66">
            <w:pPr>
              <w:jc w:val="center"/>
              <w:rPr>
                <w:rFonts w:eastAsia="Calibri"/>
                <w:sz w:val="22"/>
                <w:szCs w:val="22"/>
              </w:rPr>
            </w:pPr>
            <w:r w:rsidRPr="00D548A1">
              <w:rPr>
                <w:rFonts w:eastAsia="Calibri"/>
                <w:b/>
                <w:i/>
                <w:sz w:val="22"/>
                <w:szCs w:val="22"/>
              </w:rPr>
              <w:t xml:space="preserve">M: </w:t>
            </w:r>
            <w:r w:rsidRPr="00D548A1">
              <w:rPr>
                <w:rFonts w:eastAsia="Calibri"/>
                <w:sz w:val="22"/>
                <w:szCs w:val="22"/>
              </w:rPr>
              <w:t>KZDIS</w:t>
            </w:r>
          </w:p>
        </w:tc>
        <w:tc>
          <w:tcPr>
            <w:tcW w:w="1560" w:type="dxa"/>
            <w:vMerge w:val="restart"/>
            <w:shd w:val="clear" w:color="auto" w:fill="auto"/>
            <w:vAlign w:val="center"/>
          </w:tcPr>
          <w:p w14:paraId="60189E40" w14:textId="77777777" w:rsidR="007049EE" w:rsidRPr="00D548A1" w:rsidRDefault="007049EE" w:rsidP="00114E27">
            <w:pPr>
              <w:jc w:val="center"/>
              <w:rPr>
                <w:rFonts w:eastAsia="Calibri"/>
                <w:sz w:val="22"/>
                <w:szCs w:val="22"/>
              </w:rPr>
            </w:pPr>
            <w:r w:rsidRPr="00D548A1">
              <w:rPr>
                <w:rFonts w:eastAsia="Calibri"/>
                <w:sz w:val="22"/>
                <w:szCs w:val="22"/>
              </w:rPr>
              <w:t>RA10</w:t>
            </w:r>
          </w:p>
        </w:tc>
        <w:tc>
          <w:tcPr>
            <w:tcW w:w="2063" w:type="dxa"/>
            <w:vMerge w:val="restart"/>
            <w:shd w:val="clear" w:color="auto" w:fill="auto"/>
            <w:vAlign w:val="center"/>
          </w:tcPr>
          <w:p w14:paraId="2B7BF9A2"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4E248368" w14:textId="77777777" w:rsidR="007049EE" w:rsidRPr="00D548A1" w:rsidRDefault="007049EE" w:rsidP="00114E27">
            <w:pPr>
              <w:jc w:val="center"/>
              <w:rPr>
                <w:rFonts w:eastAsia="Calibri"/>
                <w:sz w:val="22"/>
                <w:szCs w:val="22"/>
              </w:rPr>
            </w:pPr>
            <w:r w:rsidRPr="00D548A1">
              <w:rPr>
                <w:rFonts w:eastAsia="Calibri"/>
                <w:sz w:val="22"/>
                <w:szCs w:val="22"/>
              </w:rPr>
              <w:t>Вых.</w:t>
            </w:r>
          </w:p>
        </w:tc>
        <w:tc>
          <w:tcPr>
            <w:tcW w:w="6094" w:type="dxa"/>
            <w:shd w:val="clear" w:color="auto" w:fill="auto"/>
            <w:vAlign w:val="center"/>
          </w:tcPr>
          <w:p w14:paraId="69D21887" w14:textId="69B592FE" w:rsidR="007049EE" w:rsidRPr="00D548A1" w:rsidRDefault="007049EE" w:rsidP="00114E27">
            <w:pPr>
              <w:jc w:val="both"/>
              <w:rPr>
                <w:rFonts w:eastAsia="Calibri"/>
                <w:sz w:val="22"/>
                <w:szCs w:val="22"/>
              </w:rPr>
            </w:pPr>
            <w:r w:rsidRPr="00D548A1">
              <w:rPr>
                <w:rFonts w:eastAsia="Calibri"/>
                <w:sz w:val="22"/>
                <w:szCs w:val="22"/>
              </w:rPr>
              <w:t>Сброс аварии «</w:t>
            </w:r>
            <w:r w:rsidR="0095180A" w:rsidRPr="00D548A1">
              <w:rPr>
                <w:rFonts w:eastAsia="Calibri"/>
                <w:sz w:val="22"/>
                <w:szCs w:val="22"/>
              </w:rPr>
              <w:t>КЗ</w:t>
            </w:r>
            <w:r w:rsidRPr="00D548A1">
              <w:rPr>
                <w:rFonts w:eastAsia="Calibri"/>
                <w:sz w:val="22"/>
                <w:szCs w:val="22"/>
              </w:rPr>
              <w:t xml:space="preserve"> в цепях управления двигателем».</w:t>
            </w:r>
          </w:p>
        </w:tc>
      </w:tr>
      <w:tr w:rsidR="007049EE" w:rsidRPr="00D548A1" w14:paraId="07A5C7AD" w14:textId="77777777" w:rsidTr="00414D5A">
        <w:trPr>
          <w:jc w:val="center"/>
        </w:trPr>
        <w:tc>
          <w:tcPr>
            <w:tcW w:w="1376" w:type="dxa"/>
            <w:vMerge/>
            <w:shd w:val="clear" w:color="auto" w:fill="auto"/>
            <w:vAlign w:val="center"/>
          </w:tcPr>
          <w:p w14:paraId="79FCFE94" w14:textId="77777777" w:rsidR="007049EE" w:rsidRPr="00D548A1" w:rsidRDefault="007049EE" w:rsidP="00114E27">
            <w:pPr>
              <w:jc w:val="both"/>
              <w:rPr>
                <w:rFonts w:eastAsia="Calibri"/>
                <w:sz w:val="22"/>
                <w:szCs w:val="22"/>
              </w:rPr>
            </w:pPr>
          </w:p>
        </w:tc>
        <w:tc>
          <w:tcPr>
            <w:tcW w:w="2394" w:type="dxa"/>
            <w:shd w:val="clear" w:color="auto" w:fill="auto"/>
            <w:vAlign w:val="center"/>
          </w:tcPr>
          <w:p w14:paraId="79BF752A" w14:textId="77777777" w:rsidR="007049EE" w:rsidRPr="00D548A1" w:rsidRDefault="007049EE" w:rsidP="00CD3D66">
            <w:pPr>
              <w:jc w:val="center"/>
              <w:rPr>
                <w:rFonts w:eastAsia="Calibri"/>
                <w:sz w:val="22"/>
                <w:szCs w:val="22"/>
              </w:rPr>
            </w:pPr>
            <w:r w:rsidRPr="00D548A1">
              <w:rPr>
                <w:rFonts w:eastAsia="Calibri"/>
                <w:b/>
                <w:i/>
                <w:sz w:val="22"/>
                <w:szCs w:val="22"/>
              </w:rPr>
              <w:t xml:space="preserve">S: </w:t>
            </w:r>
            <w:r w:rsidRPr="00D548A1">
              <w:rPr>
                <w:rFonts w:eastAsia="Calibri"/>
                <w:sz w:val="22"/>
                <w:szCs w:val="22"/>
              </w:rPr>
              <w:t>–</w:t>
            </w:r>
          </w:p>
        </w:tc>
        <w:tc>
          <w:tcPr>
            <w:tcW w:w="1560" w:type="dxa"/>
            <w:vMerge/>
            <w:shd w:val="clear" w:color="auto" w:fill="auto"/>
            <w:vAlign w:val="center"/>
          </w:tcPr>
          <w:p w14:paraId="40FEC0C6" w14:textId="77777777" w:rsidR="007049EE" w:rsidRPr="00D548A1" w:rsidRDefault="007049EE" w:rsidP="00114E27">
            <w:pPr>
              <w:jc w:val="center"/>
              <w:rPr>
                <w:rFonts w:eastAsia="Calibri"/>
                <w:sz w:val="22"/>
                <w:szCs w:val="22"/>
              </w:rPr>
            </w:pPr>
          </w:p>
        </w:tc>
        <w:tc>
          <w:tcPr>
            <w:tcW w:w="2063" w:type="dxa"/>
            <w:vMerge/>
            <w:shd w:val="clear" w:color="auto" w:fill="auto"/>
            <w:vAlign w:val="center"/>
          </w:tcPr>
          <w:p w14:paraId="083630CB" w14:textId="77777777" w:rsidR="007049EE" w:rsidRPr="00D548A1" w:rsidRDefault="007049EE" w:rsidP="00114E27">
            <w:pPr>
              <w:jc w:val="center"/>
              <w:rPr>
                <w:rFonts w:eastAsia="Calibri"/>
                <w:sz w:val="22"/>
                <w:szCs w:val="22"/>
              </w:rPr>
            </w:pPr>
          </w:p>
        </w:tc>
        <w:tc>
          <w:tcPr>
            <w:tcW w:w="1109" w:type="dxa"/>
            <w:shd w:val="clear" w:color="auto" w:fill="auto"/>
            <w:vAlign w:val="center"/>
          </w:tcPr>
          <w:p w14:paraId="21FA8C74" w14:textId="77777777" w:rsidR="007049EE" w:rsidRPr="00D548A1" w:rsidRDefault="007049EE" w:rsidP="00114E27">
            <w:pPr>
              <w:jc w:val="center"/>
              <w:rPr>
                <w:rFonts w:eastAsia="Calibri"/>
                <w:sz w:val="22"/>
                <w:szCs w:val="22"/>
              </w:rPr>
            </w:pPr>
          </w:p>
        </w:tc>
        <w:tc>
          <w:tcPr>
            <w:tcW w:w="6094" w:type="dxa"/>
            <w:shd w:val="clear" w:color="auto" w:fill="auto"/>
            <w:vAlign w:val="center"/>
          </w:tcPr>
          <w:p w14:paraId="23EAF42A" w14:textId="77777777" w:rsidR="007049EE" w:rsidRPr="00D548A1" w:rsidRDefault="007049EE" w:rsidP="00114E27">
            <w:pPr>
              <w:jc w:val="both"/>
              <w:rPr>
                <w:rFonts w:eastAsia="Calibri"/>
                <w:sz w:val="22"/>
                <w:szCs w:val="22"/>
              </w:rPr>
            </w:pPr>
            <w:r w:rsidRPr="00D548A1">
              <w:rPr>
                <w:rFonts w:eastAsia="Calibri"/>
                <w:sz w:val="22"/>
                <w:szCs w:val="22"/>
              </w:rPr>
              <w:t>Резерв (не используется).</w:t>
            </w:r>
          </w:p>
        </w:tc>
      </w:tr>
      <w:tr w:rsidR="007049EE" w:rsidRPr="00D548A1" w14:paraId="367959B6" w14:textId="77777777" w:rsidTr="00414D5A">
        <w:trPr>
          <w:jc w:val="center"/>
        </w:trPr>
        <w:tc>
          <w:tcPr>
            <w:tcW w:w="14596" w:type="dxa"/>
            <w:gridSpan w:val="6"/>
            <w:shd w:val="clear" w:color="auto" w:fill="auto"/>
          </w:tcPr>
          <w:p w14:paraId="7DE9F835" w14:textId="77777777" w:rsidR="007049EE" w:rsidRPr="00D548A1" w:rsidRDefault="007049EE" w:rsidP="00EC6E7F">
            <w:pPr>
              <w:pStyle w:val="afff1"/>
              <w:ind w:left="0"/>
              <w:jc w:val="both"/>
              <w:rPr>
                <w:rFonts w:eastAsia="Calibri"/>
              </w:rPr>
            </w:pPr>
            <w:r w:rsidRPr="00D548A1">
              <w:rPr>
                <w:rFonts w:eastAsia="Calibri"/>
                <w:vertAlign w:val="superscript"/>
              </w:rPr>
              <w:t>1)</w:t>
            </w:r>
            <w:r w:rsidRPr="00D548A1">
              <w:rPr>
                <w:rFonts w:eastAsia="Calibri"/>
              </w:rPr>
              <w:t xml:space="preserve">  Режимы работы выводов МК: </w:t>
            </w:r>
            <w:proofErr w:type="spellStart"/>
            <w:r w:rsidRPr="00D548A1">
              <w:rPr>
                <w:rFonts w:eastAsia="Calibri"/>
              </w:rPr>
              <w:t>Вх</w:t>
            </w:r>
            <w:proofErr w:type="spellEnd"/>
            <w:r w:rsidRPr="00D548A1">
              <w:rPr>
                <w:rFonts w:eastAsia="Calibri"/>
              </w:rPr>
              <w:t xml:space="preserve">. – цифровой вход; </w:t>
            </w:r>
            <w:proofErr w:type="spellStart"/>
            <w:r w:rsidRPr="00D548A1">
              <w:rPr>
                <w:rFonts w:eastAsia="Calibri"/>
              </w:rPr>
              <w:t>Вых</w:t>
            </w:r>
            <w:proofErr w:type="spellEnd"/>
            <w:r w:rsidRPr="00D548A1">
              <w:rPr>
                <w:rFonts w:eastAsia="Calibri"/>
              </w:rPr>
              <w:t xml:space="preserve">. – цифровой выход; </w:t>
            </w:r>
            <w:proofErr w:type="spellStart"/>
            <w:r w:rsidRPr="00D548A1">
              <w:rPr>
                <w:rFonts w:eastAsia="Calibri"/>
              </w:rPr>
              <w:t>Ан</w:t>
            </w:r>
            <w:proofErr w:type="gramStart"/>
            <w:r w:rsidRPr="00D548A1">
              <w:rPr>
                <w:rFonts w:eastAsia="Calibri"/>
              </w:rPr>
              <w:t>.в</w:t>
            </w:r>
            <w:proofErr w:type="gramEnd"/>
            <w:r w:rsidRPr="00D548A1">
              <w:rPr>
                <w:rFonts w:eastAsia="Calibri"/>
              </w:rPr>
              <w:t>х</w:t>
            </w:r>
            <w:proofErr w:type="spellEnd"/>
            <w:r w:rsidRPr="00D548A1">
              <w:rPr>
                <w:rFonts w:eastAsia="Calibri"/>
              </w:rPr>
              <w:t>. – аналоговый вход.</w:t>
            </w:r>
          </w:p>
          <w:p w14:paraId="13E40A95" w14:textId="1AF868D2" w:rsidR="007049EE" w:rsidRPr="00D548A1" w:rsidRDefault="007049EE" w:rsidP="00114E27">
            <w:pPr>
              <w:ind w:left="-16" w:firstLine="16"/>
              <w:jc w:val="both"/>
              <w:rPr>
                <w:rFonts w:eastAsia="Calibri"/>
                <w:sz w:val="24"/>
                <w:szCs w:val="24"/>
              </w:rPr>
            </w:pPr>
            <w:r w:rsidRPr="00D548A1">
              <w:rPr>
                <w:rFonts w:eastAsia="Calibri"/>
                <w:sz w:val="24"/>
                <w:szCs w:val="24"/>
                <w:vertAlign w:val="superscript"/>
              </w:rPr>
              <w:t xml:space="preserve">2)   </w:t>
            </w:r>
            <w:r w:rsidRPr="00D548A1">
              <w:rPr>
                <w:rFonts w:eastAsia="Calibri"/>
                <w:sz w:val="24"/>
                <w:szCs w:val="24"/>
              </w:rPr>
              <w:t>Сигналы, обозначенные «</w:t>
            </w:r>
            <w:r w:rsidRPr="00D548A1">
              <w:rPr>
                <w:rFonts w:eastAsia="Calibri"/>
                <w:i/>
                <w:sz w:val="24"/>
                <w:szCs w:val="24"/>
              </w:rPr>
              <w:t>M»</w:t>
            </w:r>
            <w:r w:rsidRPr="00D548A1">
              <w:rPr>
                <w:rFonts w:eastAsia="Calibri"/>
                <w:sz w:val="24"/>
                <w:szCs w:val="24"/>
              </w:rPr>
              <w:t>, относятся только к МК-Master;</w:t>
            </w:r>
          </w:p>
          <w:p w14:paraId="2E76BD63" w14:textId="77777777" w:rsidR="007049EE" w:rsidRPr="00D548A1" w:rsidRDefault="007049EE" w:rsidP="00114E27">
            <w:pPr>
              <w:ind w:firstLine="268"/>
              <w:jc w:val="both"/>
              <w:rPr>
                <w:rFonts w:eastAsia="Calibri"/>
                <w:sz w:val="24"/>
                <w:szCs w:val="24"/>
              </w:rPr>
            </w:pPr>
            <w:r w:rsidRPr="00D548A1">
              <w:rPr>
                <w:rFonts w:eastAsia="Calibri"/>
                <w:sz w:val="24"/>
                <w:szCs w:val="24"/>
              </w:rPr>
              <w:t>сигналы, обозначенные</w:t>
            </w:r>
            <w:r w:rsidRPr="00D548A1">
              <w:rPr>
                <w:rFonts w:eastAsia="Calibri"/>
                <w:sz w:val="24"/>
                <w:szCs w:val="24"/>
                <w:vertAlign w:val="superscript"/>
              </w:rPr>
              <w:t xml:space="preserve"> </w:t>
            </w:r>
            <w:r w:rsidRPr="00D548A1">
              <w:rPr>
                <w:rFonts w:eastAsia="Calibri"/>
                <w:sz w:val="24"/>
                <w:szCs w:val="24"/>
              </w:rPr>
              <w:t xml:space="preserve"> «</w:t>
            </w:r>
            <w:r w:rsidRPr="00D548A1">
              <w:rPr>
                <w:rFonts w:eastAsia="Calibri"/>
                <w:i/>
                <w:sz w:val="24"/>
                <w:szCs w:val="24"/>
              </w:rPr>
              <w:t>S»</w:t>
            </w:r>
            <w:r w:rsidRPr="00D548A1">
              <w:rPr>
                <w:rFonts w:eastAsia="Calibri"/>
                <w:sz w:val="24"/>
                <w:szCs w:val="24"/>
              </w:rPr>
              <w:t>,</w:t>
            </w:r>
            <w:r w:rsidRPr="00D548A1">
              <w:rPr>
                <w:rFonts w:eastAsia="Calibri"/>
                <w:i/>
                <w:sz w:val="24"/>
                <w:szCs w:val="24"/>
              </w:rPr>
              <w:t xml:space="preserve"> </w:t>
            </w:r>
            <w:r w:rsidRPr="00D548A1">
              <w:rPr>
                <w:rFonts w:eastAsia="Calibri"/>
                <w:sz w:val="24"/>
                <w:szCs w:val="24"/>
              </w:rPr>
              <w:t>относится только к МК-Slave,</w:t>
            </w:r>
          </w:p>
          <w:p w14:paraId="1C4C4ED7" w14:textId="77777777" w:rsidR="007049EE" w:rsidRPr="00D548A1" w:rsidRDefault="007049EE" w:rsidP="00114E27">
            <w:pPr>
              <w:ind w:firstLine="268"/>
              <w:jc w:val="both"/>
              <w:rPr>
                <w:rFonts w:eastAsia="Calibri"/>
                <w:b/>
                <w:sz w:val="24"/>
                <w:szCs w:val="24"/>
              </w:rPr>
            </w:pPr>
            <w:r w:rsidRPr="00D548A1">
              <w:rPr>
                <w:rFonts w:eastAsia="Calibri"/>
                <w:sz w:val="24"/>
                <w:szCs w:val="24"/>
              </w:rPr>
              <w:t xml:space="preserve">остальные сигналы </w:t>
            </w:r>
            <w:r w:rsidRPr="00D548A1">
              <w:rPr>
                <w:rFonts w:eastAsia="Calibri"/>
                <w:sz w:val="22"/>
                <w:szCs w:val="22"/>
              </w:rPr>
              <w:t>–</w:t>
            </w:r>
            <w:r w:rsidRPr="00D548A1">
              <w:rPr>
                <w:rFonts w:eastAsia="Calibri"/>
                <w:sz w:val="24"/>
                <w:szCs w:val="24"/>
              </w:rPr>
              <w:t xml:space="preserve"> общие для МК-Master и МК-Slave.</w:t>
            </w:r>
          </w:p>
        </w:tc>
      </w:tr>
    </w:tbl>
    <w:p w14:paraId="68735928" w14:textId="77777777" w:rsidR="00036905" w:rsidRPr="00D548A1" w:rsidRDefault="00036905" w:rsidP="007F0C87">
      <w:pPr>
        <w:pStyle w:val="affff"/>
        <w:keepNext/>
        <w:sectPr w:rsidR="00036905" w:rsidRPr="00D548A1" w:rsidSect="00036905">
          <w:headerReference w:type="default" r:id="rId27"/>
          <w:footerReference w:type="default" r:id="rId28"/>
          <w:headerReference w:type="first" r:id="rId29"/>
          <w:footerReference w:type="first" r:id="rId30"/>
          <w:pgSz w:w="16840" w:h="11907" w:orient="landscape" w:code="9"/>
          <w:pgMar w:top="1418" w:right="1021" w:bottom="567" w:left="1559" w:header="567" w:footer="567" w:gutter="0"/>
          <w:cols w:space="720"/>
          <w:titlePg/>
          <w:docGrid w:linePitch="381"/>
        </w:sectPr>
      </w:pPr>
    </w:p>
    <w:p w14:paraId="2C303CA8" w14:textId="77777777" w:rsidR="000B66A6" w:rsidRPr="00D548A1" w:rsidRDefault="000B66A6" w:rsidP="003178A6">
      <w:pPr>
        <w:pStyle w:val="2"/>
        <w:rPr>
          <w:rFonts w:eastAsia="Calibri"/>
        </w:rPr>
      </w:pPr>
      <w:bookmarkStart w:id="208" w:name="_Toc44926861"/>
      <w:commentRangeStart w:id="209"/>
      <w:r w:rsidRPr="00D548A1">
        <w:lastRenderedPageBreak/>
        <w:t>Прочие требования</w:t>
      </w:r>
      <w:bookmarkEnd w:id="205"/>
      <w:commentRangeEnd w:id="209"/>
      <w:r w:rsidR="00AB5A4C" w:rsidRPr="00D548A1">
        <w:rPr>
          <w:rStyle w:val="affe"/>
          <w:b w:val="0"/>
          <w:noProof/>
        </w:rPr>
        <w:commentReference w:id="209"/>
      </w:r>
      <w:bookmarkEnd w:id="208"/>
    </w:p>
    <w:p w14:paraId="5193CCCD" w14:textId="77777777" w:rsidR="000B66A6" w:rsidRPr="00D548A1" w:rsidRDefault="000B66A6" w:rsidP="00896284">
      <w:pPr>
        <w:pStyle w:val="affff"/>
        <w:keepNext/>
      </w:pPr>
      <w:r w:rsidRPr="00D548A1">
        <w:t>Разработка прибора должна включать выпуск следующей программной д</w:t>
      </w:r>
      <w:r w:rsidRPr="00D548A1">
        <w:t>о</w:t>
      </w:r>
      <w:r w:rsidRPr="00D548A1">
        <w:t>кументации:</w:t>
      </w:r>
    </w:p>
    <w:p w14:paraId="2E24B129" w14:textId="77777777" w:rsidR="000B66A6" w:rsidRPr="00D548A1" w:rsidRDefault="00097720" w:rsidP="00B57AD1">
      <w:pPr>
        <w:pStyle w:val="affff"/>
        <w:numPr>
          <w:ilvl w:val="0"/>
          <w:numId w:val="11"/>
        </w:numPr>
        <w:tabs>
          <w:tab w:val="left" w:pos="1134"/>
        </w:tabs>
        <w:ind w:left="0" w:firstLine="709"/>
      </w:pPr>
      <w:r w:rsidRPr="00D548A1">
        <w:t>ф</w:t>
      </w:r>
      <w:r w:rsidR="000B66A6" w:rsidRPr="00D548A1">
        <w:t>ункциональные требования</w:t>
      </w:r>
      <w:r w:rsidR="00375162" w:rsidRPr="00D548A1">
        <w:t xml:space="preserve"> </w:t>
      </w:r>
      <w:proofErr w:type="gramStart"/>
      <w:r w:rsidR="00375162" w:rsidRPr="00D548A1">
        <w:t>к</w:t>
      </w:r>
      <w:proofErr w:type="gramEnd"/>
      <w:r w:rsidR="000B66A6" w:rsidRPr="00D548A1">
        <w:t xml:space="preserve"> ПО</w:t>
      </w:r>
      <w:r w:rsidR="00C13A62" w:rsidRPr="00D548A1">
        <w:t xml:space="preserve"> «</w:t>
      </w:r>
      <w:r w:rsidR="00D8089D" w:rsidRPr="00D548A1">
        <w:t>Объектный</w:t>
      </w:r>
      <w:r w:rsidR="00C13A62" w:rsidRPr="00D548A1">
        <w:t xml:space="preserve"> контроллер привода стрелки. ОКПС-Е-К. </w:t>
      </w:r>
      <w:proofErr w:type="spellStart"/>
      <w:r w:rsidR="00C13A62" w:rsidRPr="00D548A1">
        <w:t>ЕИУС</w:t>
      </w:r>
      <w:proofErr w:type="gramStart"/>
      <w:r w:rsidR="00C13A62" w:rsidRPr="00D548A1">
        <w:t>.</w:t>
      </w:r>
      <w:r w:rsidR="00C13A62" w:rsidRPr="00D548A1">
        <w:rPr>
          <w:rFonts w:eastAsia="MS Mincho"/>
        </w:rPr>
        <w:t>х</w:t>
      </w:r>
      <w:proofErr w:type="gramEnd"/>
      <w:r w:rsidR="00C13A62" w:rsidRPr="00D548A1">
        <w:rPr>
          <w:rFonts w:eastAsia="MS Mincho"/>
        </w:rPr>
        <w:t>ххххх.ххх</w:t>
      </w:r>
      <w:proofErr w:type="spellEnd"/>
      <w:r w:rsidR="00C13A62" w:rsidRPr="00D548A1">
        <w:t> 93.01»</w:t>
      </w:r>
      <w:r w:rsidR="000B66A6" w:rsidRPr="00D548A1">
        <w:t>;</w:t>
      </w:r>
    </w:p>
    <w:p w14:paraId="50AD3FD2" w14:textId="77777777" w:rsidR="000B66A6" w:rsidRPr="00D548A1" w:rsidRDefault="00C13A62" w:rsidP="00B57AD1">
      <w:pPr>
        <w:pStyle w:val="affff"/>
        <w:numPr>
          <w:ilvl w:val="0"/>
          <w:numId w:val="11"/>
        </w:numPr>
        <w:tabs>
          <w:tab w:val="left" w:pos="1134"/>
        </w:tabs>
        <w:ind w:left="0" w:firstLine="709"/>
      </w:pPr>
      <w:r w:rsidRPr="00D548A1">
        <w:t>а</w:t>
      </w:r>
      <w:r w:rsidR="000B66A6" w:rsidRPr="00D548A1">
        <w:t>рхитектур</w:t>
      </w:r>
      <w:r w:rsidR="00E85459" w:rsidRPr="00D548A1">
        <w:t>а</w:t>
      </w:r>
      <w:r w:rsidR="000B66A6" w:rsidRPr="00D548A1">
        <w:t xml:space="preserve"> ПО</w:t>
      </w:r>
      <w:r w:rsidRPr="00D548A1">
        <w:t xml:space="preserve"> «Об</w:t>
      </w:r>
      <w:r w:rsidR="00D8089D" w:rsidRPr="00D548A1">
        <w:t>ъ</w:t>
      </w:r>
      <w:r w:rsidRPr="00D548A1">
        <w:t xml:space="preserve">ектный контроллер привода стрелки. ОКПС-Е-К. </w:t>
      </w:r>
      <w:proofErr w:type="spellStart"/>
      <w:r w:rsidRPr="00D548A1">
        <w:t>ЕИУС</w:t>
      </w:r>
      <w:proofErr w:type="gramStart"/>
      <w:r w:rsidRPr="00D548A1">
        <w:t>.</w:t>
      </w:r>
      <w:r w:rsidRPr="00D548A1">
        <w:rPr>
          <w:rFonts w:eastAsia="MS Mincho"/>
        </w:rPr>
        <w:t>х</w:t>
      </w:r>
      <w:proofErr w:type="gramEnd"/>
      <w:r w:rsidRPr="00D548A1">
        <w:rPr>
          <w:rFonts w:eastAsia="MS Mincho"/>
        </w:rPr>
        <w:t>ххххх.ххх</w:t>
      </w:r>
      <w:proofErr w:type="spellEnd"/>
      <w:r w:rsidRPr="00D548A1">
        <w:t> 94.01»</w:t>
      </w:r>
      <w:r w:rsidR="000B66A6" w:rsidRPr="00D548A1">
        <w:t>;</w:t>
      </w:r>
    </w:p>
    <w:p w14:paraId="21763189" w14:textId="77777777" w:rsidR="000B66A6" w:rsidRPr="00D548A1" w:rsidRDefault="00C13A62" w:rsidP="00B57AD1">
      <w:pPr>
        <w:pStyle w:val="affff"/>
        <w:numPr>
          <w:ilvl w:val="0"/>
          <w:numId w:val="11"/>
        </w:numPr>
        <w:tabs>
          <w:tab w:val="left" w:pos="1134"/>
        </w:tabs>
        <w:ind w:left="0" w:firstLine="709"/>
      </w:pPr>
      <w:r w:rsidRPr="00D548A1">
        <w:t>т</w:t>
      </w:r>
      <w:r w:rsidR="000B66A6" w:rsidRPr="00D548A1">
        <w:t>ребования к реализации ПО</w:t>
      </w:r>
      <w:r w:rsidRPr="00D548A1">
        <w:t xml:space="preserve"> «Об</w:t>
      </w:r>
      <w:r w:rsidR="00AB5A4C" w:rsidRPr="00D548A1">
        <w:t>ъ</w:t>
      </w:r>
      <w:r w:rsidRPr="00D548A1">
        <w:t xml:space="preserve">ектный контроллер привода стрелки. ОКПС-Е-К. </w:t>
      </w:r>
      <w:proofErr w:type="spellStart"/>
      <w:r w:rsidRPr="00D548A1">
        <w:t>ЕИУС</w:t>
      </w:r>
      <w:proofErr w:type="gramStart"/>
      <w:r w:rsidRPr="00D548A1">
        <w:t>.</w:t>
      </w:r>
      <w:r w:rsidRPr="00D548A1">
        <w:rPr>
          <w:rFonts w:eastAsia="MS Mincho"/>
        </w:rPr>
        <w:t>х</w:t>
      </w:r>
      <w:proofErr w:type="gramEnd"/>
      <w:r w:rsidRPr="00D548A1">
        <w:rPr>
          <w:rFonts w:eastAsia="MS Mincho"/>
        </w:rPr>
        <w:t>ххххх.ххх</w:t>
      </w:r>
      <w:proofErr w:type="spellEnd"/>
      <w:r w:rsidRPr="00D548A1">
        <w:t> </w:t>
      </w:r>
      <w:r w:rsidR="009D5A2C" w:rsidRPr="00D548A1">
        <w:t>95</w:t>
      </w:r>
      <w:r w:rsidRPr="00D548A1">
        <w:t>.01»</w:t>
      </w:r>
      <w:r w:rsidR="000B66A6" w:rsidRPr="00D548A1">
        <w:t>;</w:t>
      </w:r>
    </w:p>
    <w:p w14:paraId="7C48C607" w14:textId="555B4176" w:rsidR="00730749" w:rsidRPr="00D548A1" w:rsidRDefault="009D5A2C" w:rsidP="00B57AD1">
      <w:pPr>
        <w:pStyle w:val="affff"/>
        <w:numPr>
          <w:ilvl w:val="0"/>
          <w:numId w:val="11"/>
        </w:numPr>
        <w:tabs>
          <w:tab w:val="left" w:pos="1134"/>
        </w:tabs>
        <w:ind w:left="0" w:firstLine="709"/>
        <w:rPr>
          <w:kern w:val="28"/>
        </w:rPr>
      </w:pPr>
      <w:r w:rsidRPr="00D548A1">
        <w:t>о</w:t>
      </w:r>
      <w:r w:rsidR="000B66A6" w:rsidRPr="00D548A1">
        <w:t>писание ПО</w:t>
      </w:r>
      <w:r w:rsidRPr="00D548A1">
        <w:t xml:space="preserve"> «Об</w:t>
      </w:r>
      <w:r w:rsidR="00AB5A4C" w:rsidRPr="00D548A1">
        <w:t>ъ</w:t>
      </w:r>
      <w:r w:rsidRPr="00D548A1">
        <w:t xml:space="preserve">ектный контроллер привода стрелки. ОКПС-Е-К. </w:t>
      </w:r>
      <w:proofErr w:type="spellStart"/>
      <w:r w:rsidRPr="00D548A1">
        <w:t>ЕИУС</w:t>
      </w:r>
      <w:proofErr w:type="gramStart"/>
      <w:r w:rsidRPr="00D548A1">
        <w:t>.</w:t>
      </w:r>
      <w:r w:rsidRPr="00D548A1">
        <w:rPr>
          <w:rFonts w:eastAsia="MS Mincho"/>
        </w:rPr>
        <w:t>х</w:t>
      </w:r>
      <w:proofErr w:type="gramEnd"/>
      <w:r w:rsidRPr="00D548A1">
        <w:rPr>
          <w:rFonts w:eastAsia="MS Mincho"/>
        </w:rPr>
        <w:t>ххххх.ххх</w:t>
      </w:r>
      <w:proofErr w:type="spellEnd"/>
      <w:r w:rsidRPr="00D548A1">
        <w:t> 13.01»</w:t>
      </w:r>
      <w:r w:rsidR="00AF726A" w:rsidRPr="00D548A1">
        <w:rPr>
          <w:kern w:val="28"/>
        </w:rPr>
        <w:t>.</w:t>
      </w:r>
      <w:bookmarkEnd w:id="50"/>
      <w:bookmarkEnd w:id="51"/>
      <w:bookmarkEnd w:id="52"/>
      <w:bookmarkEnd w:id="53"/>
      <w:bookmarkEnd w:id="54"/>
    </w:p>
    <w:sectPr w:rsidR="00730749" w:rsidRPr="00D548A1" w:rsidSect="00A37770">
      <w:headerReference w:type="first" r:id="rId31"/>
      <w:footerReference w:type="first" r:id="rId32"/>
      <w:pgSz w:w="11907" w:h="16840" w:code="9"/>
      <w:pgMar w:top="1021" w:right="567" w:bottom="1560" w:left="1418" w:header="567" w:footer="567" w:gutter="0"/>
      <w:paperSrc w:first="7" w:other="7"/>
      <w:cols w:space="720"/>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Марина Викторовна Кислая" w:date="2020-05-21T17:26:00Z" w:initials="МВК">
    <w:p w14:paraId="1C43EFE3" w14:textId="77777777" w:rsidR="00207160" w:rsidRDefault="00207160">
      <w:pPr>
        <w:pStyle w:val="affc"/>
      </w:pPr>
      <w:r>
        <w:rPr>
          <w:rStyle w:val="affe"/>
        </w:rPr>
        <w:annotationRef/>
      </w:r>
      <w:r>
        <w:t>После заполнения документа:</w:t>
      </w:r>
    </w:p>
    <w:p w14:paraId="755686F7" w14:textId="77777777" w:rsidR="00207160" w:rsidRDefault="00207160">
      <w:pPr>
        <w:pStyle w:val="affc"/>
      </w:pPr>
      <w:r>
        <w:t>1) проверить список сокращений, терминов</w:t>
      </w:r>
    </w:p>
    <w:p w14:paraId="1384B814" w14:textId="77777777" w:rsidR="00207160" w:rsidRDefault="00207160">
      <w:pPr>
        <w:pStyle w:val="affc"/>
      </w:pPr>
      <w:r>
        <w:t>2) проверить документ на соответствие ТЗ и коду</w:t>
      </w:r>
    </w:p>
    <w:p w14:paraId="6596A4F7" w14:textId="77777777" w:rsidR="00207160" w:rsidRDefault="00207160">
      <w:pPr>
        <w:pStyle w:val="affc"/>
      </w:pPr>
      <w:r>
        <w:t>3) уточнить формат номера документа и его название</w:t>
      </w:r>
    </w:p>
  </w:comment>
  <w:comment w:id="3" w:author="Марина Викторовна Кислая" w:date="2020-05-21T17:26:00Z" w:initials="МВК">
    <w:p w14:paraId="5F437F6E" w14:textId="77777777" w:rsidR="00207160" w:rsidRDefault="00207160">
      <w:pPr>
        <w:pStyle w:val="affc"/>
      </w:pPr>
      <w:r>
        <w:rPr>
          <w:rStyle w:val="affe"/>
        </w:rPr>
        <w:annotationRef/>
      </w:r>
      <w:r>
        <w:t>Добавить номер после заводских</w:t>
      </w:r>
    </w:p>
  </w:comment>
  <w:comment w:id="21" w:author="Марина Викторовна Кислая" w:date="2020-05-21T17:26:00Z" w:initials="МВК">
    <w:p w14:paraId="2B55AADD" w14:textId="77777777" w:rsidR="00207160" w:rsidRDefault="00207160">
      <w:pPr>
        <w:pStyle w:val="affc"/>
      </w:pPr>
      <w:r>
        <w:rPr>
          <w:rStyle w:val="affe"/>
        </w:rPr>
        <w:annotationRef/>
      </w:r>
      <w:r>
        <w:t>Кругликов</w:t>
      </w:r>
    </w:p>
    <w:p w14:paraId="10889C28" w14:textId="77777777" w:rsidR="00207160" w:rsidRDefault="00207160">
      <w:pPr>
        <w:pStyle w:val="affc"/>
      </w:pPr>
    </w:p>
    <w:p w14:paraId="63DB6306" w14:textId="77777777" w:rsidR="00207160" w:rsidRDefault="00207160">
      <w:pPr>
        <w:pStyle w:val="affc"/>
      </w:pPr>
      <w:r>
        <w:t>Добавить термины и определения в отдельный документ</w:t>
      </w:r>
    </w:p>
  </w:comment>
  <w:comment w:id="34" w:author="Дмитрий Панкратов" w:date="2020-06-30T10:45:00Z" w:initials="ДП">
    <w:p w14:paraId="60CBE2BF" w14:textId="77777777" w:rsidR="00207160" w:rsidRDefault="00207160">
      <w:pPr>
        <w:pStyle w:val="affc"/>
      </w:pPr>
      <w:r>
        <w:rPr>
          <w:rStyle w:val="affe"/>
        </w:rPr>
        <w:annotationRef/>
      </w:r>
      <w:r>
        <w:t>Технические требования?</w:t>
      </w:r>
    </w:p>
    <w:p w14:paraId="45A622C2" w14:textId="77777777" w:rsidR="00207160" w:rsidRDefault="00207160">
      <w:pPr>
        <w:pStyle w:val="affc"/>
      </w:pPr>
    </w:p>
    <w:p w14:paraId="6514BE89" w14:textId="28F86FDE" w:rsidR="00207160" w:rsidRDefault="00207160">
      <w:pPr>
        <w:pStyle w:val="affc"/>
      </w:pPr>
      <w:r>
        <w:t>К Шульге</w:t>
      </w:r>
    </w:p>
  </w:comment>
  <w:comment w:id="72" w:author="Марина Викторовна Кислая" w:date="2020-05-21T17:26:00Z" w:initials="МВК">
    <w:p w14:paraId="4BC5F37F" w14:textId="77777777" w:rsidR="00207160" w:rsidRDefault="00207160">
      <w:pPr>
        <w:pStyle w:val="affc"/>
      </w:pPr>
      <w:r>
        <w:rPr>
          <w:rStyle w:val="affe"/>
        </w:rPr>
        <w:annotationRef/>
      </w:r>
      <w:r>
        <w:t>Кругликов</w:t>
      </w:r>
    </w:p>
    <w:p w14:paraId="041B3F02" w14:textId="77777777" w:rsidR="00207160" w:rsidRDefault="00207160">
      <w:pPr>
        <w:pStyle w:val="affc"/>
      </w:pPr>
    </w:p>
    <w:p w14:paraId="244CEA79" w14:textId="77777777" w:rsidR="00207160" w:rsidRDefault="00207160">
      <w:pPr>
        <w:pStyle w:val="affc"/>
      </w:pPr>
      <w:r>
        <w:t>Перечитать, отредактировать</w:t>
      </w:r>
    </w:p>
  </w:comment>
  <w:comment w:id="73" w:author="Дмитрий Панкратов" w:date="2020-06-25T11:06:00Z" w:initials="ДП">
    <w:p w14:paraId="5A02F04E" w14:textId="4B6C2C21" w:rsidR="00207160" w:rsidRDefault="00207160">
      <w:pPr>
        <w:pStyle w:val="affc"/>
      </w:pPr>
      <w:r>
        <w:rPr>
          <w:rStyle w:val="affe"/>
        </w:rPr>
        <w:annotationRef/>
      </w:r>
      <w:r>
        <w:t>Уточнить с Шульгой/Еувтушенко</w:t>
      </w:r>
    </w:p>
  </w:comment>
  <w:comment w:id="74" w:author="SadButTrue" w:date="2020-05-21T17:26:00Z" w:initials="Vl">
    <w:p w14:paraId="35CBE705" w14:textId="77777777" w:rsidR="00207160" w:rsidRPr="00470FE3" w:rsidRDefault="00207160">
      <w:pPr>
        <w:pStyle w:val="affc"/>
        <w:rPr>
          <w:lang w:val="uk-UA"/>
        </w:rPr>
      </w:pPr>
      <w:bookmarkStart w:id="75" w:name="_Hlk45028643"/>
      <w:r>
        <w:rPr>
          <w:rStyle w:val="affe"/>
        </w:rPr>
        <w:annotationRef/>
      </w:r>
      <w:r>
        <w:rPr>
          <w:lang w:val="uk-UA"/>
        </w:rPr>
        <w:t>Нет смысла писать номер версии среды разработки</w:t>
      </w:r>
    </w:p>
    <w:bookmarkEnd w:id="75"/>
  </w:comment>
  <w:comment w:id="76" w:author="Дмитрий Панкратов" w:date="2020-06-25T11:11:00Z" w:initials="ДП">
    <w:p w14:paraId="49569CF3" w14:textId="7A182886" w:rsidR="00207160" w:rsidRDefault="00207160">
      <w:pPr>
        <w:pStyle w:val="affc"/>
      </w:pPr>
      <w:r>
        <w:rPr>
          <w:rStyle w:val="affe"/>
        </w:rPr>
        <w:annotationRef/>
      </w:r>
      <w:r>
        <w:t>Третьяков предлагает убрать эту часть в принципе</w:t>
      </w:r>
    </w:p>
  </w:comment>
  <w:comment w:id="77" w:author="Дмитрий Панкратов" w:date="2020-06-25T11:12:00Z" w:initials="ДП">
    <w:p w14:paraId="692D3B7E" w14:textId="77777777" w:rsidR="00207160" w:rsidRPr="0053622A" w:rsidRDefault="00207160" w:rsidP="003F4102">
      <w:pPr>
        <w:pStyle w:val="a6"/>
      </w:pPr>
      <w:r>
        <w:rPr>
          <w:rStyle w:val="affe"/>
        </w:rPr>
        <w:annotationRef/>
      </w:r>
      <w:r>
        <w:t>оформление исходных текстов ПО должно соотве</w:t>
      </w:r>
      <w:r>
        <w:t>т</w:t>
      </w:r>
      <w:r>
        <w:t>ствовать внутреннему стандарту пре</w:t>
      </w:r>
      <w:r>
        <w:t>д</w:t>
      </w:r>
      <w:r>
        <w:t>приятия по оформлению исходных те</w:t>
      </w:r>
      <w:r>
        <w:t>к</w:t>
      </w:r>
      <w:r>
        <w:t xml:space="preserve">стов </w:t>
      </w:r>
      <w:proofErr w:type="gramStart"/>
      <w:r>
        <w:t>для</w:t>
      </w:r>
      <w:proofErr w:type="gramEnd"/>
      <w:r>
        <w:t xml:space="preserve"> встроенного ПО.</w:t>
      </w:r>
    </w:p>
    <w:p w14:paraId="2AAD6D21" w14:textId="77777777" w:rsidR="00207160" w:rsidRDefault="00207160">
      <w:pPr>
        <w:pStyle w:val="affc"/>
      </w:pPr>
    </w:p>
    <w:p w14:paraId="0FCC087A" w14:textId="77777777" w:rsidR="00207160" w:rsidRDefault="00207160">
      <w:pPr>
        <w:pStyle w:val="affc"/>
      </w:pPr>
      <w:r>
        <w:t>Добавить этот пункт.</w:t>
      </w:r>
    </w:p>
    <w:p w14:paraId="2315DDFF" w14:textId="77777777" w:rsidR="00207160" w:rsidRDefault="00207160">
      <w:pPr>
        <w:pStyle w:val="affc"/>
      </w:pPr>
    </w:p>
    <w:p w14:paraId="79BBC2B8" w14:textId="5BA74805" w:rsidR="00207160" w:rsidRDefault="00207160">
      <w:pPr>
        <w:pStyle w:val="affc"/>
      </w:pPr>
      <w:r>
        <w:t>Шраменко</w:t>
      </w:r>
    </w:p>
  </w:comment>
  <w:comment w:id="131" w:author="Владислав Кругликов" w:date="2020-06-12T13:51:00Z" w:initials="ВК">
    <w:p w14:paraId="6C8DB93E" w14:textId="77777777" w:rsidR="00207160" w:rsidRDefault="00207160">
      <w:pPr>
        <w:pStyle w:val="affc"/>
      </w:pPr>
      <w:r>
        <w:rPr>
          <w:rStyle w:val="affe"/>
        </w:rPr>
        <w:annotationRef/>
      </w:r>
      <w:r>
        <w:t>Уточнить точное название документа</w:t>
      </w:r>
    </w:p>
  </w:comment>
  <w:comment w:id="132" w:author="Дмитрий Панкратов" w:date="2020-07-01T16:17:00Z" w:initials="ДП">
    <w:p w14:paraId="50BF99BD" w14:textId="77777777" w:rsidR="00207160" w:rsidRDefault="00207160">
      <w:pPr>
        <w:pStyle w:val="affc"/>
      </w:pPr>
      <w:r>
        <w:rPr>
          <w:rStyle w:val="affe"/>
        </w:rPr>
        <w:annotationRef/>
      </w:r>
      <w:r>
        <w:t>Если его не отправляем, лучше не упоминать в принципе об этом</w:t>
      </w:r>
    </w:p>
    <w:p w14:paraId="1734DAD9" w14:textId="77777777" w:rsidR="00207160" w:rsidRDefault="00207160">
      <w:pPr>
        <w:pStyle w:val="affc"/>
      </w:pPr>
    </w:p>
    <w:p w14:paraId="392AEB41" w14:textId="52C6F23D" w:rsidR="00207160" w:rsidRDefault="00207160">
      <w:pPr>
        <w:pStyle w:val="affc"/>
      </w:pPr>
      <w:r>
        <w:t>Снова вопрос к Шульге</w:t>
      </w:r>
    </w:p>
  </w:comment>
  <w:comment w:id="187" w:author="Владислав Кругликов" w:date="2020-06-18T13:50:00Z" w:initials="ВК">
    <w:p w14:paraId="2029EC9D" w14:textId="77777777" w:rsidR="00207160" w:rsidRDefault="00207160">
      <w:pPr>
        <w:pStyle w:val="affc"/>
      </w:pPr>
      <w:r>
        <w:rPr>
          <w:rStyle w:val="affe"/>
        </w:rPr>
        <w:annotationRef/>
      </w:r>
      <w:r>
        <w:t>Возможно, тут надо ссылаться на ТЗ а не на ТТ и в других местах тоже?</w:t>
      </w:r>
    </w:p>
  </w:comment>
  <w:comment w:id="188" w:author="Дмитрий Панкратов" w:date="2020-07-02T15:23:00Z" w:initials="ДП">
    <w:p w14:paraId="2A71272F" w14:textId="3A7C4EC2" w:rsidR="00207160" w:rsidRDefault="00207160">
      <w:pPr>
        <w:pStyle w:val="affc"/>
      </w:pPr>
      <w:r>
        <w:rPr>
          <w:rStyle w:val="affe"/>
        </w:rPr>
        <w:annotationRef/>
      </w:r>
      <w:r>
        <w:t>Шульга</w:t>
      </w:r>
    </w:p>
  </w:comment>
  <w:comment w:id="209" w:author="Марина Викторовна Кислая" w:date="2020-05-21T17:26:00Z" w:initials="МВК">
    <w:p w14:paraId="6AF29101" w14:textId="77777777" w:rsidR="00207160" w:rsidRDefault="00207160">
      <w:pPr>
        <w:pStyle w:val="affc"/>
      </w:pPr>
      <w:r>
        <w:rPr>
          <w:rStyle w:val="affe"/>
        </w:rPr>
        <w:annotationRef/>
      </w:r>
      <w:r>
        <w:t>Изменить нумерацию после принятия МУ по обозначению программ и ПД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96A4F7" w15:done="0"/>
  <w15:commentEx w15:paraId="5F437F6E" w15:done="0"/>
  <w15:commentEx w15:paraId="63DB6306" w15:done="0"/>
  <w15:commentEx w15:paraId="6514BE89" w15:done="0"/>
  <w15:commentEx w15:paraId="244CEA79" w15:done="0"/>
  <w15:commentEx w15:paraId="5A02F04E" w15:paraIdParent="244CEA79" w15:done="0"/>
  <w15:commentEx w15:paraId="35CBE705" w15:done="0"/>
  <w15:commentEx w15:paraId="49569CF3" w15:paraIdParent="35CBE705" w15:done="0"/>
  <w15:commentEx w15:paraId="79BBC2B8" w15:paraIdParent="35CBE705" w15:done="0"/>
  <w15:commentEx w15:paraId="6A6A7418" w15:done="0"/>
  <w15:commentEx w15:paraId="6C8DB93E" w15:done="0"/>
  <w15:commentEx w15:paraId="392AEB41" w15:paraIdParent="6C8DB93E" w15:done="0"/>
  <w15:commentEx w15:paraId="2029EC9D" w15:done="0"/>
  <w15:commentEx w15:paraId="2A71272F" w15:paraIdParent="2029EC9D" w15:done="0"/>
  <w15:commentEx w15:paraId="6AF291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6A4F7" w16cid:durableId="229B3B38"/>
  <w16cid:commentId w16cid:paraId="5F437F6E" w16cid:durableId="229B3B39"/>
  <w16cid:commentId w16cid:paraId="63DB6306" w16cid:durableId="229B3B3E"/>
  <w16cid:commentId w16cid:paraId="6514BE89" w16cid:durableId="22A59644"/>
  <w16cid:commentId w16cid:paraId="244CEA79" w16cid:durableId="229B3B4B"/>
  <w16cid:commentId w16cid:paraId="5A02F04E" w16cid:durableId="229F03A2"/>
  <w16cid:commentId w16cid:paraId="35CBE705" w16cid:durableId="22AEC84D"/>
  <w16cid:commentId w16cid:paraId="49569CF3" w16cid:durableId="22AEC84E"/>
  <w16cid:commentId w16cid:paraId="79BBC2B8" w16cid:durableId="22AEC84F"/>
  <w16cid:commentId w16cid:paraId="6A6A7418" w16cid:durableId="229B3B4D"/>
  <w16cid:commentId w16cid:paraId="6C8DB93E" w16cid:durableId="229B3B58"/>
  <w16cid:commentId w16cid:paraId="392AEB41" w16cid:durableId="22A735A2"/>
  <w16cid:commentId w16cid:paraId="2029EC9D" w16cid:durableId="229B3B5C"/>
  <w16cid:commentId w16cid:paraId="2A71272F" w16cid:durableId="22A87A6E"/>
  <w16cid:commentId w16cid:paraId="6AF29101" w16cid:durableId="229B3B5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13532F" w14:textId="77777777" w:rsidR="00A134DE" w:rsidRDefault="00A134DE">
      <w:r>
        <w:separator/>
      </w:r>
    </w:p>
  </w:endnote>
  <w:endnote w:type="continuationSeparator" w:id="0">
    <w:p w14:paraId="7577D681" w14:textId="77777777" w:rsidR="00A134DE" w:rsidRDefault="00A13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Arial CYR">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WOL_SL">
    <w:altName w:val="Times New Roman"/>
    <w:charset w:val="CC"/>
    <w:family w:val="roman"/>
    <w:pitch w:val="variable"/>
  </w:font>
  <w:font w:name="Liberation Mono">
    <w:charset w:val="CC"/>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743" w:type="dxa"/>
      <w:tblLayout w:type="fixed"/>
      <w:tblLook w:val="04A0" w:firstRow="1" w:lastRow="0" w:firstColumn="1" w:lastColumn="0" w:noHBand="0" w:noVBand="1"/>
    </w:tblPr>
    <w:tblGrid>
      <w:gridCol w:w="1052"/>
      <w:gridCol w:w="4951"/>
      <w:gridCol w:w="4203"/>
    </w:tblGrid>
    <w:tr w:rsidR="00207160" w:rsidRPr="002035D7" w14:paraId="3E88CC3F" w14:textId="77777777" w:rsidTr="00B26FB9">
      <w:trPr>
        <w:trHeight w:val="337"/>
      </w:trPr>
      <w:tc>
        <w:tcPr>
          <w:tcW w:w="1056" w:type="dxa"/>
          <w:shd w:val="clear" w:color="auto" w:fill="auto"/>
          <w:vAlign w:val="center"/>
        </w:tcPr>
        <w:p w14:paraId="4497002B" w14:textId="77777777" w:rsidR="00207160" w:rsidRPr="002035D7" w:rsidRDefault="00207160" w:rsidP="00BC1AAC">
          <w:pPr>
            <w:widowControl w:val="0"/>
            <w:shd w:val="clear" w:color="auto" w:fill="FFFFFF"/>
            <w:jc w:val="both"/>
            <w:rPr>
              <w:noProof w:val="0"/>
              <w:color w:val="7F7F7F"/>
              <w:sz w:val="23"/>
              <w:szCs w:val="23"/>
            </w:rPr>
          </w:pPr>
          <w:r w:rsidRPr="002035D7">
            <w:rPr>
              <w:noProof w:val="0"/>
              <w:color w:val="7F7F7F"/>
              <w:sz w:val="23"/>
              <w:szCs w:val="23"/>
            </w:rPr>
            <w:t>Номер докум.</w:t>
          </w:r>
        </w:p>
      </w:tc>
      <w:tc>
        <w:tcPr>
          <w:tcW w:w="4978" w:type="dxa"/>
          <w:shd w:val="clear" w:color="auto" w:fill="auto"/>
        </w:tcPr>
        <w:p w14:paraId="6FEE5280" w14:textId="77777777" w:rsidR="00207160" w:rsidRPr="00E84E84" w:rsidRDefault="00207160" w:rsidP="00BC1AAC">
          <w:pPr>
            <w:widowControl w:val="0"/>
            <w:shd w:val="clear" w:color="auto" w:fill="FFFFFF"/>
            <w:jc w:val="both"/>
            <w:rPr>
              <w:noProof w:val="0"/>
              <w:color w:val="7F7F7F"/>
              <w:sz w:val="23"/>
              <w:szCs w:val="23"/>
            </w:rPr>
          </w:pPr>
          <w:r>
            <w:rPr>
              <w:noProof w:val="0"/>
              <w:color w:val="7F7F7F"/>
              <w:sz w:val="23"/>
              <w:szCs w:val="23"/>
            </w:rPr>
            <w:fldChar w:fldCharType="begin"/>
          </w:r>
          <w:r>
            <w:rPr>
              <w:noProof w:val="0"/>
              <w:color w:val="7F7F7F"/>
              <w:sz w:val="23"/>
              <w:szCs w:val="23"/>
            </w:rPr>
            <w:instrText xml:space="preserve"> INFO  Comments "ЕИУС.хххххх.ххх 01 90 01 01"  \* MERGEFORMAT </w:instrText>
          </w:r>
          <w:r>
            <w:rPr>
              <w:noProof w:val="0"/>
              <w:color w:val="7F7F7F"/>
              <w:sz w:val="23"/>
              <w:szCs w:val="23"/>
            </w:rPr>
            <w:fldChar w:fldCharType="separate"/>
          </w:r>
          <w:proofErr w:type="spellStart"/>
          <w:r w:rsidRPr="00C91E5C">
            <w:rPr>
              <w:noProof w:val="0"/>
              <w:color w:val="7F7F7F"/>
              <w:sz w:val="23"/>
              <w:szCs w:val="23"/>
            </w:rPr>
            <w:t>ЕИУС</w:t>
          </w:r>
          <w:proofErr w:type="gramStart"/>
          <w:r w:rsidRPr="00C91E5C">
            <w:rPr>
              <w:noProof w:val="0"/>
              <w:color w:val="7F7F7F"/>
              <w:sz w:val="23"/>
              <w:szCs w:val="23"/>
            </w:rPr>
            <w:t>.х</w:t>
          </w:r>
          <w:proofErr w:type="gramEnd"/>
          <w:r w:rsidRPr="00C91E5C">
            <w:rPr>
              <w:noProof w:val="0"/>
              <w:color w:val="7F7F7F"/>
              <w:sz w:val="23"/>
              <w:szCs w:val="23"/>
            </w:rPr>
            <w:t>ххххх.ххх</w:t>
          </w:r>
          <w:proofErr w:type="spellEnd"/>
          <w:r w:rsidRPr="00C91E5C">
            <w:rPr>
              <w:noProof w:val="0"/>
              <w:color w:val="7F7F7F"/>
              <w:sz w:val="23"/>
              <w:szCs w:val="23"/>
            </w:rPr>
            <w:t xml:space="preserve"> 01 90 01 01</w:t>
          </w:r>
          <w:r>
            <w:rPr>
              <w:noProof w:val="0"/>
              <w:color w:val="7F7F7F"/>
              <w:sz w:val="23"/>
              <w:szCs w:val="23"/>
            </w:rPr>
            <w:fldChar w:fldCharType="end"/>
          </w:r>
        </w:p>
      </w:tc>
      <w:tc>
        <w:tcPr>
          <w:tcW w:w="4226" w:type="dxa"/>
          <w:shd w:val="clear" w:color="auto" w:fill="auto"/>
        </w:tcPr>
        <w:p w14:paraId="24DFF362" w14:textId="77777777" w:rsidR="00207160" w:rsidRPr="002035D7" w:rsidRDefault="00207160" w:rsidP="00BC1AAC">
          <w:pPr>
            <w:widowControl w:val="0"/>
            <w:shd w:val="clear" w:color="auto" w:fill="FFFFFF"/>
            <w:jc w:val="right"/>
            <w:rPr>
              <w:noProof w:val="0"/>
              <w:color w:val="7F7F7F"/>
              <w:sz w:val="23"/>
              <w:szCs w:val="23"/>
            </w:rPr>
          </w:pPr>
          <w:r w:rsidRPr="002035D7">
            <w:rPr>
              <w:noProof w:val="0"/>
              <w:color w:val="7F7F7F"/>
              <w:sz w:val="23"/>
              <w:szCs w:val="23"/>
            </w:rPr>
            <w:t>Версия 1</w:t>
          </w:r>
        </w:p>
      </w:tc>
    </w:tr>
    <w:tr w:rsidR="00207160" w:rsidRPr="002035D7" w14:paraId="2554D54A" w14:textId="77777777" w:rsidTr="00B26FB9">
      <w:trPr>
        <w:trHeight w:val="80"/>
      </w:trPr>
      <w:tc>
        <w:tcPr>
          <w:tcW w:w="1056" w:type="dxa"/>
          <w:shd w:val="clear" w:color="auto" w:fill="auto"/>
        </w:tcPr>
        <w:p w14:paraId="211057F8" w14:textId="77777777" w:rsidR="00207160" w:rsidRPr="002035D7" w:rsidRDefault="00207160" w:rsidP="00BC1AAC">
          <w:pPr>
            <w:widowControl w:val="0"/>
            <w:shd w:val="clear" w:color="auto" w:fill="FFFFFF"/>
            <w:jc w:val="both"/>
            <w:rPr>
              <w:noProof w:val="0"/>
              <w:color w:val="7F7F7F"/>
              <w:sz w:val="23"/>
              <w:szCs w:val="23"/>
            </w:rPr>
          </w:pPr>
          <w:r w:rsidRPr="002035D7">
            <w:rPr>
              <w:noProof w:val="0"/>
              <w:color w:val="7F7F7F"/>
              <w:sz w:val="23"/>
              <w:szCs w:val="23"/>
            </w:rPr>
            <w:t>Файл:</w:t>
          </w:r>
        </w:p>
      </w:tc>
      <w:tc>
        <w:tcPr>
          <w:tcW w:w="4978" w:type="dxa"/>
          <w:shd w:val="clear" w:color="auto" w:fill="auto"/>
        </w:tcPr>
        <w:p w14:paraId="0B0B78B9" w14:textId="77777777" w:rsidR="00207160" w:rsidRPr="00E84E84" w:rsidRDefault="00207160" w:rsidP="00303248">
          <w:pPr>
            <w:widowControl w:val="0"/>
            <w:shd w:val="clear" w:color="auto" w:fill="FFFFFF"/>
            <w:rPr>
              <w:noProof w:val="0"/>
              <w:color w:val="7F7F7F"/>
              <w:sz w:val="23"/>
              <w:szCs w:val="23"/>
            </w:rPr>
          </w:pPr>
          <w:r>
            <w:rPr>
              <w:noProof w:val="0"/>
              <w:color w:val="7F7F7F"/>
              <w:sz w:val="23"/>
              <w:szCs w:val="23"/>
            </w:rPr>
            <w:fldChar w:fldCharType="begin"/>
          </w:r>
          <w:r>
            <w:rPr>
              <w:noProof w:val="0"/>
              <w:color w:val="7F7F7F"/>
              <w:sz w:val="23"/>
              <w:szCs w:val="23"/>
            </w:rPr>
            <w:instrText xml:space="preserve"> INFO  FileName  \* MERGEFORMAT </w:instrText>
          </w:r>
          <w:r>
            <w:rPr>
              <w:noProof w:val="0"/>
              <w:color w:val="7F7F7F"/>
              <w:sz w:val="23"/>
              <w:szCs w:val="23"/>
            </w:rPr>
            <w:fldChar w:fldCharType="separate"/>
          </w:r>
          <w:proofErr w:type="spellStart"/>
          <w:r w:rsidRPr="00C91E5C">
            <w:rPr>
              <w:noProof w:val="0"/>
              <w:color w:val="7F7F7F"/>
              <w:sz w:val="23"/>
              <w:szCs w:val="23"/>
            </w:rPr>
            <w:t>ЕИУС</w:t>
          </w:r>
          <w:proofErr w:type="gramStart"/>
          <w:r w:rsidRPr="00C91E5C">
            <w:rPr>
              <w:noProof w:val="0"/>
              <w:color w:val="7F7F7F"/>
              <w:sz w:val="23"/>
              <w:szCs w:val="23"/>
            </w:rPr>
            <w:t>.х</w:t>
          </w:r>
          <w:proofErr w:type="gramEnd"/>
          <w:r w:rsidRPr="00C91E5C">
            <w:rPr>
              <w:noProof w:val="0"/>
              <w:color w:val="7F7F7F"/>
              <w:sz w:val="23"/>
              <w:szCs w:val="23"/>
            </w:rPr>
            <w:t>ххххх.ххх</w:t>
          </w:r>
          <w:proofErr w:type="spellEnd"/>
          <w:r w:rsidRPr="00C91E5C">
            <w:rPr>
              <w:noProof w:val="0"/>
              <w:color w:val="7F7F7F"/>
              <w:sz w:val="23"/>
              <w:szCs w:val="23"/>
            </w:rPr>
            <w:t xml:space="preserve"> 01 90 01 01 Функциональные требования к ПО ОКПС-Е-К</w:t>
          </w:r>
          <w:r>
            <w:t>.docx</w:t>
          </w:r>
          <w:r>
            <w:fldChar w:fldCharType="end"/>
          </w:r>
          <w:r w:rsidRPr="00E84E84">
            <w:rPr>
              <w:noProof w:val="0"/>
              <w:color w:val="7F7F7F"/>
              <w:sz w:val="23"/>
              <w:szCs w:val="23"/>
            </w:rPr>
            <w:t>.</w:t>
          </w:r>
          <w:r w:rsidRPr="00E84E84">
            <w:rPr>
              <w:noProof w:val="0"/>
              <w:color w:val="7F7F7F"/>
              <w:sz w:val="23"/>
              <w:szCs w:val="23"/>
              <w:lang w:val="en-US"/>
            </w:rPr>
            <w:t>pdf</w:t>
          </w:r>
        </w:p>
      </w:tc>
      <w:tc>
        <w:tcPr>
          <w:tcW w:w="4226" w:type="dxa"/>
          <w:shd w:val="clear" w:color="auto" w:fill="auto"/>
        </w:tcPr>
        <w:p w14:paraId="52230A74" w14:textId="77777777" w:rsidR="00207160" w:rsidRPr="002035D7" w:rsidRDefault="00207160" w:rsidP="00BC1AAC">
          <w:pPr>
            <w:widowControl w:val="0"/>
            <w:shd w:val="clear" w:color="auto" w:fill="FFFFFF"/>
            <w:jc w:val="right"/>
            <w:rPr>
              <w:noProof w:val="0"/>
              <w:color w:val="7F7F7F"/>
              <w:sz w:val="23"/>
              <w:szCs w:val="23"/>
            </w:rPr>
          </w:pPr>
          <w:r w:rsidRPr="002035D7">
            <w:rPr>
              <w:noProof w:val="0"/>
              <w:color w:val="7F7F7F"/>
              <w:sz w:val="23"/>
              <w:szCs w:val="23"/>
            </w:rPr>
            <w:t>Стр.</w:t>
          </w:r>
          <w:r w:rsidRPr="002035D7">
            <w:rPr>
              <w:noProof w:val="0"/>
              <w:color w:val="7F7F7F"/>
              <w:sz w:val="23"/>
              <w:szCs w:val="23"/>
            </w:rPr>
            <w:fldChar w:fldCharType="begin"/>
          </w:r>
          <w:r w:rsidRPr="002035D7">
            <w:rPr>
              <w:noProof w:val="0"/>
              <w:color w:val="7F7F7F"/>
              <w:sz w:val="23"/>
              <w:szCs w:val="23"/>
            </w:rPr>
            <w:instrText>PAGE   \* MERGEFORMAT</w:instrText>
          </w:r>
          <w:r w:rsidRPr="002035D7">
            <w:rPr>
              <w:noProof w:val="0"/>
              <w:color w:val="7F7F7F"/>
              <w:sz w:val="23"/>
              <w:szCs w:val="23"/>
            </w:rPr>
            <w:fldChar w:fldCharType="separate"/>
          </w:r>
          <w:r w:rsidR="00D548A1">
            <w:rPr>
              <w:color w:val="7F7F7F"/>
              <w:sz w:val="23"/>
              <w:szCs w:val="23"/>
            </w:rPr>
            <w:t>34</w:t>
          </w:r>
          <w:r w:rsidRPr="002035D7">
            <w:rPr>
              <w:noProof w:val="0"/>
              <w:color w:val="7F7F7F"/>
              <w:sz w:val="23"/>
              <w:szCs w:val="23"/>
            </w:rPr>
            <w:fldChar w:fldCharType="end"/>
          </w:r>
          <w:r w:rsidRPr="002035D7">
            <w:rPr>
              <w:noProof w:val="0"/>
              <w:color w:val="7F7F7F"/>
              <w:sz w:val="23"/>
              <w:szCs w:val="23"/>
            </w:rPr>
            <w:t xml:space="preserve"> из </w:t>
          </w:r>
          <w:r>
            <w:rPr>
              <w:rFonts w:eastAsia="MS Mincho"/>
              <w:color w:val="7F7F7F"/>
              <w:sz w:val="23"/>
              <w:szCs w:val="23"/>
            </w:rPr>
            <w:fldChar w:fldCharType="begin"/>
          </w:r>
          <w:r>
            <w:rPr>
              <w:rFonts w:eastAsia="MS Mincho"/>
              <w:color w:val="7F7F7F"/>
              <w:sz w:val="23"/>
              <w:szCs w:val="23"/>
            </w:rPr>
            <w:instrText xml:space="preserve"> NUMPAGES   \* MERGEFORMAT </w:instrText>
          </w:r>
          <w:r>
            <w:rPr>
              <w:rFonts w:eastAsia="MS Mincho"/>
              <w:color w:val="7F7F7F"/>
              <w:sz w:val="23"/>
              <w:szCs w:val="23"/>
            </w:rPr>
            <w:fldChar w:fldCharType="separate"/>
          </w:r>
          <w:r w:rsidR="00D548A1">
            <w:rPr>
              <w:rFonts w:eastAsia="MS Mincho"/>
              <w:color w:val="7F7F7F"/>
              <w:sz w:val="23"/>
              <w:szCs w:val="23"/>
            </w:rPr>
            <w:t>90</w:t>
          </w:r>
          <w:r>
            <w:rPr>
              <w:rFonts w:eastAsia="MS Mincho"/>
              <w:color w:val="7F7F7F"/>
              <w:sz w:val="23"/>
              <w:szCs w:val="23"/>
            </w:rPr>
            <w:fldChar w:fldCharType="end"/>
          </w:r>
        </w:p>
      </w:tc>
    </w:tr>
  </w:tbl>
  <w:p w14:paraId="428746DB" w14:textId="77777777" w:rsidR="00207160" w:rsidRDefault="00207160" w:rsidP="00576D3F">
    <w:pPr>
      <w:pStyle w:val="af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743" w:type="dxa"/>
      <w:tblLayout w:type="fixed"/>
      <w:tblLook w:val="04A0" w:firstRow="1" w:lastRow="0" w:firstColumn="1" w:lastColumn="0" w:noHBand="0" w:noVBand="1"/>
    </w:tblPr>
    <w:tblGrid>
      <w:gridCol w:w="1027"/>
      <w:gridCol w:w="7784"/>
      <w:gridCol w:w="1395"/>
    </w:tblGrid>
    <w:tr w:rsidR="00207160" w:rsidRPr="002035D7" w14:paraId="2392AAF2" w14:textId="77777777" w:rsidTr="00B26FB9">
      <w:trPr>
        <w:trHeight w:val="294"/>
      </w:trPr>
      <w:tc>
        <w:tcPr>
          <w:tcW w:w="1027" w:type="dxa"/>
          <w:shd w:val="clear" w:color="auto" w:fill="auto"/>
          <w:vAlign w:val="center"/>
        </w:tcPr>
        <w:p w14:paraId="284650A1" w14:textId="77777777" w:rsidR="00207160" w:rsidRDefault="00207160" w:rsidP="0066736A">
          <w:pPr>
            <w:widowControl w:val="0"/>
            <w:shd w:val="clear" w:color="auto" w:fill="FFFFFF"/>
            <w:jc w:val="both"/>
            <w:rPr>
              <w:noProof w:val="0"/>
              <w:color w:val="7F7F7F"/>
              <w:sz w:val="23"/>
              <w:szCs w:val="23"/>
            </w:rPr>
          </w:pPr>
          <w:r w:rsidRPr="002035D7">
            <w:rPr>
              <w:noProof w:val="0"/>
              <w:color w:val="7F7F7F"/>
              <w:sz w:val="23"/>
              <w:szCs w:val="23"/>
            </w:rPr>
            <w:t xml:space="preserve">Номер </w:t>
          </w:r>
        </w:p>
        <w:p w14:paraId="685BA9F4" w14:textId="7AB5B74F" w:rsidR="00207160" w:rsidRPr="002035D7" w:rsidRDefault="00207160" w:rsidP="0066736A">
          <w:pPr>
            <w:widowControl w:val="0"/>
            <w:shd w:val="clear" w:color="auto" w:fill="FFFFFF"/>
            <w:jc w:val="both"/>
            <w:rPr>
              <w:noProof w:val="0"/>
              <w:color w:val="7F7F7F"/>
              <w:sz w:val="23"/>
              <w:szCs w:val="23"/>
            </w:rPr>
          </w:pPr>
          <w:r w:rsidRPr="002035D7">
            <w:rPr>
              <w:noProof w:val="0"/>
              <w:color w:val="7F7F7F"/>
              <w:sz w:val="23"/>
              <w:szCs w:val="23"/>
            </w:rPr>
            <w:t>докум.</w:t>
          </w:r>
        </w:p>
      </w:tc>
      <w:tc>
        <w:tcPr>
          <w:tcW w:w="7784" w:type="dxa"/>
          <w:shd w:val="clear" w:color="auto" w:fill="auto"/>
        </w:tcPr>
        <w:p w14:paraId="1F93E463" w14:textId="77777777" w:rsidR="00207160" w:rsidRPr="00E84E84" w:rsidRDefault="00207160" w:rsidP="0066736A">
          <w:pPr>
            <w:widowControl w:val="0"/>
            <w:shd w:val="clear" w:color="auto" w:fill="FFFFFF"/>
            <w:jc w:val="both"/>
            <w:rPr>
              <w:noProof w:val="0"/>
              <w:color w:val="7F7F7F"/>
              <w:sz w:val="23"/>
              <w:szCs w:val="23"/>
            </w:rPr>
          </w:pPr>
          <w:r>
            <w:rPr>
              <w:noProof w:val="0"/>
              <w:color w:val="7F7F7F"/>
              <w:sz w:val="23"/>
              <w:szCs w:val="23"/>
            </w:rPr>
            <w:fldChar w:fldCharType="begin"/>
          </w:r>
          <w:r>
            <w:rPr>
              <w:noProof w:val="0"/>
              <w:color w:val="7F7F7F"/>
              <w:sz w:val="23"/>
              <w:szCs w:val="23"/>
            </w:rPr>
            <w:instrText xml:space="preserve"> INFO  Comments "ЕИУС.хххххх.ххх 01 90 01 01"  \* MERGEFORMAT </w:instrText>
          </w:r>
          <w:r>
            <w:rPr>
              <w:noProof w:val="0"/>
              <w:color w:val="7F7F7F"/>
              <w:sz w:val="23"/>
              <w:szCs w:val="23"/>
            </w:rPr>
            <w:fldChar w:fldCharType="separate"/>
          </w:r>
          <w:proofErr w:type="spellStart"/>
          <w:r w:rsidRPr="00C91E5C">
            <w:rPr>
              <w:noProof w:val="0"/>
              <w:color w:val="7F7F7F"/>
              <w:sz w:val="23"/>
              <w:szCs w:val="23"/>
            </w:rPr>
            <w:t>ЕИУС</w:t>
          </w:r>
          <w:proofErr w:type="gramStart"/>
          <w:r w:rsidRPr="00C91E5C">
            <w:rPr>
              <w:noProof w:val="0"/>
              <w:color w:val="7F7F7F"/>
              <w:sz w:val="23"/>
              <w:szCs w:val="23"/>
            </w:rPr>
            <w:t>.х</w:t>
          </w:r>
          <w:proofErr w:type="gramEnd"/>
          <w:r w:rsidRPr="00C91E5C">
            <w:rPr>
              <w:noProof w:val="0"/>
              <w:color w:val="7F7F7F"/>
              <w:sz w:val="23"/>
              <w:szCs w:val="23"/>
            </w:rPr>
            <w:t>ххххх.ххх</w:t>
          </w:r>
          <w:proofErr w:type="spellEnd"/>
          <w:r w:rsidRPr="00C91E5C">
            <w:rPr>
              <w:noProof w:val="0"/>
              <w:color w:val="7F7F7F"/>
              <w:sz w:val="23"/>
              <w:szCs w:val="23"/>
            </w:rPr>
            <w:t xml:space="preserve"> 01 90 01 01</w:t>
          </w:r>
          <w:r>
            <w:rPr>
              <w:noProof w:val="0"/>
              <w:color w:val="7F7F7F"/>
              <w:sz w:val="23"/>
              <w:szCs w:val="23"/>
            </w:rPr>
            <w:fldChar w:fldCharType="end"/>
          </w:r>
        </w:p>
      </w:tc>
      <w:tc>
        <w:tcPr>
          <w:tcW w:w="1395" w:type="dxa"/>
          <w:shd w:val="clear" w:color="auto" w:fill="auto"/>
        </w:tcPr>
        <w:p w14:paraId="07AD6F47" w14:textId="77777777" w:rsidR="00207160" w:rsidRPr="002035D7" w:rsidRDefault="00207160" w:rsidP="0066736A">
          <w:pPr>
            <w:widowControl w:val="0"/>
            <w:shd w:val="clear" w:color="auto" w:fill="FFFFFF"/>
            <w:jc w:val="right"/>
            <w:rPr>
              <w:noProof w:val="0"/>
              <w:color w:val="7F7F7F"/>
              <w:sz w:val="23"/>
              <w:szCs w:val="23"/>
            </w:rPr>
          </w:pPr>
          <w:r w:rsidRPr="002035D7">
            <w:rPr>
              <w:noProof w:val="0"/>
              <w:color w:val="7F7F7F"/>
              <w:sz w:val="23"/>
              <w:szCs w:val="23"/>
            </w:rPr>
            <w:t>Версия 1</w:t>
          </w:r>
        </w:p>
      </w:tc>
    </w:tr>
    <w:tr w:rsidR="00207160" w:rsidRPr="002035D7" w14:paraId="4C5AA65A" w14:textId="77777777" w:rsidTr="00B26FB9">
      <w:trPr>
        <w:trHeight w:val="324"/>
      </w:trPr>
      <w:tc>
        <w:tcPr>
          <w:tcW w:w="1027" w:type="dxa"/>
          <w:shd w:val="clear" w:color="auto" w:fill="auto"/>
        </w:tcPr>
        <w:p w14:paraId="4CB4C993" w14:textId="77777777" w:rsidR="00207160" w:rsidRPr="002035D7" w:rsidRDefault="00207160" w:rsidP="0066736A">
          <w:pPr>
            <w:widowControl w:val="0"/>
            <w:shd w:val="clear" w:color="auto" w:fill="FFFFFF"/>
            <w:jc w:val="both"/>
            <w:rPr>
              <w:noProof w:val="0"/>
              <w:color w:val="7F7F7F"/>
              <w:sz w:val="23"/>
              <w:szCs w:val="23"/>
            </w:rPr>
          </w:pPr>
          <w:r w:rsidRPr="002035D7">
            <w:rPr>
              <w:noProof w:val="0"/>
              <w:color w:val="7F7F7F"/>
              <w:sz w:val="23"/>
              <w:szCs w:val="23"/>
            </w:rPr>
            <w:t>Файл:</w:t>
          </w:r>
        </w:p>
      </w:tc>
      <w:tc>
        <w:tcPr>
          <w:tcW w:w="7784" w:type="dxa"/>
          <w:shd w:val="clear" w:color="auto" w:fill="auto"/>
        </w:tcPr>
        <w:p w14:paraId="38C79531" w14:textId="77777777" w:rsidR="00207160" w:rsidRDefault="00207160" w:rsidP="0066736A">
          <w:pPr>
            <w:widowControl w:val="0"/>
            <w:shd w:val="clear" w:color="auto" w:fill="FFFFFF"/>
            <w:rPr>
              <w:noProof w:val="0"/>
              <w:color w:val="7F7F7F"/>
              <w:sz w:val="23"/>
              <w:szCs w:val="23"/>
            </w:rPr>
          </w:pPr>
          <w:r>
            <w:rPr>
              <w:noProof w:val="0"/>
              <w:color w:val="7F7F7F"/>
              <w:sz w:val="23"/>
              <w:szCs w:val="23"/>
            </w:rPr>
            <w:fldChar w:fldCharType="begin"/>
          </w:r>
          <w:r>
            <w:rPr>
              <w:noProof w:val="0"/>
              <w:color w:val="7F7F7F"/>
              <w:sz w:val="23"/>
              <w:szCs w:val="23"/>
            </w:rPr>
            <w:instrText xml:space="preserve"> INFO  FileName  \* MERGEFORMAT </w:instrText>
          </w:r>
          <w:r>
            <w:rPr>
              <w:noProof w:val="0"/>
              <w:color w:val="7F7F7F"/>
              <w:sz w:val="23"/>
              <w:szCs w:val="23"/>
            </w:rPr>
            <w:fldChar w:fldCharType="separate"/>
          </w:r>
          <w:proofErr w:type="spellStart"/>
          <w:r w:rsidRPr="00C91E5C">
            <w:rPr>
              <w:noProof w:val="0"/>
              <w:color w:val="7F7F7F"/>
              <w:sz w:val="23"/>
              <w:szCs w:val="23"/>
            </w:rPr>
            <w:t>ЕИУС</w:t>
          </w:r>
          <w:proofErr w:type="gramStart"/>
          <w:r w:rsidRPr="00C91E5C">
            <w:rPr>
              <w:noProof w:val="0"/>
              <w:color w:val="7F7F7F"/>
              <w:sz w:val="23"/>
              <w:szCs w:val="23"/>
            </w:rPr>
            <w:t>.х</w:t>
          </w:r>
          <w:proofErr w:type="gramEnd"/>
          <w:r w:rsidRPr="00C91E5C">
            <w:rPr>
              <w:noProof w:val="0"/>
              <w:color w:val="7F7F7F"/>
              <w:sz w:val="23"/>
              <w:szCs w:val="23"/>
            </w:rPr>
            <w:t>ххххх.ххх</w:t>
          </w:r>
          <w:proofErr w:type="spellEnd"/>
          <w:r w:rsidRPr="00C91E5C">
            <w:rPr>
              <w:noProof w:val="0"/>
              <w:color w:val="7F7F7F"/>
              <w:sz w:val="23"/>
              <w:szCs w:val="23"/>
            </w:rPr>
            <w:t xml:space="preserve"> 01 90 01 01 Функциональные требования к ПО</w:t>
          </w:r>
        </w:p>
        <w:p w14:paraId="4EA5E711" w14:textId="11FD2D82" w:rsidR="00207160" w:rsidRPr="00E84E84" w:rsidRDefault="00207160" w:rsidP="0066736A">
          <w:pPr>
            <w:widowControl w:val="0"/>
            <w:shd w:val="clear" w:color="auto" w:fill="FFFFFF"/>
            <w:rPr>
              <w:noProof w:val="0"/>
              <w:color w:val="7F7F7F"/>
              <w:sz w:val="23"/>
              <w:szCs w:val="23"/>
            </w:rPr>
          </w:pPr>
          <w:r w:rsidRPr="00C91E5C">
            <w:rPr>
              <w:noProof w:val="0"/>
              <w:color w:val="7F7F7F"/>
              <w:sz w:val="23"/>
              <w:szCs w:val="23"/>
            </w:rPr>
            <w:t>ОКПС-Е-К</w:t>
          </w:r>
          <w:r>
            <w:t>.docx</w:t>
          </w:r>
          <w:r>
            <w:fldChar w:fldCharType="end"/>
          </w:r>
          <w:r w:rsidRPr="00E84E84">
            <w:rPr>
              <w:noProof w:val="0"/>
              <w:color w:val="7F7F7F"/>
              <w:sz w:val="23"/>
              <w:szCs w:val="23"/>
            </w:rPr>
            <w:t>.</w:t>
          </w:r>
          <w:r w:rsidRPr="00E84E84">
            <w:rPr>
              <w:noProof w:val="0"/>
              <w:color w:val="7F7F7F"/>
              <w:sz w:val="23"/>
              <w:szCs w:val="23"/>
              <w:lang w:val="en-US"/>
            </w:rPr>
            <w:t>pdf</w:t>
          </w:r>
        </w:p>
      </w:tc>
      <w:tc>
        <w:tcPr>
          <w:tcW w:w="1395" w:type="dxa"/>
          <w:shd w:val="clear" w:color="auto" w:fill="auto"/>
        </w:tcPr>
        <w:p w14:paraId="4D9E48C6" w14:textId="77777777" w:rsidR="00207160" w:rsidRPr="002035D7" w:rsidRDefault="00207160" w:rsidP="0066736A">
          <w:pPr>
            <w:widowControl w:val="0"/>
            <w:shd w:val="clear" w:color="auto" w:fill="FFFFFF"/>
            <w:jc w:val="right"/>
            <w:rPr>
              <w:noProof w:val="0"/>
              <w:color w:val="7F7F7F"/>
              <w:sz w:val="23"/>
              <w:szCs w:val="23"/>
            </w:rPr>
          </w:pPr>
          <w:r w:rsidRPr="002035D7">
            <w:rPr>
              <w:noProof w:val="0"/>
              <w:color w:val="7F7F7F"/>
              <w:sz w:val="23"/>
              <w:szCs w:val="23"/>
            </w:rPr>
            <w:t>Стр.</w:t>
          </w:r>
          <w:r w:rsidRPr="002035D7">
            <w:rPr>
              <w:noProof w:val="0"/>
              <w:color w:val="7F7F7F"/>
              <w:sz w:val="23"/>
              <w:szCs w:val="23"/>
            </w:rPr>
            <w:fldChar w:fldCharType="begin"/>
          </w:r>
          <w:r w:rsidRPr="002035D7">
            <w:rPr>
              <w:noProof w:val="0"/>
              <w:color w:val="7F7F7F"/>
              <w:sz w:val="23"/>
              <w:szCs w:val="23"/>
            </w:rPr>
            <w:instrText>PAGE   \* MERGEFORMAT</w:instrText>
          </w:r>
          <w:r w:rsidRPr="002035D7">
            <w:rPr>
              <w:noProof w:val="0"/>
              <w:color w:val="7F7F7F"/>
              <w:sz w:val="23"/>
              <w:szCs w:val="23"/>
            </w:rPr>
            <w:fldChar w:fldCharType="separate"/>
          </w:r>
          <w:r w:rsidR="00D548A1">
            <w:rPr>
              <w:color w:val="7F7F7F"/>
              <w:sz w:val="23"/>
              <w:szCs w:val="23"/>
            </w:rPr>
            <w:t>1</w:t>
          </w:r>
          <w:r w:rsidRPr="002035D7">
            <w:rPr>
              <w:noProof w:val="0"/>
              <w:color w:val="7F7F7F"/>
              <w:sz w:val="23"/>
              <w:szCs w:val="23"/>
            </w:rPr>
            <w:fldChar w:fldCharType="end"/>
          </w:r>
          <w:r w:rsidRPr="002035D7">
            <w:rPr>
              <w:noProof w:val="0"/>
              <w:color w:val="7F7F7F"/>
              <w:sz w:val="23"/>
              <w:szCs w:val="23"/>
            </w:rPr>
            <w:t xml:space="preserve"> из </w:t>
          </w:r>
          <w:r>
            <w:rPr>
              <w:rFonts w:eastAsia="MS Mincho"/>
              <w:color w:val="7F7F7F"/>
              <w:sz w:val="23"/>
              <w:szCs w:val="23"/>
            </w:rPr>
            <w:fldChar w:fldCharType="begin"/>
          </w:r>
          <w:r>
            <w:rPr>
              <w:rFonts w:eastAsia="MS Mincho"/>
              <w:color w:val="7F7F7F"/>
              <w:sz w:val="23"/>
              <w:szCs w:val="23"/>
            </w:rPr>
            <w:instrText xml:space="preserve"> NUMPAGES   \* MERGEFORMAT </w:instrText>
          </w:r>
          <w:r>
            <w:rPr>
              <w:rFonts w:eastAsia="MS Mincho"/>
              <w:color w:val="7F7F7F"/>
              <w:sz w:val="23"/>
              <w:szCs w:val="23"/>
            </w:rPr>
            <w:fldChar w:fldCharType="separate"/>
          </w:r>
          <w:r w:rsidR="00D548A1">
            <w:rPr>
              <w:rFonts w:eastAsia="MS Mincho"/>
              <w:color w:val="7F7F7F"/>
              <w:sz w:val="23"/>
              <w:szCs w:val="23"/>
            </w:rPr>
            <w:t>90</w:t>
          </w:r>
          <w:r>
            <w:rPr>
              <w:rFonts w:eastAsia="MS Mincho"/>
              <w:color w:val="7F7F7F"/>
              <w:sz w:val="23"/>
              <w:szCs w:val="23"/>
            </w:rPr>
            <w:fldChar w:fldCharType="end"/>
          </w:r>
        </w:p>
      </w:tc>
    </w:tr>
  </w:tbl>
  <w:p w14:paraId="4CAC9D0B" w14:textId="77777777" w:rsidR="00207160" w:rsidRDefault="00207160">
    <w:pPr>
      <w:pStyle w:val="af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004" w:type="dxa"/>
      <w:tblInd w:w="-142" w:type="dxa"/>
      <w:tblLayout w:type="fixed"/>
      <w:tblLook w:val="04A0" w:firstRow="1" w:lastRow="0" w:firstColumn="1" w:lastColumn="0" w:noHBand="0" w:noVBand="1"/>
    </w:tblPr>
    <w:tblGrid>
      <w:gridCol w:w="1843"/>
      <w:gridCol w:w="6735"/>
      <w:gridCol w:w="6426"/>
    </w:tblGrid>
    <w:tr w:rsidR="00207160" w:rsidRPr="002035D7" w14:paraId="1785D6AE" w14:textId="77777777" w:rsidTr="00DE0FEF">
      <w:trPr>
        <w:trHeight w:val="367"/>
      </w:trPr>
      <w:tc>
        <w:tcPr>
          <w:tcW w:w="1843" w:type="dxa"/>
          <w:shd w:val="clear" w:color="auto" w:fill="auto"/>
          <w:vAlign w:val="center"/>
        </w:tcPr>
        <w:p w14:paraId="22276AB2" w14:textId="77777777" w:rsidR="00207160" w:rsidRPr="002035D7" w:rsidRDefault="00207160" w:rsidP="00BC1AAC">
          <w:pPr>
            <w:widowControl w:val="0"/>
            <w:shd w:val="clear" w:color="auto" w:fill="FFFFFF"/>
            <w:jc w:val="both"/>
            <w:rPr>
              <w:noProof w:val="0"/>
              <w:color w:val="7F7F7F"/>
              <w:sz w:val="23"/>
              <w:szCs w:val="23"/>
            </w:rPr>
          </w:pPr>
          <w:r w:rsidRPr="002035D7">
            <w:rPr>
              <w:noProof w:val="0"/>
              <w:color w:val="7F7F7F"/>
              <w:sz w:val="23"/>
              <w:szCs w:val="23"/>
            </w:rPr>
            <w:t>Номер докум.</w:t>
          </w:r>
        </w:p>
      </w:tc>
      <w:tc>
        <w:tcPr>
          <w:tcW w:w="6735" w:type="dxa"/>
          <w:shd w:val="clear" w:color="auto" w:fill="auto"/>
        </w:tcPr>
        <w:p w14:paraId="5D34EAAE" w14:textId="77777777" w:rsidR="00207160" w:rsidRPr="00E84E84" w:rsidRDefault="00207160" w:rsidP="00BC1AAC">
          <w:pPr>
            <w:widowControl w:val="0"/>
            <w:shd w:val="clear" w:color="auto" w:fill="FFFFFF"/>
            <w:jc w:val="both"/>
            <w:rPr>
              <w:noProof w:val="0"/>
              <w:color w:val="7F7F7F"/>
              <w:sz w:val="23"/>
              <w:szCs w:val="23"/>
            </w:rPr>
          </w:pPr>
          <w:r>
            <w:rPr>
              <w:noProof w:val="0"/>
              <w:color w:val="7F7F7F"/>
              <w:sz w:val="23"/>
              <w:szCs w:val="23"/>
            </w:rPr>
            <w:fldChar w:fldCharType="begin"/>
          </w:r>
          <w:r>
            <w:rPr>
              <w:noProof w:val="0"/>
              <w:color w:val="7F7F7F"/>
              <w:sz w:val="23"/>
              <w:szCs w:val="23"/>
            </w:rPr>
            <w:instrText xml:space="preserve"> INFO  Comments "ЕИУС.хххххх.ххх 01 90 01 01"  \* MERGEFORMAT </w:instrText>
          </w:r>
          <w:r>
            <w:rPr>
              <w:noProof w:val="0"/>
              <w:color w:val="7F7F7F"/>
              <w:sz w:val="23"/>
              <w:szCs w:val="23"/>
            </w:rPr>
            <w:fldChar w:fldCharType="separate"/>
          </w:r>
          <w:proofErr w:type="spellStart"/>
          <w:r w:rsidRPr="00C91E5C">
            <w:rPr>
              <w:noProof w:val="0"/>
              <w:color w:val="7F7F7F"/>
              <w:sz w:val="23"/>
              <w:szCs w:val="23"/>
            </w:rPr>
            <w:t>ЕИУС</w:t>
          </w:r>
          <w:proofErr w:type="gramStart"/>
          <w:r w:rsidRPr="00C91E5C">
            <w:rPr>
              <w:noProof w:val="0"/>
              <w:color w:val="7F7F7F"/>
              <w:sz w:val="23"/>
              <w:szCs w:val="23"/>
            </w:rPr>
            <w:t>.х</w:t>
          </w:r>
          <w:proofErr w:type="gramEnd"/>
          <w:r w:rsidRPr="00C91E5C">
            <w:rPr>
              <w:noProof w:val="0"/>
              <w:color w:val="7F7F7F"/>
              <w:sz w:val="23"/>
              <w:szCs w:val="23"/>
            </w:rPr>
            <w:t>ххххх.ххх</w:t>
          </w:r>
          <w:proofErr w:type="spellEnd"/>
          <w:r w:rsidRPr="00C91E5C">
            <w:rPr>
              <w:noProof w:val="0"/>
              <w:color w:val="7F7F7F"/>
              <w:sz w:val="23"/>
              <w:szCs w:val="23"/>
            </w:rPr>
            <w:t xml:space="preserve"> 01 90 01 01</w:t>
          </w:r>
          <w:r>
            <w:rPr>
              <w:noProof w:val="0"/>
              <w:color w:val="7F7F7F"/>
              <w:sz w:val="23"/>
              <w:szCs w:val="23"/>
            </w:rPr>
            <w:fldChar w:fldCharType="end"/>
          </w:r>
        </w:p>
      </w:tc>
      <w:tc>
        <w:tcPr>
          <w:tcW w:w="6426" w:type="dxa"/>
          <w:shd w:val="clear" w:color="auto" w:fill="auto"/>
        </w:tcPr>
        <w:p w14:paraId="521C0202" w14:textId="77777777" w:rsidR="00207160" w:rsidRPr="002035D7" w:rsidRDefault="00207160" w:rsidP="00BC1AAC">
          <w:pPr>
            <w:widowControl w:val="0"/>
            <w:shd w:val="clear" w:color="auto" w:fill="FFFFFF"/>
            <w:jc w:val="right"/>
            <w:rPr>
              <w:noProof w:val="0"/>
              <w:color w:val="7F7F7F"/>
              <w:sz w:val="23"/>
              <w:szCs w:val="23"/>
            </w:rPr>
          </w:pPr>
          <w:r w:rsidRPr="002035D7">
            <w:rPr>
              <w:noProof w:val="0"/>
              <w:color w:val="7F7F7F"/>
              <w:sz w:val="23"/>
              <w:szCs w:val="23"/>
            </w:rPr>
            <w:t>Версия 1</w:t>
          </w:r>
        </w:p>
      </w:tc>
    </w:tr>
    <w:tr w:rsidR="00207160" w:rsidRPr="002035D7" w14:paraId="39ABEF5F" w14:textId="77777777" w:rsidTr="00DE0FEF">
      <w:trPr>
        <w:trHeight w:val="87"/>
      </w:trPr>
      <w:tc>
        <w:tcPr>
          <w:tcW w:w="1843" w:type="dxa"/>
          <w:shd w:val="clear" w:color="auto" w:fill="auto"/>
        </w:tcPr>
        <w:p w14:paraId="04897D6C" w14:textId="77777777" w:rsidR="00207160" w:rsidRPr="002035D7" w:rsidRDefault="00207160" w:rsidP="00BC1AAC">
          <w:pPr>
            <w:widowControl w:val="0"/>
            <w:shd w:val="clear" w:color="auto" w:fill="FFFFFF"/>
            <w:jc w:val="both"/>
            <w:rPr>
              <w:noProof w:val="0"/>
              <w:color w:val="7F7F7F"/>
              <w:sz w:val="23"/>
              <w:szCs w:val="23"/>
            </w:rPr>
          </w:pPr>
          <w:r w:rsidRPr="002035D7">
            <w:rPr>
              <w:noProof w:val="0"/>
              <w:color w:val="7F7F7F"/>
              <w:sz w:val="23"/>
              <w:szCs w:val="23"/>
            </w:rPr>
            <w:t>Файл:</w:t>
          </w:r>
        </w:p>
      </w:tc>
      <w:tc>
        <w:tcPr>
          <w:tcW w:w="6735" w:type="dxa"/>
          <w:shd w:val="clear" w:color="auto" w:fill="auto"/>
        </w:tcPr>
        <w:p w14:paraId="299D5228" w14:textId="77777777" w:rsidR="00207160" w:rsidRPr="00E84E84" w:rsidRDefault="00207160" w:rsidP="00303248">
          <w:pPr>
            <w:widowControl w:val="0"/>
            <w:shd w:val="clear" w:color="auto" w:fill="FFFFFF"/>
            <w:rPr>
              <w:noProof w:val="0"/>
              <w:color w:val="7F7F7F"/>
              <w:sz w:val="23"/>
              <w:szCs w:val="23"/>
            </w:rPr>
          </w:pPr>
          <w:r>
            <w:rPr>
              <w:noProof w:val="0"/>
              <w:color w:val="7F7F7F"/>
              <w:sz w:val="23"/>
              <w:szCs w:val="23"/>
            </w:rPr>
            <w:fldChar w:fldCharType="begin"/>
          </w:r>
          <w:r>
            <w:rPr>
              <w:noProof w:val="0"/>
              <w:color w:val="7F7F7F"/>
              <w:sz w:val="23"/>
              <w:szCs w:val="23"/>
            </w:rPr>
            <w:instrText xml:space="preserve"> INFO  FileName  \* MERGEFORMAT </w:instrText>
          </w:r>
          <w:r>
            <w:rPr>
              <w:noProof w:val="0"/>
              <w:color w:val="7F7F7F"/>
              <w:sz w:val="23"/>
              <w:szCs w:val="23"/>
            </w:rPr>
            <w:fldChar w:fldCharType="separate"/>
          </w:r>
          <w:proofErr w:type="spellStart"/>
          <w:r w:rsidRPr="00C91E5C">
            <w:rPr>
              <w:noProof w:val="0"/>
              <w:color w:val="7F7F7F"/>
              <w:sz w:val="23"/>
              <w:szCs w:val="23"/>
            </w:rPr>
            <w:t>ЕИУС</w:t>
          </w:r>
          <w:proofErr w:type="gramStart"/>
          <w:r w:rsidRPr="00C91E5C">
            <w:rPr>
              <w:noProof w:val="0"/>
              <w:color w:val="7F7F7F"/>
              <w:sz w:val="23"/>
              <w:szCs w:val="23"/>
            </w:rPr>
            <w:t>.х</w:t>
          </w:r>
          <w:proofErr w:type="gramEnd"/>
          <w:r w:rsidRPr="00C91E5C">
            <w:rPr>
              <w:noProof w:val="0"/>
              <w:color w:val="7F7F7F"/>
              <w:sz w:val="23"/>
              <w:szCs w:val="23"/>
            </w:rPr>
            <w:t>ххххх.ххх</w:t>
          </w:r>
          <w:proofErr w:type="spellEnd"/>
          <w:r w:rsidRPr="00C91E5C">
            <w:rPr>
              <w:noProof w:val="0"/>
              <w:color w:val="7F7F7F"/>
              <w:sz w:val="23"/>
              <w:szCs w:val="23"/>
            </w:rPr>
            <w:t xml:space="preserve"> 01 90 01 01 Функциональные требования к ПО ОКПС-Е-К</w:t>
          </w:r>
          <w:r>
            <w:t>.docx</w:t>
          </w:r>
          <w:r>
            <w:fldChar w:fldCharType="end"/>
          </w:r>
          <w:r w:rsidRPr="00E84E84">
            <w:rPr>
              <w:noProof w:val="0"/>
              <w:color w:val="7F7F7F"/>
              <w:sz w:val="23"/>
              <w:szCs w:val="23"/>
            </w:rPr>
            <w:t>.</w:t>
          </w:r>
          <w:r w:rsidRPr="00E84E84">
            <w:rPr>
              <w:noProof w:val="0"/>
              <w:color w:val="7F7F7F"/>
              <w:sz w:val="23"/>
              <w:szCs w:val="23"/>
              <w:lang w:val="en-US"/>
            </w:rPr>
            <w:t>pdf</w:t>
          </w:r>
        </w:p>
      </w:tc>
      <w:tc>
        <w:tcPr>
          <w:tcW w:w="6426" w:type="dxa"/>
          <w:shd w:val="clear" w:color="auto" w:fill="auto"/>
        </w:tcPr>
        <w:p w14:paraId="13658BAC" w14:textId="77777777" w:rsidR="00207160" w:rsidRPr="002035D7" w:rsidRDefault="00207160" w:rsidP="00BC1AAC">
          <w:pPr>
            <w:widowControl w:val="0"/>
            <w:shd w:val="clear" w:color="auto" w:fill="FFFFFF"/>
            <w:jc w:val="right"/>
            <w:rPr>
              <w:noProof w:val="0"/>
              <w:color w:val="7F7F7F"/>
              <w:sz w:val="23"/>
              <w:szCs w:val="23"/>
            </w:rPr>
          </w:pPr>
          <w:r w:rsidRPr="002035D7">
            <w:rPr>
              <w:noProof w:val="0"/>
              <w:color w:val="7F7F7F"/>
              <w:sz w:val="23"/>
              <w:szCs w:val="23"/>
            </w:rPr>
            <w:t>Стр.</w:t>
          </w:r>
          <w:r w:rsidRPr="002035D7">
            <w:rPr>
              <w:noProof w:val="0"/>
              <w:color w:val="7F7F7F"/>
              <w:sz w:val="23"/>
              <w:szCs w:val="23"/>
            </w:rPr>
            <w:fldChar w:fldCharType="begin"/>
          </w:r>
          <w:r w:rsidRPr="002035D7">
            <w:rPr>
              <w:noProof w:val="0"/>
              <w:color w:val="7F7F7F"/>
              <w:sz w:val="23"/>
              <w:szCs w:val="23"/>
            </w:rPr>
            <w:instrText>PAGE   \* MERGEFORMAT</w:instrText>
          </w:r>
          <w:r w:rsidRPr="002035D7">
            <w:rPr>
              <w:noProof w:val="0"/>
              <w:color w:val="7F7F7F"/>
              <w:sz w:val="23"/>
              <w:szCs w:val="23"/>
            </w:rPr>
            <w:fldChar w:fldCharType="separate"/>
          </w:r>
          <w:r w:rsidR="00D548A1">
            <w:rPr>
              <w:color w:val="7F7F7F"/>
              <w:sz w:val="23"/>
              <w:szCs w:val="23"/>
            </w:rPr>
            <w:t>40</w:t>
          </w:r>
          <w:r w:rsidRPr="002035D7">
            <w:rPr>
              <w:noProof w:val="0"/>
              <w:color w:val="7F7F7F"/>
              <w:sz w:val="23"/>
              <w:szCs w:val="23"/>
            </w:rPr>
            <w:fldChar w:fldCharType="end"/>
          </w:r>
          <w:r w:rsidRPr="002035D7">
            <w:rPr>
              <w:noProof w:val="0"/>
              <w:color w:val="7F7F7F"/>
              <w:sz w:val="23"/>
              <w:szCs w:val="23"/>
            </w:rPr>
            <w:t xml:space="preserve"> из </w:t>
          </w:r>
          <w:r>
            <w:rPr>
              <w:rFonts w:eastAsia="MS Mincho"/>
              <w:color w:val="7F7F7F"/>
              <w:sz w:val="23"/>
              <w:szCs w:val="23"/>
            </w:rPr>
            <w:fldChar w:fldCharType="begin"/>
          </w:r>
          <w:r>
            <w:rPr>
              <w:rFonts w:eastAsia="MS Mincho"/>
              <w:color w:val="7F7F7F"/>
              <w:sz w:val="23"/>
              <w:szCs w:val="23"/>
            </w:rPr>
            <w:instrText xml:space="preserve"> NUMPAGES   \* MERGEFORMAT </w:instrText>
          </w:r>
          <w:r>
            <w:rPr>
              <w:rFonts w:eastAsia="MS Mincho"/>
              <w:color w:val="7F7F7F"/>
              <w:sz w:val="23"/>
              <w:szCs w:val="23"/>
            </w:rPr>
            <w:fldChar w:fldCharType="separate"/>
          </w:r>
          <w:r w:rsidR="00D548A1">
            <w:rPr>
              <w:rFonts w:eastAsia="MS Mincho"/>
              <w:color w:val="7F7F7F"/>
              <w:sz w:val="23"/>
              <w:szCs w:val="23"/>
            </w:rPr>
            <w:t>90</w:t>
          </w:r>
          <w:r>
            <w:rPr>
              <w:rFonts w:eastAsia="MS Mincho"/>
              <w:color w:val="7F7F7F"/>
              <w:sz w:val="23"/>
              <w:szCs w:val="23"/>
            </w:rPr>
            <w:fldChar w:fldCharType="end"/>
          </w:r>
        </w:p>
      </w:tc>
    </w:tr>
  </w:tbl>
  <w:p w14:paraId="140AD799" w14:textId="77777777" w:rsidR="00207160" w:rsidRDefault="00207160" w:rsidP="00576D3F">
    <w:pPr>
      <w:pStyle w:val="af4"/>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026" w:type="dxa"/>
      <w:tblInd w:w="-142" w:type="dxa"/>
      <w:tblLayout w:type="fixed"/>
      <w:tblLook w:val="04A0" w:firstRow="1" w:lastRow="0" w:firstColumn="1" w:lastColumn="0" w:noHBand="0" w:noVBand="1"/>
    </w:tblPr>
    <w:tblGrid>
      <w:gridCol w:w="1702"/>
      <w:gridCol w:w="6804"/>
      <w:gridCol w:w="6520"/>
    </w:tblGrid>
    <w:tr w:rsidR="00207160" w:rsidRPr="002035D7" w14:paraId="59E1E6E5" w14:textId="77777777" w:rsidTr="00DE0FEF">
      <w:tc>
        <w:tcPr>
          <w:tcW w:w="1702" w:type="dxa"/>
          <w:shd w:val="clear" w:color="auto" w:fill="auto"/>
          <w:vAlign w:val="center"/>
        </w:tcPr>
        <w:p w14:paraId="71BDE49F" w14:textId="77777777" w:rsidR="00207160" w:rsidRPr="002035D7" w:rsidRDefault="00207160" w:rsidP="0066736A">
          <w:pPr>
            <w:widowControl w:val="0"/>
            <w:shd w:val="clear" w:color="auto" w:fill="FFFFFF"/>
            <w:jc w:val="both"/>
            <w:rPr>
              <w:noProof w:val="0"/>
              <w:color w:val="7F7F7F"/>
              <w:sz w:val="23"/>
              <w:szCs w:val="23"/>
            </w:rPr>
          </w:pPr>
          <w:r w:rsidRPr="002035D7">
            <w:rPr>
              <w:noProof w:val="0"/>
              <w:color w:val="7F7F7F"/>
              <w:sz w:val="23"/>
              <w:szCs w:val="23"/>
            </w:rPr>
            <w:t>Номер докум.</w:t>
          </w:r>
        </w:p>
      </w:tc>
      <w:tc>
        <w:tcPr>
          <w:tcW w:w="6804" w:type="dxa"/>
          <w:shd w:val="clear" w:color="auto" w:fill="auto"/>
        </w:tcPr>
        <w:p w14:paraId="1CF88C51" w14:textId="77777777" w:rsidR="00207160" w:rsidRPr="00E84E84" w:rsidRDefault="00207160" w:rsidP="0066736A">
          <w:pPr>
            <w:widowControl w:val="0"/>
            <w:shd w:val="clear" w:color="auto" w:fill="FFFFFF"/>
            <w:jc w:val="both"/>
            <w:rPr>
              <w:noProof w:val="0"/>
              <w:color w:val="7F7F7F"/>
              <w:sz w:val="23"/>
              <w:szCs w:val="23"/>
            </w:rPr>
          </w:pPr>
          <w:r>
            <w:rPr>
              <w:noProof w:val="0"/>
              <w:color w:val="7F7F7F"/>
              <w:sz w:val="23"/>
              <w:szCs w:val="23"/>
            </w:rPr>
            <w:fldChar w:fldCharType="begin"/>
          </w:r>
          <w:r>
            <w:rPr>
              <w:noProof w:val="0"/>
              <w:color w:val="7F7F7F"/>
              <w:sz w:val="23"/>
              <w:szCs w:val="23"/>
            </w:rPr>
            <w:instrText xml:space="preserve"> INFO  Comments "ЕИУС.хххххх.ххх 01 90 01 01"  \* MERGEFORMAT </w:instrText>
          </w:r>
          <w:r>
            <w:rPr>
              <w:noProof w:val="0"/>
              <w:color w:val="7F7F7F"/>
              <w:sz w:val="23"/>
              <w:szCs w:val="23"/>
            </w:rPr>
            <w:fldChar w:fldCharType="separate"/>
          </w:r>
          <w:proofErr w:type="spellStart"/>
          <w:r w:rsidRPr="00C91E5C">
            <w:rPr>
              <w:noProof w:val="0"/>
              <w:color w:val="7F7F7F"/>
              <w:sz w:val="23"/>
              <w:szCs w:val="23"/>
            </w:rPr>
            <w:t>ЕИУС</w:t>
          </w:r>
          <w:proofErr w:type="gramStart"/>
          <w:r w:rsidRPr="00C91E5C">
            <w:rPr>
              <w:noProof w:val="0"/>
              <w:color w:val="7F7F7F"/>
              <w:sz w:val="23"/>
              <w:szCs w:val="23"/>
            </w:rPr>
            <w:t>.х</w:t>
          </w:r>
          <w:proofErr w:type="gramEnd"/>
          <w:r w:rsidRPr="00C91E5C">
            <w:rPr>
              <w:noProof w:val="0"/>
              <w:color w:val="7F7F7F"/>
              <w:sz w:val="23"/>
              <w:szCs w:val="23"/>
            </w:rPr>
            <w:t>ххххх.ххх</w:t>
          </w:r>
          <w:proofErr w:type="spellEnd"/>
          <w:r w:rsidRPr="00C91E5C">
            <w:rPr>
              <w:noProof w:val="0"/>
              <w:color w:val="7F7F7F"/>
              <w:sz w:val="23"/>
              <w:szCs w:val="23"/>
            </w:rPr>
            <w:t xml:space="preserve"> 01 90 01 01</w:t>
          </w:r>
          <w:r>
            <w:rPr>
              <w:noProof w:val="0"/>
              <w:color w:val="7F7F7F"/>
              <w:sz w:val="23"/>
              <w:szCs w:val="23"/>
            </w:rPr>
            <w:fldChar w:fldCharType="end"/>
          </w:r>
        </w:p>
      </w:tc>
      <w:tc>
        <w:tcPr>
          <w:tcW w:w="6520" w:type="dxa"/>
          <w:shd w:val="clear" w:color="auto" w:fill="auto"/>
        </w:tcPr>
        <w:p w14:paraId="062BD047" w14:textId="77777777" w:rsidR="00207160" w:rsidRPr="002035D7" w:rsidRDefault="00207160" w:rsidP="0066736A">
          <w:pPr>
            <w:widowControl w:val="0"/>
            <w:shd w:val="clear" w:color="auto" w:fill="FFFFFF"/>
            <w:jc w:val="right"/>
            <w:rPr>
              <w:noProof w:val="0"/>
              <w:color w:val="7F7F7F"/>
              <w:sz w:val="23"/>
              <w:szCs w:val="23"/>
            </w:rPr>
          </w:pPr>
          <w:r w:rsidRPr="002035D7">
            <w:rPr>
              <w:noProof w:val="0"/>
              <w:color w:val="7F7F7F"/>
              <w:sz w:val="23"/>
              <w:szCs w:val="23"/>
            </w:rPr>
            <w:t>Версия 1</w:t>
          </w:r>
        </w:p>
      </w:tc>
    </w:tr>
    <w:tr w:rsidR="00207160" w:rsidRPr="002035D7" w14:paraId="47CAAC42" w14:textId="77777777" w:rsidTr="00DE0FEF">
      <w:trPr>
        <w:trHeight w:val="298"/>
      </w:trPr>
      <w:tc>
        <w:tcPr>
          <w:tcW w:w="1702" w:type="dxa"/>
          <w:shd w:val="clear" w:color="auto" w:fill="auto"/>
        </w:tcPr>
        <w:p w14:paraId="4A63B462" w14:textId="77777777" w:rsidR="00207160" w:rsidRPr="002035D7" w:rsidRDefault="00207160" w:rsidP="0066736A">
          <w:pPr>
            <w:widowControl w:val="0"/>
            <w:shd w:val="clear" w:color="auto" w:fill="FFFFFF"/>
            <w:jc w:val="both"/>
            <w:rPr>
              <w:noProof w:val="0"/>
              <w:color w:val="7F7F7F"/>
              <w:sz w:val="23"/>
              <w:szCs w:val="23"/>
            </w:rPr>
          </w:pPr>
          <w:r w:rsidRPr="002035D7">
            <w:rPr>
              <w:noProof w:val="0"/>
              <w:color w:val="7F7F7F"/>
              <w:sz w:val="23"/>
              <w:szCs w:val="23"/>
            </w:rPr>
            <w:t>Файл:</w:t>
          </w:r>
        </w:p>
      </w:tc>
      <w:tc>
        <w:tcPr>
          <w:tcW w:w="6804" w:type="dxa"/>
          <w:shd w:val="clear" w:color="auto" w:fill="auto"/>
        </w:tcPr>
        <w:p w14:paraId="6E0C0198" w14:textId="77777777" w:rsidR="00207160" w:rsidRPr="00E84E84" w:rsidRDefault="00207160" w:rsidP="0066736A">
          <w:pPr>
            <w:widowControl w:val="0"/>
            <w:shd w:val="clear" w:color="auto" w:fill="FFFFFF"/>
            <w:rPr>
              <w:noProof w:val="0"/>
              <w:color w:val="7F7F7F"/>
              <w:sz w:val="23"/>
              <w:szCs w:val="23"/>
            </w:rPr>
          </w:pPr>
          <w:r>
            <w:rPr>
              <w:noProof w:val="0"/>
              <w:color w:val="7F7F7F"/>
              <w:sz w:val="23"/>
              <w:szCs w:val="23"/>
            </w:rPr>
            <w:fldChar w:fldCharType="begin"/>
          </w:r>
          <w:r>
            <w:rPr>
              <w:noProof w:val="0"/>
              <w:color w:val="7F7F7F"/>
              <w:sz w:val="23"/>
              <w:szCs w:val="23"/>
            </w:rPr>
            <w:instrText xml:space="preserve"> INFO  FileName  \* MERGEFORMAT </w:instrText>
          </w:r>
          <w:r>
            <w:rPr>
              <w:noProof w:val="0"/>
              <w:color w:val="7F7F7F"/>
              <w:sz w:val="23"/>
              <w:szCs w:val="23"/>
            </w:rPr>
            <w:fldChar w:fldCharType="separate"/>
          </w:r>
          <w:proofErr w:type="spellStart"/>
          <w:r w:rsidRPr="00C91E5C">
            <w:rPr>
              <w:noProof w:val="0"/>
              <w:color w:val="7F7F7F"/>
              <w:sz w:val="23"/>
              <w:szCs w:val="23"/>
            </w:rPr>
            <w:t>ЕИУС</w:t>
          </w:r>
          <w:proofErr w:type="gramStart"/>
          <w:r w:rsidRPr="00C91E5C">
            <w:rPr>
              <w:noProof w:val="0"/>
              <w:color w:val="7F7F7F"/>
              <w:sz w:val="23"/>
              <w:szCs w:val="23"/>
            </w:rPr>
            <w:t>.х</w:t>
          </w:r>
          <w:proofErr w:type="gramEnd"/>
          <w:r w:rsidRPr="00C91E5C">
            <w:rPr>
              <w:noProof w:val="0"/>
              <w:color w:val="7F7F7F"/>
              <w:sz w:val="23"/>
              <w:szCs w:val="23"/>
            </w:rPr>
            <w:t>ххххх.ххх</w:t>
          </w:r>
          <w:proofErr w:type="spellEnd"/>
          <w:r w:rsidRPr="00C91E5C">
            <w:rPr>
              <w:noProof w:val="0"/>
              <w:color w:val="7F7F7F"/>
              <w:sz w:val="23"/>
              <w:szCs w:val="23"/>
            </w:rPr>
            <w:t xml:space="preserve"> 01 90 01 01 Функциональные требования к ПО ОКПС-Е-К</w:t>
          </w:r>
          <w:r>
            <w:t>.docx</w:t>
          </w:r>
          <w:r>
            <w:fldChar w:fldCharType="end"/>
          </w:r>
          <w:r w:rsidRPr="00E84E84">
            <w:rPr>
              <w:noProof w:val="0"/>
              <w:color w:val="7F7F7F"/>
              <w:sz w:val="23"/>
              <w:szCs w:val="23"/>
            </w:rPr>
            <w:t>.</w:t>
          </w:r>
          <w:r w:rsidRPr="00E84E84">
            <w:rPr>
              <w:noProof w:val="0"/>
              <w:color w:val="7F7F7F"/>
              <w:sz w:val="23"/>
              <w:szCs w:val="23"/>
              <w:lang w:val="en-US"/>
            </w:rPr>
            <w:t>pdf</w:t>
          </w:r>
        </w:p>
      </w:tc>
      <w:tc>
        <w:tcPr>
          <w:tcW w:w="6520" w:type="dxa"/>
          <w:shd w:val="clear" w:color="auto" w:fill="auto"/>
        </w:tcPr>
        <w:p w14:paraId="5DA616EF" w14:textId="77777777" w:rsidR="00207160" w:rsidRPr="002035D7" w:rsidRDefault="00207160" w:rsidP="0066736A">
          <w:pPr>
            <w:widowControl w:val="0"/>
            <w:shd w:val="clear" w:color="auto" w:fill="FFFFFF"/>
            <w:jc w:val="right"/>
            <w:rPr>
              <w:noProof w:val="0"/>
              <w:color w:val="7F7F7F"/>
              <w:sz w:val="23"/>
              <w:szCs w:val="23"/>
            </w:rPr>
          </w:pPr>
          <w:r w:rsidRPr="002035D7">
            <w:rPr>
              <w:noProof w:val="0"/>
              <w:color w:val="7F7F7F"/>
              <w:sz w:val="23"/>
              <w:szCs w:val="23"/>
            </w:rPr>
            <w:t>Стр.</w:t>
          </w:r>
          <w:r w:rsidRPr="002035D7">
            <w:rPr>
              <w:noProof w:val="0"/>
              <w:color w:val="7F7F7F"/>
              <w:sz w:val="23"/>
              <w:szCs w:val="23"/>
            </w:rPr>
            <w:fldChar w:fldCharType="begin"/>
          </w:r>
          <w:r w:rsidRPr="002035D7">
            <w:rPr>
              <w:noProof w:val="0"/>
              <w:color w:val="7F7F7F"/>
              <w:sz w:val="23"/>
              <w:szCs w:val="23"/>
            </w:rPr>
            <w:instrText>PAGE   \* MERGEFORMAT</w:instrText>
          </w:r>
          <w:r w:rsidRPr="002035D7">
            <w:rPr>
              <w:noProof w:val="0"/>
              <w:color w:val="7F7F7F"/>
              <w:sz w:val="23"/>
              <w:szCs w:val="23"/>
            </w:rPr>
            <w:fldChar w:fldCharType="separate"/>
          </w:r>
          <w:r w:rsidR="00D548A1">
            <w:rPr>
              <w:color w:val="7F7F7F"/>
              <w:sz w:val="23"/>
              <w:szCs w:val="23"/>
            </w:rPr>
            <w:t>35</w:t>
          </w:r>
          <w:r w:rsidRPr="002035D7">
            <w:rPr>
              <w:noProof w:val="0"/>
              <w:color w:val="7F7F7F"/>
              <w:sz w:val="23"/>
              <w:szCs w:val="23"/>
            </w:rPr>
            <w:fldChar w:fldCharType="end"/>
          </w:r>
          <w:r w:rsidRPr="002035D7">
            <w:rPr>
              <w:noProof w:val="0"/>
              <w:color w:val="7F7F7F"/>
              <w:sz w:val="23"/>
              <w:szCs w:val="23"/>
            </w:rPr>
            <w:t xml:space="preserve"> из </w:t>
          </w:r>
          <w:r>
            <w:rPr>
              <w:rFonts w:eastAsia="MS Mincho"/>
              <w:color w:val="7F7F7F"/>
              <w:sz w:val="23"/>
              <w:szCs w:val="23"/>
            </w:rPr>
            <w:fldChar w:fldCharType="begin"/>
          </w:r>
          <w:r>
            <w:rPr>
              <w:rFonts w:eastAsia="MS Mincho"/>
              <w:color w:val="7F7F7F"/>
              <w:sz w:val="23"/>
              <w:szCs w:val="23"/>
            </w:rPr>
            <w:instrText xml:space="preserve"> NUMPAGES   \* MERGEFORMAT </w:instrText>
          </w:r>
          <w:r>
            <w:rPr>
              <w:rFonts w:eastAsia="MS Mincho"/>
              <w:color w:val="7F7F7F"/>
              <w:sz w:val="23"/>
              <w:szCs w:val="23"/>
            </w:rPr>
            <w:fldChar w:fldCharType="separate"/>
          </w:r>
          <w:r w:rsidR="00D548A1">
            <w:rPr>
              <w:rFonts w:eastAsia="MS Mincho"/>
              <w:color w:val="7F7F7F"/>
              <w:sz w:val="23"/>
              <w:szCs w:val="23"/>
            </w:rPr>
            <w:t>90</w:t>
          </w:r>
          <w:r>
            <w:rPr>
              <w:rFonts w:eastAsia="MS Mincho"/>
              <w:color w:val="7F7F7F"/>
              <w:sz w:val="23"/>
              <w:szCs w:val="23"/>
            </w:rPr>
            <w:fldChar w:fldCharType="end"/>
          </w:r>
        </w:p>
      </w:tc>
    </w:tr>
  </w:tbl>
  <w:p w14:paraId="453F4D39" w14:textId="2E75D849" w:rsidR="00207160" w:rsidRDefault="00207160" w:rsidP="00464F3B">
    <w:pPr>
      <w:pStyle w:val="af4"/>
      <w:tabs>
        <w:tab w:val="clear" w:pos="4677"/>
        <w:tab w:val="clear" w:pos="9355"/>
        <w:tab w:val="left" w:pos="7605"/>
      </w:tabs>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743" w:type="dxa"/>
      <w:tblLayout w:type="fixed"/>
      <w:tblLook w:val="04A0" w:firstRow="1" w:lastRow="0" w:firstColumn="1" w:lastColumn="0" w:noHBand="0" w:noVBand="1"/>
    </w:tblPr>
    <w:tblGrid>
      <w:gridCol w:w="1051"/>
      <w:gridCol w:w="4952"/>
      <w:gridCol w:w="4203"/>
    </w:tblGrid>
    <w:tr w:rsidR="00207160" w:rsidRPr="002035D7" w14:paraId="19A09321" w14:textId="77777777" w:rsidTr="00B26FB9">
      <w:trPr>
        <w:trHeight w:val="361"/>
      </w:trPr>
      <w:tc>
        <w:tcPr>
          <w:tcW w:w="1043" w:type="dxa"/>
          <w:shd w:val="clear" w:color="auto" w:fill="auto"/>
          <w:vAlign w:val="center"/>
        </w:tcPr>
        <w:p w14:paraId="58C1067D" w14:textId="77777777" w:rsidR="00207160" w:rsidRPr="002035D7" w:rsidRDefault="00207160" w:rsidP="00BC1AAC">
          <w:pPr>
            <w:widowControl w:val="0"/>
            <w:shd w:val="clear" w:color="auto" w:fill="FFFFFF"/>
            <w:jc w:val="both"/>
            <w:rPr>
              <w:noProof w:val="0"/>
              <w:color w:val="7F7F7F"/>
              <w:sz w:val="23"/>
              <w:szCs w:val="23"/>
            </w:rPr>
          </w:pPr>
          <w:r w:rsidRPr="002035D7">
            <w:rPr>
              <w:noProof w:val="0"/>
              <w:color w:val="7F7F7F"/>
              <w:sz w:val="23"/>
              <w:szCs w:val="23"/>
            </w:rPr>
            <w:t>Номер докум.</w:t>
          </w:r>
        </w:p>
      </w:tc>
      <w:tc>
        <w:tcPr>
          <w:tcW w:w="4914" w:type="dxa"/>
          <w:shd w:val="clear" w:color="auto" w:fill="auto"/>
        </w:tcPr>
        <w:p w14:paraId="0022C80C" w14:textId="77777777" w:rsidR="00207160" w:rsidRPr="00E84E84" w:rsidRDefault="00207160" w:rsidP="00BC1AAC">
          <w:pPr>
            <w:widowControl w:val="0"/>
            <w:shd w:val="clear" w:color="auto" w:fill="FFFFFF"/>
            <w:jc w:val="both"/>
            <w:rPr>
              <w:noProof w:val="0"/>
              <w:color w:val="7F7F7F"/>
              <w:sz w:val="23"/>
              <w:szCs w:val="23"/>
            </w:rPr>
          </w:pPr>
          <w:r>
            <w:rPr>
              <w:noProof w:val="0"/>
              <w:color w:val="7F7F7F"/>
              <w:sz w:val="23"/>
              <w:szCs w:val="23"/>
            </w:rPr>
            <w:fldChar w:fldCharType="begin"/>
          </w:r>
          <w:r>
            <w:rPr>
              <w:noProof w:val="0"/>
              <w:color w:val="7F7F7F"/>
              <w:sz w:val="23"/>
              <w:szCs w:val="23"/>
            </w:rPr>
            <w:instrText xml:space="preserve"> INFO  Comments "ЕИУС.хххххх.ххх 01 90 01 01"  \* MERGEFORMAT </w:instrText>
          </w:r>
          <w:r>
            <w:rPr>
              <w:noProof w:val="0"/>
              <w:color w:val="7F7F7F"/>
              <w:sz w:val="23"/>
              <w:szCs w:val="23"/>
            </w:rPr>
            <w:fldChar w:fldCharType="separate"/>
          </w:r>
          <w:proofErr w:type="spellStart"/>
          <w:r w:rsidRPr="00C91E5C">
            <w:rPr>
              <w:noProof w:val="0"/>
              <w:color w:val="7F7F7F"/>
              <w:sz w:val="23"/>
              <w:szCs w:val="23"/>
            </w:rPr>
            <w:t>ЕИУС</w:t>
          </w:r>
          <w:proofErr w:type="gramStart"/>
          <w:r w:rsidRPr="00C91E5C">
            <w:rPr>
              <w:noProof w:val="0"/>
              <w:color w:val="7F7F7F"/>
              <w:sz w:val="23"/>
              <w:szCs w:val="23"/>
            </w:rPr>
            <w:t>.х</w:t>
          </w:r>
          <w:proofErr w:type="gramEnd"/>
          <w:r w:rsidRPr="00C91E5C">
            <w:rPr>
              <w:noProof w:val="0"/>
              <w:color w:val="7F7F7F"/>
              <w:sz w:val="23"/>
              <w:szCs w:val="23"/>
            </w:rPr>
            <w:t>ххххх.ххх</w:t>
          </w:r>
          <w:proofErr w:type="spellEnd"/>
          <w:r w:rsidRPr="00C91E5C">
            <w:rPr>
              <w:noProof w:val="0"/>
              <w:color w:val="7F7F7F"/>
              <w:sz w:val="23"/>
              <w:szCs w:val="23"/>
            </w:rPr>
            <w:t xml:space="preserve"> 01 90 01 01</w:t>
          </w:r>
          <w:r>
            <w:rPr>
              <w:noProof w:val="0"/>
              <w:color w:val="7F7F7F"/>
              <w:sz w:val="23"/>
              <w:szCs w:val="23"/>
            </w:rPr>
            <w:fldChar w:fldCharType="end"/>
          </w:r>
        </w:p>
      </w:tc>
      <w:tc>
        <w:tcPr>
          <w:tcW w:w="4170" w:type="dxa"/>
          <w:shd w:val="clear" w:color="auto" w:fill="auto"/>
        </w:tcPr>
        <w:p w14:paraId="516137A5" w14:textId="77777777" w:rsidR="00207160" w:rsidRPr="002035D7" w:rsidRDefault="00207160" w:rsidP="00BC1AAC">
          <w:pPr>
            <w:widowControl w:val="0"/>
            <w:shd w:val="clear" w:color="auto" w:fill="FFFFFF"/>
            <w:jc w:val="right"/>
            <w:rPr>
              <w:noProof w:val="0"/>
              <w:color w:val="7F7F7F"/>
              <w:sz w:val="23"/>
              <w:szCs w:val="23"/>
            </w:rPr>
          </w:pPr>
          <w:r w:rsidRPr="002035D7">
            <w:rPr>
              <w:noProof w:val="0"/>
              <w:color w:val="7F7F7F"/>
              <w:sz w:val="23"/>
              <w:szCs w:val="23"/>
            </w:rPr>
            <w:t>Версия 1</w:t>
          </w:r>
        </w:p>
      </w:tc>
    </w:tr>
    <w:tr w:rsidR="00207160" w:rsidRPr="002035D7" w14:paraId="1C884A77" w14:textId="77777777" w:rsidTr="00B26FB9">
      <w:trPr>
        <w:trHeight w:val="85"/>
      </w:trPr>
      <w:tc>
        <w:tcPr>
          <w:tcW w:w="1043" w:type="dxa"/>
          <w:shd w:val="clear" w:color="auto" w:fill="auto"/>
        </w:tcPr>
        <w:p w14:paraId="40392737" w14:textId="77777777" w:rsidR="00207160" w:rsidRPr="002035D7" w:rsidRDefault="00207160" w:rsidP="00BC1AAC">
          <w:pPr>
            <w:widowControl w:val="0"/>
            <w:shd w:val="clear" w:color="auto" w:fill="FFFFFF"/>
            <w:jc w:val="both"/>
            <w:rPr>
              <w:noProof w:val="0"/>
              <w:color w:val="7F7F7F"/>
              <w:sz w:val="23"/>
              <w:szCs w:val="23"/>
            </w:rPr>
          </w:pPr>
          <w:r w:rsidRPr="002035D7">
            <w:rPr>
              <w:noProof w:val="0"/>
              <w:color w:val="7F7F7F"/>
              <w:sz w:val="23"/>
              <w:szCs w:val="23"/>
            </w:rPr>
            <w:t>Файл:</w:t>
          </w:r>
        </w:p>
      </w:tc>
      <w:tc>
        <w:tcPr>
          <w:tcW w:w="4914" w:type="dxa"/>
          <w:shd w:val="clear" w:color="auto" w:fill="auto"/>
        </w:tcPr>
        <w:p w14:paraId="6BA234BB" w14:textId="77777777" w:rsidR="00207160" w:rsidRPr="00E84E84" w:rsidRDefault="00207160" w:rsidP="00303248">
          <w:pPr>
            <w:widowControl w:val="0"/>
            <w:shd w:val="clear" w:color="auto" w:fill="FFFFFF"/>
            <w:rPr>
              <w:noProof w:val="0"/>
              <w:color w:val="7F7F7F"/>
              <w:sz w:val="23"/>
              <w:szCs w:val="23"/>
            </w:rPr>
          </w:pPr>
          <w:r>
            <w:rPr>
              <w:noProof w:val="0"/>
              <w:color w:val="7F7F7F"/>
              <w:sz w:val="23"/>
              <w:szCs w:val="23"/>
            </w:rPr>
            <w:fldChar w:fldCharType="begin"/>
          </w:r>
          <w:r>
            <w:rPr>
              <w:noProof w:val="0"/>
              <w:color w:val="7F7F7F"/>
              <w:sz w:val="23"/>
              <w:szCs w:val="23"/>
            </w:rPr>
            <w:instrText xml:space="preserve"> INFO  FileName  \* MERGEFORMAT </w:instrText>
          </w:r>
          <w:r>
            <w:rPr>
              <w:noProof w:val="0"/>
              <w:color w:val="7F7F7F"/>
              <w:sz w:val="23"/>
              <w:szCs w:val="23"/>
            </w:rPr>
            <w:fldChar w:fldCharType="separate"/>
          </w:r>
          <w:proofErr w:type="spellStart"/>
          <w:r w:rsidRPr="00C91E5C">
            <w:rPr>
              <w:noProof w:val="0"/>
              <w:color w:val="7F7F7F"/>
              <w:sz w:val="23"/>
              <w:szCs w:val="23"/>
            </w:rPr>
            <w:t>ЕИУС</w:t>
          </w:r>
          <w:proofErr w:type="gramStart"/>
          <w:r w:rsidRPr="00C91E5C">
            <w:rPr>
              <w:noProof w:val="0"/>
              <w:color w:val="7F7F7F"/>
              <w:sz w:val="23"/>
              <w:szCs w:val="23"/>
            </w:rPr>
            <w:t>.х</w:t>
          </w:r>
          <w:proofErr w:type="gramEnd"/>
          <w:r w:rsidRPr="00C91E5C">
            <w:rPr>
              <w:noProof w:val="0"/>
              <w:color w:val="7F7F7F"/>
              <w:sz w:val="23"/>
              <w:szCs w:val="23"/>
            </w:rPr>
            <w:t>ххххх.ххх</w:t>
          </w:r>
          <w:proofErr w:type="spellEnd"/>
          <w:r w:rsidRPr="00C91E5C">
            <w:rPr>
              <w:noProof w:val="0"/>
              <w:color w:val="7F7F7F"/>
              <w:sz w:val="23"/>
              <w:szCs w:val="23"/>
            </w:rPr>
            <w:t xml:space="preserve"> 01 90 01 01 Функциональные требования к ПО ОКПС-Е-К</w:t>
          </w:r>
          <w:r>
            <w:t>.docx</w:t>
          </w:r>
          <w:r>
            <w:fldChar w:fldCharType="end"/>
          </w:r>
          <w:r w:rsidRPr="00E84E84">
            <w:rPr>
              <w:noProof w:val="0"/>
              <w:color w:val="7F7F7F"/>
              <w:sz w:val="23"/>
              <w:szCs w:val="23"/>
            </w:rPr>
            <w:t>.</w:t>
          </w:r>
          <w:r w:rsidRPr="00E84E84">
            <w:rPr>
              <w:noProof w:val="0"/>
              <w:color w:val="7F7F7F"/>
              <w:sz w:val="23"/>
              <w:szCs w:val="23"/>
              <w:lang w:val="en-US"/>
            </w:rPr>
            <w:t>pdf</w:t>
          </w:r>
        </w:p>
      </w:tc>
      <w:tc>
        <w:tcPr>
          <w:tcW w:w="4170" w:type="dxa"/>
          <w:shd w:val="clear" w:color="auto" w:fill="auto"/>
        </w:tcPr>
        <w:p w14:paraId="48CDDC46" w14:textId="77777777" w:rsidR="00207160" w:rsidRPr="002035D7" w:rsidRDefault="00207160" w:rsidP="00BC1AAC">
          <w:pPr>
            <w:widowControl w:val="0"/>
            <w:shd w:val="clear" w:color="auto" w:fill="FFFFFF"/>
            <w:jc w:val="right"/>
            <w:rPr>
              <w:noProof w:val="0"/>
              <w:color w:val="7F7F7F"/>
              <w:sz w:val="23"/>
              <w:szCs w:val="23"/>
            </w:rPr>
          </w:pPr>
          <w:r w:rsidRPr="002035D7">
            <w:rPr>
              <w:noProof w:val="0"/>
              <w:color w:val="7F7F7F"/>
              <w:sz w:val="23"/>
              <w:szCs w:val="23"/>
            </w:rPr>
            <w:t>Стр.</w:t>
          </w:r>
          <w:r w:rsidRPr="002035D7">
            <w:rPr>
              <w:noProof w:val="0"/>
              <w:color w:val="7F7F7F"/>
              <w:sz w:val="23"/>
              <w:szCs w:val="23"/>
            </w:rPr>
            <w:fldChar w:fldCharType="begin"/>
          </w:r>
          <w:r w:rsidRPr="002035D7">
            <w:rPr>
              <w:noProof w:val="0"/>
              <w:color w:val="7F7F7F"/>
              <w:sz w:val="23"/>
              <w:szCs w:val="23"/>
            </w:rPr>
            <w:instrText>PAGE   \* MERGEFORMAT</w:instrText>
          </w:r>
          <w:r w:rsidRPr="002035D7">
            <w:rPr>
              <w:noProof w:val="0"/>
              <w:color w:val="7F7F7F"/>
              <w:sz w:val="23"/>
              <w:szCs w:val="23"/>
            </w:rPr>
            <w:fldChar w:fldCharType="separate"/>
          </w:r>
          <w:r w:rsidR="005B594C">
            <w:rPr>
              <w:color w:val="7F7F7F"/>
              <w:sz w:val="23"/>
              <w:szCs w:val="23"/>
            </w:rPr>
            <w:t>77</w:t>
          </w:r>
          <w:r w:rsidRPr="002035D7">
            <w:rPr>
              <w:noProof w:val="0"/>
              <w:color w:val="7F7F7F"/>
              <w:sz w:val="23"/>
              <w:szCs w:val="23"/>
            </w:rPr>
            <w:fldChar w:fldCharType="end"/>
          </w:r>
          <w:r w:rsidRPr="002035D7">
            <w:rPr>
              <w:noProof w:val="0"/>
              <w:color w:val="7F7F7F"/>
              <w:sz w:val="23"/>
              <w:szCs w:val="23"/>
            </w:rPr>
            <w:t xml:space="preserve"> из </w:t>
          </w:r>
          <w:r>
            <w:rPr>
              <w:rFonts w:eastAsia="MS Mincho"/>
              <w:color w:val="7F7F7F"/>
              <w:sz w:val="23"/>
              <w:szCs w:val="23"/>
            </w:rPr>
            <w:fldChar w:fldCharType="begin"/>
          </w:r>
          <w:r>
            <w:rPr>
              <w:rFonts w:eastAsia="MS Mincho"/>
              <w:color w:val="7F7F7F"/>
              <w:sz w:val="23"/>
              <w:szCs w:val="23"/>
            </w:rPr>
            <w:instrText xml:space="preserve"> NUMPAGES   \* MERGEFORMAT </w:instrText>
          </w:r>
          <w:r>
            <w:rPr>
              <w:rFonts w:eastAsia="MS Mincho"/>
              <w:color w:val="7F7F7F"/>
              <w:sz w:val="23"/>
              <w:szCs w:val="23"/>
            </w:rPr>
            <w:fldChar w:fldCharType="separate"/>
          </w:r>
          <w:r w:rsidR="005B594C">
            <w:rPr>
              <w:rFonts w:eastAsia="MS Mincho"/>
              <w:color w:val="7F7F7F"/>
              <w:sz w:val="23"/>
              <w:szCs w:val="23"/>
            </w:rPr>
            <w:t>90</w:t>
          </w:r>
          <w:r>
            <w:rPr>
              <w:rFonts w:eastAsia="MS Mincho"/>
              <w:color w:val="7F7F7F"/>
              <w:sz w:val="23"/>
              <w:szCs w:val="23"/>
            </w:rPr>
            <w:fldChar w:fldCharType="end"/>
          </w:r>
        </w:p>
      </w:tc>
    </w:tr>
  </w:tbl>
  <w:p w14:paraId="339D7353" w14:textId="18AAB235" w:rsidR="00207160" w:rsidRDefault="00207160" w:rsidP="00576D3F">
    <w:pPr>
      <w:pStyle w:val="af4"/>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743" w:type="dxa"/>
      <w:tblLayout w:type="fixed"/>
      <w:tblLook w:val="04A0" w:firstRow="1" w:lastRow="0" w:firstColumn="1" w:lastColumn="0" w:noHBand="0" w:noVBand="1"/>
    </w:tblPr>
    <w:tblGrid>
      <w:gridCol w:w="1041"/>
      <w:gridCol w:w="4907"/>
      <w:gridCol w:w="4258"/>
    </w:tblGrid>
    <w:tr w:rsidR="00207160" w:rsidRPr="002035D7" w14:paraId="3CA45EC0" w14:textId="77777777" w:rsidTr="00B26FB9">
      <w:trPr>
        <w:trHeight w:val="347"/>
      </w:trPr>
      <w:tc>
        <w:tcPr>
          <w:tcW w:w="1024" w:type="dxa"/>
          <w:shd w:val="clear" w:color="auto" w:fill="auto"/>
          <w:vAlign w:val="center"/>
        </w:tcPr>
        <w:p w14:paraId="5B75CDD1" w14:textId="77777777" w:rsidR="00207160" w:rsidRPr="002035D7" w:rsidRDefault="00207160" w:rsidP="0066736A">
          <w:pPr>
            <w:widowControl w:val="0"/>
            <w:shd w:val="clear" w:color="auto" w:fill="FFFFFF"/>
            <w:jc w:val="both"/>
            <w:rPr>
              <w:noProof w:val="0"/>
              <w:color w:val="7F7F7F"/>
              <w:sz w:val="23"/>
              <w:szCs w:val="23"/>
            </w:rPr>
          </w:pPr>
          <w:r w:rsidRPr="002035D7">
            <w:rPr>
              <w:noProof w:val="0"/>
              <w:color w:val="7F7F7F"/>
              <w:sz w:val="23"/>
              <w:szCs w:val="23"/>
            </w:rPr>
            <w:t>Номер докум.</w:t>
          </w:r>
        </w:p>
      </w:tc>
      <w:tc>
        <w:tcPr>
          <w:tcW w:w="4828" w:type="dxa"/>
          <w:shd w:val="clear" w:color="auto" w:fill="auto"/>
        </w:tcPr>
        <w:p w14:paraId="5165A8E3" w14:textId="77777777" w:rsidR="00207160" w:rsidRPr="00E84E84" w:rsidRDefault="00207160" w:rsidP="0066736A">
          <w:pPr>
            <w:widowControl w:val="0"/>
            <w:shd w:val="clear" w:color="auto" w:fill="FFFFFF"/>
            <w:jc w:val="both"/>
            <w:rPr>
              <w:noProof w:val="0"/>
              <w:color w:val="7F7F7F"/>
              <w:sz w:val="23"/>
              <w:szCs w:val="23"/>
            </w:rPr>
          </w:pPr>
          <w:r>
            <w:rPr>
              <w:noProof w:val="0"/>
              <w:color w:val="7F7F7F"/>
              <w:sz w:val="23"/>
              <w:szCs w:val="23"/>
            </w:rPr>
            <w:fldChar w:fldCharType="begin"/>
          </w:r>
          <w:r>
            <w:rPr>
              <w:noProof w:val="0"/>
              <w:color w:val="7F7F7F"/>
              <w:sz w:val="23"/>
              <w:szCs w:val="23"/>
            </w:rPr>
            <w:instrText xml:space="preserve"> INFO  Comments "ЕИУС.хххххх.ххх 01 90 01 01"  \* MERGEFORMAT </w:instrText>
          </w:r>
          <w:r>
            <w:rPr>
              <w:noProof w:val="0"/>
              <w:color w:val="7F7F7F"/>
              <w:sz w:val="23"/>
              <w:szCs w:val="23"/>
            </w:rPr>
            <w:fldChar w:fldCharType="separate"/>
          </w:r>
          <w:proofErr w:type="spellStart"/>
          <w:r w:rsidRPr="00C91E5C">
            <w:rPr>
              <w:noProof w:val="0"/>
              <w:color w:val="7F7F7F"/>
              <w:sz w:val="23"/>
              <w:szCs w:val="23"/>
            </w:rPr>
            <w:t>ЕИУС</w:t>
          </w:r>
          <w:proofErr w:type="gramStart"/>
          <w:r w:rsidRPr="00C91E5C">
            <w:rPr>
              <w:noProof w:val="0"/>
              <w:color w:val="7F7F7F"/>
              <w:sz w:val="23"/>
              <w:szCs w:val="23"/>
            </w:rPr>
            <w:t>.х</w:t>
          </w:r>
          <w:proofErr w:type="gramEnd"/>
          <w:r w:rsidRPr="00C91E5C">
            <w:rPr>
              <w:noProof w:val="0"/>
              <w:color w:val="7F7F7F"/>
              <w:sz w:val="23"/>
              <w:szCs w:val="23"/>
            </w:rPr>
            <w:t>ххххх.ххх</w:t>
          </w:r>
          <w:proofErr w:type="spellEnd"/>
          <w:r w:rsidRPr="00C91E5C">
            <w:rPr>
              <w:noProof w:val="0"/>
              <w:color w:val="7F7F7F"/>
              <w:sz w:val="23"/>
              <w:szCs w:val="23"/>
            </w:rPr>
            <w:t xml:space="preserve"> 01 90 01 01</w:t>
          </w:r>
          <w:r>
            <w:rPr>
              <w:noProof w:val="0"/>
              <w:color w:val="7F7F7F"/>
              <w:sz w:val="23"/>
              <w:szCs w:val="23"/>
            </w:rPr>
            <w:fldChar w:fldCharType="end"/>
          </w:r>
        </w:p>
      </w:tc>
      <w:tc>
        <w:tcPr>
          <w:tcW w:w="4190" w:type="dxa"/>
          <w:shd w:val="clear" w:color="auto" w:fill="auto"/>
        </w:tcPr>
        <w:p w14:paraId="440CDDC3" w14:textId="77777777" w:rsidR="00207160" w:rsidRPr="002035D7" w:rsidRDefault="00207160" w:rsidP="0066736A">
          <w:pPr>
            <w:widowControl w:val="0"/>
            <w:shd w:val="clear" w:color="auto" w:fill="FFFFFF"/>
            <w:jc w:val="right"/>
            <w:rPr>
              <w:noProof w:val="0"/>
              <w:color w:val="7F7F7F"/>
              <w:sz w:val="23"/>
              <w:szCs w:val="23"/>
            </w:rPr>
          </w:pPr>
          <w:r w:rsidRPr="002035D7">
            <w:rPr>
              <w:noProof w:val="0"/>
              <w:color w:val="7F7F7F"/>
              <w:sz w:val="23"/>
              <w:szCs w:val="23"/>
            </w:rPr>
            <w:t>Версия 1</w:t>
          </w:r>
        </w:p>
      </w:tc>
    </w:tr>
    <w:tr w:rsidR="00207160" w:rsidRPr="002035D7" w14:paraId="6FE8A7E1" w14:textId="77777777" w:rsidTr="00B26FB9">
      <w:trPr>
        <w:trHeight w:val="383"/>
      </w:trPr>
      <w:tc>
        <w:tcPr>
          <w:tcW w:w="1024" w:type="dxa"/>
          <w:shd w:val="clear" w:color="auto" w:fill="auto"/>
        </w:tcPr>
        <w:p w14:paraId="08D3CE96" w14:textId="77777777" w:rsidR="00207160" w:rsidRPr="002035D7" w:rsidRDefault="00207160" w:rsidP="0066736A">
          <w:pPr>
            <w:widowControl w:val="0"/>
            <w:shd w:val="clear" w:color="auto" w:fill="FFFFFF"/>
            <w:jc w:val="both"/>
            <w:rPr>
              <w:noProof w:val="0"/>
              <w:color w:val="7F7F7F"/>
              <w:sz w:val="23"/>
              <w:szCs w:val="23"/>
            </w:rPr>
          </w:pPr>
          <w:r w:rsidRPr="002035D7">
            <w:rPr>
              <w:noProof w:val="0"/>
              <w:color w:val="7F7F7F"/>
              <w:sz w:val="23"/>
              <w:szCs w:val="23"/>
            </w:rPr>
            <w:t>Файл:</w:t>
          </w:r>
        </w:p>
      </w:tc>
      <w:tc>
        <w:tcPr>
          <w:tcW w:w="4828" w:type="dxa"/>
          <w:shd w:val="clear" w:color="auto" w:fill="auto"/>
        </w:tcPr>
        <w:p w14:paraId="40A8F402" w14:textId="77777777" w:rsidR="00207160" w:rsidRPr="00E84E84" w:rsidRDefault="00207160" w:rsidP="0066736A">
          <w:pPr>
            <w:widowControl w:val="0"/>
            <w:shd w:val="clear" w:color="auto" w:fill="FFFFFF"/>
            <w:rPr>
              <w:noProof w:val="0"/>
              <w:color w:val="7F7F7F"/>
              <w:sz w:val="23"/>
              <w:szCs w:val="23"/>
            </w:rPr>
          </w:pPr>
          <w:r>
            <w:rPr>
              <w:noProof w:val="0"/>
              <w:color w:val="7F7F7F"/>
              <w:sz w:val="23"/>
              <w:szCs w:val="23"/>
            </w:rPr>
            <w:fldChar w:fldCharType="begin"/>
          </w:r>
          <w:r>
            <w:rPr>
              <w:noProof w:val="0"/>
              <w:color w:val="7F7F7F"/>
              <w:sz w:val="23"/>
              <w:szCs w:val="23"/>
            </w:rPr>
            <w:instrText xml:space="preserve"> INFO  FileName  \* MERGEFORMAT </w:instrText>
          </w:r>
          <w:r>
            <w:rPr>
              <w:noProof w:val="0"/>
              <w:color w:val="7F7F7F"/>
              <w:sz w:val="23"/>
              <w:szCs w:val="23"/>
            </w:rPr>
            <w:fldChar w:fldCharType="separate"/>
          </w:r>
          <w:proofErr w:type="spellStart"/>
          <w:r w:rsidRPr="00C91E5C">
            <w:rPr>
              <w:noProof w:val="0"/>
              <w:color w:val="7F7F7F"/>
              <w:sz w:val="23"/>
              <w:szCs w:val="23"/>
            </w:rPr>
            <w:t>ЕИУС</w:t>
          </w:r>
          <w:proofErr w:type="gramStart"/>
          <w:r w:rsidRPr="00C91E5C">
            <w:rPr>
              <w:noProof w:val="0"/>
              <w:color w:val="7F7F7F"/>
              <w:sz w:val="23"/>
              <w:szCs w:val="23"/>
            </w:rPr>
            <w:t>.х</w:t>
          </w:r>
          <w:proofErr w:type="gramEnd"/>
          <w:r w:rsidRPr="00C91E5C">
            <w:rPr>
              <w:noProof w:val="0"/>
              <w:color w:val="7F7F7F"/>
              <w:sz w:val="23"/>
              <w:szCs w:val="23"/>
            </w:rPr>
            <w:t>ххххх.ххх</w:t>
          </w:r>
          <w:proofErr w:type="spellEnd"/>
          <w:r w:rsidRPr="00C91E5C">
            <w:rPr>
              <w:noProof w:val="0"/>
              <w:color w:val="7F7F7F"/>
              <w:sz w:val="23"/>
              <w:szCs w:val="23"/>
            </w:rPr>
            <w:t xml:space="preserve"> 01 90 01 01 Функционал</w:t>
          </w:r>
          <w:r w:rsidRPr="00C91E5C">
            <w:rPr>
              <w:noProof w:val="0"/>
              <w:color w:val="7F7F7F"/>
              <w:sz w:val="23"/>
              <w:szCs w:val="23"/>
            </w:rPr>
            <w:t>ь</w:t>
          </w:r>
          <w:r w:rsidRPr="00C91E5C">
            <w:rPr>
              <w:noProof w:val="0"/>
              <w:color w:val="7F7F7F"/>
              <w:sz w:val="23"/>
              <w:szCs w:val="23"/>
            </w:rPr>
            <w:t>ные требования к ПО ОКПС-Е-К</w:t>
          </w:r>
          <w:r>
            <w:t>.docx</w:t>
          </w:r>
          <w:r>
            <w:fldChar w:fldCharType="end"/>
          </w:r>
          <w:r w:rsidRPr="00E84E84">
            <w:rPr>
              <w:noProof w:val="0"/>
              <w:color w:val="7F7F7F"/>
              <w:sz w:val="23"/>
              <w:szCs w:val="23"/>
            </w:rPr>
            <w:t>.</w:t>
          </w:r>
          <w:r w:rsidRPr="00E84E84">
            <w:rPr>
              <w:noProof w:val="0"/>
              <w:color w:val="7F7F7F"/>
              <w:sz w:val="23"/>
              <w:szCs w:val="23"/>
              <w:lang w:val="en-US"/>
            </w:rPr>
            <w:t>pdf</w:t>
          </w:r>
        </w:p>
      </w:tc>
      <w:tc>
        <w:tcPr>
          <w:tcW w:w="4190" w:type="dxa"/>
          <w:shd w:val="clear" w:color="auto" w:fill="auto"/>
        </w:tcPr>
        <w:p w14:paraId="2CA5CE50" w14:textId="77777777" w:rsidR="00207160" w:rsidRPr="002035D7" w:rsidRDefault="00207160" w:rsidP="0066736A">
          <w:pPr>
            <w:widowControl w:val="0"/>
            <w:shd w:val="clear" w:color="auto" w:fill="FFFFFF"/>
            <w:jc w:val="right"/>
            <w:rPr>
              <w:noProof w:val="0"/>
              <w:color w:val="7F7F7F"/>
              <w:sz w:val="23"/>
              <w:szCs w:val="23"/>
            </w:rPr>
          </w:pPr>
          <w:r w:rsidRPr="002035D7">
            <w:rPr>
              <w:noProof w:val="0"/>
              <w:color w:val="7F7F7F"/>
              <w:sz w:val="23"/>
              <w:szCs w:val="23"/>
            </w:rPr>
            <w:t>Стр.</w:t>
          </w:r>
          <w:r w:rsidRPr="002035D7">
            <w:rPr>
              <w:noProof w:val="0"/>
              <w:color w:val="7F7F7F"/>
              <w:sz w:val="23"/>
              <w:szCs w:val="23"/>
            </w:rPr>
            <w:fldChar w:fldCharType="begin"/>
          </w:r>
          <w:r w:rsidRPr="002035D7">
            <w:rPr>
              <w:noProof w:val="0"/>
              <w:color w:val="7F7F7F"/>
              <w:sz w:val="23"/>
              <w:szCs w:val="23"/>
            </w:rPr>
            <w:instrText>PAGE   \* MERGEFORMAT</w:instrText>
          </w:r>
          <w:r w:rsidRPr="002035D7">
            <w:rPr>
              <w:noProof w:val="0"/>
              <w:color w:val="7F7F7F"/>
              <w:sz w:val="23"/>
              <w:szCs w:val="23"/>
            </w:rPr>
            <w:fldChar w:fldCharType="separate"/>
          </w:r>
          <w:r w:rsidR="00D548A1">
            <w:rPr>
              <w:color w:val="7F7F7F"/>
              <w:sz w:val="23"/>
              <w:szCs w:val="23"/>
            </w:rPr>
            <w:t>41</w:t>
          </w:r>
          <w:r w:rsidRPr="002035D7">
            <w:rPr>
              <w:noProof w:val="0"/>
              <w:color w:val="7F7F7F"/>
              <w:sz w:val="23"/>
              <w:szCs w:val="23"/>
            </w:rPr>
            <w:fldChar w:fldCharType="end"/>
          </w:r>
          <w:r w:rsidRPr="002035D7">
            <w:rPr>
              <w:noProof w:val="0"/>
              <w:color w:val="7F7F7F"/>
              <w:sz w:val="23"/>
              <w:szCs w:val="23"/>
            </w:rPr>
            <w:t xml:space="preserve"> из </w:t>
          </w:r>
          <w:r>
            <w:rPr>
              <w:rFonts w:eastAsia="MS Mincho"/>
              <w:color w:val="7F7F7F"/>
              <w:sz w:val="23"/>
              <w:szCs w:val="23"/>
            </w:rPr>
            <w:fldChar w:fldCharType="begin"/>
          </w:r>
          <w:r>
            <w:rPr>
              <w:rFonts w:eastAsia="MS Mincho"/>
              <w:color w:val="7F7F7F"/>
              <w:sz w:val="23"/>
              <w:szCs w:val="23"/>
            </w:rPr>
            <w:instrText xml:space="preserve"> NUMPAGES   \* MERGEFORMAT </w:instrText>
          </w:r>
          <w:r>
            <w:rPr>
              <w:rFonts w:eastAsia="MS Mincho"/>
              <w:color w:val="7F7F7F"/>
              <w:sz w:val="23"/>
              <w:szCs w:val="23"/>
            </w:rPr>
            <w:fldChar w:fldCharType="separate"/>
          </w:r>
          <w:r w:rsidR="00D548A1">
            <w:rPr>
              <w:rFonts w:eastAsia="MS Mincho"/>
              <w:color w:val="7F7F7F"/>
              <w:sz w:val="23"/>
              <w:szCs w:val="23"/>
            </w:rPr>
            <w:t>90</w:t>
          </w:r>
          <w:r>
            <w:rPr>
              <w:rFonts w:eastAsia="MS Mincho"/>
              <w:color w:val="7F7F7F"/>
              <w:sz w:val="23"/>
              <w:szCs w:val="23"/>
            </w:rPr>
            <w:fldChar w:fldCharType="end"/>
          </w:r>
        </w:p>
      </w:tc>
    </w:tr>
  </w:tbl>
  <w:p w14:paraId="4B7D5441" w14:textId="77777777" w:rsidR="00207160" w:rsidRDefault="00207160" w:rsidP="00464F3B">
    <w:pPr>
      <w:pStyle w:val="af4"/>
      <w:tabs>
        <w:tab w:val="clear" w:pos="4677"/>
        <w:tab w:val="clear" w:pos="9355"/>
        <w:tab w:val="left" w:pos="7605"/>
      </w:tabs>
    </w:pP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217" w:type="dxa"/>
      <w:tblInd w:w="-743" w:type="dxa"/>
      <w:tblLayout w:type="fixed"/>
      <w:tblLook w:val="04A0" w:firstRow="1" w:lastRow="0" w:firstColumn="1" w:lastColumn="0" w:noHBand="0" w:noVBand="1"/>
    </w:tblPr>
    <w:tblGrid>
      <w:gridCol w:w="1552"/>
      <w:gridCol w:w="9964"/>
      <w:gridCol w:w="3701"/>
    </w:tblGrid>
    <w:tr w:rsidR="00207160" w:rsidRPr="002035D7" w14:paraId="2F1F9B18" w14:textId="77777777" w:rsidTr="00944320">
      <w:trPr>
        <w:trHeight w:val="370"/>
      </w:trPr>
      <w:tc>
        <w:tcPr>
          <w:tcW w:w="1552" w:type="dxa"/>
          <w:shd w:val="clear" w:color="auto" w:fill="auto"/>
          <w:vAlign w:val="center"/>
        </w:tcPr>
        <w:p w14:paraId="05F7983B" w14:textId="77777777" w:rsidR="00207160" w:rsidRDefault="00207160" w:rsidP="00E60C41">
          <w:pPr>
            <w:widowControl w:val="0"/>
            <w:shd w:val="clear" w:color="auto" w:fill="FFFFFF"/>
            <w:jc w:val="both"/>
            <w:rPr>
              <w:noProof w:val="0"/>
              <w:color w:val="7F7F7F"/>
              <w:sz w:val="23"/>
              <w:szCs w:val="23"/>
            </w:rPr>
          </w:pPr>
          <w:r w:rsidRPr="002035D7">
            <w:rPr>
              <w:noProof w:val="0"/>
              <w:color w:val="7F7F7F"/>
              <w:sz w:val="23"/>
              <w:szCs w:val="23"/>
            </w:rPr>
            <w:t>Номер</w:t>
          </w:r>
        </w:p>
        <w:p w14:paraId="0697CC21" w14:textId="77777777" w:rsidR="00207160" w:rsidRPr="002035D7" w:rsidRDefault="00207160" w:rsidP="00E60C41">
          <w:pPr>
            <w:widowControl w:val="0"/>
            <w:shd w:val="clear" w:color="auto" w:fill="FFFFFF"/>
            <w:jc w:val="both"/>
            <w:rPr>
              <w:noProof w:val="0"/>
              <w:color w:val="7F7F7F"/>
              <w:sz w:val="23"/>
              <w:szCs w:val="23"/>
            </w:rPr>
          </w:pPr>
          <w:r w:rsidRPr="002035D7">
            <w:rPr>
              <w:noProof w:val="0"/>
              <w:color w:val="7F7F7F"/>
              <w:sz w:val="23"/>
              <w:szCs w:val="23"/>
            </w:rPr>
            <w:t>докум.</w:t>
          </w:r>
        </w:p>
      </w:tc>
      <w:tc>
        <w:tcPr>
          <w:tcW w:w="9964" w:type="dxa"/>
          <w:shd w:val="clear" w:color="auto" w:fill="auto"/>
        </w:tcPr>
        <w:p w14:paraId="087EC66A" w14:textId="77777777" w:rsidR="00207160" w:rsidRPr="00E84E84" w:rsidRDefault="00207160" w:rsidP="00E60C41">
          <w:pPr>
            <w:widowControl w:val="0"/>
            <w:shd w:val="clear" w:color="auto" w:fill="FFFFFF"/>
            <w:jc w:val="both"/>
            <w:rPr>
              <w:noProof w:val="0"/>
              <w:color w:val="7F7F7F"/>
              <w:sz w:val="23"/>
              <w:szCs w:val="23"/>
            </w:rPr>
          </w:pPr>
          <w:r>
            <w:rPr>
              <w:noProof w:val="0"/>
              <w:color w:val="7F7F7F"/>
              <w:sz w:val="23"/>
              <w:szCs w:val="23"/>
            </w:rPr>
            <w:fldChar w:fldCharType="begin"/>
          </w:r>
          <w:r>
            <w:rPr>
              <w:noProof w:val="0"/>
              <w:color w:val="7F7F7F"/>
              <w:sz w:val="23"/>
              <w:szCs w:val="23"/>
            </w:rPr>
            <w:instrText xml:space="preserve"> INFO  Comments "ЕИУС.хххххх.ххх 01 90 01 01"  \* MERGEFORMAT </w:instrText>
          </w:r>
          <w:r>
            <w:rPr>
              <w:noProof w:val="0"/>
              <w:color w:val="7F7F7F"/>
              <w:sz w:val="23"/>
              <w:szCs w:val="23"/>
            </w:rPr>
            <w:fldChar w:fldCharType="separate"/>
          </w:r>
          <w:proofErr w:type="spellStart"/>
          <w:r w:rsidRPr="00C91E5C">
            <w:rPr>
              <w:noProof w:val="0"/>
              <w:color w:val="7F7F7F"/>
              <w:sz w:val="23"/>
              <w:szCs w:val="23"/>
            </w:rPr>
            <w:t>ЕИУС</w:t>
          </w:r>
          <w:proofErr w:type="gramStart"/>
          <w:r w:rsidRPr="00C91E5C">
            <w:rPr>
              <w:noProof w:val="0"/>
              <w:color w:val="7F7F7F"/>
              <w:sz w:val="23"/>
              <w:szCs w:val="23"/>
            </w:rPr>
            <w:t>.х</w:t>
          </w:r>
          <w:proofErr w:type="gramEnd"/>
          <w:r w:rsidRPr="00C91E5C">
            <w:rPr>
              <w:noProof w:val="0"/>
              <w:color w:val="7F7F7F"/>
              <w:sz w:val="23"/>
              <w:szCs w:val="23"/>
            </w:rPr>
            <w:t>ххххх.ххх</w:t>
          </w:r>
          <w:proofErr w:type="spellEnd"/>
          <w:r w:rsidRPr="00C91E5C">
            <w:rPr>
              <w:noProof w:val="0"/>
              <w:color w:val="7F7F7F"/>
              <w:sz w:val="23"/>
              <w:szCs w:val="23"/>
            </w:rPr>
            <w:t xml:space="preserve"> 01 90 01 01</w:t>
          </w:r>
          <w:r>
            <w:rPr>
              <w:noProof w:val="0"/>
              <w:color w:val="7F7F7F"/>
              <w:sz w:val="23"/>
              <w:szCs w:val="23"/>
            </w:rPr>
            <w:fldChar w:fldCharType="end"/>
          </w:r>
        </w:p>
      </w:tc>
      <w:tc>
        <w:tcPr>
          <w:tcW w:w="3701" w:type="dxa"/>
          <w:shd w:val="clear" w:color="auto" w:fill="auto"/>
        </w:tcPr>
        <w:p w14:paraId="028E7B5F" w14:textId="77777777" w:rsidR="00207160" w:rsidRPr="002035D7" w:rsidRDefault="00207160" w:rsidP="00E60C41">
          <w:pPr>
            <w:widowControl w:val="0"/>
            <w:shd w:val="clear" w:color="auto" w:fill="FFFFFF"/>
            <w:jc w:val="right"/>
            <w:rPr>
              <w:noProof w:val="0"/>
              <w:color w:val="7F7F7F"/>
              <w:sz w:val="23"/>
              <w:szCs w:val="23"/>
            </w:rPr>
          </w:pPr>
          <w:r w:rsidRPr="002035D7">
            <w:rPr>
              <w:noProof w:val="0"/>
              <w:color w:val="7F7F7F"/>
              <w:sz w:val="23"/>
              <w:szCs w:val="23"/>
            </w:rPr>
            <w:t>Версия 1</w:t>
          </w:r>
        </w:p>
      </w:tc>
    </w:tr>
    <w:tr w:rsidR="00207160" w:rsidRPr="002035D7" w14:paraId="4E02237E" w14:textId="77777777" w:rsidTr="00944320">
      <w:trPr>
        <w:trHeight w:val="409"/>
      </w:trPr>
      <w:tc>
        <w:tcPr>
          <w:tcW w:w="1552" w:type="dxa"/>
          <w:shd w:val="clear" w:color="auto" w:fill="auto"/>
        </w:tcPr>
        <w:p w14:paraId="6A8DA84F" w14:textId="77777777" w:rsidR="00207160" w:rsidRPr="002035D7" w:rsidRDefault="00207160" w:rsidP="00E60C41">
          <w:pPr>
            <w:widowControl w:val="0"/>
            <w:shd w:val="clear" w:color="auto" w:fill="FFFFFF"/>
            <w:jc w:val="both"/>
            <w:rPr>
              <w:noProof w:val="0"/>
              <w:color w:val="7F7F7F"/>
              <w:sz w:val="23"/>
              <w:szCs w:val="23"/>
            </w:rPr>
          </w:pPr>
          <w:r w:rsidRPr="002035D7">
            <w:rPr>
              <w:noProof w:val="0"/>
              <w:color w:val="7F7F7F"/>
              <w:sz w:val="23"/>
              <w:szCs w:val="23"/>
            </w:rPr>
            <w:t>Файл:</w:t>
          </w:r>
        </w:p>
      </w:tc>
      <w:tc>
        <w:tcPr>
          <w:tcW w:w="9964" w:type="dxa"/>
          <w:shd w:val="clear" w:color="auto" w:fill="auto"/>
        </w:tcPr>
        <w:p w14:paraId="577EBF35" w14:textId="77777777" w:rsidR="00207160" w:rsidRPr="00E84E84" w:rsidRDefault="00207160" w:rsidP="00E60C41">
          <w:pPr>
            <w:widowControl w:val="0"/>
            <w:shd w:val="clear" w:color="auto" w:fill="FFFFFF"/>
            <w:rPr>
              <w:noProof w:val="0"/>
              <w:color w:val="7F7F7F"/>
              <w:sz w:val="23"/>
              <w:szCs w:val="23"/>
            </w:rPr>
          </w:pPr>
          <w:r>
            <w:rPr>
              <w:noProof w:val="0"/>
              <w:color w:val="7F7F7F"/>
              <w:sz w:val="23"/>
              <w:szCs w:val="23"/>
            </w:rPr>
            <w:fldChar w:fldCharType="begin"/>
          </w:r>
          <w:r>
            <w:rPr>
              <w:noProof w:val="0"/>
              <w:color w:val="7F7F7F"/>
              <w:sz w:val="23"/>
              <w:szCs w:val="23"/>
            </w:rPr>
            <w:instrText xml:space="preserve"> INFO  FileName  \* MERGEFORMAT </w:instrText>
          </w:r>
          <w:r>
            <w:rPr>
              <w:noProof w:val="0"/>
              <w:color w:val="7F7F7F"/>
              <w:sz w:val="23"/>
              <w:szCs w:val="23"/>
            </w:rPr>
            <w:fldChar w:fldCharType="separate"/>
          </w:r>
          <w:proofErr w:type="spellStart"/>
          <w:r w:rsidRPr="00C91E5C">
            <w:rPr>
              <w:noProof w:val="0"/>
              <w:color w:val="7F7F7F"/>
              <w:sz w:val="23"/>
              <w:szCs w:val="23"/>
            </w:rPr>
            <w:t>ЕИУС</w:t>
          </w:r>
          <w:proofErr w:type="gramStart"/>
          <w:r w:rsidRPr="00C91E5C">
            <w:rPr>
              <w:noProof w:val="0"/>
              <w:color w:val="7F7F7F"/>
              <w:sz w:val="23"/>
              <w:szCs w:val="23"/>
            </w:rPr>
            <w:t>.х</w:t>
          </w:r>
          <w:proofErr w:type="gramEnd"/>
          <w:r w:rsidRPr="00C91E5C">
            <w:rPr>
              <w:noProof w:val="0"/>
              <w:color w:val="7F7F7F"/>
              <w:sz w:val="23"/>
              <w:szCs w:val="23"/>
            </w:rPr>
            <w:t>ххххх.ххх</w:t>
          </w:r>
          <w:proofErr w:type="spellEnd"/>
          <w:r w:rsidRPr="00C91E5C">
            <w:rPr>
              <w:noProof w:val="0"/>
              <w:color w:val="7F7F7F"/>
              <w:sz w:val="23"/>
              <w:szCs w:val="23"/>
            </w:rPr>
            <w:t xml:space="preserve"> 01 90 01 01 Функциональные требования к ПО ОКПС-Е-К</w:t>
          </w:r>
          <w:r>
            <w:t>.docx</w:t>
          </w:r>
          <w:r>
            <w:fldChar w:fldCharType="end"/>
          </w:r>
          <w:r w:rsidRPr="00E84E84">
            <w:rPr>
              <w:noProof w:val="0"/>
              <w:color w:val="7F7F7F"/>
              <w:sz w:val="23"/>
              <w:szCs w:val="23"/>
            </w:rPr>
            <w:t>.</w:t>
          </w:r>
          <w:r w:rsidRPr="00E84E84">
            <w:rPr>
              <w:noProof w:val="0"/>
              <w:color w:val="7F7F7F"/>
              <w:sz w:val="23"/>
              <w:szCs w:val="23"/>
              <w:lang w:val="en-US"/>
            </w:rPr>
            <w:t>pdf</w:t>
          </w:r>
        </w:p>
      </w:tc>
      <w:tc>
        <w:tcPr>
          <w:tcW w:w="3701" w:type="dxa"/>
          <w:shd w:val="clear" w:color="auto" w:fill="auto"/>
        </w:tcPr>
        <w:p w14:paraId="347A2C4C" w14:textId="77777777" w:rsidR="00207160" w:rsidRPr="002035D7" w:rsidRDefault="00207160" w:rsidP="00E60C41">
          <w:pPr>
            <w:widowControl w:val="0"/>
            <w:shd w:val="clear" w:color="auto" w:fill="FFFFFF"/>
            <w:jc w:val="right"/>
            <w:rPr>
              <w:noProof w:val="0"/>
              <w:color w:val="7F7F7F"/>
              <w:sz w:val="23"/>
              <w:szCs w:val="23"/>
            </w:rPr>
          </w:pPr>
          <w:r w:rsidRPr="002035D7">
            <w:rPr>
              <w:noProof w:val="0"/>
              <w:color w:val="7F7F7F"/>
              <w:sz w:val="23"/>
              <w:szCs w:val="23"/>
            </w:rPr>
            <w:t>Стр.</w:t>
          </w:r>
          <w:r w:rsidRPr="002035D7">
            <w:rPr>
              <w:noProof w:val="0"/>
              <w:color w:val="7F7F7F"/>
              <w:sz w:val="23"/>
              <w:szCs w:val="23"/>
            </w:rPr>
            <w:fldChar w:fldCharType="begin"/>
          </w:r>
          <w:r w:rsidRPr="002035D7">
            <w:rPr>
              <w:noProof w:val="0"/>
              <w:color w:val="7F7F7F"/>
              <w:sz w:val="23"/>
              <w:szCs w:val="23"/>
            </w:rPr>
            <w:instrText>PAGE   \* MERGEFORMAT</w:instrText>
          </w:r>
          <w:r w:rsidRPr="002035D7">
            <w:rPr>
              <w:noProof w:val="0"/>
              <w:color w:val="7F7F7F"/>
              <w:sz w:val="23"/>
              <w:szCs w:val="23"/>
            </w:rPr>
            <w:fldChar w:fldCharType="separate"/>
          </w:r>
          <w:r w:rsidR="005B594C">
            <w:rPr>
              <w:color w:val="7F7F7F"/>
              <w:sz w:val="23"/>
              <w:szCs w:val="23"/>
            </w:rPr>
            <w:t>89</w:t>
          </w:r>
          <w:r w:rsidRPr="002035D7">
            <w:rPr>
              <w:noProof w:val="0"/>
              <w:color w:val="7F7F7F"/>
              <w:sz w:val="23"/>
              <w:szCs w:val="23"/>
            </w:rPr>
            <w:fldChar w:fldCharType="end"/>
          </w:r>
          <w:r w:rsidRPr="002035D7">
            <w:rPr>
              <w:noProof w:val="0"/>
              <w:color w:val="7F7F7F"/>
              <w:sz w:val="23"/>
              <w:szCs w:val="23"/>
            </w:rPr>
            <w:t xml:space="preserve"> из </w:t>
          </w:r>
          <w:r>
            <w:rPr>
              <w:rFonts w:eastAsia="MS Mincho"/>
              <w:color w:val="7F7F7F"/>
              <w:sz w:val="23"/>
              <w:szCs w:val="23"/>
            </w:rPr>
            <w:fldChar w:fldCharType="begin"/>
          </w:r>
          <w:r>
            <w:rPr>
              <w:rFonts w:eastAsia="MS Mincho"/>
              <w:color w:val="7F7F7F"/>
              <w:sz w:val="23"/>
              <w:szCs w:val="23"/>
            </w:rPr>
            <w:instrText xml:space="preserve"> NUMPAGES   \* MERGEFORMAT </w:instrText>
          </w:r>
          <w:r>
            <w:rPr>
              <w:rFonts w:eastAsia="MS Mincho"/>
              <w:color w:val="7F7F7F"/>
              <w:sz w:val="23"/>
              <w:szCs w:val="23"/>
            </w:rPr>
            <w:fldChar w:fldCharType="separate"/>
          </w:r>
          <w:r w:rsidR="005B594C">
            <w:rPr>
              <w:rFonts w:eastAsia="MS Mincho"/>
              <w:color w:val="7F7F7F"/>
              <w:sz w:val="23"/>
              <w:szCs w:val="23"/>
            </w:rPr>
            <w:t>90</w:t>
          </w:r>
          <w:r>
            <w:rPr>
              <w:rFonts w:eastAsia="MS Mincho"/>
              <w:color w:val="7F7F7F"/>
              <w:sz w:val="23"/>
              <w:szCs w:val="23"/>
            </w:rPr>
            <w:fldChar w:fldCharType="end"/>
          </w:r>
        </w:p>
      </w:tc>
    </w:tr>
  </w:tbl>
  <w:p w14:paraId="4645A0A5" w14:textId="77777777" w:rsidR="00207160" w:rsidRDefault="00207160" w:rsidP="00576D3F">
    <w:pPr>
      <w:pStyle w:val="af4"/>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217" w:type="dxa"/>
      <w:tblInd w:w="-743" w:type="dxa"/>
      <w:tblLayout w:type="fixed"/>
      <w:tblLook w:val="04A0" w:firstRow="1" w:lastRow="0" w:firstColumn="1" w:lastColumn="0" w:noHBand="0" w:noVBand="1"/>
    </w:tblPr>
    <w:tblGrid>
      <w:gridCol w:w="1552"/>
      <w:gridCol w:w="9114"/>
      <w:gridCol w:w="4551"/>
    </w:tblGrid>
    <w:tr w:rsidR="00207160" w:rsidRPr="002035D7" w14:paraId="0E0E5B3C" w14:textId="77777777" w:rsidTr="00944320">
      <w:trPr>
        <w:trHeight w:val="370"/>
      </w:trPr>
      <w:tc>
        <w:tcPr>
          <w:tcW w:w="1552" w:type="dxa"/>
          <w:shd w:val="clear" w:color="auto" w:fill="auto"/>
          <w:vAlign w:val="center"/>
        </w:tcPr>
        <w:p w14:paraId="0B78428F" w14:textId="77777777" w:rsidR="00207160" w:rsidRDefault="00207160" w:rsidP="0066736A">
          <w:pPr>
            <w:widowControl w:val="0"/>
            <w:shd w:val="clear" w:color="auto" w:fill="FFFFFF"/>
            <w:jc w:val="both"/>
            <w:rPr>
              <w:noProof w:val="0"/>
              <w:color w:val="7F7F7F"/>
              <w:sz w:val="23"/>
              <w:szCs w:val="23"/>
            </w:rPr>
          </w:pPr>
          <w:bookmarkStart w:id="207" w:name="_Hlk44662264"/>
          <w:r w:rsidRPr="002035D7">
            <w:rPr>
              <w:noProof w:val="0"/>
              <w:color w:val="7F7F7F"/>
              <w:sz w:val="23"/>
              <w:szCs w:val="23"/>
            </w:rPr>
            <w:t>Номер</w:t>
          </w:r>
        </w:p>
        <w:p w14:paraId="5920CC56" w14:textId="5F34E669" w:rsidR="00207160" w:rsidRPr="002035D7" w:rsidRDefault="00207160" w:rsidP="0066736A">
          <w:pPr>
            <w:widowControl w:val="0"/>
            <w:shd w:val="clear" w:color="auto" w:fill="FFFFFF"/>
            <w:jc w:val="both"/>
            <w:rPr>
              <w:noProof w:val="0"/>
              <w:color w:val="7F7F7F"/>
              <w:sz w:val="23"/>
              <w:szCs w:val="23"/>
            </w:rPr>
          </w:pPr>
          <w:r w:rsidRPr="002035D7">
            <w:rPr>
              <w:noProof w:val="0"/>
              <w:color w:val="7F7F7F"/>
              <w:sz w:val="23"/>
              <w:szCs w:val="23"/>
            </w:rPr>
            <w:t>докум.</w:t>
          </w:r>
        </w:p>
      </w:tc>
      <w:tc>
        <w:tcPr>
          <w:tcW w:w="9114" w:type="dxa"/>
          <w:shd w:val="clear" w:color="auto" w:fill="auto"/>
        </w:tcPr>
        <w:p w14:paraId="5A4BEAFD" w14:textId="77777777" w:rsidR="00207160" w:rsidRPr="00E84E84" w:rsidRDefault="00207160" w:rsidP="0066736A">
          <w:pPr>
            <w:widowControl w:val="0"/>
            <w:shd w:val="clear" w:color="auto" w:fill="FFFFFF"/>
            <w:jc w:val="both"/>
            <w:rPr>
              <w:noProof w:val="0"/>
              <w:color w:val="7F7F7F"/>
              <w:sz w:val="23"/>
              <w:szCs w:val="23"/>
            </w:rPr>
          </w:pPr>
          <w:r>
            <w:rPr>
              <w:noProof w:val="0"/>
              <w:color w:val="7F7F7F"/>
              <w:sz w:val="23"/>
              <w:szCs w:val="23"/>
            </w:rPr>
            <w:fldChar w:fldCharType="begin"/>
          </w:r>
          <w:r>
            <w:rPr>
              <w:noProof w:val="0"/>
              <w:color w:val="7F7F7F"/>
              <w:sz w:val="23"/>
              <w:szCs w:val="23"/>
            </w:rPr>
            <w:instrText xml:space="preserve"> INFO  Comments "ЕИУС.хххххх.ххх 01 90 01 01"  \* MERGEFORMAT </w:instrText>
          </w:r>
          <w:r>
            <w:rPr>
              <w:noProof w:val="0"/>
              <w:color w:val="7F7F7F"/>
              <w:sz w:val="23"/>
              <w:szCs w:val="23"/>
            </w:rPr>
            <w:fldChar w:fldCharType="separate"/>
          </w:r>
          <w:proofErr w:type="spellStart"/>
          <w:r w:rsidRPr="00C91E5C">
            <w:rPr>
              <w:noProof w:val="0"/>
              <w:color w:val="7F7F7F"/>
              <w:sz w:val="23"/>
              <w:szCs w:val="23"/>
            </w:rPr>
            <w:t>ЕИУС</w:t>
          </w:r>
          <w:proofErr w:type="gramStart"/>
          <w:r w:rsidRPr="00C91E5C">
            <w:rPr>
              <w:noProof w:val="0"/>
              <w:color w:val="7F7F7F"/>
              <w:sz w:val="23"/>
              <w:szCs w:val="23"/>
            </w:rPr>
            <w:t>.х</w:t>
          </w:r>
          <w:proofErr w:type="gramEnd"/>
          <w:r w:rsidRPr="00C91E5C">
            <w:rPr>
              <w:noProof w:val="0"/>
              <w:color w:val="7F7F7F"/>
              <w:sz w:val="23"/>
              <w:szCs w:val="23"/>
            </w:rPr>
            <w:t>ххххх.ххх</w:t>
          </w:r>
          <w:proofErr w:type="spellEnd"/>
          <w:r w:rsidRPr="00C91E5C">
            <w:rPr>
              <w:noProof w:val="0"/>
              <w:color w:val="7F7F7F"/>
              <w:sz w:val="23"/>
              <w:szCs w:val="23"/>
            </w:rPr>
            <w:t xml:space="preserve"> 01 90 01 01</w:t>
          </w:r>
          <w:r>
            <w:rPr>
              <w:noProof w:val="0"/>
              <w:color w:val="7F7F7F"/>
              <w:sz w:val="23"/>
              <w:szCs w:val="23"/>
            </w:rPr>
            <w:fldChar w:fldCharType="end"/>
          </w:r>
        </w:p>
      </w:tc>
      <w:tc>
        <w:tcPr>
          <w:tcW w:w="4551" w:type="dxa"/>
          <w:shd w:val="clear" w:color="auto" w:fill="auto"/>
        </w:tcPr>
        <w:p w14:paraId="2D82CD65" w14:textId="77777777" w:rsidR="00207160" w:rsidRPr="002035D7" w:rsidRDefault="00207160" w:rsidP="0066736A">
          <w:pPr>
            <w:widowControl w:val="0"/>
            <w:shd w:val="clear" w:color="auto" w:fill="FFFFFF"/>
            <w:jc w:val="right"/>
            <w:rPr>
              <w:noProof w:val="0"/>
              <w:color w:val="7F7F7F"/>
              <w:sz w:val="23"/>
              <w:szCs w:val="23"/>
            </w:rPr>
          </w:pPr>
          <w:r w:rsidRPr="002035D7">
            <w:rPr>
              <w:noProof w:val="0"/>
              <w:color w:val="7F7F7F"/>
              <w:sz w:val="23"/>
              <w:szCs w:val="23"/>
            </w:rPr>
            <w:t>Версия 1</w:t>
          </w:r>
        </w:p>
      </w:tc>
    </w:tr>
    <w:tr w:rsidR="00207160" w:rsidRPr="002035D7" w14:paraId="09E4B037" w14:textId="77777777" w:rsidTr="00944320">
      <w:trPr>
        <w:trHeight w:val="409"/>
      </w:trPr>
      <w:tc>
        <w:tcPr>
          <w:tcW w:w="1552" w:type="dxa"/>
          <w:shd w:val="clear" w:color="auto" w:fill="auto"/>
        </w:tcPr>
        <w:p w14:paraId="57CEC178" w14:textId="77777777" w:rsidR="00207160" w:rsidRPr="002035D7" w:rsidRDefault="00207160" w:rsidP="0066736A">
          <w:pPr>
            <w:widowControl w:val="0"/>
            <w:shd w:val="clear" w:color="auto" w:fill="FFFFFF"/>
            <w:jc w:val="both"/>
            <w:rPr>
              <w:noProof w:val="0"/>
              <w:color w:val="7F7F7F"/>
              <w:sz w:val="23"/>
              <w:szCs w:val="23"/>
            </w:rPr>
          </w:pPr>
          <w:r w:rsidRPr="002035D7">
            <w:rPr>
              <w:noProof w:val="0"/>
              <w:color w:val="7F7F7F"/>
              <w:sz w:val="23"/>
              <w:szCs w:val="23"/>
            </w:rPr>
            <w:t>Файл:</w:t>
          </w:r>
        </w:p>
      </w:tc>
      <w:tc>
        <w:tcPr>
          <w:tcW w:w="9114" w:type="dxa"/>
          <w:shd w:val="clear" w:color="auto" w:fill="auto"/>
        </w:tcPr>
        <w:p w14:paraId="31E10D09" w14:textId="77777777" w:rsidR="00207160" w:rsidRPr="00E84E84" w:rsidRDefault="00207160" w:rsidP="0066736A">
          <w:pPr>
            <w:widowControl w:val="0"/>
            <w:shd w:val="clear" w:color="auto" w:fill="FFFFFF"/>
            <w:rPr>
              <w:noProof w:val="0"/>
              <w:color w:val="7F7F7F"/>
              <w:sz w:val="23"/>
              <w:szCs w:val="23"/>
            </w:rPr>
          </w:pPr>
          <w:r>
            <w:rPr>
              <w:noProof w:val="0"/>
              <w:color w:val="7F7F7F"/>
              <w:sz w:val="23"/>
              <w:szCs w:val="23"/>
            </w:rPr>
            <w:fldChar w:fldCharType="begin"/>
          </w:r>
          <w:r>
            <w:rPr>
              <w:noProof w:val="0"/>
              <w:color w:val="7F7F7F"/>
              <w:sz w:val="23"/>
              <w:szCs w:val="23"/>
            </w:rPr>
            <w:instrText xml:space="preserve"> INFO  FileName  \* MERGEFORMAT </w:instrText>
          </w:r>
          <w:r>
            <w:rPr>
              <w:noProof w:val="0"/>
              <w:color w:val="7F7F7F"/>
              <w:sz w:val="23"/>
              <w:szCs w:val="23"/>
            </w:rPr>
            <w:fldChar w:fldCharType="separate"/>
          </w:r>
          <w:proofErr w:type="spellStart"/>
          <w:r w:rsidRPr="00C91E5C">
            <w:rPr>
              <w:noProof w:val="0"/>
              <w:color w:val="7F7F7F"/>
              <w:sz w:val="23"/>
              <w:szCs w:val="23"/>
            </w:rPr>
            <w:t>ЕИУС</w:t>
          </w:r>
          <w:proofErr w:type="gramStart"/>
          <w:r w:rsidRPr="00C91E5C">
            <w:rPr>
              <w:noProof w:val="0"/>
              <w:color w:val="7F7F7F"/>
              <w:sz w:val="23"/>
              <w:szCs w:val="23"/>
            </w:rPr>
            <w:t>.х</w:t>
          </w:r>
          <w:proofErr w:type="gramEnd"/>
          <w:r w:rsidRPr="00C91E5C">
            <w:rPr>
              <w:noProof w:val="0"/>
              <w:color w:val="7F7F7F"/>
              <w:sz w:val="23"/>
              <w:szCs w:val="23"/>
            </w:rPr>
            <w:t>ххххх.ххх</w:t>
          </w:r>
          <w:proofErr w:type="spellEnd"/>
          <w:r w:rsidRPr="00C91E5C">
            <w:rPr>
              <w:noProof w:val="0"/>
              <w:color w:val="7F7F7F"/>
              <w:sz w:val="23"/>
              <w:szCs w:val="23"/>
            </w:rPr>
            <w:t xml:space="preserve"> 01 90 01 01 Функциональные требования к ПО ОКПС-Е-К</w:t>
          </w:r>
          <w:r>
            <w:t>.docx</w:t>
          </w:r>
          <w:r>
            <w:fldChar w:fldCharType="end"/>
          </w:r>
          <w:r w:rsidRPr="00E84E84">
            <w:rPr>
              <w:noProof w:val="0"/>
              <w:color w:val="7F7F7F"/>
              <w:sz w:val="23"/>
              <w:szCs w:val="23"/>
            </w:rPr>
            <w:t>.</w:t>
          </w:r>
          <w:r w:rsidRPr="00E84E84">
            <w:rPr>
              <w:noProof w:val="0"/>
              <w:color w:val="7F7F7F"/>
              <w:sz w:val="23"/>
              <w:szCs w:val="23"/>
              <w:lang w:val="en-US"/>
            </w:rPr>
            <w:t>pdf</w:t>
          </w:r>
        </w:p>
      </w:tc>
      <w:tc>
        <w:tcPr>
          <w:tcW w:w="4551" w:type="dxa"/>
          <w:shd w:val="clear" w:color="auto" w:fill="auto"/>
        </w:tcPr>
        <w:p w14:paraId="21BDD016" w14:textId="77777777" w:rsidR="00207160" w:rsidRPr="002035D7" w:rsidRDefault="00207160" w:rsidP="0066736A">
          <w:pPr>
            <w:widowControl w:val="0"/>
            <w:shd w:val="clear" w:color="auto" w:fill="FFFFFF"/>
            <w:jc w:val="right"/>
            <w:rPr>
              <w:noProof w:val="0"/>
              <w:color w:val="7F7F7F"/>
              <w:sz w:val="23"/>
              <w:szCs w:val="23"/>
            </w:rPr>
          </w:pPr>
          <w:r w:rsidRPr="002035D7">
            <w:rPr>
              <w:noProof w:val="0"/>
              <w:color w:val="7F7F7F"/>
              <w:sz w:val="23"/>
              <w:szCs w:val="23"/>
            </w:rPr>
            <w:t>Стр.</w:t>
          </w:r>
          <w:r w:rsidRPr="002035D7">
            <w:rPr>
              <w:noProof w:val="0"/>
              <w:color w:val="7F7F7F"/>
              <w:sz w:val="23"/>
              <w:szCs w:val="23"/>
            </w:rPr>
            <w:fldChar w:fldCharType="begin"/>
          </w:r>
          <w:r w:rsidRPr="002035D7">
            <w:rPr>
              <w:noProof w:val="0"/>
              <w:color w:val="7F7F7F"/>
              <w:sz w:val="23"/>
              <w:szCs w:val="23"/>
            </w:rPr>
            <w:instrText>PAGE   \* MERGEFORMAT</w:instrText>
          </w:r>
          <w:r w:rsidRPr="002035D7">
            <w:rPr>
              <w:noProof w:val="0"/>
              <w:color w:val="7F7F7F"/>
              <w:sz w:val="23"/>
              <w:szCs w:val="23"/>
            </w:rPr>
            <w:fldChar w:fldCharType="separate"/>
          </w:r>
          <w:r w:rsidR="005B594C">
            <w:rPr>
              <w:color w:val="7F7F7F"/>
              <w:sz w:val="23"/>
              <w:szCs w:val="23"/>
            </w:rPr>
            <w:t>78</w:t>
          </w:r>
          <w:r w:rsidRPr="002035D7">
            <w:rPr>
              <w:noProof w:val="0"/>
              <w:color w:val="7F7F7F"/>
              <w:sz w:val="23"/>
              <w:szCs w:val="23"/>
            </w:rPr>
            <w:fldChar w:fldCharType="end"/>
          </w:r>
          <w:r w:rsidRPr="002035D7">
            <w:rPr>
              <w:noProof w:val="0"/>
              <w:color w:val="7F7F7F"/>
              <w:sz w:val="23"/>
              <w:szCs w:val="23"/>
            </w:rPr>
            <w:t xml:space="preserve"> из </w:t>
          </w:r>
          <w:r>
            <w:rPr>
              <w:rFonts w:eastAsia="MS Mincho"/>
              <w:color w:val="7F7F7F"/>
              <w:sz w:val="23"/>
              <w:szCs w:val="23"/>
            </w:rPr>
            <w:fldChar w:fldCharType="begin"/>
          </w:r>
          <w:r>
            <w:rPr>
              <w:rFonts w:eastAsia="MS Mincho"/>
              <w:color w:val="7F7F7F"/>
              <w:sz w:val="23"/>
              <w:szCs w:val="23"/>
            </w:rPr>
            <w:instrText xml:space="preserve"> NUMPAGES   \* MERGEFORMAT </w:instrText>
          </w:r>
          <w:r>
            <w:rPr>
              <w:rFonts w:eastAsia="MS Mincho"/>
              <w:color w:val="7F7F7F"/>
              <w:sz w:val="23"/>
              <w:szCs w:val="23"/>
            </w:rPr>
            <w:fldChar w:fldCharType="separate"/>
          </w:r>
          <w:r w:rsidR="005B594C">
            <w:rPr>
              <w:rFonts w:eastAsia="MS Mincho"/>
              <w:color w:val="7F7F7F"/>
              <w:sz w:val="23"/>
              <w:szCs w:val="23"/>
            </w:rPr>
            <w:t>90</w:t>
          </w:r>
          <w:r>
            <w:rPr>
              <w:rFonts w:eastAsia="MS Mincho"/>
              <w:color w:val="7F7F7F"/>
              <w:sz w:val="23"/>
              <w:szCs w:val="23"/>
            </w:rPr>
            <w:fldChar w:fldCharType="end"/>
          </w:r>
        </w:p>
      </w:tc>
    </w:tr>
  </w:tbl>
  <w:bookmarkEnd w:id="207"/>
  <w:p w14:paraId="2548E7C1" w14:textId="77777777" w:rsidR="00207160" w:rsidRDefault="00207160" w:rsidP="00464F3B">
    <w:pPr>
      <w:pStyle w:val="af4"/>
      <w:tabs>
        <w:tab w:val="clear" w:pos="4677"/>
        <w:tab w:val="clear" w:pos="9355"/>
        <w:tab w:val="left" w:pos="7605"/>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743" w:type="dxa"/>
      <w:tblLayout w:type="fixed"/>
      <w:tblLook w:val="04A0" w:firstRow="1" w:lastRow="0" w:firstColumn="1" w:lastColumn="0" w:noHBand="0" w:noVBand="1"/>
    </w:tblPr>
    <w:tblGrid>
      <w:gridCol w:w="1045"/>
      <w:gridCol w:w="4904"/>
      <w:gridCol w:w="4257"/>
    </w:tblGrid>
    <w:tr w:rsidR="00207160" w:rsidRPr="002035D7" w14:paraId="3F723B14" w14:textId="77777777" w:rsidTr="00E60C41">
      <w:trPr>
        <w:trHeight w:val="324"/>
      </w:trPr>
      <w:tc>
        <w:tcPr>
          <w:tcW w:w="1065" w:type="dxa"/>
          <w:shd w:val="clear" w:color="auto" w:fill="auto"/>
          <w:vAlign w:val="center"/>
        </w:tcPr>
        <w:p w14:paraId="49839BC5" w14:textId="77777777" w:rsidR="00207160" w:rsidRDefault="00207160" w:rsidP="0066736A">
          <w:pPr>
            <w:widowControl w:val="0"/>
            <w:shd w:val="clear" w:color="auto" w:fill="FFFFFF"/>
            <w:jc w:val="both"/>
            <w:rPr>
              <w:noProof w:val="0"/>
              <w:color w:val="7F7F7F"/>
              <w:sz w:val="23"/>
              <w:szCs w:val="23"/>
            </w:rPr>
          </w:pPr>
          <w:r w:rsidRPr="002035D7">
            <w:rPr>
              <w:noProof w:val="0"/>
              <w:color w:val="7F7F7F"/>
              <w:sz w:val="23"/>
              <w:szCs w:val="23"/>
            </w:rPr>
            <w:t>Номер</w:t>
          </w:r>
        </w:p>
        <w:p w14:paraId="58FB9F6B" w14:textId="77777777" w:rsidR="00207160" w:rsidRPr="002035D7" w:rsidRDefault="00207160" w:rsidP="0066736A">
          <w:pPr>
            <w:widowControl w:val="0"/>
            <w:shd w:val="clear" w:color="auto" w:fill="FFFFFF"/>
            <w:jc w:val="both"/>
            <w:rPr>
              <w:noProof w:val="0"/>
              <w:color w:val="7F7F7F"/>
              <w:sz w:val="23"/>
              <w:szCs w:val="23"/>
            </w:rPr>
          </w:pPr>
          <w:r w:rsidRPr="002035D7">
            <w:rPr>
              <w:noProof w:val="0"/>
              <w:color w:val="7F7F7F"/>
              <w:sz w:val="23"/>
              <w:szCs w:val="23"/>
            </w:rPr>
            <w:t>докум.</w:t>
          </w:r>
        </w:p>
      </w:tc>
      <w:tc>
        <w:tcPr>
          <w:tcW w:w="5021" w:type="dxa"/>
          <w:shd w:val="clear" w:color="auto" w:fill="auto"/>
        </w:tcPr>
        <w:p w14:paraId="481FB751" w14:textId="77777777" w:rsidR="00207160" w:rsidRPr="00E84E84" w:rsidRDefault="00207160" w:rsidP="0066736A">
          <w:pPr>
            <w:widowControl w:val="0"/>
            <w:shd w:val="clear" w:color="auto" w:fill="FFFFFF"/>
            <w:jc w:val="both"/>
            <w:rPr>
              <w:noProof w:val="0"/>
              <w:color w:val="7F7F7F"/>
              <w:sz w:val="23"/>
              <w:szCs w:val="23"/>
            </w:rPr>
          </w:pPr>
          <w:r>
            <w:rPr>
              <w:noProof w:val="0"/>
              <w:color w:val="7F7F7F"/>
              <w:sz w:val="23"/>
              <w:szCs w:val="23"/>
            </w:rPr>
            <w:fldChar w:fldCharType="begin"/>
          </w:r>
          <w:r>
            <w:rPr>
              <w:noProof w:val="0"/>
              <w:color w:val="7F7F7F"/>
              <w:sz w:val="23"/>
              <w:szCs w:val="23"/>
            </w:rPr>
            <w:instrText xml:space="preserve"> INFO  Comments "ЕИУС.хххххх.ххх 01 90 01 01"  \* MERGEFORMAT </w:instrText>
          </w:r>
          <w:r>
            <w:rPr>
              <w:noProof w:val="0"/>
              <w:color w:val="7F7F7F"/>
              <w:sz w:val="23"/>
              <w:szCs w:val="23"/>
            </w:rPr>
            <w:fldChar w:fldCharType="separate"/>
          </w:r>
          <w:proofErr w:type="spellStart"/>
          <w:r w:rsidRPr="00C91E5C">
            <w:rPr>
              <w:noProof w:val="0"/>
              <w:color w:val="7F7F7F"/>
              <w:sz w:val="23"/>
              <w:szCs w:val="23"/>
            </w:rPr>
            <w:t>ЕИУС</w:t>
          </w:r>
          <w:proofErr w:type="gramStart"/>
          <w:r w:rsidRPr="00C91E5C">
            <w:rPr>
              <w:noProof w:val="0"/>
              <w:color w:val="7F7F7F"/>
              <w:sz w:val="23"/>
              <w:szCs w:val="23"/>
            </w:rPr>
            <w:t>.х</w:t>
          </w:r>
          <w:proofErr w:type="gramEnd"/>
          <w:r w:rsidRPr="00C91E5C">
            <w:rPr>
              <w:noProof w:val="0"/>
              <w:color w:val="7F7F7F"/>
              <w:sz w:val="23"/>
              <w:szCs w:val="23"/>
            </w:rPr>
            <w:t>ххххх.ххх</w:t>
          </w:r>
          <w:proofErr w:type="spellEnd"/>
          <w:r w:rsidRPr="00C91E5C">
            <w:rPr>
              <w:noProof w:val="0"/>
              <w:color w:val="7F7F7F"/>
              <w:sz w:val="23"/>
              <w:szCs w:val="23"/>
            </w:rPr>
            <w:t xml:space="preserve"> 01 90 01 01</w:t>
          </w:r>
          <w:r>
            <w:rPr>
              <w:noProof w:val="0"/>
              <w:color w:val="7F7F7F"/>
              <w:sz w:val="23"/>
              <w:szCs w:val="23"/>
            </w:rPr>
            <w:fldChar w:fldCharType="end"/>
          </w:r>
        </w:p>
      </w:tc>
      <w:tc>
        <w:tcPr>
          <w:tcW w:w="4358" w:type="dxa"/>
          <w:shd w:val="clear" w:color="auto" w:fill="auto"/>
        </w:tcPr>
        <w:p w14:paraId="03C88A67" w14:textId="77777777" w:rsidR="00207160" w:rsidRPr="002035D7" w:rsidRDefault="00207160" w:rsidP="0066736A">
          <w:pPr>
            <w:widowControl w:val="0"/>
            <w:shd w:val="clear" w:color="auto" w:fill="FFFFFF"/>
            <w:jc w:val="right"/>
            <w:rPr>
              <w:noProof w:val="0"/>
              <w:color w:val="7F7F7F"/>
              <w:sz w:val="23"/>
              <w:szCs w:val="23"/>
            </w:rPr>
          </w:pPr>
          <w:r w:rsidRPr="002035D7">
            <w:rPr>
              <w:noProof w:val="0"/>
              <w:color w:val="7F7F7F"/>
              <w:sz w:val="23"/>
              <w:szCs w:val="23"/>
            </w:rPr>
            <w:t>Версия 1</w:t>
          </w:r>
        </w:p>
      </w:tc>
    </w:tr>
    <w:tr w:rsidR="00207160" w:rsidRPr="002035D7" w14:paraId="09287B65" w14:textId="77777777" w:rsidTr="00E60C41">
      <w:trPr>
        <w:trHeight w:val="358"/>
      </w:trPr>
      <w:tc>
        <w:tcPr>
          <w:tcW w:w="1065" w:type="dxa"/>
          <w:shd w:val="clear" w:color="auto" w:fill="auto"/>
        </w:tcPr>
        <w:p w14:paraId="1C5147CF" w14:textId="77777777" w:rsidR="00207160" w:rsidRPr="002035D7" w:rsidRDefault="00207160" w:rsidP="0066736A">
          <w:pPr>
            <w:widowControl w:val="0"/>
            <w:shd w:val="clear" w:color="auto" w:fill="FFFFFF"/>
            <w:jc w:val="both"/>
            <w:rPr>
              <w:noProof w:val="0"/>
              <w:color w:val="7F7F7F"/>
              <w:sz w:val="23"/>
              <w:szCs w:val="23"/>
            </w:rPr>
          </w:pPr>
          <w:r w:rsidRPr="002035D7">
            <w:rPr>
              <w:noProof w:val="0"/>
              <w:color w:val="7F7F7F"/>
              <w:sz w:val="23"/>
              <w:szCs w:val="23"/>
            </w:rPr>
            <w:t>Файл:</w:t>
          </w:r>
        </w:p>
      </w:tc>
      <w:tc>
        <w:tcPr>
          <w:tcW w:w="5021" w:type="dxa"/>
          <w:shd w:val="clear" w:color="auto" w:fill="auto"/>
        </w:tcPr>
        <w:p w14:paraId="753C85FF" w14:textId="77777777" w:rsidR="00207160" w:rsidRPr="00E84E84" w:rsidRDefault="00207160" w:rsidP="0066736A">
          <w:pPr>
            <w:widowControl w:val="0"/>
            <w:shd w:val="clear" w:color="auto" w:fill="FFFFFF"/>
            <w:rPr>
              <w:noProof w:val="0"/>
              <w:color w:val="7F7F7F"/>
              <w:sz w:val="23"/>
              <w:szCs w:val="23"/>
            </w:rPr>
          </w:pPr>
          <w:r>
            <w:rPr>
              <w:noProof w:val="0"/>
              <w:color w:val="7F7F7F"/>
              <w:sz w:val="23"/>
              <w:szCs w:val="23"/>
            </w:rPr>
            <w:fldChar w:fldCharType="begin"/>
          </w:r>
          <w:r>
            <w:rPr>
              <w:noProof w:val="0"/>
              <w:color w:val="7F7F7F"/>
              <w:sz w:val="23"/>
              <w:szCs w:val="23"/>
            </w:rPr>
            <w:instrText xml:space="preserve"> INFO  FileName  \* MERGEFORMAT </w:instrText>
          </w:r>
          <w:r>
            <w:rPr>
              <w:noProof w:val="0"/>
              <w:color w:val="7F7F7F"/>
              <w:sz w:val="23"/>
              <w:szCs w:val="23"/>
            </w:rPr>
            <w:fldChar w:fldCharType="separate"/>
          </w:r>
          <w:proofErr w:type="spellStart"/>
          <w:r w:rsidRPr="00C91E5C">
            <w:rPr>
              <w:noProof w:val="0"/>
              <w:color w:val="7F7F7F"/>
              <w:sz w:val="23"/>
              <w:szCs w:val="23"/>
            </w:rPr>
            <w:t>ЕИУС</w:t>
          </w:r>
          <w:proofErr w:type="gramStart"/>
          <w:r w:rsidRPr="00C91E5C">
            <w:rPr>
              <w:noProof w:val="0"/>
              <w:color w:val="7F7F7F"/>
              <w:sz w:val="23"/>
              <w:szCs w:val="23"/>
            </w:rPr>
            <w:t>.х</w:t>
          </w:r>
          <w:proofErr w:type="gramEnd"/>
          <w:r w:rsidRPr="00C91E5C">
            <w:rPr>
              <w:noProof w:val="0"/>
              <w:color w:val="7F7F7F"/>
              <w:sz w:val="23"/>
              <w:szCs w:val="23"/>
            </w:rPr>
            <w:t>ххххх.ххх</w:t>
          </w:r>
          <w:proofErr w:type="spellEnd"/>
          <w:r w:rsidRPr="00C91E5C">
            <w:rPr>
              <w:noProof w:val="0"/>
              <w:color w:val="7F7F7F"/>
              <w:sz w:val="23"/>
              <w:szCs w:val="23"/>
            </w:rPr>
            <w:t xml:space="preserve"> 01 90 01 01 Функционал</w:t>
          </w:r>
          <w:r w:rsidRPr="00C91E5C">
            <w:rPr>
              <w:noProof w:val="0"/>
              <w:color w:val="7F7F7F"/>
              <w:sz w:val="23"/>
              <w:szCs w:val="23"/>
            </w:rPr>
            <w:t>ь</w:t>
          </w:r>
          <w:r w:rsidRPr="00C91E5C">
            <w:rPr>
              <w:noProof w:val="0"/>
              <w:color w:val="7F7F7F"/>
              <w:sz w:val="23"/>
              <w:szCs w:val="23"/>
            </w:rPr>
            <w:t>ные требования к ПО ОКПС-Е-К</w:t>
          </w:r>
          <w:r>
            <w:t>.docx</w:t>
          </w:r>
          <w:r>
            <w:fldChar w:fldCharType="end"/>
          </w:r>
          <w:r w:rsidRPr="00E84E84">
            <w:rPr>
              <w:noProof w:val="0"/>
              <w:color w:val="7F7F7F"/>
              <w:sz w:val="23"/>
              <w:szCs w:val="23"/>
            </w:rPr>
            <w:t>.</w:t>
          </w:r>
          <w:r w:rsidRPr="00E84E84">
            <w:rPr>
              <w:noProof w:val="0"/>
              <w:color w:val="7F7F7F"/>
              <w:sz w:val="23"/>
              <w:szCs w:val="23"/>
              <w:lang w:val="en-US"/>
            </w:rPr>
            <w:t>pdf</w:t>
          </w:r>
        </w:p>
      </w:tc>
      <w:tc>
        <w:tcPr>
          <w:tcW w:w="4358" w:type="dxa"/>
          <w:shd w:val="clear" w:color="auto" w:fill="auto"/>
        </w:tcPr>
        <w:p w14:paraId="2DED7183" w14:textId="77777777" w:rsidR="00207160" w:rsidRPr="002035D7" w:rsidRDefault="00207160" w:rsidP="0066736A">
          <w:pPr>
            <w:widowControl w:val="0"/>
            <w:shd w:val="clear" w:color="auto" w:fill="FFFFFF"/>
            <w:jc w:val="right"/>
            <w:rPr>
              <w:noProof w:val="0"/>
              <w:color w:val="7F7F7F"/>
              <w:sz w:val="23"/>
              <w:szCs w:val="23"/>
            </w:rPr>
          </w:pPr>
          <w:r w:rsidRPr="002035D7">
            <w:rPr>
              <w:noProof w:val="0"/>
              <w:color w:val="7F7F7F"/>
              <w:sz w:val="23"/>
              <w:szCs w:val="23"/>
            </w:rPr>
            <w:t>Стр.</w:t>
          </w:r>
          <w:r w:rsidRPr="002035D7">
            <w:rPr>
              <w:noProof w:val="0"/>
              <w:color w:val="7F7F7F"/>
              <w:sz w:val="23"/>
              <w:szCs w:val="23"/>
            </w:rPr>
            <w:fldChar w:fldCharType="begin"/>
          </w:r>
          <w:r w:rsidRPr="002035D7">
            <w:rPr>
              <w:noProof w:val="0"/>
              <w:color w:val="7F7F7F"/>
              <w:sz w:val="23"/>
              <w:szCs w:val="23"/>
            </w:rPr>
            <w:instrText>PAGE   \* MERGEFORMAT</w:instrText>
          </w:r>
          <w:r w:rsidRPr="002035D7">
            <w:rPr>
              <w:noProof w:val="0"/>
              <w:color w:val="7F7F7F"/>
              <w:sz w:val="23"/>
              <w:szCs w:val="23"/>
            </w:rPr>
            <w:fldChar w:fldCharType="separate"/>
          </w:r>
          <w:r w:rsidR="005B594C">
            <w:rPr>
              <w:color w:val="7F7F7F"/>
              <w:sz w:val="23"/>
              <w:szCs w:val="23"/>
            </w:rPr>
            <w:t>90</w:t>
          </w:r>
          <w:r w:rsidRPr="002035D7">
            <w:rPr>
              <w:noProof w:val="0"/>
              <w:color w:val="7F7F7F"/>
              <w:sz w:val="23"/>
              <w:szCs w:val="23"/>
            </w:rPr>
            <w:fldChar w:fldCharType="end"/>
          </w:r>
          <w:r w:rsidRPr="002035D7">
            <w:rPr>
              <w:noProof w:val="0"/>
              <w:color w:val="7F7F7F"/>
              <w:sz w:val="23"/>
              <w:szCs w:val="23"/>
            </w:rPr>
            <w:t xml:space="preserve"> из </w:t>
          </w:r>
          <w:r>
            <w:rPr>
              <w:rFonts w:eastAsia="MS Mincho"/>
              <w:color w:val="7F7F7F"/>
              <w:sz w:val="23"/>
              <w:szCs w:val="23"/>
            </w:rPr>
            <w:fldChar w:fldCharType="begin"/>
          </w:r>
          <w:r>
            <w:rPr>
              <w:rFonts w:eastAsia="MS Mincho"/>
              <w:color w:val="7F7F7F"/>
              <w:sz w:val="23"/>
              <w:szCs w:val="23"/>
            </w:rPr>
            <w:instrText xml:space="preserve"> NUMPAGES   \* MERGEFORMAT </w:instrText>
          </w:r>
          <w:r>
            <w:rPr>
              <w:rFonts w:eastAsia="MS Mincho"/>
              <w:color w:val="7F7F7F"/>
              <w:sz w:val="23"/>
              <w:szCs w:val="23"/>
            </w:rPr>
            <w:fldChar w:fldCharType="separate"/>
          </w:r>
          <w:r w:rsidR="005B594C">
            <w:rPr>
              <w:rFonts w:eastAsia="MS Mincho"/>
              <w:color w:val="7F7F7F"/>
              <w:sz w:val="23"/>
              <w:szCs w:val="23"/>
            </w:rPr>
            <w:t>90</w:t>
          </w:r>
          <w:r>
            <w:rPr>
              <w:rFonts w:eastAsia="MS Mincho"/>
              <w:color w:val="7F7F7F"/>
              <w:sz w:val="23"/>
              <w:szCs w:val="23"/>
            </w:rPr>
            <w:fldChar w:fldCharType="end"/>
          </w:r>
        </w:p>
      </w:tc>
    </w:tr>
  </w:tbl>
  <w:p w14:paraId="71128C22" w14:textId="77777777" w:rsidR="00207160" w:rsidRDefault="00207160" w:rsidP="00464F3B">
    <w:pPr>
      <w:pStyle w:val="af4"/>
      <w:tabs>
        <w:tab w:val="clear" w:pos="4677"/>
        <w:tab w:val="clear" w:pos="9355"/>
        <w:tab w:val="left" w:pos="760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8554F" w14:textId="77777777" w:rsidR="00A134DE" w:rsidRDefault="00A134DE">
      <w:r>
        <w:separator/>
      </w:r>
    </w:p>
  </w:footnote>
  <w:footnote w:type="continuationSeparator" w:id="0">
    <w:p w14:paraId="7AE562B7" w14:textId="77777777" w:rsidR="00A134DE" w:rsidRDefault="00A134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547" w:type="dxa"/>
      <w:jc w:val="center"/>
      <w:tblBorders>
        <w:bottom w:val="single" w:sz="4" w:space="0" w:color="auto"/>
      </w:tblBorders>
      <w:tblLook w:val="04A0" w:firstRow="1" w:lastRow="0" w:firstColumn="1" w:lastColumn="0" w:noHBand="0" w:noVBand="1"/>
    </w:tblPr>
    <w:tblGrid>
      <w:gridCol w:w="6547"/>
    </w:tblGrid>
    <w:tr w:rsidR="00207160" w:rsidRPr="002046C7" w14:paraId="7F28B492" w14:textId="77777777" w:rsidTr="00303248">
      <w:trPr>
        <w:trHeight w:val="433"/>
        <w:jc w:val="center"/>
      </w:trPr>
      <w:tc>
        <w:tcPr>
          <w:tcW w:w="6547" w:type="dxa"/>
          <w:shd w:val="clear" w:color="auto" w:fill="auto"/>
        </w:tcPr>
        <w:p w14:paraId="78A8CF61" w14:textId="77777777" w:rsidR="00207160" w:rsidRPr="00746155" w:rsidRDefault="00207160" w:rsidP="00BC1AAC">
          <w:pPr>
            <w:pStyle w:val="af1"/>
            <w:jc w:val="center"/>
            <w:rPr>
              <w:color w:val="7F7F7F"/>
            </w:rPr>
          </w:pPr>
          <w:bookmarkStart w:id="117" w:name="_Hlk510443244"/>
          <w:bookmarkStart w:id="118" w:name="_Hlk510443245"/>
          <w:bookmarkStart w:id="119" w:name="_Hlk510443490"/>
          <w:bookmarkStart w:id="120" w:name="_Hlk510443491"/>
          <w:r>
            <w:rPr>
              <w:b/>
              <w:color w:val="7F7F7F"/>
            </w:rPr>
            <w:t>ООО «Компания «</w:t>
          </w:r>
          <w:r w:rsidRPr="00A67513">
            <w:rPr>
              <w:b/>
              <w:color w:val="7F7F7F"/>
            </w:rPr>
            <w:t>СТАЛЬЭНЕРГО</w:t>
          </w:r>
          <w:r>
            <w:rPr>
              <w:b/>
              <w:color w:val="7F7F7F"/>
            </w:rPr>
            <w:t>»</w:t>
          </w:r>
        </w:p>
      </w:tc>
    </w:tr>
    <w:bookmarkEnd w:id="117"/>
    <w:bookmarkEnd w:id="118"/>
    <w:bookmarkEnd w:id="119"/>
    <w:bookmarkEnd w:id="120"/>
  </w:tbl>
  <w:p w14:paraId="57A43A73" w14:textId="77777777" w:rsidR="00207160" w:rsidRPr="002F5DEF" w:rsidRDefault="00207160" w:rsidP="002F5DEF">
    <w:pPr>
      <w:pStyle w:val="af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547" w:type="dxa"/>
      <w:jc w:val="center"/>
      <w:tblBorders>
        <w:bottom w:val="single" w:sz="4" w:space="0" w:color="auto"/>
      </w:tblBorders>
      <w:tblLook w:val="04A0" w:firstRow="1" w:lastRow="0" w:firstColumn="1" w:lastColumn="0" w:noHBand="0" w:noVBand="1"/>
    </w:tblPr>
    <w:tblGrid>
      <w:gridCol w:w="6547"/>
    </w:tblGrid>
    <w:tr w:rsidR="00207160" w:rsidRPr="002046C7" w14:paraId="46F0AD25" w14:textId="77777777" w:rsidTr="0088445A">
      <w:trPr>
        <w:trHeight w:val="433"/>
        <w:jc w:val="center"/>
      </w:trPr>
      <w:tc>
        <w:tcPr>
          <w:tcW w:w="6547" w:type="dxa"/>
          <w:shd w:val="clear" w:color="auto" w:fill="auto"/>
        </w:tcPr>
        <w:p w14:paraId="15D5D247" w14:textId="77777777" w:rsidR="00207160" w:rsidRPr="00746155" w:rsidRDefault="00207160" w:rsidP="003D32F8">
          <w:pPr>
            <w:pStyle w:val="af1"/>
            <w:jc w:val="center"/>
            <w:rPr>
              <w:color w:val="7F7F7F"/>
            </w:rPr>
          </w:pPr>
          <w:r>
            <w:rPr>
              <w:b/>
              <w:color w:val="7F7F7F"/>
            </w:rPr>
            <w:t>ООО «Компания «</w:t>
          </w:r>
          <w:r w:rsidRPr="00A67513">
            <w:rPr>
              <w:b/>
              <w:color w:val="7F7F7F"/>
            </w:rPr>
            <w:t>СТАЛЬЭНЕРГО</w:t>
          </w:r>
          <w:r>
            <w:rPr>
              <w:b/>
              <w:color w:val="7F7F7F"/>
            </w:rPr>
            <w:t>»</w:t>
          </w:r>
        </w:p>
      </w:tc>
    </w:tr>
  </w:tbl>
  <w:p w14:paraId="297900E7" w14:textId="33690C66" w:rsidR="00207160" w:rsidRPr="0092541B" w:rsidRDefault="00207160" w:rsidP="0092541B">
    <w:pPr>
      <w:pStyle w:val="af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547" w:type="dxa"/>
      <w:jc w:val="center"/>
      <w:tblBorders>
        <w:bottom w:val="single" w:sz="4" w:space="0" w:color="auto"/>
      </w:tblBorders>
      <w:tblLook w:val="04A0" w:firstRow="1" w:lastRow="0" w:firstColumn="1" w:lastColumn="0" w:noHBand="0" w:noVBand="1"/>
    </w:tblPr>
    <w:tblGrid>
      <w:gridCol w:w="6547"/>
    </w:tblGrid>
    <w:tr w:rsidR="00207160" w:rsidRPr="002046C7" w14:paraId="624C45A8" w14:textId="77777777" w:rsidTr="0088445A">
      <w:trPr>
        <w:trHeight w:val="433"/>
        <w:jc w:val="center"/>
      </w:trPr>
      <w:tc>
        <w:tcPr>
          <w:tcW w:w="6547" w:type="dxa"/>
          <w:shd w:val="clear" w:color="auto" w:fill="auto"/>
        </w:tcPr>
        <w:p w14:paraId="0A11A74F" w14:textId="77777777" w:rsidR="00207160" w:rsidRPr="00746155" w:rsidRDefault="00207160" w:rsidP="00E60C41">
          <w:pPr>
            <w:pStyle w:val="af1"/>
            <w:jc w:val="center"/>
            <w:rPr>
              <w:color w:val="7F7F7F"/>
            </w:rPr>
          </w:pPr>
          <w:r>
            <w:rPr>
              <w:b/>
              <w:color w:val="7F7F7F"/>
            </w:rPr>
            <w:t>ООО «Компания «</w:t>
          </w:r>
          <w:r w:rsidRPr="00A67513">
            <w:rPr>
              <w:b/>
              <w:color w:val="7F7F7F"/>
            </w:rPr>
            <w:t>СТАЛЬЭНЕРГО</w:t>
          </w:r>
          <w:r>
            <w:rPr>
              <w:b/>
              <w:color w:val="7F7F7F"/>
            </w:rPr>
            <w:t>»</w:t>
          </w:r>
        </w:p>
      </w:tc>
    </w:tr>
  </w:tbl>
  <w:p w14:paraId="5A90845F" w14:textId="3114610E" w:rsidR="00207160" w:rsidRPr="002F5DEF" w:rsidRDefault="00207160" w:rsidP="002F5DEF">
    <w:pPr>
      <w:pStyle w:val="af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547" w:type="dxa"/>
      <w:jc w:val="center"/>
      <w:tblBorders>
        <w:bottom w:val="single" w:sz="4" w:space="0" w:color="auto"/>
      </w:tblBorders>
      <w:tblLook w:val="04A0" w:firstRow="1" w:lastRow="0" w:firstColumn="1" w:lastColumn="0" w:noHBand="0" w:noVBand="1"/>
    </w:tblPr>
    <w:tblGrid>
      <w:gridCol w:w="6547"/>
    </w:tblGrid>
    <w:tr w:rsidR="00207160" w:rsidRPr="002046C7" w14:paraId="7D2203C0" w14:textId="77777777" w:rsidTr="0088445A">
      <w:trPr>
        <w:trHeight w:val="433"/>
        <w:jc w:val="center"/>
      </w:trPr>
      <w:tc>
        <w:tcPr>
          <w:tcW w:w="6547" w:type="dxa"/>
          <w:shd w:val="clear" w:color="auto" w:fill="auto"/>
        </w:tcPr>
        <w:p w14:paraId="4732A648" w14:textId="77777777" w:rsidR="00207160" w:rsidRPr="00746155" w:rsidRDefault="00207160" w:rsidP="003178A6">
          <w:pPr>
            <w:pStyle w:val="af1"/>
            <w:jc w:val="center"/>
            <w:rPr>
              <w:color w:val="7F7F7F"/>
            </w:rPr>
          </w:pPr>
          <w:bookmarkStart w:id="206" w:name="_Hlk44662256"/>
          <w:r>
            <w:rPr>
              <w:b/>
              <w:color w:val="7F7F7F"/>
            </w:rPr>
            <w:t>ООО «Компания «</w:t>
          </w:r>
          <w:r w:rsidRPr="00A67513">
            <w:rPr>
              <w:b/>
              <w:color w:val="7F7F7F"/>
            </w:rPr>
            <w:t>СТАЛЬЭНЕРГО</w:t>
          </w:r>
          <w:r>
            <w:rPr>
              <w:b/>
              <w:color w:val="7F7F7F"/>
            </w:rPr>
            <w:t>»</w:t>
          </w:r>
        </w:p>
      </w:tc>
    </w:tr>
    <w:bookmarkEnd w:id="206"/>
  </w:tbl>
  <w:p w14:paraId="01733A0E" w14:textId="768A02BF" w:rsidR="00207160" w:rsidRPr="0092541B" w:rsidRDefault="00207160" w:rsidP="0092541B">
    <w:pPr>
      <w:pStyle w:val="af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547" w:type="dxa"/>
      <w:jc w:val="center"/>
      <w:tblBorders>
        <w:bottom w:val="single" w:sz="4" w:space="0" w:color="auto"/>
      </w:tblBorders>
      <w:tblLook w:val="04A0" w:firstRow="1" w:lastRow="0" w:firstColumn="1" w:lastColumn="0" w:noHBand="0" w:noVBand="1"/>
    </w:tblPr>
    <w:tblGrid>
      <w:gridCol w:w="6547"/>
    </w:tblGrid>
    <w:tr w:rsidR="00207160" w:rsidRPr="002046C7" w14:paraId="7B10DAA4" w14:textId="77777777" w:rsidTr="001160AE">
      <w:trPr>
        <w:trHeight w:val="433"/>
        <w:jc w:val="center"/>
      </w:trPr>
      <w:tc>
        <w:tcPr>
          <w:tcW w:w="6547" w:type="dxa"/>
          <w:shd w:val="clear" w:color="auto" w:fill="auto"/>
        </w:tcPr>
        <w:p w14:paraId="1B1B22C0" w14:textId="77777777" w:rsidR="00207160" w:rsidRPr="00746155" w:rsidRDefault="00207160" w:rsidP="0066736A">
          <w:pPr>
            <w:pStyle w:val="af1"/>
            <w:jc w:val="center"/>
            <w:rPr>
              <w:color w:val="7F7F7F"/>
            </w:rPr>
          </w:pPr>
          <w:r>
            <w:rPr>
              <w:b/>
              <w:color w:val="7F7F7F"/>
            </w:rPr>
            <w:t>ООО «Компания «</w:t>
          </w:r>
          <w:r w:rsidRPr="00A67513">
            <w:rPr>
              <w:b/>
              <w:color w:val="7F7F7F"/>
            </w:rPr>
            <w:t>СТАЛЬЭНЕРГО</w:t>
          </w:r>
          <w:r>
            <w:rPr>
              <w:b/>
              <w:color w:val="7F7F7F"/>
            </w:rPr>
            <w:t>»</w:t>
          </w:r>
        </w:p>
      </w:tc>
    </w:tr>
  </w:tbl>
  <w:p w14:paraId="50A0BCF0" w14:textId="77777777" w:rsidR="00207160" w:rsidRPr="0092541B" w:rsidRDefault="00207160" w:rsidP="0092541B">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6359"/>
    <w:multiLevelType w:val="hybridMultilevel"/>
    <w:tmpl w:val="1D0A7F86"/>
    <w:lvl w:ilvl="0" w:tplc="7E88C8AC">
      <w:start w:val="1"/>
      <w:numFmt w:val="decimal"/>
      <w:lvlText w:val="%1)"/>
      <w:lvlJc w:val="left"/>
      <w:pPr>
        <w:ind w:left="1560" w:hanging="360"/>
      </w:pPr>
      <w:rPr>
        <w:rFonts w:ascii="Times New Roman" w:hAnsi="Times New Roman" w:cs="Times New Roman" w:hint="default"/>
        <w:sz w:val="28"/>
        <w:szCs w:val="28"/>
      </w:rPr>
    </w:lvl>
    <w:lvl w:ilvl="1" w:tplc="04190003" w:tentative="1">
      <w:start w:val="1"/>
      <w:numFmt w:val="bullet"/>
      <w:lvlText w:val="o"/>
      <w:lvlJc w:val="left"/>
      <w:pPr>
        <w:ind w:left="2280" w:hanging="360"/>
      </w:pPr>
      <w:rPr>
        <w:rFonts w:ascii="Courier New" w:hAnsi="Courier New" w:cs="Courier New" w:hint="default"/>
      </w:rPr>
    </w:lvl>
    <w:lvl w:ilvl="2" w:tplc="04190005">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1">
    <w:nsid w:val="04E16B87"/>
    <w:multiLevelType w:val="multilevel"/>
    <w:tmpl w:val="27B0E584"/>
    <w:lvl w:ilvl="0">
      <w:start w:val="1"/>
      <w:numFmt w:val="decimal"/>
      <w:pStyle w:val="4"/>
      <w:lvlText w:val="%1"/>
      <w:lvlJc w:val="left"/>
      <w:pPr>
        <w:ind w:left="1080" w:hanging="360"/>
      </w:pPr>
      <w:rPr>
        <w:rFonts w:hint="default"/>
        <w:b/>
        <w:sz w:val="28"/>
        <w:lang w:val="ru-RU"/>
      </w:rPr>
    </w:lvl>
    <w:lvl w:ilvl="1">
      <w:start w:val="1"/>
      <w:numFmt w:val="decimal"/>
      <w:isLgl/>
      <w:lvlText w:val="%1.%2"/>
      <w:lvlJc w:val="left"/>
      <w:pPr>
        <w:tabs>
          <w:tab w:val="num" w:pos="1418"/>
        </w:tabs>
        <w:ind w:left="0" w:firstLine="710"/>
      </w:pPr>
      <w:rPr>
        <w:rFonts w:hint="default"/>
        <w:strike w:val="0"/>
        <w:sz w:val="28"/>
        <w:szCs w:val="28"/>
      </w:rPr>
    </w:lvl>
    <w:lvl w:ilvl="2">
      <w:start w:val="1"/>
      <w:numFmt w:val="decimal"/>
      <w:isLgl/>
      <w:lvlText w:val="%1.%2.%3"/>
      <w:lvlJc w:val="left"/>
      <w:pPr>
        <w:ind w:left="0" w:firstLine="709"/>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rPr>
    </w:lvl>
    <w:lvl w:ilvl="3">
      <w:start w:val="1"/>
      <w:numFmt w:val="decimal"/>
      <w:pStyle w:val="4"/>
      <w:isLgl/>
      <w:lvlText w:val="%1.%2.%3.%4"/>
      <w:lvlJc w:val="left"/>
      <w:pPr>
        <w:tabs>
          <w:tab w:val="num" w:pos="3120"/>
        </w:tabs>
        <w:ind w:left="1277" w:firstLine="709"/>
      </w:pPr>
      <w:rPr>
        <w:b w:val="0"/>
        <w:bCs w:val="0"/>
        <w:i w:val="0"/>
        <w:iCs w:val="0"/>
        <w:caps w:val="0"/>
        <w:smallCaps w:val="0"/>
        <w:strike w:val="0"/>
        <w:dstrike w:val="0"/>
        <w:noProof w:val="0"/>
        <w:vanish w:val="0"/>
        <w:color w:val="000000"/>
        <w:spacing w:val="0"/>
        <w:kern w:val="0"/>
        <w:position w:val="0"/>
        <w:u w:val="none"/>
        <w:effect w:val="none"/>
        <w:vertAlign w:val="baseline"/>
        <w:em w:val="none"/>
        <w:lang w:val="ru-RU"/>
        <w:specVanish w:val="0"/>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nsid w:val="06300910"/>
    <w:multiLevelType w:val="multilevel"/>
    <w:tmpl w:val="556CA70E"/>
    <w:lvl w:ilvl="0">
      <w:start w:val="1"/>
      <w:numFmt w:val="decimal"/>
      <w:pStyle w:val="1"/>
      <w:lvlText w:val="%1"/>
      <w:lvlJc w:val="left"/>
      <w:pPr>
        <w:ind w:left="1080" w:hanging="360"/>
      </w:pPr>
      <w:rPr>
        <w:rFonts w:hint="default"/>
        <w:b/>
        <w:sz w:val="28"/>
        <w:lang w:val="ru-RU"/>
      </w:rPr>
    </w:lvl>
    <w:lvl w:ilvl="1">
      <w:start w:val="1"/>
      <w:numFmt w:val="decimal"/>
      <w:pStyle w:val="2"/>
      <w:isLgl/>
      <w:lvlText w:val="%1.%2"/>
      <w:lvlJc w:val="left"/>
      <w:pPr>
        <w:tabs>
          <w:tab w:val="num" w:pos="1418"/>
        </w:tabs>
        <w:ind w:left="0" w:firstLine="71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3"/>
      <w:isLgl/>
      <w:lvlText w:val="%1.%2.%3"/>
      <w:lvlJc w:val="left"/>
      <w:pPr>
        <w:tabs>
          <w:tab w:val="num" w:pos="1418"/>
        </w:tabs>
        <w:ind w:left="284" w:firstLine="709"/>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rPr>
    </w:lvl>
    <w:lvl w:ilvl="3">
      <w:start w:val="1"/>
      <w:numFmt w:val="decimal"/>
      <w:pStyle w:val="40"/>
      <w:isLgl/>
      <w:lvlText w:val="%1.%2.%3.%4"/>
      <w:lvlJc w:val="left"/>
      <w:pPr>
        <w:tabs>
          <w:tab w:val="num" w:pos="3545"/>
        </w:tabs>
        <w:ind w:left="1702" w:firstLine="709"/>
      </w:pPr>
      <w:rPr>
        <w:rFonts w:ascii="Times New Roman" w:hAnsi="Times New Roman" w:cs="Times New Roman"/>
        <w:b/>
        <w:bCs w:val="0"/>
        <w:i w:val="0"/>
        <w:iCs w:val="0"/>
        <w:caps w:val="0"/>
        <w:smallCaps w:val="0"/>
        <w:strike w:val="0"/>
        <w:dstrike w:val="0"/>
        <w:outline w:val="0"/>
        <w:shadow w:val="0"/>
        <w:emboss w:val="0"/>
        <w:imprint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5192" w:hanging="1080"/>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isLgl/>
      <w:lvlText w:val="%1.%2.%3.%4.%5.%6"/>
      <w:lvlJc w:val="left"/>
      <w:pPr>
        <w:ind w:left="2160" w:hanging="1440"/>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isLgl/>
      <w:lvlText w:val="%1.%2.%3.%4.%5.%6.%7"/>
      <w:lvlJc w:val="left"/>
      <w:pPr>
        <w:ind w:left="9521" w:hanging="1440"/>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nsid w:val="0825214E"/>
    <w:multiLevelType w:val="hybridMultilevel"/>
    <w:tmpl w:val="8A6857E0"/>
    <w:lvl w:ilvl="0" w:tplc="12B0533C">
      <w:start w:val="1"/>
      <w:numFmt w:val="russianLower"/>
      <w:lvlText w:val="%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09F7789A"/>
    <w:multiLevelType w:val="hybridMultilevel"/>
    <w:tmpl w:val="003EC2CC"/>
    <w:lvl w:ilvl="0" w:tplc="2652787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0B1F5B72"/>
    <w:multiLevelType w:val="multilevel"/>
    <w:tmpl w:val="717E782C"/>
    <w:styleLink w:val="14005063"/>
    <w:lvl w:ilvl="0">
      <w:start w:val="1"/>
      <w:numFmt w:val="decimal"/>
      <w:lvlText w:val="%1."/>
      <w:lvlJc w:val="left"/>
      <w:pPr>
        <w:ind w:left="720" w:hanging="360"/>
      </w:pPr>
      <w:rPr>
        <w:rFonts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nsid w:val="0D1C0EC2"/>
    <w:multiLevelType w:val="multilevel"/>
    <w:tmpl w:val="0726B9A2"/>
    <w:styleLink w:val="41"/>
    <w:lvl w:ilvl="0">
      <w:start w:val="1"/>
      <w:numFmt w:val="decimal"/>
      <w:lvlText w:val="%1.1.1"/>
      <w:lvlJc w:val="left"/>
      <w:pPr>
        <w:ind w:left="107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790" w:hanging="360"/>
      </w:pPr>
      <w:rPr>
        <w:rFonts w:hint="default"/>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7">
    <w:nsid w:val="0D6476AF"/>
    <w:multiLevelType w:val="hybridMultilevel"/>
    <w:tmpl w:val="A93E3F22"/>
    <w:lvl w:ilvl="0" w:tplc="F7808124">
      <w:start w:val="1"/>
      <w:numFmt w:val="russianLower"/>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nsid w:val="0D6F12D6"/>
    <w:multiLevelType w:val="hybridMultilevel"/>
    <w:tmpl w:val="990010DC"/>
    <w:lvl w:ilvl="0" w:tplc="A4F4C626">
      <w:start w:val="1"/>
      <w:numFmt w:val="russianLower"/>
      <w:lvlText w:val="%1)"/>
      <w:lvlJc w:val="left"/>
      <w:pPr>
        <w:ind w:left="1560" w:hanging="360"/>
      </w:pPr>
      <w:rPr>
        <w:rFonts w:hint="default"/>
      </w:rPr>
    </w:lvl>
    <w:lvl w:ilvl="1" w:tplc="04190019" w:tentative="1">
      <w:start w:val="1"/>
      <w:numFmt w:val="lowerLetter"/>
      <w:lvlText w:val="%2."/>
      <w:lvlJc w:val="left"/>
      <w:pPr>
        <w:ind w:left="2280" w:hanging="360"/>
      </w:pPr>
    </w:lvl>
    <w:lvl w:ilvl="2" w:tplc="0419001B" w:tentative="1">
      <w:start w:val="1"/>
      <w:numFmt w:val="lowerRoman"/>
      <w:lvlText w:val="%3."/>
      <w:lvlJc w:val="right"/>
      <w:pPr>
        <w:ind w:left="3000" w:hanging="180"/>
      </w:pPr>
    </w:lvl>
    <w:lvl w:ilvl="3" w:tplc="0419000F" w:tentative="1">
      <w:start w:val="1"/>
      <w:numFmt w:val="decimal"/>
      <w:lvlText w:val="%4."/>
      <w:lvlJc w:val="left"/>
      <w:pPr>
        <w:ind w:left="3720" w:hanging="360"/>
      </w:pPr>
    </w:lvl>
    <w:lvl w:ilvl="4" w:tplc="04190019" w:tentative="1">
      <w:start w:val="1"/>
      <w:numFmt w:val="lowerLetter"/>
      <w:lvlText w:val="%5."/>
      <w:lvlJc w:val="left"/>
      <w:pPr>
        <w:ind w:left="4440" w:hanging="360"/>
      </w:pPr>
    </w:lvl>
    <w:lvl w:ilvl="5" w:tplc="0419001B" w:tentative="1">
      <w:start w:val="1"/>
      <w:numFmt w:val="lowerRoman"/>
      <w:lvlText w:val="%6."/>
      <w:lvlJc w:val="right"/>
      <w:pPr>
        <w:ind w:left="5160" w:hanging="180"/>
      </w:pPr>
    </w:lvl>
    <w:lvl w:ilvl="6" w:tplc="0419000F" w:tentative="1">
      <w:start w:val="1"/>
      <w:numFmt w:val="decimal"/>
      <w:lvlText w:val="%7."/>
      <w:lvlJc w:val="left"/>
      <w:pPr>
        <w:ind w:left="5880" w:hanging="360"/>
      </w:pPr>
    </w:lvl>
    <w:lvl w:ilvl="7" w:tplc="04190019" w:tentative="1">
      <w:start w:val="1"/>
      <w:numFmt w:val="lowerLetter"/>
      <w:lvlText w:val="%8."/>
      <w:lvlJc w:val="left"/>
      <w:pPr>
        <w:ind w:left="6600" w:hanging="360"/>
      </w:pPr>
    </w:lvl>
    <w:lvl w:ilvl="8" w:tplc="0419001B" w:tentative="1">
      <w:start w:val="1"/>
      <w:numFmt w:val="lowerRoman"/>
      <w:lvlText w:val="%9."/>
      <w:lvlJc w:val="right"/>
      <w:pPr>
        <w:ind w:left="7320" w:hanging="180"/>
      </w:pPr>
    </w:lvl>
  </w:abstractNum>
  <w:abstractNum w:abstractNumId="9">
    <w:nsid w:val="116B62DD"/>
    <w:multiLevelType w:val="hybridMultilevel"/>
    <w:tmpl w:val="048CD930"/>
    <w:lvl w:ilvl="0" w:tplc="12B0533C">
      <w:start w:val="1"/>
      <w:numFmt w:val="russianLower"/>
      <w:lvlText w:val="%1)"/>
      <w:lvlJc w:val="left"/>
      <w:pPr>
        <w:ind w:left="1560" w:hanging="360"/>
      </w:pPr>
      <w:rPr>
        <w:rFonts w:hint="default"/>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12BD1D48"/>
    <w:multiLevelType w:val="hybridMultilevel"/>
    <w:tmpl w:val="9E860266"/>
    <w:lvl w:ilvl="0" w:tplc="E224161E">
      <w:start w:val="1"/>
      <w:numFmt w:val="bullet"/>
      <w:lvlText w:val="-"/>
      <w:lvlJc w:val="left"/>
      <w:pPr>
        <w:ind w:left="1504" w:hanging="360"/>
      </w:pPr>
      <w:rPr>
        <w:rFonts w:ascii="Courier New" w:hAnsi="Courier New"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11">
    <w:nsid w:val="137118D9"/>
    <w:multiLevelType w:val="hybridMultilevel"/>
    <w:tmpl w:val="76A8888A"/>
    <w:lvl w:ilvl="0" w:tplc="8EB07A58">
      <w:start w:val="3"/>
      <w:numFmt w:val="bullet"/>
      <w:pStyle w:val="a"/>
      <w:lvlText w:val="–"/>
      <w:lvlJc w:val="left"/>
      <w:pPr>
        <w:ind w:left="1560" w:hanging="360"/>
      </w:pPr>
      <w:rPr>
        <w:rFonts w:ascii="Times New Roman" w:eastAsia="MS Mincho" w:hAnsi="Times New Roman" w:cs="Times New Roman" w:hint="default"/>
      </w:rPr>
    </w:lvl>
    <w:lvl w:ilvl="1" w:tplc="04190003" w:tentative="1">
      <w:start w:val="1"/>
      <w:numFmt w:val="bullet"/>
      <w:lvlText w:val="o"/>
      <w:lvlJc w:val="left"/>
      <w:pPr>
        <w:ind w:left="2280" w:hanging="360"/>
      </w:pPr>
      <w:rPr>
        <w:rFonts w:ascii="Courier New" w:hAnsi="Courier New" w:cs="Courier New" w:hint="default"/>
      </w:rPr>
    </w:lvl>
    <w:lvl w:ilvl="2" w:tplc="04190005">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12">
    <w:nsid w:val="14B87874"/>
    <w:multiLevelType w:val="hybridMultilevel"/>
    <w:tmpl w:val="8912023C"/>
    <w:lvl w:ilvl="0" w:tplc="04190011">
      <w:start w:val="1"/>
      <w:numFmt w:val="decimal"/>
      <w:lvlText w:val="%1)"/>
      <w:lvlJc w:val="left"/>
      <w:pPr>
        <w:ind w:left="1560" w:hanging="360"/>
      </w:pPr>
    </w:lvl>
    <w:lvl w:ilvl="1" w:tplc="12B0533C">
      <w:start w:val="1"/>
      <w:numFmt w:val="russianLower"/>
      <w:lvlText w:val="%2)"/>
      <w:lvlJc w:val="left"/>
      <w:pPr>
        <w:ind w:left="2280" w:hanging="360"/>
      </w:pPr>
      <w:rPr>
        <w:rFonts w:hint="default"/>
        <w:sz w:val="28"/>
        <w:szCs w:val="28"/>
      </w:rPr>
    </w:lvl>
    <w:lvl w:ilvl="2" w:tplc="0419001B" w:tentative="1">
      <w:start w:val="1"/>
      <w:numFmt w:val="lowerRoman"/>
      <w:lvlText w:val="%3."/>
      <w:lvlJc w:val="right"/>
      <w:pPr>
        <w:ind w:left="3000" w:hanging="180"/>
      </w:pPr>
    </w:lvl>
    <w:lvl w:ilvl="3" w:tplc="0419000F" w:tentative="1">
      <w:start w:val="1"/>
      <w:numFmt w:val="decimal"/>
      <w:lvlText w:val="%4."/>
      <w:lvlJc w:val="left"/>
      <w:pPr>
        <w:ind w:left="3720" w:hanging="360"/>
      </w:pPr>
    </w:lvl>
    <w:lvl w:ilvl="4" w:tplc="04190019" w:tentative="1">
      <w:start w:val="1"/>
      <w:numFmt w:val="lowerLetter"/>
      <w:lvlText w:val="%5."/>
      <w:lvlJc w:val="left"/>
      <w:pPr>
        <w:ind w:left="4440" w:hanging="360"/>
      </w:pPr>
    </w:lvl>
    <w:lvl w:ilvl="5" w:tplc="0419001B" w:tentative="1">
      <w:start w:val="1"/>
      <w:numFmt w:val="lowerRoman"/>
      <w:lvlText w:val="%6."/>
      <w:lvlJc w:val="right"/>
      <w:pPr>
        <w:ind w:left="5160" w:hanging="180"/>
      </w:pPr>
    </w:lvl>
    <w:lvl w:ilvl="6" w:tplc="0419000F" w:tentative="1">
      <w:start w:val="1"/>
      <w:numFmt w:val="decimal"/>
      <w:lvlText w:val="%7."/>
      <w:lvlJc w:val="left"/>
      <w:pPr>
        <w:ind w:left="5880" w:hanging="360"/>
      </w:pPr>
    </w:lvl>
    <w:lvl w:ilvl="7" w:tplc="04190019" w:tentative="1">
      <w:start w:val="1"/>
      <w:numFmt w:val="lowerLetter"/>
      <w:lvlText w:val="%8."/>
      <w:lvlJc w:val="left"/>
      <w:pPr>
        <w:ind w:left="6600" w:hanging="360"/>
      </w:pPr>
    </w:lvl>
    <w:lvl w:ilvl="8" w:tplc="0419001B" w:tentative="1">
      <w:start w:val="1"/>
      <w:numFmt w:val="lowerRoman"/>
      <w:lvlText w:val="%9."/>
      <w:lvlJc w:val="right"/>
      <w:pPr>
        <w:ind w:left="7320" w:hanging="180"/>
      </w:pPr>
    </w:lvl>
  </w:abstractNum>
  <w:abstractNum w:abstractNumId="13">
    <w:nsid w:val="173340A6"/>
    <w:multiLevelType w:val="hybridMultilevel"/>
    <w:tmpl w:val="A9EEA358"/>
    <w:lvl w:ilvl="0" w:tplc="98E2B96A">
      <w:start w:val="1"/>
      <w:numFmt w:val="russianLower"/>
      <w:pStyle w:val="a0"/>
      <w:lvlText w:val="%1)"/>
      <w:lvlJc w:val="left"/>
      <w:pPr>
        <w:ind w:left="1069" w:hanging="360"/>
      </w:pPr>
      <w:rPr>
        <w:rFonts w:hint="default"/>
        <w:b w:val="0"/>
        <w:bCs w:val="0"/>
        <w:i w:val="0"/>
        <w:iCs w:val="0"/>
        <w:lang w:val="ru-RU"/>
      </w:rPr>
    </w:lvl>
    <w:lvl w:ilvl="1" w:tplc="04190003" w:tentative="1">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1BDC0FE7"/>
    <w:multiLevelType w:val="hybridMultilevel"/>
    <w:tmpl w:val="A6E891E8"/>
    <w:lvl w:ilvl="0" w:tplc="E0F83ADA">
      <w:start w:val="1"/>
      <w:numFmt w:val="russianLower"/>
      <w:lvlText w:val="%1)"/>
      <w:lvlJc w:val="left"/>
      <w:pPr>
        <w:ind w:left="928" w:hanging="360"/>
      </w:pPr>
      <w:rPr>
        <w:rFonts w:hint="default"/>
        <w:color w:val="auto"/>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nsid w:val="1CD01AFE"/>
    <w:multiLevelType w:val="hybridMultilevel"/>
    <w:tmpl w:val="990010DC"/>
    <w:lvl w:ilvl="0" w:tplc="A4F4C626">
      <w:start w:val="1"/>
      <w:numFmt w:val="russianLower"/>
      <w:lvlText w:val="%1)"/>
      <w:lvlJc w:val="left"/>
      <w:pPr>
        <w:ind w:left="1560" w:hanging="360"/>
      </w:pPr>
      <w:rPr>
        <w:rFonts w:hint="default"/>
      </w:rPr>
    </w:lvl>
    <w:lvl w:ilvl="1" w:tplc="04190019" w:tentative="1">
      <w:start w:val="1"/>
      <w:numFmt w:val="lowerLetter"/>
      <w:lvlText w:val="%2."/>
      <w:lvlJc w:val="left"/>
      <w:pPr>
        <w:ind w:left="2280" w:hanging="360"/>
      </w:pPr>
    </w:lvl>
    <w:lvl w:ilvl="2" w:tplc="0419001B" w:tentative="1">
      <w:start w:val="1"/>
      <w:numFmt w:val="lowerRoman"/>
      <w:lvlText w:val="%3."/>
      <w:lvlJc w:val="right"/>
      <w:pPr>
        <w:ind w:left="3000" w:hanging="180"/>
      </w:pPr>
    </w:lvl>
    <w:lvl w:ilvl="3" w:tplc="0419000F" w:tentative="1">
      <w:start w:val="1"/>
      <w:numFmt w:val="decimal"/>
      <w:lvlText w:val="%4."/>
      <w:lvlJc w:val="left"/>
      <w:pPr>
        <w:ind w:left="3720" w:hanging="360"/>
      </w:pPr>
    </w:lvl>
    <w:lvl w:ilvl="4" w:tplc="04190019" w:tentative="1">
      <w:start w:val="1"/>
      <w:numFmt w:val="lowerLetter"/>
      <w:lvlText w:val="%5."/>
      <w:lvlJc w:val="left"/>
      <w:pPr>
        <w:ind w:left="4440" w:hanging="360"/>
      </w:pPr>
    </w:lvl>
    <w:lvl w:ilvl="5" w:tplc="0419001B" w:tentative="1">
      <w:start w:val="1"/>
      <w:numFmt w:val="lowerRoman"/>
      <w:lvlText w:val="%6."/>
      <w:lvlJc w:val="right"/>
      <w:pPr>
        <w:ind w:left="5160" w:hanging="180"/>
      </w:pPr>
    </w:lvl>
    <w:lvl w:ilvl="6" w:tplc="0419000F" w:tentative="1">
      <w:start w:val="1"/>
      <w:numFmt w:val="decimal"/>
      <w:lvlText w:val="%7."/>
      <w:lvlJc w:val="left"/>
      <w:pPr>
        <w:ind w:left="5880" w:hanging="360"/>
      </w:pPr>
    </w:lvl>
    <w:lvl w:ilvl="7" w:tplc="04190019" w:tentative="1">
      <w:start w:val="1"/>
      <w:numFmt w:val="lowerLetter"/>
      <w:lvlText w:val="%8."/>
      <w:lvlJc w:val="left"/>
      <w:pPr>
        <w:ind w:left="6600" w:hanging="360"/>
      </w:pPr>
    </w:lvl>
    <w:lvl w:ilvl="8" w:tplc="0419001B" w:tentative="1">
      <w:start w:val="1"/>
      <w:numFmt w:val="lowerRoman"/>
      <w:lvlText w:val="%9."/>
      <w:lvlJc w:val="right"/>
      <w:pPr>
        <w:ind w:left="7320" w:hanging="180"/>
      </w:pPr>
    </w:lvl>
  </w:abstractNum>
  <w:abstractNum w:abstractNumId="16">
    <w:nsid w:val="1DB42E5A"/>
    <w:multiLevelType w:val="hybridMultilevel"/>
    <w:tmpl w:val="C9789E20"/>
    <w:lvl w:ilvl="0" w:tplc="A4F4C62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24C55112"/>
    <w:multiLevelType w:val="hybridMultilevel"/>
    <w:tmpl w:val="A93E3F22"/>
    <w:lvl w:ilvl="0" w:tplc="F7808124">
      <w:start w:val="1"/>
      <w:numFmt w:val="russianLower"/>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8">
    <w:nsid w:val="29572782"/>
    <w:multiLevelType w:val="hybridMultilevel"/>
    <w:tmpl w:val="B4383CEC"/>
    <w:lvl w:ilvl="0" w:tplc="12B0533C">
      <w:start w:val="1"/>
      <w:numFmt w:val="russianLower"/>
      <w:lvlText w:val="%1)"/>
      <w:lvlJc w:val="left"/>
      <w:pPr>
        <w:ind w:left="720" w:hanging="360"/>
      </w:pPr>
      <w:rPr>
        <w:rFonts w:hint="default"/>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nsid w:val="2B84187B"/>
    <w:multiLevelType w:val="hybridMultilevel"/>
    <w:tmpl w:val="990010DC"/>
    <w:lvl w:ilvl="0" w:tplc="A4F4C626">
      <w:start w:val="1"/>
      <w:numFmt w:val="russianLower"/>
      <w:lvlText w:val="%1)"/>
      <w:lvlJc w:val="left"/>
      <w:pPr>
        <w:ind w:left="1560" w:hanging="360"/>
      </w:pPr>
      <w:rPr>
        <w:rFonts w:hint="default"/>
      </w:rPr>
    </w:lvl>
    <w:lvl w:ilvl="1" w:tplc="04190019" w:tentative="1">
      <w:start w:val="1"/>
      <w:numFmt w:val="lowerLetter"/>
      <w:lvlText w:val="%2."/>
      <w:lvlJc w:val="left"/>
      <w:pPr>
        <w:ind w:left="2280" w:hanging="360"/>
      </w:pPr>
    </w:lvl>
    <w:lvl w:ilvl="2" w:tplc="0419001B" w:tentative="1">
      <w:start w:val="1"/>
      <w:numFmt w:val="lowerRoman"/>
      <w:lvlText w:val="%3."/>
      <w:lvlJc w:val="right"/>
      <w:pPr>
        <w:ind w:left="3000" w:hanging="180"/>
      </w:pPr>
    </w:lvl>
    <w:lvl w:ilvl="3" w:tplc="0419000F" w:tentative="1">
      <w:start w:val="1"/>
      <w:numFmt w:val="decimal"/>
      <w:lvlText w:val="%4."/>
      <w:lvlJc w:val="left"/>
      <w:pPr>
        <w:ind w:left="3720" w:hanging="360"/>
      </w:pPr>
    </w:lvl>
    <w:lvl w:ilvl="4" w:tplc="04190019" w:tentative="1">
      <w:start w:val="1"/>
      <w:numFmt w:val="lowerLetter"/>
      <w:lvlText w:val="%5."/>
      <w:lvlJc w:val="left"/>
      <w:pPr>
        <w:ind w:left="4440" w:hanging="360"/>
      </w:pPr>
    </w:lvl>
    <w:lvl w:ilvl="5" w:tplc="0419001B" w:tentative="1">
      <w:start w:val="1"/>
      <w:numFmt w:val="lowerRoman"/>
      <w:lvlText w:val="%6."/>
      <w:lvlJc w:val="right"/>
      <w:pPr>
        <w:ind w:left="5160" w:hanging="180"/>
      </w:pPr>
    </w:lvl>
    <w:lvl w:ilvl="6" w:tplc="0419000F" w:tentative="1">
      <w:start w:val="1"/>
      <w:numFmt w:val="decimal"/>
      <w:lvlText w:val="%7."/>
      <w:lvlJc w:val="left"/>
      <w:pPr>
        <w:ind w:left="5880" w:hanging="360"/>
      </w:pPr>
    </w:lvl>
    <w:lvl w:ilvl="7" w:tplc="04190019" w:tentative="1">
      <w:start w:val="1"/>
      <w:numFmt w:val="lowerLetter"/>
      <w:lvlText w:val="%8."/>
      <w:lvlJc w:val="left"/>
      <w:pPr>
        <w:ind w:left="6600" w:hanging="360"/>
      </w:pPr>
    </w:lvl>
    <w:lvl w:ilvl="8" w:tplc="0419001B" w:tentative="1">
      <w:start w:val="1"/>
      <w:numFmt w:val="lowerRoman"/>
      <w:lvlText w:val="%9."/>
      <w:lvlJc w:val="right"/>
      <w:pPr>
        <w:ind w:left="7320" w:hanging="180"/>
      </w:pPr>
    </w:lvl>
  </w:abstractNum>
  <w:abstractNum w:abstractNumId="20">
    <w:nsid w:val="2E37250B"/>
    <w:multiLevelType w:val="hybridMultilevel"/>
    <w:tmpl w:val="8460BF12"/>
    <w:lvl w:ilvl="0" w:tplc="A4F4C62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2F4E0FFA"/>
    <w:multiLevelType w:val="hybridMultilevel"/>
    <w:tmpl w:val="16A88C3A"/>
    <w:lvl w:ilvl="0" w:tplc="45681DB8">
      <w:start w:val="9"/>
      <w:numFmt w:val="russianLower"/>
      <w:lvlText w:val="%1)"/>
      <w:lvlJc w:val="left"/>
      <w:pPr>
        <w:ind w:left="156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FCE1EC5"/>
    <w:multiLevelType w:val="hybridMultilevel"/>
    <w:tmpl w:val="CF2A189C"/>
    <w:lvl w:ilvl="0" w:tplc="12B0533C">
      <w:start w:val="1"/>
      <w:numFmt w:val="russianLower"/>
      <w:lvlText w:val="%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302C42A1"/>
    <w:multiLevelType w:val="hybridMultilevel"/>
    <w:tmpl w:val="1D3CF916"/>
    <w:lvl w:ilvl="0" w:tplc="A4F4C626">
      <w:start w:val="1"/>
      <w:numFmt w:val="russianLower"/>
      <w:lvlText w:val="%1)"/>
      <w:lvlJc w:val="left"/>
      <w:pPr>
        <w:ind w:left="1560" w:hanging="360"/>
      </w:pPr>
      <w:rPr>
        <w:rFonts w:hint="default"/>
      </w:rPr>
    </w:lvl>
    <w:lvl w:ilvl="1" w:tplc="04190019" w:tentative="1">
      <w:start w:val="1"/>
      <w:numFmt w:val="lowerLetter"/>
      <w:lvlText w:val="%2."/>
      <w:lvlJc w:val="left"/>
      <w:pPr>
        <w:ind w:left="2280" w:hanging="360"/>
      </w:pPr>
    </w:lvl>
    <w:lvl w:ilvl="2" w:tplc="0419001B" w:tentative="1">
      <w:start w:val="1"/>
      <w:numFmt w:val="lowerRoman"/>
      <w:lvlText w:val="%3."/>
      <w:lvlJc w:val="right"/>
      <w:pPr>
        <w:ind w:left="3000" w:hanging="180"/>
      </w:pPr>
    </w:lvl>
    <w:lvl w:ilvl="3" w:tplc="0419000F" w:tentative="1">
      <w:start w:val="1"/>
      <w:numFmt w:val="decimal"/>
      <w:lvlText w:val="%4."/>
      <w:lvlJc w:val="left"/>
      <w:pPr>
        <w:ind w:left="3720" w:hanging="360"/>
      </w:pPr>
    </w:lvl>
    <w:lvl w:ilvl="4" w:tplc="04190019" w:tentative="1">
      <w:start w:val="1"/>
      <w:numFmt w:val="lowerLetter"/>
      <w:lvlText w:val="%5."/>
      <w:lvlJc w:val="left"/>
      <w:pPr>
        <w:ind w:left="4440" w:hanging="360"/>
      </w:pPr>
    </w:lvl>
    <w:lvl w:ilvl="5" w:tplc="0419001B" w:tentative="1">
      <w:start w:val="1"/>
      <w:numFmt w:val="lowerRoman"/>
      <w:lvlText w:val="%6."/>
      <w:lvlJc w:val="right"/>
      <w:pPr>
        <w:ind w:left="5160" w:hanging="180"/>
      </w:pPr>
    </w:lvl>
    <w:lvl w:ilvl="6" w:tplc="0419000F" w:tentative="1">
      <w:start w:val="1"/>
      <w:numFmt w:val="decimal"/>
      <w:lvlText w:val="%7."/>
      <w:lvlJc w:val="left"/>
      <w:pPr>
        <w:ind w:left="5880" w:hanging="360"/>
      </w:pPr>
    </w:lvl>
    <w:lvl w:ilvl="7" w:tplc="04190019" w:tentative="1">
      <w:start w:val="1"/>
      <w:numFmt w:val="lowerLetter"/>
      <w:lvlText w:val="%8."/>
      <w:lvlJc w:val="left"/>
      <w:pPr>
        <w:ind w:left="6600" w:hanging="360"/>
      </w:pPr>
    </w:lvl>
    <w:lvl w:ilvl="8" w:tplc="0419001B" w:tentative="1">
      <w:start w:val="1"/>
      <w:numFmt w:val="lowerRoman"/>
      <w:lvlText w:val="%9."/>
      <w:lvlJc w:val="right"/>
      <w:pPr>
        <w:ind w:left="7320" w:hanging="180"/>
      </w:pPr>
    </w:lvl>
  </w:abstractNum>
  <w:abstractNum w:abstractNumId="24">
    <w:nsid w:val="306A171E"/>
    <w:multiLevelType w:val="hybridMultilevel"/>
    <w:tmpl w:val="C9789E20"/>
    <w:lvl w:ilvl="0" w:tplc="A4F4C62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31D279E4"/>
    <w:multiLevelType w:val="hybridMultilevel"/>
    <w:tmpl w:val="067C1F42"/>
    <w:lvl w:ilvl="0" w:tplc="9F7E18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25D5EAD"/>
    <w:multiLevelType w:val="hybridMultilevel"/>
    <w:tmpl w:val="D2A2484E"/>
    <w:lvl w:ilvl="0" w:tplc="12B0533C">
      <w:start w:val="1"/>
      <w:numFmt w:val="russianLower"/>
      <w:lvlText w:val="%1)"/>
      <w:lvlJc w:val="left"/>
      <w:pPr>
        <w:ind w:left="1560" w:hanging="360"/>
      </w:pPr>
      <w:rPr>
        <w:rFonts w:hint="default"/>
        <w:sz w:val="28"/>
        <w:szCs w:val="28"/>
      </w:rPr>
    </w:lvl>
    <w:lvl w:ilvl="1" w:tplc="04190003" w:tentative="1">
      <w:start w:val="1"/>
      <w:numFmt w:val="bullet"/>
      <w:lvlText w:val="o"/>
      <w:lvlJc w:val="left"/>
      <w:pPr>
        <w:ind w:left="2280" w:hanging="360"/>
      </w:pPr>
      <w:rPr>
        <w:rFonts w:ascii="Courier New" w:hAnsi="Courier New" w:cs="Courier New" w:hint="default"/>
      </w:rPr>
    </w:lvl>
    <w:lvl w:ilvl="2" w:tplc="04190005">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27">
    <w:nsid w:val="33712EDB"/>
    <w:multiLevelType w:val="hybridMultilevel"/>
    <w:tmpl w:val="AA90D650"/>
    <w:lvl w:ilvl="0" w:tplc="12B0533C">
      <w:start w:val="1"/>
      <w:numFmt w:val="russianLower"/>
      <w:lvlText w:val="%1)"/>
      <w:lvlJc w:val="left"/>
      <w:pPr>
        <w:ind w:left="1429" w:hanging="360"/>
      </w:pPr>
      <w:rPr>
        <w:rFonts w:hint="default"/>
        <w:sz w:val="28"/>
        <w:szCs w:val="28"/>
      </w:rPr>
    </w:lvl>
    <w:lvl w:ilvl="1" w:tplc="12B0533C">
      <w:start w:val="1"/>
      <w:numFmt w:val="russianLower"/>
      <w:lvlText w:val="%2)"/>
      <w:lvlJc w:val="left"/>
      <w:pPr>
        <w:ind w:left="1070" w:hanging="360"/>
      </w:pPr>
      <w:rPr>
        <w:rFonts w:hint="default"/>
        <w:sz w:val="28"/>
        <w:szCs w:val="28"/>
      </w:r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41761752"/>
    <w:multiLevelType w:val="hybridMultilevel"/>
    <w:tmpl w:val="CEC4C454"/>
    <w:lvl w:ilvl="0" w:tplc="79AC1BA0">
      <w:start w:val="1"/>
      <w:numFmt w:val="bullet"/>
      <w:pStyle w:val="a1"/>
      <w:lvlText w:val="–"/>
      <w:lvlJc w:val="left"/>
      <w:pPr>
        <w:ind w:left="928" w:hanging="360"/>
      </w:pPr>
      <w:rPr>
        <w:rFonts w:ascii="Times New Roman" w:eastAsia="Times New Roman" w:hAnsi="Times New Roman" w:cs="Times New Roman" w:hint="default"/>
        <w:lang w:val="ru-RU"/>
      </w:rPr>
    </w:lvl>
    <w:lvl w:ilvl="1" w:tplc="04190003" w:tentative="1">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nsid w:val="42AD281B"/>
    <w:multiLevelType w:val="multilevel"/>
    <w:tmpl w:val="0E74D838"/>
    <w:lvl w:ilvl="0">
      <w:start w:val="1"/>
      <w:numFmt w:val="decimal"/>
      <w:pStyle w:val="a2"/>
      <w:lvlText w:val="%1."/>
      <w:lvlJc w:val="left"/>
      <w:pPr>
        <w:tabs>
          <w:tab w:val="num" w:pos="1134"/>
        </w:tabs>
        <w:ind w:left="0" w:firstLine="709"/>
      </w:pPr>
      <w:rPr>
        <w:rFonts w:hint="default"/>
        <w:b w:val="0"/>
        <w:i w:val="0"/>
        <w:sz w:val="28"/>
      </w:rPr>
    </w:lvl>
    <w:lvl w:ilvl="1">
      <w:start w:val="1"/>
      <w:numFmt w:val="decimal"/>
      <w:pStyle w:val="a3"/>
      <w:lvlText w:val="%1.%2."/>
      <w:lvlJc w:val="left"/>
      <w:pPr>
        <w:ind w:left="0" w:firstLine="709"/>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4"/>
      <w:lvlText w:val="%1.%2.%3."/>
      <w:lvlJc w:val="left"/>
      <w:pPr>
        <w:ind w:left="0" w:firstLine="709"/>
      </w:pPr>
      <w:rPr>
        <w:rFonts w:ascii="Times New Roman" w:hAnsi="Times New Roman" w:cs="Times New Roman" w:hint="default"/>
        <w:b w:val="0"/>
        <w:i w:val="0"/>
        <w:color w:val="auto"/>
        <w:sz w:val="28"/>
      </w:rPr>
    </w:lvl>
    <w:lvl w:ilvl="3">
      <w:start w:val="1"/>
      <w:numFmt w:val="decimal"/>
      <w:pStyle w:val="a5"/>
      <w:lvlText w:val="%1.%2.%3.%4."/>
      <w:lvlJc w:val="left"/>
      <w:pPr>
        <w:ind w:left="2836" w:hanging="709"/>
      </w:pPr>
      <w:rPr>
        <w:rFonts w:hint="default"/>
        <w:i w:val="0"/>
      </w:rPr>
    </w:lvl>
    <w:lvl w:ilvl="4">
      <w:start w:val="1"/>
      <w:numFmt w:val="decimal"/>
      <w:lvlText w:val="%1.%2.%3.%4.%5."/>
      <w:lvlJc w:val="left"/>
      <w:pPr>
        <w:ind w:left="3545" w:hanging="709"/>
      </w:pPr>
      <w:rPr>
        <w:rFonts w:hint="default"/>
      </w:rPr>
    </w:lvl>
    <w:lvl w:ilvl="5">
      <w:start w:val="1"/>
      <w:numFmt w:val="decimal"/>
      <w:lvlText w:val="%1.%2.%3.%4.%5.%6."/>
      <w:lvlJc w:val="left"/>
      <w:pPr>
        <w:ind w:left="4254" w:hanging="709"/>
      </w:pPr>
      <w:rPr>
        <w:rFonts w:hint="default"/>
      </w:rPr>
    </w:lvl>
    <w:lvl w:ilvl="6">
      <w:start w:val="1"/>
      <w:numFmt w:val="decimal"/>
      <w:lvlText w:val="%1.%2.%3.%4.%5.%6.%7."/>
      <w:lvlJc w:val="left"/>
      <w:pPr>
        <w:ind w:left="4963" w:hanging="709"/>
      </w:pPr>
      <w:rPr>
        <w:rFonts w:hint="default"/>
      </w:rPr>
    </w:lvl>
    <w:lvl w:ilvl="7">
      <w:start w:val="1"/>
      <w:numFmt w:val="decimal"/>
      <w:lvlText w:val="%1.%2.%3.%4.%5.%6.%7.%8."/>
      <w:lvlJc w:val="left"/>
      <w:pPr>
        <w:ind w:left="5672" w:hanging="709"/>
      </w:pPr>
      <w:rPr>
        <w:rFonts w:hint="default"/>
      </w:rPr>
    </w:lvl>
    <w:lvl w:ilvl="8">
      <w:start w:val="1"/>
      <w:numFmt w:val="decimal"/>
      <w:lvlText w:val="%1.%2.%3.%4.%5.%6.%7.%8.%9."/>
      <w:lvlJc w:val="left"/>
      <w:pPr>
        <w:ind w:left="6381" w:hanging="709"/>
      </w:pPr>
      <w:rPr>
        <w:rFonts w:hint="default"/>
      </w:rPr>
    </w:lvl>
  </w:abstractNum>
  <w:abstractNum w:abstractNumId="30">
    <w:nsid w:val="44B755C4"/>
    <w:multiLevelType w:val="hybridMultilevel"/>
    <w:tmpl w:val="0580697C"/>
    <w:lvl w:ilvl="0" w:tplc="A4F4C626">
      <w:start w:val="1"/>
      <w:numFmt w:val="russianLower"/>
      <w:lvlText w:val="%1)"/>
      <w:lvlJc w:val="left"/>
      <w:pPr>
        <w:ind w:left="1560" w:hanging="360"/>
      </w:pPr>
      <w:rPr>
        <w:rFonts w:hint="default"/>
      </w:rPr>
    </w:lvl>
    <w:lvl w:ilvl="1" w:tplc="04190019" w:tentative="1">
      <w:start w:val="1"/>
      <w:numFmt w:val="lowerLetter"/>
      <w:lvlText w:val="%2."/>
      <w:lvlJc w:val="left"/>
      <w:pPr>
        <w:ind w:left="2280" w:hanging="360"/>
      </w:pPr>
    </w:lvl>
    <w:lvl w:ilvl="2" w:tplc="0419001B" w:tentative="1">
      <w:start w:val="1"/>
      <w:numFmt w:val="lowerRoman"/>
      <w:lvlText w:val="%3."/>
      <w:lvlJc w:val="right"/>
      <w:pPr>
        <w:ind w:left="3000" w:hanging="180"/>
      </w:pPr>
    </w:lvl>
    <w:lvl w:ilvl="3" w:tplc="0419000F" w:tentative="1">
      <w:start w:val="1"/>
      <w:numFmt w:val="decimal"/>
      <w:lvlText w:val="%4."/>
      <w:lvlJc w:val="left"/>
      <w:pPr>
        <w:ind w:left="3720" w:hanging="360"/>
      </w:pPr>
    </w:lvl>
    <w:lvl w:ilvl="4" w:tplc="04190019" w:tentative="1">
      <w:start w:val="1"/>
      <w:numFmt w:val="lowerLetter"/>
      <w:lvlText w:val="%5."/>
      <w:lvlJc w:val="left"/>
      <w:pPr>
        <w:ind w:left="4440" w:hanging="360"/>
      </w:pPr>
    </w:lvl>
    <w:lvl w:ilvl="5" w:tplc="0419001B" w:tentative="1">
      <w:start w:val="1"/>
      <w:numFmt w:val="lowerRoman"/>
      <w:lvlText w:val="%6."/>
      <w:lvlJc w:val="right"/>
      <w:pPr>
        <w:ind w:left="5160" w:hanging="180"/>
      </w:pPr>
    </w:lvl>
    <w:lvl w:ilvl="6" w:tplc="0419000F" w:tentative="1">
      <w:start w:val="1"/>
      <w:numFmt w:val="decimal"/>
      <w:lvlText w:val="%7."/>
      <w:lvlJc w:val="left"/>
      <w:pPr>
        <w:ind w:left="5880" w:hanging="360"/>
      </w:pPr>
    </w:lvl>
    <w:lvl w:ilvl="7" w:tplc="04190019" w:tentative="1">
      <w:start w:val="1"/>
      <w:numFmt w:val="lowerLetter"/>
      <w:lvlText w:val="%8."/>
      <w:lvlJc w:val="left"/>
      <w:pPr>
        <w:ind w:left="6600" w:hanging="360"/>
      </w:pPr>
    </w:lvl>
    <w:lvl w:ilvl="8" w:tplc="0419001B" w:tentative="1">
      <w:start w:val="1"/>
      <w:numFmt w:val="lowerRoman"/>
      <w:lvlText w:val="%9."/>
      <w:lvlJc w:val="right"/>
      <w:pPr>
        <w:ind w:left="7320" w:hanging="180"/>
      </w:pPr>
    </w:lvl>
  </w:abstractNum>
  <w:abstractNum w:abstractNumId="31">
    <w:nsid w:val="46130771"/>
    <w:multiLevelType w:val="multilevel"/>
    <w:tmpl w:val="2646B070"/>
    <w:lvl w:ilvl="0">
      <w:start w:val="1"/>
      <w:numFmt w:val="russianLower"/>
      <w:pStyle w:val="a6"/>
      <w:lvlText w:val="%1)"/>
      <w:lvlJc w:val="left"/>
      <w:pPr>
        <w:tabs>
          <w:tab w:val="num" w:pos="1134"/>
        </w:tabs>
        <w:ind w:left="0" w:firstLine="709"/>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1">
      <w:start w:val="1"/>
      <w:numFmt w:val="lowerLetter"/>
      <w:lvlText w:val="%2."/>
      <w:lvlJc w:val="left"/>
      <w:pPr>
        <w:ind w:left="2149" w:hanging="360"/>
      </w:pPr>
      <w:rPr>
        <w:rFonts w:cs="Times New Roman" w:hint="default"/>
      </w:rPr>
    </w:lvl>
    <w:lvl w:ilvl="2">
      <w:start w:val="1"/>
      <w:numFmt w:val="lowerRoman"/>
      <w:lvlText w:val="%3."/>
      <w:lvlJc w:val="right"/>
      <w:pPr>
        <w:ind w:left="2869" w:hanging="180"/>
      </w:pPr>
      <w:rPr>
        <w:rFonts w:cs="Times New Roman" w:hint="default"/>
      </w:rPr>
    </w:lvl>
    <w:lvl w:ilvl="3">
      <w:start w:val="1"/>
      <w:numFmt w:val="decimal"/>
      <w:lvlText w:val="%4."/>
      <w:lvlJc w:val="left"/>
      <w:pPr>
        <w:ind w:left="3589" w:hanging="360"/>
      </w:pPr>
      <w:rPr>
        <w:rFonts w:cs="Times New Roman" w:hint="default"/>
      </w:rPr>
    </w:lvl>
    <w:lvl w:ilvl="4">
      <w:start w:val="1"/>
      <w:numFmt w:val="lowerLetter"/>
      <w:lvlText w:val="%5."/>
      <w:lvlJc w:val="left"/>
      <w:pPr>
        <w:ind w:left="4309" w:hanging="360"/>
      </w:pPr>
      <w:rPr>
        <w:rFonts w:cs="Times New Roman" w:hint="default"/>
      </w:rPr>
    </w:lvl>
    <w:lvl w:ilvl="5">
      <w:start w:val="1"/>
      <w:numFmt w:val="lowerRoman"/>
      <w:lvlText w:val="%6."/>
      <w:lvlJc w:val="right"/>
      <w:pPr>
        <w:ind w:left="5029" w:hanging="180"/>
      </w:pPr>
      <w:rPr>
        <w:rFonts w:cs="Times New Roman" w:hint="default"/>
      </w:rPr>
    </w:lvl>
    <w:lvl w:ilvl="6">
      <w:start w:val="1"/>
      <w:numFmt w:val="decimal"/>
      <w:lvlText w:val="%7."/>
      <w:lvlJc w:val="left"/>
      <w:pPr>
        <w:ind w:left="5749" w:hanging="360"/>
      </w:pPr>
      <w:rPr>
        <w:rFonts w:cs="Times New Roman" w:hint="default"/>
      </w:rPr>
    </w:lvl>
    <w:lvl w:ilvl="7">
      <w:start w:val="1"/>
      <w:numFmt w:val="lowerLetter"/>
      <w:lvlText w:val="%8."/>
      <w:lvlJc w:val="left"/>
      <w:pPr>
        <w:ind w:left="6469" w:hanging="360"/>
      </w:pPr>
      <w:rPr>
        <w:rFonts w:cs="Times New Roman" w:hint="default"/>
      </w:rPr>
    </w:lvl>
    <w:lvl w:ilvl="8">
      <w:start w:val="1"/>
      <w:numFmt w:val="lowerRoman"/>
      <w:lvlText w:val="%9."/>
      <w:lvlJc w:val="right"/>
      <w:pPr>
        <w:ind w:left="7189" w:hanging="180"/>
      </w:pPr>
      <w:rPr>
        <w:rFonts w:cs="Times New Roman" w:hint="default"/>
      </w:rPr>
    </w:lvl>
  </w:abstractNum>
  <w:abstractNum w:abstractNumId="32">
    <w:nsid w:val="461B2D8F"/>
    <w:multiLevelType w:val="hybridMultilevel"/>
    <w:tmpl w:val="0F36F938"/>
    <w:lvl w:ilvl="0" w:tplc="A4F4C626">
      <w:start w:val="1"/>
      <w:numFmt w:val="russianLower"/>
      <w:lvlText w:val="%1)"/>
      <w:lvlJc w:val="left"/>
      <w:pPr>
        <w:ind w:left="1560" w:hanging="360"/>
      </w:pPr>
      <w:rPr>
        <w:rFonts w:hint="default"/>
      </w:rPr>
    </w:lvl>
    <w:lvl w:ilvl="1" w:tplc="04190019" w:tentative="1">
      <w:start w:val="1"/>
      <w:numFmt w:val="lowerLetter"/>
      <w:lvlText w:val="%2."/>
      <w:lvlJc w:val="left"/>
      <w:pPr>
        <w:ind w:left="2280" w:hanging="360"/>
      </w:pPr>
    </w:lvl>
    <w:lvl w:ilvl="2" w:tplc="0419001B" w:tentative="1">
      <w:start w:val="1"/>
      <w:numFmt w:val="lowerRoman"/>
      <w:lvlText w:val="%3."/>
      <w:lvlJc w:val="right"/>
      <w:pPr>
        <w:ind w:left="3000" w:hanging="180"/>
      </w:pPr>
    </w:lvl>
    <w:lvl w:ilvl="3" w:tplc="0419000F" w:tentative="1">
      <w:start w:val="1"/>
      <w:numFmt w:val="decimal"/>
      <w:lvlText w:val="%4."/>
      <w:lvlJc w:val="left"/>
      <w:pPr>
        <w:ind w:left="3720" w:hanging="360"/>
      </w:pPr>
    </w:lvl>
    <w:lvl w:ilvl="4" w:tplc="04190019" w:tentative="1">
      <w:start w:val="1"/>
      <w:numFmt w:val="lowerLetter"/>
      <w:lvlText w:val="%5."/>
      <w:lvlJc w:val="left"/>
      <w:pPr>
        <w:ind w:left="4440" w:hanging="360"/>
      </w:pPr>
    </w:lvl>
    <w:lvl w:ilvl="5" w:tplc="0419001B" w:tentative="1">
      <w:start w:val="1"/>
      <w:numFmt w:val="lowerRoman"/>
      <w:lvlText w:val="%6."/>
      <w:lvlJc w:val="right"/>
      <w:pPr>
        <w:ind w:left="5160" w:hanging="180"/>
      </w:pPr>
    </w:lvl>
    <w:lvl w:ilvl="6" w:tplc="0419000F" w:tentative="1">
      <w:start w:val="1"/>
      <w:numFmt w:val="decimal"/>
      <w:lvlText w:val="%7."/>
      <w:lvlJc w:val="left"/>
      <w:pPr>
        <w:ind w:left="5880" w:hanging="360"/>
      </w:pPr>
    </w:lvl>
    <w:lvl w:ilvl="7" w:tplc="04190019" w:tentative="1">
      <w:start w:val="1"/>
      <w:numFmt w:val="lowerLetter"/>
      <w:lvlText w:val="%8."/>
      <w:lvlJc w:val="left"/>
      <w:pPr>
        <w:ind w:left="6600" w:hanging="360"/>
      </w:pPr>
    </w:lvl>
    <w:lvl w:ilvl="8" w:tplc="0419001B" w:tentative="1">
      <w:start w:val="1"/>
      <w:numFmt w:val="lowerRoman"/>
      <w:lvlText w:val="%9."/>
      <w:lvlJc w:val="right"/>
      <w:pPr>
        <w:ind w:left="7320" w:hanging="180"/>
      </w:pPr>
    </w:lvl>
  </w:abstractNum>
  <w:abstractNum w:abstractNumId="33">
    <w:nsid w:val="47EE36CF"/>
    <w:multiLevelType w:val="hybridMultilevel"/>
    <w:tmpl w:val="C9789E20"/>
    <w:lvl w:ilvl="0" w:tplc="A4F4C62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4B566987"/>
    <w:multiLevelType w:val="hybridMultilevel"/>
    <w:tmpl w:val="6A7ED470"/>
    <w:lvl w:ilvl="0" w:tplc="12B0533C">
      <w:start w:val="1"/>
      <w:numFmt w:val="russianLower"/>
      <w:lvlText w:val="%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nsid w:val="4C1B6824"/>
    <w:multiLevelType w:val="hybridMultilevel"/>
    <w:tmpl w:val="0F6E2CF2"/>
    <w:lvl w:ilvl="0" w:tplc="A4F4C626">
      <w:start w:val="1"/>
      <w:numFmt w:val="russianLower"/>
      <w:lvlText w:val="%1)"/>
      <w:lvlJc w:val="left"/>
      <w:pPr>
        <w:ind w:left="1560" w:hanging="360"/>
      </w:pPr>
      <w:rPr>
        <w:rFonts w:hint="default"/>
      </w:rPr>
    </w:lvl>
    <w:lvl w:ilvl="1" w:tplc="04190019" w:tentative="1">
      <w:start w:val="1"/>
      <w:numFmt w:val="lowerLetter"/>
      <w:lvlText w:val="%2."/>
      <w:lvlJc w:val="left"/>
      <w:pPr>
        <w:ind w:left="2280" w:hanging="360"/>
      </w:pPr>
    </w:lvl>
    <w:lvl w:ilvl="2" w:tplc="0419001B" w:tentative="1">
      <w:start w:val="1"/>
      <w:numFmt w:val="lowerRoman"/>
      <w:lvlText w:val="%3."/>
      <w:lvlJc w:val="right"/>
      <w:pPr>
        <w:ind w:left="3000" w:hanging="180"/>
      </w:pPr>
    </w:lvl>
    <w:lvl w:ilvl="3" w:tplc="0419000F" w:tentative="1">
      <w:start w:val="1"/>
      <w:numFmt w:val="decimal"/>
      <w:lvlText w:val="%4."/>
      <w:lvlJc w:val="left"/>
      <w:pPr>
        <w:ind w:left="3720" w:hanging="360"/>
      </w:pPr>
    </w:lvl>
    <w:lvl w:ilvl="4" w:tplc="04190019" w:tentative="1">
      <w:start w:val="1"/>
      <w:numFmt w:val="lowerLetter"/>
      <w:lvlText w:val="%5."/>
      <w:lvlJc w:val="left"/>
      <w:pPr>
        <w:ind w:left="4440" w:hanging="360"/>
      </w:pPr>
    </w:lvl>
    <w:lvl w:ilvl="5" w:tplc="0419001B" w:tentative="1">
      <w:start w:val="1"/>
      <w:numFmt w:val="lowerRoman"/>
      <w:lvlText w:val="%6."/>
      <w:lvlJc w:val="right"/>
      <w:pPr>
        <w:ind w:left="5160" w:hanging="180"/>
      </w:pPr>
    </w:lvl>
    <w:lvl w:ilvl="6" w:tplc="0419000F" w:tentative="1">
      <w:start w:val="1"/>
      <w:numFmt w:val="decimal"/>
      <w:lvlText w:val="%7."/>
      <w:lvlJc w:val="left"/>
      <w:pPr>
        <w:ind w:left="5880" w:hanging="360"/>
      </w:pPr>
    </w:lvl>
    <w:lvl w:ilvl="7" w:tplc="04190019" w:tentative="1">
      <w:start w:val="1"/>
      <w:numFmt w:val="lowerLetter"/>
      <w:lvlText w:val="%8."/>
      <w:lvlJc w:val="left"/>
      <w:pPr>
        <w:ind w:left="6600" w:hanging="360"/>
      </w:pPr>
    </w:lvl>
    <w:lvl w:ilvl="8" w:tplc="0419001B" w:tentative="1">
      <w:start w:val="1"/>
      <w:numFmt w:val="lowerRoman"/>
      <w:lvlText w:val="%9."/>
      <w:lvlJc w:val="right"/>
      <w:pPr>
        <w:ind w:left="7320" w:hanging="180"/>
      </w:pPr>
    </w:lvl>
  </w:abstractNum>
  <w:abstractNum w:abstractNumId="36">
    <w:nsid w:val="4DD8290F"/>
    <w:multiLevelType w:val="hybridMultilevel"/>
    <w:tmpl w:val="BD6A0D58"/>
    <w:lvl w:ilvl="0" w:tplc="A4F4C626">
      <w:start w:val="1"/>
      <w:numFmt w:val="russianLower"/>
      <w:lvlText w:val="%1)"/>
      <w:lvlJc w:val="left"/>
      <w:pPr>
        <w:ind w:left="1560" w:hanging="360"/>
      </w:pPr>
      <w:rPr>
        <w:rFonts w:hint="default"/>
      </w:rPr>
    </w:lvl>
    <w:lvl w:ilvl="1" w:tplc="04190019" w:tentative="1">
      <w:start w:val="1"/>
      <w:numFmt w:val="lowerLetter"/>
      <w:lvlText w:val="%2."/>
      <w:lvlJc w:val="left"/>
      <w:pPr>
        <w:ind w:left="2280" w:hanging="360"/>
      </w:pPr>
    </w:lvl>
    <w:lvl w:ilvl="2" w:tplc="0419001B" w:tentative="1">
      <w:start w:val="1"/>
      <w:numFmt w:val="lowerRoman"/>
      <w:lvlText w:val="%3."/>
      <w:lvlJc w:val="right"/>
      <w:pPr>
        <w:ind w:left="3000" w:hanging="180"/>
      </w:pPr>
    </w:lvl>
    <w:lvl w:ilvl="3" w:tplc="0419000F" w:tentative="1">
      <w:start w:val="1"/>
      <w:numFmt w:val="decimal"/>
      <w:lvlText w:val="%4."/>
      <w:lvlJc w:val="left"/>
      <w:pPr>
        <w:ind w:left="3720" w:hanging="360"/>
      </w:pPr>
    </w:lvl>
    <w:lvl w:ilvl="4" w:tplc="04190019" w:tentative="1">
      <w:start w:val="1"/>
      <w:numFmt w:val="lowerLetter"/>
      <w:lvlText w:val="%5."/>
      <w:lvlJc w:val="left"/>
      <w:pPr>
        <w:ind w:left="4440" w:hanging="360"/>
      </w:pPr>
    </w:lvl>
    <w:lvl w:ilvl="5" w:tplc="0419001B" w:tentative="1">
      <w:start w:val="1"/>
      <w:numFmt w:val="lowerRoman"/>
      <w:lvlText w:val="%6."/>
      <w:lvlJc w:val="right"/>
      <w:pPr>
        <w:ind w:left="5160" w:hanging="180"/>
      </w:pPr>
    </w:lvl>
    <w:lvl w:ilvl="6" w:tplc="0419000F" w:tentative="1">
      <w:start w:val="1"/>
      <w:numFmt w:val="decimal"/>
      <w:lvlText w:val="%7."/>
      <w:lvlJc w:val="left"/>
      <w:pPr>
        <w:ind w:left="5880" w:hanging="360"/>
      </w:pPr>
    </w:lvl>
    <w:lvl w:ilvl="7" w:tplc="04190019" w:tentative="1">
      <w:start w:val="1"/>
      <w:numFmt w:val="lowerLetter"/>
      <w:lvlText w:val="%8."/>
      <w:lvlJc w:val="left"/>
      <w:pPr>
        <w:ind w:left="6600" w:hanging="360"/>
      </w:pPr>
    </w:lvl>
    <w:lvl w:ilvl="8" w:tplc="0419001B" w:tentative="1">
      <w:start w:val="1"/>
      <w:numFmt w:val="lowerRoman"/>
      <w:lvlText w:val="%9."/>
      <w:lvlJc w:val="right"/>
      <w:pPr>
        <w:ind w:left="7320" w:hanging="180"/>
      </w:pPr>
    </w:lvl>
  </w:abstractNum>
  <w:abstractNum w:abstractNumId="37">
    <w:nsid w:val="51DE0AE4"/>
    <w:multiLevelType w:val="hybridMultilevel"/>
    <w:tmpl w:val="1D3CF916"/>
    <w:lvl w:ilvl="0" w:tplc="A4F4C626">
      <w:start w:val="1"/>
      <w:numFmt w:val="russianLower"/>
      <w:lvlText w:val="%1)"/>
      <w:lvlJc w:val="left"/>
      <w:pPr>
        <w:ind w:left="1560" w:hanging="360"/>
      </w:pPr>
      <w:rPr>
        <w:rFonts w:hint="default"/>
      </w:rPr>
    </w:lvl>
    <w:lvl w:ilvl="1" w:tplc="04190019" w:tentative="1">
      <w:start w:val="1"/>
      <w:numFmt w:val="lowerLetter"/>
      <w:lvlText w:val="%2."/>
      <w:lvlJc w:val="left"/>
      <w:pPr>
        <w:ind w:left="2280" w:hanging="360"/>
      </w:pPr>
    </w:lvl>
    <w:lvl w:ilvl="2" w:tplc="0419001B" w:tentative="1">
      <w:start w:val="1"/>
      <w:numFmt w:val="lowerRoman"/>
      <w:lvlText w:val="%3."/>
      <w:lvlJc w:val="right"/>
      <w:pPr>
        <w:ind w:left="3000" w:hanging="180"/>
      </w:pPr>
    </w:lvl>
    <w:lvl w:ilvl="3" w:tplc="0419000F" w:tentative="1">
      <w:start w:val="1"/>
      <w:numFmt w:val="decimal"/>
      <w:lvlText w:val="%4."/>
      <w:lvlJc w:val="left"/>
      <w:pPr>
        <w:ind w:left="3720" w:hanging="360"/>
      </w:pPr>
    </w:lvl>
    <w:lvl w:ilvl="4" w:tplc="04190019" w:tentative="1">
      <w:start w:val="1"/>
      <w:numFmt w:val="lowerLetter"/>
      <w:lvlText w:val="%5."/>
      <w:lvlJc w:val="left"/>
      <w:pPr>
        <w:ind w:left="4440" w:hanging="360"/>
      </w:pPr>
    </w:lvl>
    <w:lvl w:ilvl="5" w:tplc="0419001B" w:tentative="1">
      <w:start w:val="1"/>
      <w:numFmt w:val="lowerRoman"/>
      <w:lvlText w:val="%6."/>
      <w:lvlJc w:val="right"/>
      <w:pPr>
        <w:ind w:left="5160" w:hanging="180"/>
      </w:pPr>
    </w:lvl>
    <w:lvl w:ilvl="6" w:tplc="0419000F" w:tentative="1">
      <w:start w:val="1"/>
      <w:numFmt w:val="decimal"/>
      <w:lvlText w:val="%7."/>
      <w:lvlJc w:val="left"/>
      <w:pPr>
        <w:ind w:left="5880" w:hanging="360"/>
      </w:pPr>
    </w:lvl>
    <w:lvl w:ilvl="7" w:tplc="04190019" w:tentative="1">
      <w:start w:val="1"/>
      <w:numFmt w:val="lowerLetter"/>
      <w:lvlText w:val="%8."/>
      <w:lvlJc w:val="left"/>
      <w:pPr>
        <w:ind w:left="6600" w:hanging="360"/>
      </w:pPr>
    </w:lvl>
    <w:lvl w:ilvl="8" w:tplc="0419001B" w:tentative="1">
      <w:start w:val="1"/>
      <w:numFmt w:val="lowerRoman"/>
      <w:lvlText w:val="%9."/>
      <w:lvlJc w:val="right"/>
      <w:pPr>
        <w:ind w:left="7320" w:hanging="180"/>
      </w:pPr>
    </w:lvl>
  </w:abstractNum>
  <w:abstractNum w:abstractNumId="38">
    <w:nsid w:val="53AD5520"/>
    <w:multiLevelType w:val="hybridMultilevel"/>
    <w:tmpl w:val="175EC9EA"/>
    <w:lvl w:ilvl="0" w:tplc="A4F4C62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nsid w:val="53E947C6"/>
    <w:multiLevelType w:val="hybridMultilevel"/>
    <w:tmpl w:val="96DE29E8"/>
    <w:lvl w:ilvl="0" w:tplc="10F862D0">
      <w:start w:val="1"/>
      <w:numFmt w:val="bullet"/>
      <w:pStyle w:val="a7"/>
      <w:lvlText w:val=""/>
      <w:lvlJc w:val="left"/>
      <w:pPr>
        <w:ind w:left="1429" w:hanging="360"/>
      </w:pPr>
      <w:rPr>
        <w:rFonts w:ascii="Symbol" w:hAnsi="Symbol" w:hint="default"/>
      </w:rPr>
    </w:lvl>
    <w:lvl w:ilvl="1" w:tplc="00000003" w:tentative="1">
      <w:start w:val="1"/>
      <w:numFmt w:val="bullet"/>
      <w:lvlText w:val="o"/>
      <w:lvlJc w:val="left"/>
      <w:pPr>
        <w:ind w:left="2149" w:hanging="360"/>
      </w:pPr>
      <w:rPr>
        <w:rFonts w:ascii="Courier New" w:hAnsi="Courier New" w:cs="Courier New" w:hint="default"/>
      </w:rPr>
    </w:lvl>
    <w:lvl w:ilvl="2" w:tplc="00000005" w:tentative="1">
      <w:start w:val="1"/>
      <w:numFmt w:val="bullet"/>
      <w:lvlText w:val=""/>
      <w:lvlJc w:val="left"/>
      <w:pPr>
        <w:ind w:left="2869" w:hanging="360"/>
      </w:pPr>
      <w:rPr>
        <w:rFonts w:ascii="Wingdings" w:hAnsi="Wingdings" w:hint="default"/>
      </w:rPr>
    </w:lvl>
    <w:lvl w:ilvl="3" w:tplc="00000001" w:tentative="1">
      <w:start w:val="1"/>
      <w:numFmt w:val="bullet"/>
      <w:lvlText w:val=""/>
      <w:lvlJc w:val="left"/>
      <w:pPr>
        <w:ind w:left="3589" w:hanging="360"/>
      </w:pPr>
      <w:rPr>
        <w:rFonts w:ascii="Symbol" w:hAnsi="Symbol" w:hint="default"/>
      </w:rPr>
    </w:lvl>
    <w:lvl w:ilvl="4" w:tplc="00000003" w:tentative="1">
      <w:start w:val="1"/>
      <w:numFmt w:val="bullet"/>
      <w:lvlText w:val="o"/>
      <w:lvlJc w:val="left"/>
      <w:pPr>
        <w:ind w:left="4309" w:hanging="360"/>
      </w:pPr>
      <w:rPr>
        <w:rFonts w:ascii="Courier New" w:hAnsi="Courier New" w:cs="Courier New" w:hint="default"/>
      </w:rPr>
    </w:lvl>
    <w:lvl w:ilvl="5" w:tplc="00000005" w:tentative="1">
      <w:start w:val="1"/>
      <w:numFmt w:val="bullet"/>
      <w:lvlText w:val=""/>
      <w:lvlJc w:val="left"/>
      <w:pPr>
        <w:ind w:left="5029" w:hanging="360"/>
      </w:pPr>
      <w:rPr>
        <w:rFonts w:ascii="Wingdings" w:hAnsi="Wingdings" w:hint="default"/>
      </w:rPr>
    </w:lvl>
    <w:lvl w:ilvl="6" w:tplc="00000001" w:tentative="1">
      <w:start w:val="1"/>
      <w:numFmt w:val="bullet"/>
      <w:lvlText w:val=""/>
      <w:lvlJc w:val="left"/>
      <w:pPr>
        <w:ind w:left="5749" w:hanging="360"/>
      </w:pPr>
      <w:rPr>
        <w:rFonts w:ascii="Symbol" w:hAnsi="Symbol" w:hint="default"/>
      </w:rPr>
    </w:lvl>
    <w:lvl w:ilvl="7" w:tplc="00000003" w:tentative="1">
      <w:start w:val="1"/>
      <w:numFmt w:val="bullet"/>
      <w:lvlText w:val="o"/>
      <w:lvlJc w:val="left"/>
      <w:pPr>
        <w:ind w:left="6469" w:hanging="360"/>
      </w:pPr>
      <w:rPr>
        <w:rFonts w:ascii="Courier New" w:hAnsi="Courier New" w:cs="Courier New" w:hint="default"/>
      </w:rPr>
    </w:lvl>
    <w:lvl w:ilvl="8" w:tplc="00000005" w:tentative="1">
      <w:start w:val="1"/>
      <w:numFmt w:val="bullet"/>
      <w:lvlText w:val=""/>
      <w:lvlJc w:val="left"/>
      <w:pPr>
        <w:ind w:left="7189" w:hanging="360"/>
      </w:pPr>
      <w:rPr>
        <w:rFonts w:ascii="Wingdings" w:hAnsi="Wingdings" w:hint="default"/>
      </w:rPr>
    </w:lvl>
  </w:abstractNum>
  <w:abstractNum w:abstractNumId="40">
    <w:nsid w:val="5726046A"/>
    <w:multiLevelType w:val="multilevel"/>
    <w:tmpl w:val="284E8F9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515"/>
        </w:tabs>
        <w:ind w:left="1515" w:hanging="432"/>
      </w:pPr>
      <w:rPr>
        <w:rFonts w:ascii="Times New Roman" w:eastAsia="Times New Roman" w:hAnsi="Times New Roman" w:cs="Times New Roman"/>
        <w:b/>
        <w:i w:val="0"/>
        <w:caps w:val="0"/>
        <w:smallCaps w:val="0"/>
        <w:strike w:val="0"/>
        <w:dstrike w:val="0"/>
        <w:vanish w:val="0"/>
        <w:color w:val="auto"/>
        <w:spacing w:val="0"/>
        <w:w w:val="100"/>
        <w:kern w:val="0"/>
        <w:position w:val="0"/>
        <w:sz w:val="24"/>
        <w:szCs w:val="24"/>
        <w:u w:val="none"/>
        <w:effect w:val="none"/>
        <w:vertAlign w:val="baseline"/>
      </w:rPr>
    </w:lvl>
    <w:lvl w:ilvl="2">
      <w:start w:val="1"/>
      <w:numFmt w:val="decimal"/>
      <w:pStyle w:val="style111"/>
      <w:lvlText w:val="%1.%2.%3"/>
      <w:lvlJc w:val="left"/>
      <w:pPr>
        <w:tabs>
          <w:tab w:val="num" w:pos="1746"/>
        </w:tabs>
        <w:ind w:left="1530" w:hanging="504"/>
      </w:pPr>
      <w:rPr>
        <w:rFonts w:ascii="Times New Roman" w:eastAsia="Times New Roman" w:hAnsi="Times New Roman" w:cs="Times New Roman"/>
        <w:b/>
        <w:i w:val="0"/>
        <w:caps w:val="0"/>
        <w:smallCaps w:val="0"/>
        <w:strike w:val="0"/>
        <w:dstrike w:val="0"/>
        <w:vanish w:val="0"/>
        <w:color w:val="000000"/>
        <w:spacing w:val="0"/>
        <w:kern w:val="0"/>
        <w:position w:val="0"/>
        <w:u w:val="none"/>
        <w:vertAlign w:val="baseline"/>
      </w:rPr>
    </w:lvl>
    <w:lvl w:ilvl="3">
      <w:start w:val="1"/>
      <w:numFmt w:val="decimal"/>
      <w:lvlText w:val="%1.%2.%3.%4"/>
      <w:lvlJc w:val="left"/>
      <w:pPr>
        <w:tabs>
          <w:tab w:val="num" w:pos="1520"/>
        </w:tabs>
        <w:ind w:left="1448" w:hanging="648"/>
      </w:pPr>
      <w:rPr>
        <w:rFonts w:hint="default"/>
        <w:b/>
        <w:i w:val="0"/>
        <w:caps w:val="0"/>
        <w:smallCaps w:val="0"/>
        <w:strike w:val="0"/>
        <w:dstrike w:val="0"/>
        <w:vanish w:val="0"/>
        <w:color w:val="auto"/>
        <w:spacing w:val="0"/>
        <w:kern w:val="0"/>
        <w:position w:val="0"/>
        <w:u w:val="none"/>
        <w:vertAlign w:val="baseli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59D50C91"/>
    <w:multiLevelType w:val="multilevel"/>
    <w:tmpl w:val="65EA3E0A"/>
    <w:lvl w:ilvl="0">
      <w:start w:val="2"/>
      <w:numFmt w:val="decimal"/>
      <w:lvlText w:val="%1"/>
      <w:lvlJc w:val="left"/>
      <w:pPr>
        <w:ind w:left="600" w:hanging="600"/>
      </w:pPr>
      <w:rPr>
        <w:rFonts w:hint="default"/>
      </w:rPr>
    </w:lvl>
    <w:lvl w:ilvl="1">
      <w:start w:val="1"/>
      <w:numFmt w:val="decimal"/>
      <w:pStyle w:val="21"/>
      <w:lvlText w:val="%1.%2"/>
      <w:lvlJc w:val="left"/>
      <w:pPr>
        <w:ind w:left="1877" w:hanging="600"/>
      </w:pPr>
      <w:rPr>
        <w:rFonts w:ascii="Times New Roman" w:hAnsi="Times New Roman" w:cs="Times New Roman"/>
        <w:b w:val="0"/>
        <w:i w:val="0"/>
        <w:iCs w:val="0"/>
        <w:caps w:val="0"/>
        <w:smallCaps w:val="0"/>
        <w:strike w:val="0"/>
        <w:dstrike w:val="0"/>
        <w:vanish w:val="0"/>
        <w:color w:val="000000"/>
        <w:spacing w:val="0"/>
        <w:kern w:val="0"/>
        <w:position w:val="0"/>
        <w:u w:val="none"/>
        <w:effect w:val="none"/>
        <w:vertAlign w:val="baseline"/>
        <w:em w:val="none"/>
        <w:specVanish w:val="0"/>
      </w:rPr>
    </w:lvl>
    <w:lvl w:ilvl="2">
      <w:start w:val="1"/>
      <w:numFmt w:val="decimal"/>
      <w:lvlText w:val="%1.%2.%3"/>
      <w:lvlJc w:val="left"/>
      <w:pPr>
        <w:ind w:left="1997" w:hanging="720"/>
      </w:pPr>
      <w:rPr>
        <w:rFonts w:hint="default"/>
        <w:b w:val="0"/>
        <w:i w:val="0"/>
      </w:rPr>
    </w:lvl>
    <w:lvl w:ilvl="3">
      <w:start w:val="1"/>
      <w:numFmt w:val="decimal"/>
      <w:lvlText w:val="%1.%2.%3.%4"/>
      <w:lvlJc w:val="left"/>
      <w:pPr>
        <w:ind w:left="3349" w:hanging="1080"/>
      </w:pPr>
      <w:rPr>
        <w:rFonts w:hint="default"/>
        <w:b w:val="0"/>
      </w:rPr>
    </w:lvl>
    <w:lvl w:ilvl="4">
      <w:start w:val="1"/>
      <w:numFmt w:val="decimal"/>
      <w:lvlText w:val="%1.%2.%3.%4.%5"/>
      <w:lvlJc w:val="left"/>
      <w:pPr>
        <w:ind w:left="1932" w:hanging="1080"/>
      </w:pPr>
      <w:rPr>
        <w:rFonts w:hint="default"/>
        <w:b w:val="0"/>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42">
    <w:nsid w:val="5A2579D9"/>
    <w:multiLevelType w:val="hybridMultilevel"/>
    <w:tmpl w:val="A1DE28A0"/>
    <w:lvl w:ilvl="0" w:tplc="A4F4C626">
      <w:start w:val="1"/>
      <w:numFmt w:val="russianLower"/>
      <w:lvlText w:val="%1)"/>
      <w:lvlJc w:val="left"/>
      <w:pPr>
        <w:ind w:left="1560" w:hanging="360"/>
      </w:pPr>
      <w:rPr>
        <w:rFonts w:hint="default"/>
      </w:rPr>
    </w:lvl>
    <w:lvl w:ilvl="1" w:tplc="04190019" w:tentative="1">
      <w:start w:val="1"/>
      <w:numFmt w:val="lowerLetter"/>
      <w:lvlText w:val="%2."/>
      <w:lvlJc w:val="left"/>
      <w:pPr>
        <w:ind w:left="2280" w:hanging="360"/>
      </w:pPr>
    </w:lvl>
    <w:lvl w:ilvl="2" w:tplc="0419001B" w:tentative="1">
      <w:start w:val="1"/>
      <w:numFmt w:val="lowerRoman"/>
      <w:lvlText w:val="%3."/>
      <w:lvlJc w:val="right"/>
      <w:pPr>
        <w:ind w:left="3000" w:hanging="180"/>
      </w:pPr>
    </w:lvl>
    <w:lvl w:ilvl="3" w:tplc="0419000F" w:tentative="1">
      <w:start w:val="1"/>
      <w:numFmt w:val="decimal"/>
      <w:lvlText w:val="%4."/>
      <w:lvlJc w:val="left"/>
      <w:pPr>
        <w:ind w:left="3720" w:hanging="360"/>
      </w:pPr>
    </w:lvl>
    <w:lvl w:ilvl="4" w:tplc="04190019" w:tentative="1">
      <w:start w:val="1"/>
      <w:numFmt w:val="lowerLetter"/>
      <w:lvlText w:val="%5."/>
      <w:lvlJc w:val="left"/>
      <w:pPr>
        <w:ind w:left="4440" w:hanging="360"/>
      </w:pPr>
    </w:lvl>
    <w:lvl w:ilvl="5" w:tplc="0419001B" w:tentative="1">
      <w:start w:val="1"/>
      <w:numFmt w:val="lowerRoman"/>
      <w:lvlText w:val="%6."/>
      <w:lvlJc w:val="right"/>
      <w:pPr>
        <w:ind w:left="5160" w:hanging="180"/>
      </w:pPr>
    </w:lvl>
    <w:lvl w:ilvl="6" w:tplc="0419000F" w:tentative="1">
      <w:start w:val="1"/>
      <w:numFmt w:val="decimal"/>
      <w:lvlText w:val="%7."/>
      <w:lvlJc w:val="left"/>
      <w:pPr>
        <w:ind w:left="5880" w:hanging="360"/>
      </w:pPr>
    </w:lvl>
    <w:lvl w:ilvl="7" w:tplc="04190019" w:tentative="1">
      <w:start w:val="1"/>
      <w:numFmt w:val="lowerLetter"/>
      <w:lvlText w:val="%8."/>
      <w:lvlJc w:val="left"/>
      <w:pPr>
        <w:ind w:left="6600" w:hanging="360"/>
      </w:pPr>
    </w:lvl>
    <w:lvl w:ilvl="8" w:tplc="0419001B" w:tentative="1">
      <w:start w:val="1"/>
      <w:numFmt w:val="lowerRoman"/>
      <w:lvlText w:val="%9."/>
      <w:lvlJc w:val="right"/>
      <w:pPr>
        <w:ind w:left="7320" w:hanging="180"/>
      </w:pPr>
    </w:lvl>
  </w:abstractNum>
  <w:abstractNum w:abstractNumId="43">
    <w:nsid w:val="62692A5F"/>
    <w:multiLevelType w:val="hybridMultilevel"/>
    <w:tmpl w:val="683434B8"/>
    <w:lvl w:ilvl="0" w:tplc="C12E9A40">
      <w:start w:val="1"/>
      <w:numFmt w:val="bullet"/>
      <w:pStyle w:val="ListBulletStd"/>
      <w:lvlText w:val=""/>
      <w:lvlJc w:val="left"/>
      <w:pPr>
        <w:tabs>
          <w:tab w:val="num" w:pos="1077"/>
        </w:tabs>
        <w:ind w:left="1077" w:hanging="360"/>
      </w:pPr>
      <w:rPr>
        <w:rFonts w:ascii="Symbol" w:hAnsi="Symbol" w:hint="default"/>
      </w:rPr>
    </w:lvl>
    <w:lvl w:ilvl="1" w:tplc="04190003">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44">
    <w:nsid w:val="62F80EBA"/>
    <w:multiLevelType w:val="hybridMultilevel"/>
    <w:tmpl w:val="FB3A81BE"/>
    <w:lvl w:ilvl="0" w:tplc="12B0533C">
      <w:start w:val="1"/>
      <w:numFmt w:val="russianLower"/>
      <w:lvlText w:val="%1)"/>
      <w:lvlJc w:val="left"/>
      <w:pPr>
        <w:ind w:left="1560" w:hanging="360"/>
      </w:pPr>
      <w:rPr>
        <w:rFonts w:hint="default"/>
        <w:sz w:val="28"/>
        <w:szCs w:val="28"/>
      </w:rPr>
    </w:lvl>
    <w:lvl w:ilvl="1" w:tplc="04190019" w:tentative="1">
      <w:start w:val="1"/>
      <w:numFmt w:val="lowerLetter"/>
      <w:lvlText w:val="%2."/>
      <w:lvlJc w:val="left"/>
      <w:pPr>
        <w:ind w:left="2280" w:hanging="360"/>
      </w:pPr>
    </w:lvl>
    <w:lvl w:ilvl="2" w:tplc="0419001B" w:tentative="1">
      <w:start w:val="1"/>
      <w:numFmt w:val="lowerRoman"/>
      <w:lvlText w:val="%3."/>
      <w:lvlJc w:val="right"/>
      <w:pPr>
        <w:ind w:left="3000" w:hanging="180"/>
      </w:pPr>
    </w:lvl>
    <w:lvl w:ilvl="3" w:tplc="0419000F" w:tentative="1">
      <w:start w:val="1"/>
      <w:numFmt w:val="decimal"/>
      <w:lvlText w:val="%4."/>
      <w:lvlJc w:val="left"/>
      <w:pPr>
        <w:ind w:left="3720" w:hanging="360"/>
      </w:pPr>
    </w:lvl>
    <w:lvl w:ilvl="4" w:tplc="04190019" w:tentative="1">
      <w:start w:val="1"/>
      <w:numFmt w:val="lowerLetter"/>
      <w:lvlText w:val="%5."/>
      <w:lvlJc w:val="left"/>
      <w:pPr>
        <w:ind w:left="4440" w:hanging="360"/>
      </w:pPr>
    </w:lvl>
    <w:lvl w:ilvl="5" w:tplc="0419001B" w:tentative="1">
      <w:start w:val="1"/>
      <w:numFmt w:val="lowerRoman"/>
      <w:lvlText w:val="%6."/>
      <w:lvlJc w:val="right"/>
      <w:pPr>
        <w:ind w:left="5160" w:hanging="180"/>
      </w:pPr>
    </w:lvl>
    <w:lvl w:ilvl="6" w:tplc="0419000F" w:tentative="1">
      <w:start w:val="1"/>
      <w:numFmt w:val="decimal"/>
      <w:lvlText w:val="%7."/>
      <w:lvlJc w:val="left"/>
      <w:pPr>
        <w:ind w:left="5880" w:hanging="360"/>
      </w:pPr>
    </w:lvl>
    <w:lvl w:ilvl="7" w:tplc="04190019" w:tentative="1">
      <w:start w:val="1"/>
      <w:numFmt w:val="lowerLetter"/>
      <w:lvlText w:val="%8."/>
      <w:lvlJc w:val="left"/>
      <w:pPr>
        <w:ind w:left="6600" w:hanging="360"/>
      </w:pPr>
    </w:lvl>
    <w:lvl w:ilvl="8" w:tplc="0419001B" w:tentative="1">
      <w:start w:val="1"/>
      <w:numFmt w:val="lowerRoman"/>
      <w:lvlText w:val="%9."/>
      <w:lvlJc w:val="right"/>
      <w:pPr>
        <w:ind w:left="7320" w:hanging="180"/>
      </w:pPr>
    </w:lvl>
  </w:abstractNum>
  <w:abstractNum w:abstractNumId="45">
    <w:nsid w:val="64056A45"/>
    <w:multiLevelType w:val="multilevel"/>
    <w:tmpl w:val="0840C418"/>
    <w:styleLink w:val="42"/>
    <w:lvl w:ilvl="0">
      <w:start w:val="1"/>
      <w:numFmt w:val="decimal"/>
      <w:lvlText w:val="%1"/>
      <w:lvlJc w:val="left"/>
      <w:pPr>
        <w:ind w:left="360" w:hanging="360"/>
      </w:pPr>
      <w:rPr>
        <w:rFonts w:ascii="Times New Roman" w:hAnsi="Times New Roman" w:hint="default"/>
        <w:color w:val="auto"/>
        <w:sz w:val="28"/>
      </w:rPr>
    </w:lvl>
    <w:lvl w:ilvl="1">
      <w:start w:val="1"/>
      <w:numFmt w:val="decimal"/>
      <w:lvlText w:val="%2.1"/>
      <w:lvlJc w:val="left"/>
      <w:pPr>
        <w:ind w:left="720" w:hanging="360"/>
      </w:pPr>
      <w:rPr>
        <w:rFonts w:hint="default"/>
      </w:rPr>
    </w:lvl>
    <w:lvl w:ilvl="2">
      <w:start w:val="1"/>
      <w:numFmt w:val="none"/>
      <w:lvlText w:val="1.1.1"/>
      <w:lvlJc w:val="left"/>
      <w:pPr>
        <w:ind w:left="1080" w:hanging="360"/>
      </w:pPr>
      <w:rPr>
        <w:rFonts w:hint="default"/>
      </w:rPr>
    </w:lvl>
    <w:lvl w:ilvl="3">
      <w:start w:val="1"/>
      <w:numFmt w:val="decimal"/>
      <w:lvlText w:val="1.1.1.%4"/>
      <w:lvlJc w:val="left"/>
      <w:pPr>
        <w:ind w:left="1440" w:hanging="360"/>
      </w:pPr>
      <w:rPr>
        <w:rFonts w:ascii="Times New Roman" w:hAnsi="Times New Roman" w:hint="default"/>
        <w:b w:val="0"/>
        <w:i w:val="0"/>
        <w:caps w:val="0"/>
        <w:strike w:val="0"/>
        <w:dstrike w:val="0"/>
        <w:vanish w:val="0"/>
        <w:color w:val="000000"/>
        <w:spacing w:val="0"/>
        <w:w w:val="100"/>
        <w:kern w:val="0"/>
        <w:position w:val="0"/>
        <w:sz w:val="28"/>
        <w:vertAlign w:val="base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nsid w:val="64EB5148"/>
    <w:multiLevelType w:val="hybridMultilevel"/>
    <w:tmpl w:val="F0BAB11C"/>
    <w:lvl w:ilvl="0" w:tplc="A4F4C626">
      <w:start w:val="1"/>
      <w:numFmt w:val="russianLower"/>
      <w:lvlText w:val="%1)"/>
      <w:lvlJc w:val="left"/>
      <w:pPr>
        <w:ind w:left="720" w:hanging="360"/>
      </w:pPr>
      <w:rPr>
        <w:rFonts w:hint="default"/>
      </w:rPr>
    </w:lvl>
    <w:lvl w:ilvl="1" w:tplc="7E88C8AC">
      <w:start w:val="1"/>
      <w:numFmt w:val="decimal"/>
      <w:lvlText w:val="%2)"/>
      <w:lvlJc w:val="left"/>
      <w:pPr>
        <w:ind w:left="1440" w:hanging="360"/>
      </w:pPr>
      <w:rPr>
        <w:rFonts w:ascii="Times New Roman" w:hAnsi="Times New Roman" w:cs="Times New Roman" w:hint="default"/>
        <w:sz w:val="28"/>
        <w:szCs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66017FD6"/>
    <w:multiLevelType w:val="multilevel"/>
    <w:tmpl w:val="4F9C8650"/>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pStyle w:val="20"/>
      <w:lvlText w:val="%1.%2.%3"/>
      <w:lvlJc w:val="left"/>
      <w:pPr>
        <w:ind w:left="1639" w:hanging="504"/>
      </w:pPr>
      <w:rPr>
        <w:rFonts w:hint="default"/>
        <w:b w:val="0"/>
      </w:rPr>
    </w:lvl>
    <w:lvl w:ilvl="3">
      <w:start w:val="1"/>
      <w:numFmt w:val="decimal"/>
      <w:pStyle w:val="43"/>
      <w:lvlText w:val="%1.%2.%3.%4"/>
      <w:lvlJc w:val="left"/>
      <w:pPr>
        <w:ind w:left="1728" w:hanging="64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50"/>
      <w:lvlText w:val="%1.%2.%3.%4.%5"/>
      <w:lvlJc w:val="left"/>
      <w:pPr>
        <w:ind w:left="2232" w:hanging="792"/>
      </w:pPr>
      <w:rPr>
        <w:b w:val="0"/>
        <w:bCs w:val="0"/>
        <w:i w:val="0"/>
        <w:iCs w:val="0"/>
        <w:caps w:val="0"/>
        <w:smallCaps w:val="0"/>
        <w:strike w:val="0"/>
        <w:dstrike w:val="0"/>
        <w:noProof w:val="0"/>
        <w:vanish w:val="0"/>
        <w:color w:val="000000"/>
        <w:spacing w:val="0"/>
        <w:kern w:val="0"/>
        <w:position w:val="0"/>
        <w:u w:val="none"/>
        <w:effect w:val="none"/>
        <w:vertAlign w:val="baseline"/>
        <w:em w:val="none"/>
        <w:lang w:val="uk-UA"/>
        <w:specVanish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68A54903"/>
    <w:multiLevelType w:val="hybridMultilevel"/>
    <w:tmpl w:val="FB3A81BE"/>
    <w:lvl w:ilvl="0" w:tplc="12B0533C">
      <w:start w:val="1"/>
      <w:numFmt w:val="russianLower"/>
      <w:lvlText w:val="%1)"/>
      <w:lvlJc w:val="left"/>
      <w:pPr>
        <w:ind w:left="1560" w:hanging="360"/>
      </w:pPr>
      <w:rPr>
        <w:rFonts w:hint="default"/>
        <w:sz w:val="28"/>
        <w:szCs w:val="28"/>
      </w:rPr>
    </w:lvl>
    <w:lvl w:ilvl="1" w:tplc="04190019" w:tentative="1">
      <w:start w:val="1"/>
      <w:numFmt w:val="lowerLetter"/>
      <w:lvlText w:val="%2."/>
      <w:lvlJc w:val="left"/>
      <w:pPr>
        <w:ind w:left="2280" w:hanging="360"/>
      </w:pPr>
    </w:lvl>
    <w:lvl w:ilvl="2" w:tplc="0419001B" w:tentative="1">
      <w:start w:val="1"/>
      <w:numFmt w:val="lowerRoman"/>
      <w:lvlText w:val="%3."/>
      <w:lvlJc w:val="right"/>
      <w:pPr>
        <w:ind w:left="3000" w:hanging="180"/>
      </w:pPr>
    </w:lvl>
    <w:lvl w:ilvl="3" w:tplc="0419000F" w:tentative="1">
      <w:start w:val="1"/>
      <w:numFmt w:val="decimal"/>
      <w:lvlText w:val="%4."/>
      <w:lvlJc w:val="left"/>
      <w:pPr>
        <w:ind w:left="3720" w:hanging="360"/>
      </w:pPr>
    </w:lvl>
    <w:lvl w:ilvl="4" w:tplc="04190019" w:tentative="1">
      <w:start w:val="1"/>
      <w:numFmt w:val="lowerLetter"/>
      <w:lvlText w:val="%5."/>
      <w:lvlJc w:val="left"/>
      <w:pPr>
        <w:ind w:left="4440" w:hanging="360"/>
      </w:pPr>
    </w:lvl>
    <w:lvl w:ilvl="5" w:tplc="0419001B" w:tentative="1">
      <w:start w:val="1"/>
      <w:numFmt w:val="lowerRoman"/>
      <w:lvlText w:val="%6."/>
      <w:lvlJc w:val="right"/>
      <w:pPr>
        <w:ind w:left="5160" w:hanging="180"/>
      </w:pPr>
    </w:lvl>
    <w:lvl w:ilvl="6" w:tplc="0419000F" w:tentative="1">
      <w:start w:val="1"/>
      <w:numFmt w:val="decimal"/>
      <w:lvlText w:val="%7."/>
      <w:lvlJc w:val="left"/>
      <w:pPr>
        <w:ind w:left="5880" w:hanging="360"/>
      </w:pPr>
    </w:lvl>
    <w:lvl w:ilvl="7" w:tplc="04190019" w:tentative="1">
      <w:start w:val="1"/>
      <w:numFmt w:val="lowerLetter"/>
      <w:lvlText w:val="%8."/>
      <w:lvlJc w:val="left"/>
      <w:pPr>
        <w:ind w:left="6600" w:hanging="360"/>
      </w:pPr>
    </w:lvl>
    <w:lvl w:ilvl="8" w:tplc="0419001B" w:tentative="1">
      <w:start w:val="1"/>
      <w:numFmt w:val="lowerRoman"/>
      <w:lvlText w:val="%9."/>
      <w:lvlJc w:val="right"/>
      <w:pPr>
        <w:ind w:left="7320" w:hanging="180"/>
      </w:pPr>
    </w:lvl>
  </w:abstractNum>
  <w:abstractNum w:abstractNumId="49">
    <w:nsid w:val="6B7658DA"/>
    <w:multiLevelType w:val="hybridMultilevel"/>
    <w:tmpl w:val="3AA0615C"/>
    <w:lvl w:ilvl="0" w:tplc="78D28300">
      <w:numFmt w:val="bullet"/>
      <w:pStyle w:val="a8"/>
      <w:lvlText w:val="–"/>
      <w:lvlJc w:val="left"/>
      <w:pPr>
        <w:ind w:left="928" w:hanging="360"/>
      </w:pPr>
      <w:rPr>
        <w:rFonts w:ascii="Times New Roman" w:eastAsia="Calibri" w:hAnsi="Times New Roman" w:cs="Times New Roman" w:hint="default"/>
      </w:rPr>
    </w:lvl>
    <w:lvl w:ilvl="1" w:tplc="367CBBCA">
      <w:start w:val="1"/>
      <w:numFmt w:val="bullet"/>
      <w:lvlText w:val="o"/>
      <w:lvlJc w:val="left"/>
      <w:pPr>
        <w:ind w:left="11505" w:hanging="360"/>
      </w:pPr>
      <w:rPr>
        <w:rFonts w:ascii="Courier New" w:hAnsi="Courier New" w:cs="Courier New" w:hint="default"/>
      </w:rPr>
    </w:lvl>
    <w:lvl w:ilvl="2" w:tplc="AE021050" w:tentative="1">
      <w:start w:val="1"/>
      <w:numFmt w:val="bullet"/>
      <w:lvlText w:val=""/>
      <w:lvlJc w:val="left"/>
      <w:pPr>
        <w:ind w:left="12225" w:hanging="360"/>
      </w:pPr>
      <w:rPr>
        <w:rFonts w:ascii="Wingdings" w:hAnsi="Wingdings" w:hint="default"/>
      </w:rPr>
    </w:lvl>
    <w:lvl w:ilvl="3" w:tplc="32868630" w:tentative="1">
      <w:start w:val="1"/>
      <w:numFmt w:val="bullet"/>
      <w:lvlText w:val=""/>
      <w:lvlJc w:val="left"/>
      <w:pPr>
        <w:ind w:left="12945" w:hanging="360"/>
      </w:pPr>
      <w:rPr>
        <w:rFonts w:ascii="Symbol" w:hAnsi="Symbol" w:hint="default"/>
      </w:rPr>
    </w:lvl>
    <w:lvl w:ilvl="4" w:tplc="4E20A066" w:tentative="1">
      <w:start w:val="1"/>
      <w:numFmt w:val="bullet"/>
      <w:lvlText w:val="o"/>
      <w:lvlJc w:val="left"/>
      <w:pPr>
        <w:ind w:left="13665" w:hanging="360"/>
      </w:pPr>
      <w:rPr>
        <w:rFonts w:ascii="Courier New" w:hAnsi="Courier New" w:cs="Courier New" w:hint="default"/>
      </w:rPr>
    </w:lvl>
    <w:lvl w:ilvl="5" w:tplc="DFE4EFC8" w:tentative="1">
      <w:start w:val="1"/>
      <w:numFmt w:val="bullet"/>
      <w:lvlText w:val=""/>
      <w:lvlJc w:val="left"/>
      <w:pPr>
        <w:ind w:left="14385" w:hanging="360"/>
      </w:pPr>
      <w:rPr>
        <w:rFonts w:ascii="Wingdings" w:hAnsi="Wingdings" w:hint="default"/>
      </w:rPr>
    </w:lvl>
    <w:lvl w:ilvl="6" w:tplc="912E1238" w:tentative="1">
      <w:start w:val="1"/>
      <w:numFmt w:val="bullet"/>
      <w:lvlText w:val=""/>
      <w:lvlJc w:val="left"/>
      <w:pPr>
        <w:ind w:left="15105" w:hanging="360"/>
      </w:pPr>
      <w:rPr>
        <w:rFonts w:ascii="Symbol" w:hAnsi="Symbol" w:hint="default"/>
      </w:rPr>
    </w:lvl>
    <w:lvl w:ilvl="7" w:tplc="53CC48D4" w:tentative="1">
      <w:start w:val="1"/>
      <w:numFmt w:val="bullet"/>
      <w:lvlText w:val="o"/>
      <w:lvlJc w:val="left"/>
      <w:pPr>
        <w:ind w:left="15825" w:hanging="360"/>
      </w:pPr>
      <w:rPr>
        <w:rFonts w:ascii="Courier New" w:hAnsi="Courier New" w:cs="Courier New" w:hint="default"/>
      </w:rPr>
    </w:lvl>
    <w:lvl w:ilvl="8" w:tplc="6D1658F8" w:tentative="1">
      <w:start w:val="1"/>
      <w:numFmt w:val="bullet"/>
      <w:lvlText w:val=""/>
      <w:lvlJc w:val="left"/>
      <w:pPr>
        <w:ind w:left="16545" w:hanging="360"/>
      </w:pPr>
      <w:rPr>
        <w:rFonts w:ascii="Wingdings" w:hAnsi="Wingdings" w:hint="default"/>
      </w:rPr>
    </w:lvl>
  </w:abstractNum>
  <w:abstractNum w:abstractNumId="50">
    <w:nsid w:val="6E3F3AE1"/>
    <w:multiLevelType w:val="hybridMultilevel"/>
    <w:tmpl w:val="87C628B4"/>
    <w:lvl w:ilvl="0" w:tplc="D904011C">
      <w:start w:val="1"/>
      <w:numFmt w:val="decimal"/>
      <w:pStyle w:val="22"/>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1">
    <w:nsid w:val="73583E86"/>
    <w:multiLevelType w:val="hybridMultilevel"/>
    <w:tmpl w:val="9E34B9F8"/>
    <w:lvl w:ilvl="0" w:tplc="A4F4C626">
      <w:start w:val="1"/>
      <w:numFmt w:val="russianLower"/>
      <w:lvlText w:val="%1)"/>
      <w:lvlJc w:val="left"/>
      <w:pPr>
        <w:ind w:left="1560" w:hanging="360"/>
      </w:pPr>
      <w:rPr>
        <w:rFonts w:hint="default"/>
      </w:rPr>
    </w:lvl>
    <w:lvl w:ilvl="1" w:tplc="04190019" w:tentative="1">
      <w:start w:val="1"/>
      <w:numFmt w:val="lowerLetter"/>
      <w:lvlText w:val="%2."/>
      <w:lvlJc w:val="left"/>
      <w:pPr>
        <w:ind w:left="2280" w:hanging="360"/>
      </w:pPr>
    </w:lvl>
    <w:lvl w:ilvl="2" w:tplc="0419001B" w:tentative="1">
      <w:start w:val="1"/>
      <w:numFmt w:val="lowerRoman"/>
      <w:lvlText w:val="%3."/>
      <w:lvlJc w:val="right"/>
      <w:pPr>
        <w:ind w:left="3000" w:hanging="180"/>
      </w:pPr>
    </w:lvl>
    <w:lvl w:ilvl="3" w:tplc="0419000F" w:tentative="1">
      <w:start w:val="1"/>
      <w:numFmt w:val="decimal"/>
      <w:lvlText w:val="%4."/>
      <w:lvlJc w:val="left"/>
      <w:pPr>
        <w:ind w:left="3720" w:hanging="360"/>
      </w:pPr>
    </w:lvl>
    <w:lvl w:ilvl="4" w:tplc="04190019" w:tentative="1">
      <w:start w:val="1"/>
      <w:numFmt w:val="lowerLetter"/>
      <w:lvlText w:val="%5."/>
      <w:lvlJc w:val="left"/>
      <w:pPr>
        <w:ind w:left="4440" w:hanging="360"/>
      </w:pPr>
    </w:lvl>
    <w:lvl w:ilvl="5" w:tplc="0419001B" w:tentative="1">
      <w:start w:val="1"/>
      <w:numFmt w:val="lowerRoman"/>
      <w:lvlText w:val="%6."/>
      <w:lvlJc w:val="right"/>
      <w:pPr>
        <w:ind w:left="5160" w:hanging="180"/>
      </w:pPr>
    </w:lvl>
    <w:lvl w:ilvl="6" w:tplc="0419000F" w:tentative="1">
      <w:start w:val="1"/>
      <w:numFmt w:val="decimal"/>
      <w:lvlText w:val="%7."/>
      <w:lvlJc w:val="left"/>
      <w:pPr>
        <w:ind w:left="5880" w:hanging="360"/>
      </w:pPr>
    </w:lvl>
    <w:lvl w:ilvl="7" w:tplc="04190019" w:tentative="1">
      <w:start w:val="1"/>
      <w:numFmt w:val="lowerLetter"/>
      <w:lvlText w:val="%8."/>
      <w:lvlJc w:val="left"/>
      <w:pPr>
        <w:ind w:left="6600" w:hanging="360"/>
      </w:pPr>
    </w:lvl>
    <w:lvl w:ilvl="8" w:tplc="0419001B" w:tentative="1">
      <w:start w:val="1"/>
      <w:numFmt w:val="lowerRoman"/>
      <w:lvlText w:val="%9."/>
      <w:lvlJc w:val="right"/>
      <w:pPr>
        <w:ind w:left="7320" w:hanging="180"/>
      </w:pPr>
    </w:lvl>
  </w:abstractNum>
  <w:abstractNum w:abstractNumId="52">
    <w:nsid w:val="75494531"/>
    <w:multiLevelType w:val="hybridMultilevel"/>
    <w:tmpl w:val="175EC9EA"/>
    <w:lvl w:ilvl="0" w:tplc="A4F4C62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3">
    <w:nsid w:val="771837AE"/>
    <w:multiLevelType w:val="hybridMultilevel"/>
    <w:tmpl w:val="E9CA6DA6"/>
    <w:lvl w:ilvl="0" w:tplc="F7808124">
      <w:start w:val="1"/>
      <w:numFmt w:val="russianLower"/>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4">
    <w:nsid w:val="782622C3"/>
    <w:multiLevelType w:val="hybridMultilevel"/>
    <w:tmpl w:val="B04E5416"/>
    <w:lvl w:ilvl="0" w:tplc="8AE276F4">
      <w:start w:val="9"/>
      <w:numFmt w:val="russianLower"/>
      <w:lvlText w:val="%1)"/>
      <w:lvlJc w:val="left"/>
      <w:pPr>
        <w:ind w:left="156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55">
    <w:nsid w:val="7C256D6A"/>
    <w:multiLevelType w:val="hybridMultilevel"/>
    <w:tmpl w:val="8990F884"/>
    <w:lvl w:ilvl="0" w:tplc="A4F4C626">
      <w:start w:val="1"/>
      <w:numFmt w:val="russianLower"/>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5"/>
  </w:num>
  <w:num w:numId="2">
    <w:abstractNumId w:val="6"/>
  </w:num>
  <w:num w:numId="3">
    <w:abstractNumId w:val="45"/>
  </w:num>
  <w:num w:numId="4">
    <w:abstractNumId w:val="28"/>
  </w:num>
  <w:num w:numId="5">
    <w:abstractNumId w:val="1"/>
  </w:num>
  <w:num w:numId="6">
    <w:abstractNumId w:val="40"/>
  </w:num>
  <w:num w:numId="7">
    <w:abstractNumId w:val="47"/>
  </w:num>
  <w:num w:numId="8">
    <w:abstractNumId w:val="47"/>
    <w:lvlOverride w:ilvl="0">
      <w:lvl w:ilvl="0">
        <w:start w:val="1"/>
        <w:numFmt w:val="decimal"/>
        <w:lvlText w:val="%1."/>
        <w:lvlJc w:val="left"/>
        <w:pPr>
          <w:ind w:left="360" w:hanging="360"/>
        </w:pPr>
        <w:rPr>
          <w:rFonts w:hint="default"/>
        </w:rPr>
      </w:lvl>
    </w:lvlOverride>
    <w:lvlOverride w:ilvl="1">
      <w:lvl w:ilvl="1">
        <w:start w:val="1"/>
        <w:numFmt w:val="none"/>
        <w:lvlText w:val=""/>
        <w:lvlJc w:val="left"/>
        <w:pPr>
          <w:ind w:left="792" w:hanging="432"/>
        </w:pPr>
        <w:rPr>
          <w:rFonts w:hint="default"/>
        </w:rPr>
      </w:lvl>
    </w:lvlOverride>
    <w:lvlOverride w:ilvl="2">
      <w:lvl w:ilvl="2">
        <w:start w:val="1"/>
        <w:numFmt w:val="decimal"/>
        <w:pStyle w:val="20"/>
        <w:lvlText w:val="%1.%2.%3"/>
        <w:lvlJc w:val="left"/>
        <w:pPr>
          <w:ind w:left="2348" w:hanging="504"/>
        </w:pPr>
        <w:rPr>
          <w:rFonts w:hint="default"/>
          <w:b w:val="0"/>
        </w:rPr>
      </w:lvl>
    </w:lvlOverride>
    <w:lvlOverride w:ilvl="3">
      <w:lvl w:ilvl="3">
        <w:start w:val="1"/>
        <w:numFmt w:val="decimal"/>
        <w:pStyle w:val="43"/>
        <w:lvlText w:val="%1.%2.%3.%4"/>
        <w:lvlJc w:val="left"/>
        <w:pPr>
          <w:ind w:left="1728" w:hanging="648"/>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4">
      <w:lvl w:ilvl="4">
        <w:start w:val="1"/>
        <w:numFmt w:val="decimal"/>
        <w:pStyle w:val="50"/>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39"/>
  </w:num>
  <w:num w:numId="10">
    <w:abstractNumId w:val="43"/>
  </w:num>
  <w:num w:numId="11">
    <w:abstractNumId w:val="55"/>
  </w:num>
  <w:num w:numId="12">
    <w:abstractNumId w:val="11"/>
  </w:num>
  <w:num w:numId="13">
    <w:abstractNumId w:val="26"/>
  </w:num>
  <w:num w:numId="14">
    <w:abstractNumId w:val="48"/>
  </w:num>
  <w:num w:numId="15">
    <w:abstractNumId w:val="19"/>
  </w:num>
  <w:num w:numId="16">
    <w:abstractNumId w:val="44"/>
  </w:num>
  <w:num w:numId="17">
    <w:abstractNumId w:val="24"/>
  </w:num>
  <w:num w:numId="18">
    <w:abstractNumId w:val="9"/>
  </w:num>
  <w:num w:numId="19">
    <w:abstractNumId w:val="3"/>
  </w:num>
  <w:num w:numId="20">
    <w:abstractNumId w:val="34"/>
  </w:num>
  <w:num w:numId="21">
    <w:abstractNumId w:val="16"/>
  </w:num>
  <w:num w:numId="22">
    <w:abstractNumId w:val="27"/>
  </w:num>
  <w:num w:numId="23">
    <w:abstractNumId w:val="15"/>
  </w:num>
  <w:num w:numId="24">
    <w:abstractNumId w:val="22"/>
  </w:num>
  <w:num w:numId="25">
    <w:abstractNumId w:val="41"/>
  </w:num>
  <w:num w:numId="26">
    <w:abstractNumId w:val="49"/>
  </w:num>
  <w:num w:numId="27">
    <w:abstractNumId w:val="29"/>
  </w:num>
  <w:num w:numId="28">
    <w:abstractNumId w:val="4"/>
  </w:num>
  <w:num w:numId="29">
    <w:abstractNumId w:val="53"/>
  </w:num>
  <w:num w:numId="30">
    <w:abstractNumId w:val="14"/>
  </w:num>
  <w:num w:numId="31">
    <w:abstractNumId w:val="17"/>
  </w:num>
  <w:num w:numId="32">
    <w:abstractNumId w:val="12"/>
  </w:num>
  <w:num w:numId="33">
    <w:abstractNumId w:val="0"/>
  </w:num>
  <w:num w:numId="34">
    <w:abstractNumId w:val="18"/>
  </w:num>
  <w:num w:numId="35">
    <w:abstractNumId w:val="46"/>
  </w:num>
  <w:num w:numId="36">
    <w:abstractNumId w:val="32"/>
  </w:num>
  <w:num w:numId="37">
    <w:abstractNumId w:val="54"/>
  </w:num>
  <w:num w:numId="38">
    <w:abstractNumId w:val="42"/>
  </w:num>
  <w:num w:numId="39">
    <w:abstractNumId w:val="36"/>
  </w:num>
  <w:num w:numId="40">
    <w:abstractNumId w:val="51"/>
  </w:num>
  <w:num w:numId="41">
    <w:abstractNumId w:val="35"/>
  </w:num>
  <w:num w:numId="42">
    <w:abstractNumId w:val="37"/>
  </w:num>
  <w:num w:numId="43">
    <w:abstractNumId w:val="23"/>
  </w:num>
  <w:num w:numId="44">
    <w:abstractNumId w:val="20"/>
  </w:num>
  <w:num w:numId="45">
    <w:abstractNumId w:val="38"/>
  </w:num>
  <w:num w:numId="46">
    <w:abstractNumId w:val="52"/>
  </w:num>
  <w:num w:numId="47">
    <w:abstractNumId w:val="8"/>
  </w:num>
  <w:num w:numId="48">
    <w:abstractNumId w:val="30"/>
  </w:num>
  <w:num w:numId="49">
    <w:abstractNumId w:val="33"/>
  </w:num>
  <w:num w:numId="50">
    <w:abstractNumId w:val="2"/>
  </w:num>
  <w:num w:numId="51">
    <w:abstractNumId w:val="50"/>
  </w:num>
  <w:num w:numId="52">
    <w:abstractNumId w:val="21"/>
  </w:num>
  <w:num w:numId="53">
    <w:abstractNumId w:val="13"/>
    <w:lvlOverride w:ilvl="0">
      <w:startOverride w:val="1"/>
    </w:lvlOverride>
  </w:num>
  <w:num w:numId="54">
    <w:abstractNumId w:val="13"/>
    <w:lvlOverride w:ilvl="0">
      <w:startOverride w:val="1"/>
    </w:lvlOverride>
  </w:num>
  <w:num w:numId="55">
    <w:abstractNumId w:val="13"/>
    <w:lvlOverride w:ilvl="0">
      <w:startOverride w:val="1"/>
    </w:lvlOverride>
  </w:num>
  <w:num w:numId="56">
    <w:abstractNumId w:val="13"/>
    <w:lvlOverride w:ilvl="0">
      <w:startOverride w:val="1"/>
    </w:lvlOverride>
  </w:num>
  <w:num w:numId="57">
    <w:abstractNumId w:val="13"/>
    <w:lvlOverride w:ilvl="0">
      <w:startOverride w:val="9"/>
    </w:lvlOverride>
  </w:num>
  <w:num w:numId="58">
    <w:abstractNumId w:val="13"/>
  </w:num>
  <w:num w:numId="59">
    <w:abstractNumId w:val="13"/>
    <w:lvlOverride w:ilvl="0">
      <w:startOverride w:val="15"/>
    </w:lvlOverride>
  </w:num>
  <w:num w:numId="60">
    <w:abstractNumId w:val="25"/>
  </w:num>
  <w:num w:numId="61">
    <w:abstractNumId w:val="13"/>
    <w:lvlOverride w:ilvl="0">
      <w:startOverride w:val="1"/>
    </w:lvlOverride>
  </w:num>
  <w:num w:numId="62">
    <w:abstractNumId w:val="13"/>
    <w:lvlOverride w:ilvl="0">
      <w:startOverride w:val="1"/>
    </w:lvlOverride>
  </w:num>
  <w:num w:numId="6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3"/>
    <w:lvlOverride w:ilvl="0">
      <w:startOverride w:val="1"/>
    </w:lvlOverride>
  </w:num>
  <w:num w:numId="65">
    <w:abstractNumId w:val="13"/>
    <w:lvlOverride w:ilvl="0">
      <w:startOverride w:val="1"/>
    </w:lvlOverride>
  </w:num>
  <w:num w:numId="66">
    <w:abstractNumId w:val="13"/>
    <w:lvlOverride w:ilvl="0">
      <w:startOverride w:val="1"/>
    </w:lvlOverride>
  </w:num>
  <w:num w:numId="67">
    <w:abstractNumId w:val="13"/>
    <w:lvlOverride w:ilvl="0">
      <w:startOverride w:val="1"/>
    </w:lvlOverride>
  </w:num>
  <w:num w:numId="6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
  </w:num>
  <w:num w:numId="72">
    <w:abstractNumId w:val="13"/>
    <w:lvlOverride w:ilvl="0">
      <w:startOverride w:val="1"/>
    </w:lvlOverride>
  </w:num>
  <w:num w:numId="7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0"/>
    <w:lvlOverride w:ilvl="0">
      <w:startOverride w:val="1"/>
    </w:lvlOverride>
  </w:num>
  <w:num w:numId="7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3"/>
    <w:lvlOverride w:ilvl="0">
      <w:startOverride w:val="1"/>
    </w:lvlOverride>
  </w:num>
  <w:num w:numId="8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3"/>
    <w:lvlOverride w:ilvl="0">
      <w:startOverride w:val="1"/>
    </w:lvlOverride>
  </w:num>
  <w:num w:numId="93">
    <w:abstractNumId w:val="13"/>
    <w:lvlOverride w:ilvl="0">
      <w:startOverride w:val="1"/>
    </w:lvlOverride>
  </w:num>
  <w:num w:numId="94">
    <w:abstractNumId w:val="13"/>
    <w:lvlOverride w:ilvl="0">
      <w:startOverride w:val="1"/>
    </w:lvlOverride>
  </w:num>
  <w:num w:numId="95">
    <w:abstractNumId w:val="13"/>
    <w:lvlOverride w:ilvl="0">
      <w:startOverride w:val="1"/>
    </w:lvlOverride>
  </w:num>
  <w:num w:numId="96">
    <w:abstractNumId w:val="13"/>
    <w:lvlOverride w:ilvl="0">
      <w:startOverride w:val="1"/>
    </w:lvlOverride>
  </w:num>
  <w:num w:numId="97">
    <w:abstractNumId w:val="13"/>
    <w:lvlOverride w:ilvl="0">
      <w:startOverride w:val="1"/>
    </w:lvlOverride>
  </w:num>
  <w:num w:numId="98">
    <w:abstractNumId w:val="13"/>
    <w:lvlOverride w:ilvl="0">
      <w:startOverride w:val="1"/>
    </w:lvlOverride>
  </w:num>
  <w:num w:numId="99">
    <w:abstractNumId w:val="13"/>
    <w:lvlOverride w:ilvl="0">
      <w:startOverride w:val="1"/>
    </w:lvlOverride>
  </w:num>
  <w:num w:numId="10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
    <w:lvlOverride w:ilvl="0">
      <w:startOverride w:val="1"/>
    </w:lvlOverride>
  </w:num>
  <w:num w:numId="103">
    <w:abstractNumId w:val="13"/>
    <w:lvlOverride w:ilvl="0">
      <w:startOverride w:val="1"/>
    </w:lvlOverride>
  </w:num>
  <w:num w:numId="10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31"/>
  </w:num>
  <w:num w:numId="113">
    <w:abstractNumId w:val="3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50"/>
    <w:lvlOverride w:ilvl="0">
      <w:startOverride w:val="1"/>
    </w:lvlOverride>
  </w:num>
  <w:num w:numId="1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3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3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50"/>
    <w:lvlOverride w:ilvl="0">
      <w:startOverride w:val="1"/>
    </w:lvlOverride>
  </w:num>
  <w:num w:numId="132">
    <w:abstractNumId w:val="13"/>
    <w:lvlOverride w:ilvl="0">
      <w:startOverride w:val="1"/>
    </w:lvlOverride>
  </w:num>
  <w:num w:numId="133">
    <w:abstractNumId w:val="13"/>
    <w:lvlOverride w:ilvl="0">
      <w:startOverride w:val="1"/>
    </w:lvlOverride>
  </w:num>
  <w:num w:numId="1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3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3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3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3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3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3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3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3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10"/>
  </w:num>
  <w:numIdMacAtCleanup w:val="2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Марина Викторовна Кислая">
    <w15:presenceInfo w15:providerId="AD" w15:userId="S-1-5-21-2023279430-2010434289-1750007455-2344"/>
  </w15:person>
  <w15:person w15:author="Дмитрий Панкратов">
    <w15:presenceInfo w15:providerId="AD" w15:userId="S-1-5-21-2002503357-3719687854-2361012599-1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ru-RU" w:vendorID="1" w:dllVersion="512"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clickAndTypeStyle w:val="af1"/>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8A6"/>
    <w:rsid w:val="00000915"/>
    <w:rsid w:val="000015E5"/>
    <w:rsid w:val="00001990"/>
    <w:rsid w:val="00001CF0"/>
    <w:rsid w:val="00002212"/>
    <w:rsid w:val="00002319"/>
    <w:rsid w:val="00002444"/>
    <w:rsid w:val="00002710"/>
    <w:rsid w:val="0000346A"/>
    <w:rsid w:val="00003576"/>
    <w:rsid w:val="000038C3"/>
    <w:rsid w:val="00003BEE"/>
    <w:rsid w:val="000044E9"/>
    <w:rsid w:val="00004A61"/>
    <w:rsid w:val="00004FCE"/>
    <w:rsid w:val="000050B8"/>
    <w:rsid w:val="0000598E"/>
    <w:rsid w:val="0000598F"/>
    <w:rsid w:val="00005D33"/>
    <w:rsid w:val="00006FC4"/>
    <w:rsid w:val="00007106"/>
    <w:rsid w:val="000071C8"/>
    <w:rsid w:val="00007384"/>
    <w:rsid w:val="00007611"/>
    <w:rsid w:val="0000783B"/>
    <w:rsid w:val="00007B92"/>
    <w:rsid w:val="00007EE3"/>
    <w:rsid w:val="00010B47"/>
    <w:rsid w:val="00011517"/>
    <w:rsid w:val="000118DD"/>
    <w:rsid w:val="000119A6"/>
    <w:rsid w:val="00011BC7"/>
    <w:rsid w:val="000126D3"/>
    <w:rsid w:val="00012C55"/>
    <w:rsid w:val="000132E5"/>
    <w:rsid w:val="00013ABA"/>
    <w:rsid w:val="000140EC"/>
    <w:rsid w:val="0001458E"/>
    <w:rsid w:val="00014764"/>
    <w:rsid w:val="00015179"/>
    <w:rsid w:val="00015D3F"/>
    <w:rsid w:val="00016932"/>
    <w:rsid w:val="0002012B"/>
    <w:rsid w:val="000203D0"/>
    <w:rsid w:val="00020A10"/>
    <w:rsid w:val="00020A6C"/>
    <w:rsid w:val="00020BB0"/>
    <w:rsid w:val="00020D4E"/>
    <w:rsid w:val="00021466"/>
    <w:rsid w:val="0002161D"/>
    <w:rsid w:val="00021BDC"/>
    <w:rsid w:val="00022290"/>
    <w:rsid w:val="00022433"/>
    <w:rsid w:val="0002262F"/>
    <w:rsid w:val="00022D34"/>
    <w:rsid w:val="000235E5"/>
    <w:rsid w:val="0002396C"/>
    <w:rsid w:val="00023C67"/>
    <w:rsid w:val="00023CDB"/>
    <w:rsid w:val="00023E8A"/>
    <w:rsid w:val="000246F0"/>
    <w:rsid w:val="000248C2"/>
    <w:rsid w:val="00024DA0"/>
    <w:rsid w:val="00024E01"/>
    <w:rsid w:val="0002513B"/>
    <w:rsid w:val="00025151"/>
    <w:rsid w:val="000251C6"/>
    <w:rsid w:val="0002538C"/>
    <w:rsid w:val="00026368"/>
    <w:rsid w:val="000266C7"/>
    <w:rsid w:val="0002672E"/>
    <w:rsid w:val="000269CD"/>
    <w:rsid w:val="00026F19"/>
    <w:rsid w:val="0002751A"/>
    <w:rsid w:val="00027B70"/>
    <w:rsid w:val="00027DBA"/>
    <w:rsid w:val="00027F02"/>
    <w:rsid w:val="00030044"/>
    <w:rsid w:val="00030410"/>
    <w:rsid w:val="00030695"/>
    <w:rsid w:val="00030860"/>
    <w:rsid w:val="00030AEF"/>
    <w:rsid w:val="00030BE7"/>
    <w:rsid w:val="00030ED3"/>
    <w:rsid w:val="000314DB"/>
    <w:rsid w:val="00031D23"/>
    <w:rsid w:val="00032306"/>
    <w:rsid w:val="00032AC3"/>
    <w:rsid w:val="00032BE1"/>
    <w:rsid w:val="00032C1D"/>
    <w:rsid w:val="00032D10"/>
    <w:rsid w:val="00032EE4"/>
    <w:rsid w:val="000335D2"/>
    <w:rsid w:val="00033600"/>
    <w:rsid w:val="00034340"/>
    <w:rsid w:val="00034425"/>
    <w:rsid w:val="00034569"/>
    <w:rsid w:val="00034814"/>
    <w:rsid w:val="0003533E"/>
    <w:rsid w:val="00036355"/>
    <w:rsid w:val="00036478"/>
    <w:rsid w:val="00036905"/>
    <w:rsid w:val="000369E4"/>
    <w:rsid w:val="00036D01"/>
    <w:rsid w:val="00036F55"/>
    <w:rsid w:val="0003790D"/>
    <w:rsid w:val="00040E70"/>
    <w:rsid w:val="0004128E"/>
    <w:rsid w:val="00041505"/>
    <w:rsid w:val="000427E1"/>
    <w:rsid w:val="000431D8"/>
    <w:rsid w:val="00043A9D"/>
    <w:rsid w:val="00043AC1"/>
    <w:rsid w:val="00043EB4"/>
    <w:rsid w:val="00043F34"/>
    <w:rsid w:val="0004414F"/>
    <w:rsid w:val="00044217"/>
    <w:rsid w:val="000444D4"/>
    <w:rsid w:val="000444E8"/>
    <w:rsid w:val="00044604"/>
    <w:rsid w:val="000447C4"/>
    <w:rsid w:val="00044ACC"/>
    <w:rsid w:val="00044C97"/>
    <w:rsid w:val="00044D04"/>
    <w:rsid w:val="00045042"/>
    <w:rsid w:val="000452A4"/>
    <w:rsid w:val="00045458"/>
    <w:rsid w:val="00045565"/>
    <w:rsid w:val="0004562B"/>
    <w:rsid w:val="0004585C"/>
    <w:rsid w:val="00045BBF"/>
    <w:rsid w:val="00045BEF"/>
    <w:rsid w:val="000464D9"/>
    <w:rsid w:val="000466D9"/>
    <w:rsid w:val="00046B91"/>
    <w:rsid w:val="0004762F"/>
    <w:rsid w:val="0004771E"/>
    <w:rsid w:val="00050D13"/>
    <w:rsid w:val="00050FE5"/>
    <w:rsid w:val="0005128F"/>
    <w:rsid w:val="0005144F"/>
    <w:rsid w:val="000516C7"/>
    <w:rsid w:val="0005193C"/>
    <w:rsid w:val="00052270"/>
    <w:rsid w:val="00052F98"/>
    <w:rsid w:val="000532A8"/>
    <w:rsid w:val="0005332B"/>
    <w:rsid w:val="00053477"/>
    <w:rsid w:val="000534C5"/>
    <w:rsid w:val="000535A5"/>
    <w:rsid w:val="000537C2"/>
    <w:rsid w:val="000539BA"/>
    <w:rsid w:val="00053A4E"/>
    <w:rsid w:val="00053AC2"/>
    <w:rsid w:val="000543FC"/>
    <w:rsid w:val="00054942"/>
    <w:rsid w:val="000549E8"/>
    <w:rsid w:val="00054FA3"/>
    <w:rsid w:val="00055375"/>
    <w:rsid w:val="000558A9"/>
    <w:rsid w:val="00055D67"/>
    <w:rsid w:val="00056591"/>
    <w:rsid w:val="0005661B"/>
    <w:rsid w:val="0005683D"/>
    <w:rsid w:val="00056BB4"/>
    <w:rsid w:val="00057202"/>
    <w:rsid w:val="00060293"/>
    <w:rsid w:val="00060746"/>
    <w:rsid w:val="0006087E"/>
    <w:rsid w:val="00061C75"/>
    <w:rsid w:val="00061E1E"/>
    <w:rsid w:val="00063047"/>
    <w:rsid w:val="00063F52"/>
    <w:rsid w:val="000644EE"/>
    <w:rsid w:val="0006541E"/>
    <w:rsid w:val="0006574A"/>
    <w:rsid w:val="000662CC"/>
    <w:rsid w:val="00066615"/>
    <w:rsid w:val="0006662D"/>
    <w:rsid w:val="00066862"/>
    <w:rsid w:val="00066BB2"/>
    <w:rsid w:val="00066C19"/>
    <w:rsid w:val="000672FB"/>
    <w:rsid w:val="00067408"/>
    <w:rsid w:val="00067507"/>
    <w:rsid w:val="00067764"/>
    <w:rsid w:val="00067875"/>
    <w:rsid w:val="00067892"/>
    <w:rsid w:val="00067943"/>
    <w:rsid w:val="00067E74"/>
    <w:rsid w:val="0007064F"/>
    <w:rsid w:val="00070A2A"/>
    <w:rsid w:val="00070C71"/>
    <w:rsid w:val="00071381"/>
    <w:rsid w:val="000713E1"/>
    <w:rsid w:val="000714FA"/>
    <w:rsid w:val="0007156B"/>
    <w:rsid w:val="00071D4B"/>
    <w:rsid w:val="00072024"/>
    <w:rsid w:val="000722D5"/>
    <w:rsid w:val="00072700"/>
    <w:rsid w:val="00072DEE"/>
    <w:rsid w:val="0007337D"/>
    <w:rsid w:val="000734C4"/>
    <w:rsid w:val="00073D56"/>
    <w:rsid w:val="000742BF"/>
    <w:rsid w:val="000744DA"/>
    <w:rsid w:val="00075099"/>
    <w:rsid w:val="00075C1B"/>
    <w:rsid w:val="000760FC"/>
    <w:rsid w:val="000768F4"/>
    <w:rsid w:val="00076A72"/>
    <w:rsid w:val="00076EDC"/>
    <w:rsid w:val="000777DE"/>
    <w:rsid w:val="00077815"/>
    <w:rsid w:val="00077ED9"/>
    <w:rsid w:val="00080194"/>
    <w:rsid w:val="0008022F"/>
    <w:rsid w:val="00080F5A"/>
    <w:rsid w:val="0008179A"/>
    <w:rsid w:val="00081DEF"/>
    <w:rsid w:val="00081E10"/>
    <w:rsid w:val="00081ED5"/>
    <w:rsid w:val="00082034"/>
    <w:rsid w:val="00082162"/>
    <w:rsid w:val="000821EC"/>
    <w:rsid w:val="000826F7"/>
    <w:rsid w:val="00082750"/>
    <w:rsid w:val="0008298F"/>
    <w:rsid w:val="00082B53"/>
    <w:rsid w:val="000830FF"/>
    <w:rsid w:val="000832F8"/>
    <w:rsid w:val="00083B8C"/>
    <w:rsid w:val="00084053"/>
    <w:rsid w:val="00084152"/>
    <w:rsid w:val="00084157"/>
    <w:rsid w:val="0008429C"/>
    <w:rsid w:val="000848B7"/>
    <w:rsid w:val="00084F9F"/>
    <w:rsid w:val="00085442"/>
    <w:rsid w:val="0008619C"/>
    <w:rsid w:val="00086313"/>
    <w:rsid w:val="000866C6"/>
    <w:rsid w:val="00086709"/>
    <w:rsid w:val="00086FCD"/>
    <w:rsid w:val="00086FE9"/>
    <w:rsid w:val="00087489"/>
    <w:rsid w:val="00087660"/>
    <w:rsid w:val="00087E9E"/>
    <w:rsid w:val="00090168"/>
    <w:rsid w:val="000905DB"/>
    <w:rsid w:val="000906D9"/>
    <w:rsid w:val="0009092F"/>
    <w:rsid w:val="000910F3"/>
    <w:rsid w:val="0009156C"/>
    <w:rsid w:val="000916B4"/>
    <w:rsid w:val="00091E6C"/>
    <w:rsid w:val="00092087"/>
    <w:rsid w:val="0009210C"/>
    <w:rsid w:val="000923F4"/>
    <w:rsid w:val="00092F6A"/>
    <w:rsid w:val="000932D4"/>
    <w:rsid w:val="000932E4"/>
    <w:rsid w:val="000934D7"/>
    <w:rsid w:val="00093675"/>
    <w:rsid w:val="000939E7"/>
    <w:rsid w:val="0009408D"/>
    <w:rsid w:val="00094235"/>
    <w:rsid w:val="00094710"/>
    <w:rsid w:val="00094A96"/>
    <w:rsid w:val="000950C7"/>
    <w:rsid w:val="0009574C"/>
    <w:rsid w:val="00095E72"/>
    <w:rsid w:val="00096263"/>
    <w:rsid w:val="00096373"/>
    <w:rsid w:val="000965ED"/>
    <w:rsid w:val="0009660D"/>
    <w:rsid w:val="00096B80"/>
    <w:rsid w:val="00096E3D"/>
    <w:rsid w:val="00097451"/>
    <w:rsid w:val="0009750E"/>
    <w:rsid w:val="00097720"/>
    <w:rsid w:val="00097C4B"/>
    <w:rsid w:val="00097E54"/>
    <w:rsid w:val="000A0361"/>
    <w:rsid w:val="000A09BC"/>
    <w:rsid w:val="000A12F1"/>
    <w:rsid w:val="000A1690"/>
    <w:rsid w:val="000A189D"/>
    <w:rsid w:val="000A1BC9"/>
    <w:rsid w:val="000A2089"/>
    <w:rsid w:val="000A24CC"/>
    <w:rsid w:val="000A31EA"/>
    <w:rsid w:val="000A3864"/>
    <w:rsid w:val="000A3A77"/>
    <w:rsid w:val="000A4FE6"/>
    <w:rsid w:val="000A5949"/>
    <w:rsid w:val="000A598D"/>
    <w:rsid w:val="000A5C12"/>
    <w:rsid w:val="000A5D9B"/>
    <w:rsid w:val="000A5F13"/>
    <w:rsid w:val="000A6A2B"/>
    <w:rsid w:val="000A72F2"/>
    <w:rsid w:val="000A74E1"/>
    <w:rsid w:val="000A77F7"/>
    <w:rsid w:val="000A78EF"/>
    <w:rsid w:val="000A7E00"/>
    <w:rsid w:val="000B0328"/>
    <w:rsid w:val="000B091D"/>
    <w:rsid w:val="000B0A49"/>
    <w:rsid w:val="000B1034"/>
    <w:rsid w:val="000B15D1"/>
    <w:rsid w:val="000B2035"/>
    <w:rsid w:val="000B2365"/>
    <w:rsid w:val="000B2417"/>
    <w:rsid w:val="000B2806"/>
    <w:rsid w:val="000B290E"/>
    <w:rsid w:val="000B2CB1"/>
    <w:rsid w:val="000B2FDD"/>
    <w:rsid w:val="000B307D"/>
    <w:rsid w:val="000B3442"/>
    <w:rsid w:val="000B3A71"/>
    <w:rsid w:val="000B4137"/>
    <w:rsid w:val="000B4654"/>
    <w:rsid w:val="000B473B"/>
    <w:rsid w:val="000B51A9"/>
    <w:rsid w:val="000B524F"/>
    <w:rsid w:val="000B58F9"/>
    <w:rsid w:val="000B5938"/>
    <w:rsid w:val="000B5AF7"/>
    <w:rsid w:val="000B5D71"/>
    <w:rsid w:val="000B66A6"/>
    <w:rsid w:val="000B6934"/>
    <w:rsid w:val="000B6C18"/>
    <w:rsid w:val="000B6D5E"/>
    <w:rsid w:val="000B70F7"/>
    <w:rsid w:val="000B72A1"/>
    <w:rsid w:val="000B762B"/>
    <w:rsid w:val="000B7DDD"/>
    <w:rsid w:val="000B7E22"/>
    <w:rsid w:val="000C0794"/>
    <w:rsid w:val="000C0E86"/>
    <w:rsid w:val="000C11A5"/>
    <w:rsid w:val="000C1237"/>
    <w:rsid w:val="000C1336"/>
    <w:rsid w:val="000C155E"/>
    <w:rsid w:val="000C1E6A"/>
    <w:rsid w:val="000C20ED"/>
    <w:rsid w:val="000C27E0"/>
    <w:rsid w:val="000C2AE7"/>
    <w:rsid w:val="000C2CA6"/>
    <w:rsid w:val="000C30CF"/>
    <w:rsid w:val="000C3227"/>
    <w:rsid w:val="000C4679"/>
    <w:rsid w:val="000C495D"/>
    <w:rsid w:val="000C4A01"/>
    <w:rsid w:val="000C4A49"/>
    <w:rsid w:val="000C4F08"/>
    <w:rsid w:val="000C52A0"/>
    <w:rsid w:val="000C5986"/>
    <w:rsid w:val="000C5A9A"/>
    <w:rsid w:val="000C5D4C"/>
    <w:rsid w:val="000C615E"/>
    <w:rsid w:val="000C6D05"/>
    <w:rsid w:val="000C74DE"/>
    <w:rsid w:val="000C75B4"/>
    <w:rsid w:val="000C7988"/>
    <w:rsid w:val="000D011B"/>
    <w:rsid w:val="000D07A6"/>
    <w:rsid w:val="000D099A"/>
    <w:rsid w:val="000D134F"/>
    <w:rsid w:val="000D1E96"/>
    <w:rsid w:val="000D26A4"/>
    <w:rsid w:val="000D26C3"/>
    <w:rsid w:val="000D292E"/>
    <w:rsid w:val="000D2C81"/>
    <w:rsid w:val="000D2F72"/>
    <w:rsid w:val="000D31B2"/>
    <w:rsid w:val="000D3222"/>
    <w:rsid w:val="000D34E1"/>
    <w:rsid w:val="000D35A8"/>
    <w:rsid w:val="000D4964"/>
    <w:rsid w:val="000D4A92"/>
    <w:rsid w:val="000D4B0C"/>
    <w:rsid w:val="000D4BB8"/>
    <w:rsid w:val="000D4F30"/>
    <w:rsid w:val="000D5734"/>
    <w:rsid w:val="000D5936"/>
    <w:rsid w:val="000D5997"/>
    <w:rsid w:val="000D5D80"/>
    <w:rsid w:val="000D628E"/>
    <w:rsid w:val="000D7693"/>
    <w:rsid w:val="000D7AF5"/>
    <w:rsid w:val="000D7C30"/>
    <w:rsid w:val="000D7CF2"/>
    <w:rsid w:val="000D7DC5"/>
    <w:rsid w:val="000D7DC9"/>
    <w:rsid w:val="000E0684"/>
    <w:rsid w:val="000E07DE"/>
    <w:rsid w:val="000E0B45"/>
    <w:rsid w:val="000E0F0E"/>
    <w:rsid w:val="000E2168"/>
    <w:rsid w:val="000E22CB"/>
    <w:rsid w:val="000E2732"/>
    <w:rsid w:val="000E2E35"/>
    <w:rsid w:val="000E325E"/>
    <w:rsid w:val="000E53C9"/>
    <w:rsid w:val="000E5DA7"/>
    <w:rsid w:val="000E5FE0"/>
    <w:rsid w:val="000E6154"/>
    <w:rsid w:val="000E62E8"/>
    <w:rsid w:val="000E6A89"/>
    <w:rsid w:val="000E71C9"/>
    <w:rsid w:val="000E7FE3"/>
    <w:rsid w:val="000F00C6"/>
    <w:rsid w:val="000F032C"/>
    <w:rsid w:val="000F0F74"/>
    <w:rsid w:val="000F1236"/>
    <w:rsid w:val="000F1761"/>
    <w:rsid w:val="000F1C2A"/>
    <w:rsid w:val="000F1E8E"/>
    <w:rsid w:val="000F254A"/>
    <w:rsid w:val="000F263E"/>
    <w:rsid w:val="000F29AC"/>
    <w:rsid w:val="000F29F2"/>
    <w:rsid w:val="000F2B34"/>
    <w:rsid w:val="000F2C74"/>
    <w:rsid w:val="000F36BE"/>
    <w:rsid w:val="000F41CC"/>
    <w:rsid w:val="000F4278"/>
    <w:rsid w:val="000F42B0"/>
    <w:rsid w:val="000F4341"/>
    <w:rsid w:val="000F4A40"/>
    <w:rsid w:val="000F4B4A"/>
    <w:rsid w:val="000F5603"/>
    <w:rsid w:val="000F5974"/>
    <w:rsid w:val="000F59CD"/>
    <w:rsid w:val="000F5CC4"/>
    <w:rsid w:val="000F5ED9"/>
    <w:rsid w:val="000F6125"/>
    <w:rsid w:val="000F6875"/>
    <w:rsid w:val="000F6910"/>
    <w:rsid w:val="000F6ACC"/>
    <w:rsid w:val="000F70D2"/>
    <w:rsid w:val="000F77A3"/>
    <w:rsid w:val="00100083"/>
    <w:rsid w:val="001001AE"/>
    <w:rsid w:val="001003DF"/>
    <w:rsid w:val="0010069A"/>
    <w:rsid w:val="0010081E"/>
    <w:rsid w:val="001013B3"/>
    <w:rsid w:val="00101911"/>
    <w:rsid w:val="00101BB5"/>
    <w:rsid w:val="0010253F"/>
    <w:rsid w:val="001025CF"/>
    <w:rsid w:val="0010262F"/>
    <w:rsid w:val="0010271C"/>
    <w:rsid w:val="00102999"/>
    <w:rsid w:val="00102BDD"/>
    <w:rsid w:val="00102DBC"/>
    <w:rsid w:val="00102F70"/>
    <w:rsid w:val="00102FE1"/>
    <w:rsid w:val="00103545"/>
    <w:rsid w:val="001035F6"/>
    <w:rsid w:val="001037FB"/>
    <w:rsid w:val="00103D51"/>
    <w:rsid w:val="00103E5E"/>
    <w:rsid w:val="00104463"/>
    <w:rsid w:val="00104D7D"/>
    <w:rsid w:val="001050F5"/>
    <w:rsid w:val="00105C15"/>
    <w:rsid w:val="0010617F"/>
    <w:rsid w:val="00106338"/>
    <w:rsid w:val="001063B4"/>
    <w:rsid w:val="0010685C"/>
    <w:rsid w:val="001077E2"/>
    <w:rsid w:val="00107DBA"/>
    <w:rsid w:val="001100B3"/>
    <w:rsid w:val="00110212"/>
    <w:rsid w:val="001103A9"/>
    <w:rsid w:val="0011057A"/>
    <w:rsid w:val="00110DC0"/>
    <w:rsid w:val="00111067"/>
    <w:rsid w:val="0011126F"/>
    <w:rsid w:val="00111465"/>
    <w:rsid w:val="001114AE"/>
    <w:rsid w:val="00111557"/>
    <w:rsid w:val="0011228C"/>
    <w:rsid w:val="00112849"/>
    <w:rsid w:val="00113044"/>
    <w:rsid w:val="00113203"/>
    <w:rsid w:val="00113213"/>
    <w:rsid w:val="0011391C"/>
    <w:rsid w:val="001139F8"/>
    <w:rsid w:val="00113B82"/>
    <w:rsid w:val="00114083"/>
    <w:rsid w:val="00114563"/>
    <w:rsid w:val="001146C7"/>
    <w:rsid w:val="001147B0"/>
    <w:rsid w:val="00114BC2"/>
    <w:rsid w:val="00114E27"/>
    <w:rsid w:val="00115661"/>
    <w:rsid w:val="001160AE"/>
    <w:rsid w:val="00116139"/>
    <w:rsid w:val="00116616"/>
    <w:rsid w:val="00116F54"/>
    <w:rsid w:val="001173DF"/>
    <w:rsid w:val="0011742A"/>
    <w:rsid w:val="0011743B"/>
    <w:rsid w:val="00117C10"/>
    <w:rsid w:val="00117F79"/>
    <w:rsid w:val="001201D7"/>
    <w:rsid w:val="0012075D"/>
    <w:rsid w:val="00120831"/>
    <w:rsid w:val="00120CE3"/>
    <w:rsid w:val="00120D6F"/>
    <w:rsid w:val="00120FEA"/>
    <w:rsid w:val="0012109D"/>
    <w:rsid w:val="00121F83"/>
    <w:rsid w:val="001221FA"/>
    <w:rsid w:val="0012220C"/>
    <w:rsid w:val="00122510"/>
    <w:rsid w:val="0012291A"/>
    <w:rsid w:val="00122EB2"/>
    <w:rsid w:val="0012343F"/>
    <w:rsid w:val="0012359D"/>
    <w:rsid w:val="0012368F"/>
    <w:rsid w:val="00123973"/>
    <w:rsid w:val="00123D7E"/>
    <w:rsid w:val="00123DDC"/>
    <w:rsid w:val="00123E1A"/>
    <w:rsid w:val="00124522"/>
    <w:rsid w:val="00124A95"/>
    <w:rsid w:val="00124DD7"/>
    <w:rsid w:val="001250CE"/>
    <w:rsid w:val="001257F2"/>
    <w:rsid w:val="00125868"/>
    <w:rsid w:val="00125BB1"/>
    <w:rsid w:val="00125C28"/>
    <w:rsid w:val="0012608E"/>
    <w:rsid w:val="00127646"/>
    <w:rsid w:val="00127864"/>
    <w:rsid w:val="00127B72"/>
    <w:rsid w:val="00127E76"/>
    <w:rsid w:val="0013024D"/>
    <w:rsid w:val="001302A8"/>
    <w:rsid w:val="0013035D"/>
    <w:rsid w:val="0013069F"/>
    <w:rsid w:val="00130E7A"/>
    <w:rsid w:val="0013127D"/>
    <w:rsid w:val="001312FE"/>
    <w:rsid w:val="00131550"/>
    <w:rsid w:val="00131647"/>
    <w:rsid w:val="00131F5B"/>
    <w:rsid w:val="00132BA5"/>
    <w:rsid w:val="00132D27"/>
    <w:rsid w:val="00132D64"/>
    <w:rsid w:val="00133807"/>
    <w:rsid w:val="001339C8"/>
    <w:rsid w:val="00133BCB"/>
    <w:rsid w:val="00133C0B"/>
    <w:rsid w:val="00134F02"/>
    <w:rsid w:val="00136811"/>
    <w:rsid w:val="00136AFC"/>
    <w:rsid w:val="00136C52"/>
    <w:rsid w:val="00136E7D"/>
    <w:rsid w:val="0013716A"/>
    <w:rsid w:val="00137F32"/>
    <w:rsid w:val="00140337"/>
    <w:rsid w:val="00140382"/>
    <w:rsid w:val="001405AB"/>
    <w:rsid w:val="00140BDF"/>
    <w:rsid w:val="00141099"/>
    <w:rsid w:val="001416A4"/>
    <w:rsid w:val="00141A23"/>
    <w:rsid w:val="00141C6D"/>
    <w:rsid w:val="0014289A"/>
    <w:rsid w:val="00142AD1"/>
    <w:rsid w:val="00143A54"/>
    <w:rsid w:val="00143DCA"/>
    <w:rsid w:val="00143E92"/>
    <w:rsid w:val="00143EEB"/>
    <w:rsid w:val="00144441"/>
    <w:rsid w:val="001446EE"/>
    <w:rsid w:val="001447CE"/>
    <w:rsid w:val="00144A7A"/>
    <w:rsid w:val="00144AD3"/>
    <w:rsid w:val="00144C0E"/>
    <w:rsid w:val="00144C29"/>
    <w:rsid w:val="001455FE"/>
    <w:rsid w:val="00145C71"/>
    <w:rsid w:val="00145D5B"/>
    <w:rsid w:val="00145F13"/>
    <w:rsid w:val="00145FB0"/>
    <w:rsid w:val="00146592"/>
    <w:rsid w:val="001465DA"/>
    <w:rsid w:val="001468C3"/>
    <w:rsid w:val="00146DCB"/>
    <w:rsid w:val="00146EA1"/>
    <w:rsid w:val="00147294"/>
    <w:rsid w:val="0014733E"/>
    <w:rsid w:val="00147F64"/>
    <w:rsid w:val="00147F7B"/>
    <w:rsid w:val="001506CC"/>
    <w:rsid w:val="00150E93"/>
    <w:rsid w:val="00151011"/>
    <w:rsid w:val="00151636"/>
    <w:rsid w:val="001518D4"/>
    <w:rsid w:val="00151D24"/>
    <w:rsid w:val="001521E6"/>
    <w:rsid w:val="00152245"/>
    <w:rsid w:val="00152727"/>
    <w:rsid w:val="0015280B"/>
    <w:rsid w:val="00152981"/>
    <w:rsid w:val="00152EAB"/>
    <w:rsid w:val="001532B3"/>
    <w:rsid w:val="0015339F"/>
    <w:rsid w:val="0015341A"/>
    <w:rsid w:val="00153C51"/>
    <w:rsid w:val="00153D26"/>
    <w:rsid w:val="001545C9"/>
    <w:rsid w:val="001549B9"/>
    <w:rsid w:val="0015530F"/>
    <w:rsid w:val="001553CB"/>
    <w:rsid w:val="00155684"/>
    <w:rsid w:val="001558AB"/>
    <w:rsid w:val="00155FFE"/>
    <w:rsid w:val="001562F5"/>
    <w:rsid w:val="0015635D"/>
    <w:rsid w:val="00156626"/>
    <w:rsid w:val="00156730"/>
    <w:rsid w:val="00156A20"/>
    <w:rsid w:val="00156B86"/>
    <w:rsid w:val="00156CA3"/>
    <w:rsid w:val="00156DED"/>
    <w:rsid w:val="00156F7E"/>
    <w:rsid w:val="0015710F"/>
    <w:rsid w:val="00157DFF"/>
    <w:rsid w:val="001601C5"/>
    <w:rsid w:val="00160857"/>
    <w:rsid w:val="001611FF"/>
    <w:rsid w:val="001618F9"/>
    <w:rsid w:val="00161AAF"/>
    <w:rsid w:val="00161FB6"/>
    <w:rsid w:val="001622BB"/>
    <w:rsid w:val="0016298D"/>
    <w:rsid w:val="00162B8A"/>
    <w:rsid w:val="00162BD9"/>
    <w:rsid w:val="00162EE7"/>
    <w:rsid w:val="00163094"/>
    <w:rsid w:val="001630A1"/>
    <w:rsid w:val="001636E3"/>
    <w:rsid w:val="00164998"/>
    <w:rsid w:val="0016533C"/>
    <w:rsid w:val="001655E2"/>
    <w:rsid w:val="0016560C"/>
    <w:rsid w:val="001657C0"/>
    <w:rsid w:val="001657DF"/>
    <w:rsid w:val="00165B67"/>
    <w:rsid w:val="001661AC"/>
    <w:rsid w:val="00166312"/>
    <w:rsid w:val="00166941"/>
    <w:rsid w:val="0016696E"/>
    <w:rsid w:val="00166F6B"/>
    <w:rsid w:val="00167550"/>
    <w:rsid w:val="001679F5"/>
    <w:rsid w:val="00167A6B"/>
    <w:rsid w:val="00170333"/>
    <w:rsid w:val="00170337"/>
    <w:rsid w:val="0017093B"/>
    <w:rsid w:val="00170DB4"/>
    <w:rsid w:val="0017126D"/>
    <w:rsid w:val="00171324"/>
    <w:rsid w:val="00171832"/>
    <w:rsid w:val="00171B64"/>
    <w:rsid w:val="00171EA9"/>
    <w:rsid w:val="00172BD3"/>
    <w:rsid w:val="00172F1E"/>
    <w:rsid w:val="0017358B"/>
    <w:rsid w:val="001737ED"/>
    <w:rsid w:val="00173A5B"/>
    <w:rsid w:val="00173B79"/>
    <w:rsid w:val="00173E8B"/>
    <w:rsid w:val="00174815"/>
    <w:rsid w:val="00174F9C"/>
    <w:rsid w:val="001753C1"/>
    <w:rsid w:val="00175967"/>
    <w:rsid w:val="00175B9E"/>
    <w:rsid w:val="00176344"/>
    <w:rsid w:val="00177411"/>
    <w:rsid w:val="001777AB"/>
    <w:rsid w:val="001778F6"/>
    <w:rsid w:val="00177CFB"/>
    <w:rsid w:val="00180183"/>
    <w:rsid w:val="00180E53"/>
    <w:rsid w:val="00181117"/>
    <w:rsid w:val="00181588"/>
    <w:rsid w:val="0018166F"/>
    <w:rsid w:val="00181716"/>
    <w:rsid w:val="001817DE"/>
    <w:rsid w:val="0018207E"/>
    <w:rsid w:val="0018297E"/>
    <w:rsid w:val="001829C4"/>
    <w:rsid w:val="00182A1B"/>
    <w:rsid w:val="001837BF"/>
    <w:rsid w:val="00184254"/>
    <w:rsid w:val="001844AC"/>
    <w:rsid w:val="0018456F"/>
    <w:rsid w:val="001845B3"/>
    <w:rsid w:val="00184860"/>
    <w:rsid w:val="00184CD6"/>
    <w:rsid w:val="0018506C"/>
    <w:rsid w:val="0018558B"/>
    <w:rsid w:val="001857F9"/>
    <w:rsid w:val="001860B8"/>
    <w:rsid w:val="00186737"/>
    <w:rsid w:val="0018729E"/>
    <w:rsid w:val="001879FA"/>
    <w:rsid w:val="00187BD8"/>
    <w:rsid w:val="00190302"/>
    <w:rsid w:val="00190421"/>
    <w:rsid w:val="00190AC7"/>
    <w:rsid w:val="0019108F"/>
    <w:rsid w:val="00191162"/>
    <w:rsid w:val="00191D35"/>
    <w:rsid w:val="0019268C"/>
    <w:rsid w:val="001928BC"/>
    <w:rsid w:val="00192A5D"/>
    <w:rsid w:val="00192FD2"/>
    <w:rsid w:val="00193055"/>
    <w:rsid w:val="00193446"/>
    <w:rsid w:val="00193721"/>
    <w:rsid w:val="001938F0"/>
    <w:rsid w:val="001945A8"/>
    <w:rsid w:val="00194B5C"/>
    <w:rsid w:val="00194C3C"/>
    <w:rsid w:val="00194CDD"/>
    <w:rsid w:val="00195BBA"/>
    <w:rsid w:val="00195DB5"/>
    <w:rsid w:val="00195F70"/>
    <w:rsid w:val="0019631C"/>
    <w:rsid w:val="001963CC"/>
    <w:rsid w:val="001966F7"/>
    <w:rsid w:val="0019699D"/>
    <w:rsid w:val="00196F37"/>
    <w:rsid w:val="001975C9"/>
    <w:rsid w:val="00197740"/>
    <w:rsid w:val="001A002B"/>
    <w:rsid w:val="001A032C"/>
    <w:rsid w:val="001A0560"/>
    <w:rsid w:val="001A0BBC"/>
    <w:rsid w:val="001A12A4"/>
    <w:rsid w:val="001A15D2"/>
    <w:rsid w:val="001A1727"/>
    <w:rsid w:val="001A23D0"/>
    <w:rsid w:val="001A27B4"/>
    <w:rsid w:val="001A291E"/>
    <w:rsid w:val="001A2E7C"/>
    <w:rsid w:val="001A31D9"/>
    <w:rsid w:val="001A32B0"/>
    <w:rsid w:val="001A34E2"/>
    <w:rsid w:val="001A378B"/>
    <w:rsid w:val="001A3806"/>
    <w:rsid w:val="001A3F45"/>
    <w:rsid w:val="001A4239"/>
    <w:rsid w:val="001A4511"/>
    <w:rsid w:val="001A467E"/>
    <w:rsid w:val="001A4AB3"/>
    <w:rsid w:val="001A5012"/>
    <w:rsid w:val="001A5758"/>
    <w:rsid w:val="001A5A04"/>
    <w:rsid w:val="001A64AA"/>
    <w:rsid w:val="001A69AF"/>
    <w:rsid w:val="001A72FC"/>
    <w:rsid w:val="001A73AE"/>
    <w:rsid w:val="001A797A"/>
    <w:rsid w:val="001B0265"/>
    <w:rsid w:val="001B0344"/>
    <w:rsid w:val="001B11D0"/>
    <w:rsid w:val="001B17C0"/>
    <w:rsid w:val="001B1895"/>
    <w:rsid w:val="001B1D61"/>
    <w:rsid w:val="001B1ECD"/>
    <w:rsid w:val="001B253D"/>
    <w:rsid w:val="001B28EE"/>
    <w:rsid w:val="001B2AA8"/>
    <w:rsid w:val="001B2B1D"/>
    <w:rsid w:val="001B33D9"/>
    <w:rsid w:val="001B3A34"/>
    <w:rsid w:val="001B3DAE"/>
    <w:rsid w:val="001B3F2E"/>
    <w:rsid w:val="001B430E"/>
    <w:rsid w:val="001B470F"/>
    <w:rsid w:val="001B4A40"/>
    <w:rsid w:val="001B4B6E"/>
    <w:rsid w:val="001B5970"/>
    <w:rsid w:val="001B5A03"/>
    <w:rsid w:val="001B5D97"/>
    <w:rsid w:val="001B5FAA"/>
    <w:rsid w:val="001B62C4"/>
    <w:rsid w:val="001B62D4"/>
    <w:rsid w:val="001B6532"/>
    <w:rsid w:val="001B6586"/>
    <w:rsid w:val="001B697B"/>
    <w:rsid w:val="001B7170"/>
    <w:rsid w:val="001B7301"/>
    <w:rsid w:val="001B772F"/>
    <w:rsid w:val="001B7FCD"/>
    <w:rsid w:val="001C0944"/>
    <w:rsid w:val="001C0CD3"/>
    <w:rsid w:val="001C0EE8"/>
    <w:rsid w:val="001C11C1"/>
    <w:rsid w:val="001C1692"/>
    <w:rsid w:val="001C1AF7"/>
    <w:rsid w:val="001C1C26"/>
    <w:rsid w:val="001C2BC4"/>
    <w:rsid w:val="001C2F71"/>
    <w:rsid w:val="001C346A"/>
    <w:rsid w:val="001C3840"/>
    <w:rsid w:val="001C3A32"/>
    <w:rsid w:val="001C417D"/>
    <w:rsid w:val="001C43FD"/>
    <w:rsid w:val="001C4655"/>
    <w:rsid w:val="001C48E9"/>
    <w:rsid w:val="001C4921"/>
    <w:rsid w:val="001C4ACD"/>
    <w:rsid w:val="001C4CB7"/>
    <w:rsid w:val="001C551D"/>
    <w:rsid w:val="001C57D2"/>
    <w:rsid w:val="001C6399"/>
    <w:rsid w:val="001C63EB"/>
    <w:rsid w:val="001C66FD"/>
    <w:rsid w:val="001C6D21"/>
    <w:rsid w:val="001C6EF6"/>
    <w:rsid w:val="001C6F9A"/>
    <w:rsid w:val="001C7258"/>
    <w:rsid w:val="001C7328"/>
    <w:rsid w:val="001C77B2"/>
    <w:rsid w:val="001C7E1B"/>
    <w:rsid w:val="001D0304"/>
    <w:rsid w:val="001D0907"/>
    <w:rsid w:val="001D0C5E"/>
    <w:rsid w:val="001D0D6C"/>
    <w:rsid w:val="001D11E5"/>
    <w:rsid w:val="001D172E"/>
    <w:rsid w:val="001D1911"/>
    <w:rsid w:val="001D1D0B"/>
    <w:rsid w:val="001D1F90"/>
    <w:rsid w:val="001D223E"/>
    <w:rsid w:val="001D2C37"/>
    <w:rsid w:val="001D2E1B"/>
    <w:rsid w:val="001D3017"/>
    <w:rsid w:val="001D3C8B"/>
    <w:rsid w:val="001D3D19"/>
    <w:rsid w:val="001D3FB1"/>
    <w:rsid w:val="001D45A7"/>
    <w:rsid w:val="001D47F3"/>
    <w:rsid w:val="001D49DA"/>
    <w:rsid w:val="001D4EDD"/>
    <w:rsid w:val="001D4EEE"/>
    <w:rsid w:val="001D514A"/>
    <w:rsid w:val="001D5584"/>
    <w:rsid w:val="001D55AC"/>
    <w:rsid w:val="001D5C6A"/>
    <w:rsid w:val="001D5FEA"/>
    <w:rsid w:val="001D61CD"/>
    <w:rsid w:val="001D65E1"/>
    <w:rsid w:val="001D6A2C"/>
    <w:rsid w:val="001D6CA8"/>
    <w:rsid w:val="001D7151"/>
    <w:rsid w:val="001D7595"/>
    <w:rsid w:val="001D75C9"/>
    <w:rsid w:val="001D7639"/>
    <w:rsid w:val="001D774D"/>
    <w:rsid w:val="001D7C41"/>
    <w:rsid w:val="001D7C49"/>
    <w:rsid w:val="001D7D96"/>
    <w:rsid w:val="001E0716"/>
    <w:rsid w:val="001E09CC"/>
    <w:rsid w:val="001E0A03"/>
    <w:rsid w:val="001E0A6B"/>
    <w:rsid w:val="001E12F6"/>
    <w:rsid w:val="001E1304"/>
    <w:rsid w:val="001E136B"/>
    <w:rsid w:val="001E151D"/>
    <w:rsid w:val="001E23D8"/>
    <w:rsid w:val="001E257A"/>
    <w:rsid w:val="001E26B6"/>
    <w:rsid w:val="001E2C6B"/>
    <w:rsid w:val="001E30A1"/>
    <w:rsid w:val="001E3C4F"/>
    <w:rsid w:val="001E3E1C"/>
    <w:rsid w:val="001E3F97"/>
    <w:rsid w:val="001E4162"/>
    <w:rsid w:val="001E4CDE"/>
    <w:rsid w:val="001E4DA3"/>
    <w:rsid w:val="001E5177"/>
    <w:rsid w:val="001E5878"/>
    <w:rsid w:val="001E6245"/>
    <w:rsid w:val="001E748E"/>
    <w:rsid w:val="001E75D1"/>
    <w:rsid w:val="001E7772"/>
    <w:rsid w:val="001F04D5"/>
    <w:rsid w:val="001F0525"/>
    <w:rsid w:val="001F0557"/>
    <w:rsid w:val="001F07FF"/>
    <w:rsid w:val="001F0DF6"/>
    <w:rsid w:val="001F1084"/>
    <w:rsid w:val="001F116F"/>
    <w:rsid w:val="001F1404"/>
    <w:rsid w:val="001F19BF"/>
    <w:rsid w:val="001F1A41"/>
    <w:rsid w:val="001F1C55"/>
    <w:rsid w:val="001F210D"/>
    <w:rsid w:val="001F29C5"/>
    <w:rsid w:val="001F2AD5"/>
    <w:rsid w:val="001F2F32"/>
    <w:rsid w:val="001F31AD"/>
    <w:rsid w:val="001F373D"/>
    <w:rsid w:val="001F3F0E"/>
    <w:rsid w:val="001F42DC"/>
    <w:rsid w:val="001F4863"/>
    <w:rsid w:val="001F49FF"/>
    <w:rsid w:val="001F4BA8"/>
    <w:rsid w:val="001F4E35"/>
    <w:rsid w:val="001F539F"/>
    <w:rsid w:val="001F5A71"/>
    <w:rsid w:val="001F5D0C"/>
    <w:rsid w:val="001F5D47"/>
    <w:rsid w:val="001F6123"/>
    <w:rsid w:val="001F61AB"/>
    <w:rsid w:val="001F6D95"/>
    <w:rsid w:val="001F734E"/>
    <w:rsid w:val="001F73AF"/>
    <w:rsid w:val="001F7810"/>
    <w:rsid w:val="001F7AEC"/>
    <w:rsid w:val="00200011"/>
    <w:rsid w:val="00200119"/>
    <w:rsid w:val="00200F6E"/>
    <w:rsid w:val="00201014"/>
    <w:rsid w:val="00201419"/>
    <w:rsid w:val="002016A4"/>
    <w:rsid w:val="002016AA"/>
    <w:rsid w:val="00202544"/>
    <w:rsid w:val="00202736"/>
    <w:rsid w:val="00202A8F"/>
    <w:rsid w:val="00202B51"/>
    <w:rsid w:val="00202D95"/>
    <w:rsid w:val="00203014"/>
    <w:rsid w:val="002035D7"/>
    <w:rsid w:val="00204484"/>
    <w:rsid w:val="00204511"/>
    <w:rsid w:val="002047C6"/>
    <w:rsid w:val="002047FA"/>
    <w:rsid w:val="00204A7F"/>
    <w:rsid w:val="00204BED"/>
    <w:rsid w:val="00204E02"/>
    <w:rsid w:val="00204FCD"/>
    <w:rsid w:val="00205096"/>
    <w:rsid w:val="00205155"/>
    <w:rsid w:val="0020535D"/>
    <w:rsid w:val="002057CB"/>
    <w:rsid w:val="00205A19"/>
    <w:rsid w:val="00205C46"/>
    <w:rsid w:val="00206AA4"/>
    <w:rsid w:val="00206D67"/>
    <w:rsid w:val="00206DBB"/>
    <w:rsid w:val="00206FB8"/>
    <w:rsid w:val="00207160"/>
    <w:rsid w:val="00207340"/>
    <w:rsid w:val="0020769D"/>
    <w:rsid w:val="0020779E"/>
    <w:rsid w:val="00207B6B"/>
    <w:rsid w:val="00210A9B"/>
    <w:rsid w:val="00210CA9"/>
    <w:rsid w:val="00210FF0"/>
    <w:rsid w:val="00211222"/>
    <w:rsid w:val="002115E3"/>
    <w:rsid w:val="0021186F"/>
    <w:rsid w:val="0021192E"/>
    <w:rsid w:val="00211A8A"/>
    <w:rsid w:val="00211E27"/>
    <w:rsid w:val="00211E46"/>
    <w:rsid w:val="0021264C"/>
    <w:rsid w:val="002126DE"/>
    <w:rsid w:val="00212E97"/>
    <w:rsid w:val="00213315"/>
    <w:rsid w:val="00213D30"/>
    <w:rsid w:val="00214550"/>
    <w:rsid w:val="0021466F"/>
    <w:rsid w:val="00215447"/>
    <w:rsid w:val="00215543"/>
    <w:rsid w:val="0021566C"/>
    <w:rsid w:val="00215DF1"/>
    <w:rsid w:val="00215E1B"/>
    <w:rsid w:val="002161F2"/>
    <w:rsid w:val="002163AE"/>
    <w:rsid w:val="00216519"/>
    <w:rsid w:val="00216B40"/>
    <w:rsid w:val="00216D0D"/>
    <w:rsid w:val="00216D13"/>
    <w:rsid w:val="00217161"/>
    <w:rsid w:val="002173A9"/>
    <w:rsid w:val="00217601"/>
    <w:rsid w:val="00217AF5"/>
    <w:rsid w:val="00217DA7"/>
    <w:rsid w:val="0022010C"/>
    <w:rsid w:val="00220449"/>
    <w:rsid w:val="002208DE"/>
    <w:rsid w:val="00220E86"/>
    <w:rsid w:val="00220E97"/>
    <w:rsid w:val="00221379"/>
    <w:rsid w:val="0022206D"/>
    <w:rsid w:val="00222517"/>
    <w:rsid w:val="002225E6"/>
    <w:rsid w:val="00222654"/>
    <w:rsid w:val="00222D6D"/>
    <w:rsid w:val="0022311C"/>
    <w:rsid w:val="002236B6"/>
    <w:rsid w:val="00223BE1"/>
    <w:rsid w:val="00223C53"/>
    <w:rsid w:val="00223E5E"/>
    <w:rsid w:val="00224327"/>
    <w:rsid w:val="002247C1"/>
    <w:rsid w:val="00224A46"/>
    <w:rsid w:val="00224B52"/>
    <w:rsid w:val="00224D1F"/>
    <w:rsid w:val="00225CA4"/>
    <w:rsid w:val="00225E4D"/>
    <w:rsid w:val="0022601E"/>
    <w:rsid w:val="0022620B"/>
    <w:rsid w:val="00226ADC"/>
    <w:rsid w:val="00226AE7"/>
    <w:rsid w:val="00226E93"/>
    <w:rsid w:val="00226FD6"/>
    <w:rsid w:val="002273A7"/>
    <w:rsid w:val="00227526"/>
    <w:rsid w:val="002278ED"/>
    <w:rsid w:val="002302C8"/>
    <w:rsid w:val="00230375"/>
    <w:rsid w:val="00230471"/>
    <w:rsid w:val="002305A9"/>
    <w:rsid w:val="00230781"/>
    <w:rsid w:val="002308DB"/>
    <w:rsid w:val="00231353"/>
    <w:rsid w:val="002316D1"/>
    <w:rsid w:val="002317D6"/>
    <w:rsid w:val="0023211C"/>
    <w:rsid w:val="002323E5"/>
    <w:rsid w:val="0023262E"/>
    <w:rsid w:val="002327DB"/>
    <w:rsid w:val="00232F2D"/>
    <w:rsid w:val="002333AC"/>
    <w:rsid w:val="002335A9"/>
    <w:rsid w:val="002337AC"/>
    <w:rsid w:val="0023456F"/>
    <w:rsid w:val="0023478F"/>
    <w:rsid w:val="002349A8"/>
    <w:rsid w:val="00234A49"/>
    <w:rsid w:val="00234D5D"/>
    <w:rsid w:val="002350D2"/>
    <w:rsid w:val="0023513E"/>
    <w:rsid w:val="002355AA"/>
    <w:rsid w:val="00235C36"/>
    <w:rsid w:val="00235D9C"/>
    <w:rsid w:val="00235EC4"/>
    <w:rsid w:val="00235F8B"/>
    <w:rsid w:val="00236021"/>
    <w:rsid w:val="00236091"/>
    <w:rsid w:val="002360C6"/>
    <w:rsid w:val="0023661D"/>
    <w:rsid w:val="002369C5"/>
    <w:rsid w:val="00236F25"/>
    <w:rsid w:val="002370FE"/>
    <w:rsid w:val="002371F8"/>
    <w:rsid w:val="00237C33"/>
    <w:rsid w:val="00240172"/>
    <w:rsid w:val="00240BA5"/>
    <w:rsid w:val="002411DD"/>
    <w:rsid w:val="002418A7"/>
    <w:rsid w:val="0024284B"/>
    <w:rsid w:val="00243A22"/>
    <w:rsid w:val="00243BF9"/>
    <w:rsid w:val="00244149"/>
    <w:rsid w:val="0024428A"/>
    <w:rsid w:val="002443B7"/>
    <w:rsid w:val="00244DB5"/>
    <w:rsid w:val="002453C4"/>
    <w:rsid w:val="0024549E"/>
    <w:rsid w:val="00245566"/>
    <w:rsid w:val="0024568D"/>
    <w:rsid w:val="002459D0"/>
    <w:rsid w:val="00245E3C"/>
    <w:rsid w:val="00246AC3"/>
    <w:rsid w:val="00247188"/>
    <w:rsid w:val="002471E0"/>
    <w:rsid w:val="002477A2"/>
    <w:rsid w:val="00247872"/>
    <w:rsid w:val="002478D4"/>
    <w:rsid w:val="0024791E"/>
    <w:rsid w:val="00250252"/>
    <w:rsid w:val="00250D59"/>
    <w:rsid w:val="00250DF6"/>
    <w:rsid w:val="00250E5E"/>
    <w:rsid w:val="0025118B"/>
    <w:rsid w:val="00251362"/>
    <w:rsid w:val="00251B28"/>
    <w:rsid w:val="00252476"/>
    <w:rsid w:val="00252523"/>
    <w:rsid w:val="00252BCA"/>
    <w:rsid w:val="00252E9C"/>
    <w:rsid w:val="0025364B"/>
    <w:rsid w:val="002536D2"/>
    <w:rsid w:val="0025392D"/>
    <w:rsid w:val="00253992"/>
    <w:rsid w:val="00253EB9"/>
    <w:rsid w:val="00253FB4"/>
    <w:rsid w:val="00254292"/>
    <w:rsid w:val="00254439"/>
    <w:rsid w:val="00254E7A"/>
    <w:rsid w:val="0025510F"/>
    <w:rsid w:val="00255339"/>
    <w:rsid w:val="0025543E"/>
    <w:rsid w:val="002555BD"/>
    <w:rsid w:val="002557D3"/>
    <w:rsid w:val="00255AED"/>
    <w:rsid w:val="002561A3"/>
    <w:rsid w:val="002561EF"/>
    <w:rsid w:val="00256341"/>
    <w:rsid w:val="002572C9"/>
    <w:rsid w:val="002572FE"/>
    <w:rsid w:val="002577B7"/>
    <w:rsid w:val="00260168"/>
    <w:rsid w:val="002603F1"/>
    <w:rsid w:val="00260462"/>
    <w:rsid w:val="00260520"/>
    <w:rsid w:val="0026059B"/>
    <w:rsid w:val="002608BC"/>
    <w:rsid w:val="00260A88"/>
    <w:rsid w:val="00260C4F"/>
    <w:rsid w:val="0026102F"/>
    <w:rsid w:val="00261218"/>
    <w:rsid w:val="00261278"/>
    <w:rsid w:val="002619E2"/>
    <w:rsid w:val="00261C6A"/>
    <w:rsid w:val="00261D8E"/>
    <w:rsid w:val="00262A75"/>
    <w:rsid w:val="00263004"/>
    <w:rsid w:val="002636CF"/>
    <w:rsid w:val="00263880"/>
    <w:rsid w:val="00263C78"/>
    <w:rsid w:val="00263CD8"/>
    <w:rsid w:val="00263DB7"/>
    <w:rsid w:val="00263F5C"/>
    <w:rsid w:val="002641CB"/>
    <w:rsid w:val="0026524B"/>
    <w:rsid w:val="00265617"/>
    <w:rsid w:val="00265951"/>
    <w:rsid w:val="00265CB9"/>
    <w:rsid w:val="00265CCC"/>
    <w:rsid w:val="00266165"/>
    <w:rsid w:val="0026633C"/>
    <w:rsid w:val="00266941"/>
    <w:rsid w:val="00267181"/>
    <w:rsid w:val="00267340"/>
    <w:rsid w:val="00267346"/>
    <w:rsid w:val="0026744A"/>
    <w:rsid w:val="0026773B"/>
    <w:rsid w:val="00270192"/>
    <w:rsid w:val="00270AA0"/>
    <w:rsid w:val="00270D9B"/>
    <w:rsid w:val="00271485"/>
    <w:rsid w:val="002715A0"/>
    <w:rsid w:val="00271DB1"/>
    <w:rsid w:val="002728BD"/>
    <w:rsid w:val="00272CB2"/>
    <w:rsid w:val="00273085"/>
    <w:rsid w:val="00273919"/>
    <w:rsid w:val="0027416B"/>
    <w:rsid w:val="00274462"/>
    <w:rsid w:val="00274654"/>
    <w:rsid w:val="002746EC"/>
    <w:rsid w:val="0027473C"/>
    <w:rsid w:val="00275202"/>
    <w:rsid w:val="00275382"/>
    <w:rsid w:val="002754FD"/>
    <w:rsid w:val="002756D3"/>
    <w:rsid w:val="00275EA1"/>
    <w:rsid w:val="00275F23"/>
    <w:rsid w:val="00276155"/>
    <w:rsid w:val="002762FE"/>
    <w:rsid w:val="002765BB"/>
    <w:rsid w:val="002765F5"/>
    <w:rsid w:val="00276D16"/>
    <w:rsid w:val="00276D83"/>
    <w:rsid w:val="00276F62"/>
    <w:rsid w:val="00277216"/>
    <w:rsid w:val="00277288"/>
    <w:rsid w:val="002773A3"/>
    <w:rsid w:val="00277A1A"/>
    <w:rsid w:val="00277CCC"/>
    <w:rsid w:val="0028026D"/>
    <w:rsid w:val="00280865"/>
    <w:rsid w:val="00280B62"/>
    <w:rsid w:val="0028160B"/>
    <w:rsid w:val="0028171A"/>
    <w:rsid w:val="002817F5"/>
    <w:rsid w:val="002819F6"/>
    <w:rsid w:val="00281A3C"/>
    <w:rsid w:val="00282039"/>
    <w:rsid w:val="00282354"/>
    <w:rsid w:val="00282421"/>
    <w:rsid w:val="0028248E"/>
    <w:rsid w:val="00282B27"/>
    <w:rsid w:val="00282B5A"/>
    <w:rsid w:val="00282D56"/>
    <w:rsid w:val="00283120"/>
    <w:rsid w:val="002836D7"/>
    <w:rsid w:val="00283C18"/>
    <w:rsid w:val="00283C29"/>
    <w:rsid w:val="00283F65"/>
    <w:rsid w:val="00283F6B"/>
    <w:rsid w:val="002844B8"/>
    <w:rsid w:val="002844FB"/>
    <w:rsid w:val="00284B2D"/>
    <w:rsid w:val="00284C4F"/>
    <w:rsid w:val="00284D6B"/>
    <w:rsid w:val="0028516E"/>
    <w:rsid w:val="00285401"/>
    <w:rsid w:val="0028541D"/>
    <w:rsid w:val="00285575"/>
    <w:rsid w:val="00285DE9"/>
    <w:rsid w:val="00285E36"/>
    <w:rsid w:val="002862C4"/>
    <w:rsid w:val="0028663A"/>
    <w:rsid w:val="00286BB1"/>
    <w:rsid w:val="00287C3F"/>
    <w:rsid w:val="002908D0"/>
    <w:rsid w:val="00290CAE"/>
    <w:rsid w:val="002914F8"/>
    <w:rsid w:val="00291763"/>
    <w:rsid w:val="0029194E"/>
    <w:rsid w:val="00291A3B"/>
    <w:rsid w:val="00291DD9"/>
    <w:rsid w:val="0029256E"/>
    <w:rsid w:val="00292B6B"/>
    <w:rsid w:val="00293026"/>
    <w:rsid w:val="002932C9"/>
    <w:rsid w:val="0029346B"/>
    <w:rsid w:val="002934D0"/>
    <w:rsid w:val="0029350A"/>
    <w:rsid w:val="002939D4"/>
    <w:rsid w:val="00294E46"/>
    <w:rsid w:val="00294EC0"/>
    <w:rsid w:val="00295170"/>
    <w:rsid w:val="00295A2F"/>
    <w:rsid w:val="00296184"/>
    <w:rsid w:val="00296207"/>
    <w:rsid w:val="002963F4"/>
    <w:rsid w:val="00297B12"/>
    <w:rsid w:val="002A0650"/>
    <w:rsid w:val="002A0791"/>
    <w:rsid w:val="002A0BCA"/>
    <w:rsid w:val="002A0CED"/>
    <w:rsid w:val="002A0D87"/>
    <w:rsid w:val="002A1284"/>
    <w:rsid w:val="002A14F9"/>
    <w:rsid w:val="002A1537"/>
    <w:rsid w:val="002A17EF"/>
    <w:rsid w:val="002A1CDE"/>
    <w:rsid w:val="002A1E44"/>
    <w:rsid w:val="002A21BB"/>
    <w:rsid w:val="002A245F"/>
    <w:rsid w:val="002A29D6"/>
    <w:rsid w:val="002A3589"/>
    <w:rsid w:val="002A37FD"/>
    <w:rsid w:val="002A3DB9"/>
    <w:rsid w:val="002A49FE"/>
    <w:rsid w:val="002A4B8B"/>
    <w:rsid w:val="002A5403"/>
    <w:rsid w:val="002A571A"/>
    <w:rsid w:val="002A5D38"/>
    <w:rsid w:val="002A672E"/>
    <w:rsid w:val="002A6926"/>
    <w:rsid w:val="002A6FC7"/>
    <w:rsid w:val="002A702C"/>
    <w:rsid w:val="002A7126"/>
    <w:rsid w:val="002A739C"/>
    <w:rsid w:val="002A7BB6"/>
    <w:rsid w:val="002A7BD3"/>
    <w:rsid w:val="002A7FCA"/>
    <w:rsid w:val="002B008E"/>
    <w:rsid w:val="002B053D"/>
    <w:rsid w:val="002B06C9"/>
    <w:rsid w:val="002B16A4"/>
    <w:rsid w:val="002B1CFF"/>
    <w:rsid w:val="002B1E8A"/>
    <w:rsid w:val="002B1EB0"/>
    <w:rsid w:val="002B20B3"/>
    <w:rsid w:val="002B27FC"/>
    <w:rsid w:val="002B2A2F"/>
    <w:rsid w:val="002B2DBA"/>
    <w:rsid w:val="002B3084"/>
    <w:rsid w:val="002B3225"/>
    <w:rsid w:val="002B3939"/>
    <w:rsid w:val="002B3D82"/>
    <w:rsid w:val="002B49C7"/>
    <w:rsid w:val="002B4BC3"/>
    <w:rsid w:val="002B4E16"/>
    <w:rsid w:val="002B5068"/>
    <w:rsid w:val="002B5287"/>
    <w:rsid w:val="002B5487"/>
    <w:rsid w:val="002B5606"/>
    <w:rsid w:val="002B5D7B"/>
    <w:rsid w:val="002B5DE3"/>
    <w:rsid w:val="002B614B"/>
    <w:rsid w:val="002B6693"/>
    <w:rsid w:val="002B694E"/>
    <w:rsid w:val="002B6C38"/>
    <w:rsid w:val="002B6D04"/>
    <w:rsid w:val="002B6D16"/>
    <w:rsid w:val="002B724F"/>
    <w:rsid w:val="002B7425"/>
    <w:rsid w:val="002B7524"/>
    <w:rsid w:val="002B7724"/>
    <w:rsid w:val="002B78AF"/>
    <w:rsid w:val="002C04F0"/>
    <w:rsid w:val="002C1319"/>
    <w:rsid w:val="002C18A7"/>
    <w:rsid w:val="002C2005"/>
    <w:rsid w:val="002C2170"/>
    <w:rsid w:val="002C23A2"/>
    <w:rsid w:val="002C39DE"/>
    <w:rsid w:val="002C3E18"/>
    <w:rsid w:val="002C3EE2"/>
    <w:rsid w:val="002C430E"/>
    <w:rsid w:val="002C52C2"/>
    <w:rsid w:val="002C545C"/>
    <w:rsid w:val="002C589A"/>
    <w:rsid w:val="002C5989"/>
    <w:rsid w:val="002C5FEB"/>
    <w:rsid w:val="002C6CBA"/>
    <w:rsid w:val="002C6D23"/>
    <w:rsid w:val="002C6FDB"/>
    <w:rsid w:val="002C711A"/>
    <w:rsid w:val="002C7304"/>
    <w:rsid w:val="002C7326"/>
    <w:rsid w:val="002C758F"/>
    <w:rsid w:val="002C7720"/>
    <w:rsid w:val="002C78D7"/>
    <w:rsid w:val="002C7A36"/>
    <w:rsid w:val="002C7BD8"/>
    <w:rsid w:val="002C7DE3"/>
    <w:rsid w:val="002C7DE9"/>
    <w:rsid w:val="002C7F25"/>
    <w:rsid w:val="002D1188"/>
    <w:rsid w:val="002D158D"/>
    <w:rsid w:val="002D1C04"/>
    <w:rsid w:val="002D1D0E"/>
    <w:rsid w:val="002D21CA"/>
    <w:rsid w:val="002D2A2C"/>
    <w:rsid w:val="002D46F7"/>
    <w:rsid w:val="002D4C1C"/>
    <w:rsid w:val="002D4EC8"/>
    <w:rsid w:val="002D4F1E"/>
    <w:rsid w:val="002D5CDB"/>
    <w:rsid w:val="002D5D0C"/>
    <w:rsid w:val="002D5D12"/>
    <w:rsid w:val="002D60FF"/>
    <w:rsid w:val="002D61D6"/>
    <w:rsid w:val="002D63DC"/>
    <w:rsid w:val="002D69A0"/>
    <w:rsid w:val="002D6AF6"/>
    <w:rsid w:val="002D7397"/>
    <w:rsid w:val="002D74E0"/>
    <w:rsid w:val="002D75DB"/>
    <w:rsid w:val="002D76DF"/>
    <w:rsid w:val="002D7D0E"/>
    <w:rsid w:val="002E0155"/>
    <w:rsid w:val="002E016C"/>
    <w:rsid w:val="002E0222"/>
    <w:rsid w:val="002E04F1"/>
    <w:rsid w:val="002E05A3"/>
    <w:rsid w:val="002E05FF"/>
    <w:rsid w:val="002E063F"/>
    <w:rsid w:val="002E075D"/>
    <w:rsid w:val="002E0A35"/>
    <w:rsid w:val="002E0DD0"/>
    <w:rsid w:val="002E1870"/>
    <w:rsid w:val="002E1BE8"/>
    <w:rsid w:val="002E2104"/>
    <w:rsid w:val="002E229A"/>
    <w:rsid w:val="002E24AD"/>
    <w:rsid w:val="002E2AAF"/>
    <w:rsid w:val="002E2DCC"/>
    <w:rsid w:val="002E2F56"/>
    <w:rsid w:val="002E3A14"/>
    <w:rsid w:val="002E3BFF"/>
    <w:rsid w:val="002E3C64"/>
    <w:rsid w:val="002E3F8C"/>
    <w:rsid w:val="002E441A"/>
    <w:rsid w:val="002E44A1"/>
    <w:rsid w:val="002E5835"/>
    <w:rsid w:val="002E58ED"/>
    <w:rsid w:val="002E5D23"/>
    <w:rsid w:val="002E5FDD"/>
    <w:rsid w:val="002E63DD"/>
    <w:rsid w:val="002E6A4A"/>
    <w:rsid w:val="002E71E1"/>
    <w:rsid w:val="002E7279"/>
    <w:rsid w:val="002E734F"/>
    <w:rsid w:val="002E73E9"/>
    <w:rsid w:val="002E7635"/>
    <w:rsid w:val="002E7805"/>
    <w:rsid w:val="002E7A50"/>
    <w:rsid w:val="002E7ADA"/>
    <w:rsid w:val="002F0068"/>
    <w:rsid w:val="002F01EF"/>
    <w:rsid w:val="002F05BA"/>
    <w:rsid w:val="002F064A"/>
    <w:rsid w:val="002F0B1C"/>
    <w:rsid w:val="002F0E35"/>
    <w:rsid w:val="002F15A0"/>
    <w:rsid w:val="002F1634"/>
    <w:rsid w:val="002F1B79"/>
    <w:rsid w:val="002F217A"/>
    <w:rsid w:val="002F231B"/>
    <w:rsid w:val="002F2518"/>
    <w:rsid w:val="002F25C3"/>
    <w:rsid w:val="002F27AE"/>
    <w:rsid w:val="002F2851"/>
    <w:rsid w:val="002F2919"/>
    <w:rsid w:val="002F3E4D"/>
    <w:rsid w:val="002F3EDD"/>
    <w:rsid w:val="002F41F8"/>
    <w:rsid w:val="002F43F2"/>
    <w:rsid w:val="002F526C"/>
    <w:rsid w:val="002F5333"/>
    <w:rsid w:val="002F533D"/>
    <w:rsid w:val="002F5989"/>
    <w:rsid w:val="002F5A7E"/>
    <w:rsid w:val="002F5DEF"/>
    <w:rsid w:val="002F66EE"/>
    <w:rsid w:val="002F692A"/>
    <w:rsid w:val="002F6F4C"/>
    <w:rsid w:val="002F77C8"/>
    <w:rsid w:val="002F7C88"/>
    <w:rsid w:val="002F7CA7"/>
    <w:rsid w:val="002F7CCE"/>
    <w:rsid w:val="003003E9"/>
    <w:rsid w:val="003009EC"/>
    <w:rsid w:val="00302165"/>
    <w:rsid w:val="003022D5"/>
    <w:rsid w:val="00302405"/>
    <w:rsid w:val="00302B34"/>
    <w:rsid w:val="00302C07"/>
    <w:rsid w:val="00302DC8"/>
    <w:rsid w:val="00303094"/>
    <w:rsid w:val="00303248"/>
    <w:rsid w:val="003032CE"/>
    <w:rsid w:val="00303801"/>
    <w:rsid w:val="00303B4C"/>
    <w:rsid w:val="0030427D"/>
    <w:rsid w:val="0030473F"/>
    <w:rsid w:val="003048C0"/>
    <w:rsid w:val="003048D0"/>
    <w:rsid w:val="00304B9D"/>
    <w:rsid w:val="00304E6C"/>
    <w:rsid w:val="00305AB8"/>
    <w:rsid w:val="00305CB7"/>
    <w:rsid w:val="00305F9D"/>
    <w:rsid w:val="00306070"/>
    <w:rsid w:val="003066EA"/>
    <w:rsid w:val="00306B44"/>
    <w:rsid w:val="003077BC"/>
    <w:rsid w:val="0030794F"/>
    <w:rsid w:val="0031028B"/>
    <w:rsid w:val="00310317"/>
    <w:rsid w:val="0031078F"/>
    <w:rsid w:val="00310CB7"/>
    <w:rsid w:val="00310FB6"/>
    <w:rsid w:val="00310FD0"/>
    <w:rsid w:val="0031185C"/>
    <w:rsid w:val="00311CF5"/>
    <w:rsid w:val="00311D09"/>
    <w:rsid w:val="003124DD"/>
    <w:rsid w:val="0031257E"/>
    <w:rsid w:val="00312BB5"/>
    <w:rsid w:val="00313684"/>
    <w:rsid w:val="00313C63"/>
    <w:rsid w:val="003144A5"/>
    <w:rsid w:val="00315359"/>
    <w:rsid w:val="003153C5"/>
    <w:rsid w:val="003153FE"/>
    <w:rsid w:val="00315719"/>
    <w:rsid w:val="00315A02"/>
    <w:rsid w:val="00315EE2"/>
    <w:rsid w:val="00316060"/>
    <w:rsid w:val="00316071"/>
    <w:rsid w:val="00316A26"/>
    <w:rsid w:val="00316A79"/>
    <w:rsid w:val="00316EF2"/>
    <w:rsid w:val="00316FA2"/>
    <w:rsid w:val="003178A6"/>
    <w:rsid w:val="003202EE"/>
    <w:rsid w:val="00320888"/>
    <w:rsid w:val="00320F17"/>
    <w:rsid w:val="00320F45"/>
    <w:rsid w:val="003213B5"/>
    <w:rsid w:val="00321E4C"/>
    <w:rsid w:val="00322528"/>
    <w:rsid w:val="00322849"/>
    <w:rsid w:val="0032292B"/>
    <w:rsid w:val="003233FE"/>
    <w:rsid w:val="00323681"/>
    <w:rsid w:val="00323A9C"/>
    <w:rsid w:val="00323C15"/>
    <w:rsid w:val="00323D08"/>
    <w:rsid w:val="00324319"/>
    <w:rsid w:val="00324BE4"/>
    <w:rsid w:val="00324EEB"/>
    <w:rsid w:val="00325089"/>
    <w:rsid w:val="00325DED"/>
    <w:rsid w:val="003261CA"/>
    <w:rsid w:val="0032667D"/>
    <w:rsid w:val="00326D5B"/>
    <w:rsid w:val="003270C6"/>
    <w:rsid w:val="00327223"/>
    <w:rsid w:val="0032739A"/>
    <w:rsid w:val="003273F4"/>
    <w:rsid w:val="003276D5"/>
    <w:rsid w:val="00327A33"/>
    <w:rsid w:val="003300D0"/>
    <w:rsid w:val="00330332"/>
    <w:rsid w:val="003304EE"/>
    <w:rsid w:val="003307E8"/>
    <w:rsid w:val="00330E5A"/>
    <w:rsid w:val="00331267"/>
    <w:rsid w:val="00331534"/>
    <w:rsid w:val="00331DCE"/>
    <w:rsid w:val="003324A9"/>
    <w:rsid w:val="003327D7"/>
    <w:rsid w:val="0033288C"/>
    <w:rsid w:val="00332AA7"/>
    <w:rsid w:val="00332B19"/>
    <w:rsid w:val="00332E0A"/>
    <w:rsid w:val="00332E94"/>
    <w:rsid w:val="00333EE0"/>
    <w:rsid w:val="003340E8"/>
    <w:rsid w:val="00334678"/>
    <w:rsid w:val="00334B60"/>
    <w:rsid w:val="00334DE8"/>
    <w:rsid w:val="00335456"/>
    <w:rsid w:val="0033573B"/>
    <w:rsid w:val="00335BA4"/>
    <w:rsid w:val="0033605A"/>
    <w:rsid w:val="00336204"/>
    <w:rsid w:val="0033624B"/>
    <w:rsid w:val="003362F5"/>
    <w:rsid w:val="00336C84"/>
    <w:rsid w:val="00336E11"/>
    <w:rsid w:val="00336E65"/>
    <w:rsid w:val="0033729D"/>
    <w:rsid w:val="00337959"/>
    <w:rsid w:val="00337A04"/>
    <w:rsid w:val="00337B12"/>
    <w:rsid w:val="00337E27"/>
    <w:rsid w:val="00337F14"/>
    <w:rsid w:val="003402E5"/>
    <w:rsid w:val="00340DA7"/>
    <w:rsid w:val="0034141C"/>
    <w:rsid w:val="003417CE"/>
    <w:rsid w:val="00341A2D"/>
    <w:rsid w:val="00341F7B"/>
    <w:rsid w:val="003427D8"/>
    <w:rsid w:val="00342B20"/>
    <w:rsid w:val="00342C2C"/>
    <w:rsid w:val="00343FC2"/>
    <w:rsid w:val="00344592"/>
    <w:rsid w:val="0034488E"/>
    <w:rsid w:val="00344EC6"/>
    <w:rsid w:val="00345A48"/>
    <w:rsid w:val="003460BF"/>
    <w:rsid w:val="00346229"/>
    <w:rsid w:val="00346A1A"/>
    <w:rsid w:val="00346A5C"/>
    <w:rsid w:val="00346D91"/>
    <w:rsid w:val="00346DBE"/>
    <w:rsid w:val="003474D0"/>
    <w:rsid w:val="00347792"/>
    <w:rsid w:val="00347A3A"/>
    <w:rsid w:val="00347AE1"/>
    <w:rsid w:val="00347B81"/>
    <w:rsid w:val="00347D9B"/>
    <w:rsid w:val="00347DC7"/>
    <w:rsid w:val="003501C5"/>
    <w:rsid w:val="00350617"/>
    <w:rsid w:val="003522F2"/>
    <w:rsid w:val="00352E79"/>
    <w:rsid w:val="003530E6"/>
    <w:rsid w:val="003537CE"/>
    <w:rsid w:val="00353CEB"/>
    <w:rsid w:val="0035401C"/>
    <w:rsid w:val="00354873"/>
    <w:rsid w:val="00354900"/>
    <w:rsid w:val="00354F1C"/>
    <w:rsid w:val="00354F1D"/>
    <w:rsid w:val="00355689"/>
    <w:rsid w:val="0035580C"/>
    <w:rsid w:val="00356135"/>
    <w:rsid w:val="0035615B"/>
    <w:rsid w:val="003563D9"/>
    <w:rsid w:val="00356538"/>
    <w:rsid w:val="00356D6D"/>
    <w:rsid w:val="00356F0C"/>
    <w:rsid w:val="00357226"/>
    <w:rsid w:val="00357290"/>
    <w:rsid w:val="00357549"/>
    <w:rsid w:val="00357683"/>
    <w:rsid w:val="00357A77"/>
    <w:rsid w:val="0036026E"/>
    <w:rsid w:val="00360442"/>
    <w:rsid w:val="0036076C"/>
    <w:rsid w:val="00360BAD"/>
    <w:rsid w:val="00361360"/>
    <w:rsid w:val="003613AA"/>
    <w:rsid w:val="00361802"/>
    <w:rsid w:val="00361B40"/>
    <w:rsid w:val="00361F7D"/>
    <w:rsid w:val="00363304"/>
    <w:rsid w:val="00363614"/>
    <w:rsid w:val="00363BC0"/>
    <w:rsid w:val="00363DC0"/>
    <w:rsid w:val="003643D1"/>
    <w:rsid w:val="003644BB"/>
    <w:rsid w:val="003646F8"/>
    <w:rsid w:val="003647E6"/>
    <w:rsid w:val="00364A61"/>
    <w:rsid w:val="00364B32"/>
    <w:rsid w:val="00365CD9"/>
    <w:rsid w:val="00365FDE"/>
    <w:rsid w:val="0036683A"/>
    <w:rsid w:val="00366BFE"/>
    <w:rsid w:val="00366FEC"/>
    <w:rsid w:val="00367C5A"/>
    <w:rsid w:val="00367CD4"/>
    <w:rsid w:val="0037058D"/>
    <w:rsid w:val="00370686"/>
    <w:rsid w:val="00370729"/>
    <w:rsid w:val="00370CAD"/>
    <w:rsid w:val="00370E01"/>
    <w:rsid w:val="0037150A"/>
    <w:rsid w:val="003717B0"/>
    <w:rsid w:val="003717F1"/>
    <w:rsid w:val="00371E7C"/>
    <w:rsid w:val="00372278"/>
    <w:rsid w:val="0037253F"/>
    <w:rsid w:val="00372912"/>
    <w:rsid w:val="00372994"/>
    <w:rsid w:val="00372D03"/>
    <w:rsid w:val="00372D5D"/>
    <w:rsid w:val="00374199"/>
    <w:rsid w:val="003741C7"/>
    <w:rsid w:val="0037432C"/>
    <w:rsid w:val="003744F9"/>
    <w:rsid w:val="00374AE5"/>
    <w:rsid w:val="00375162"/>
    <w:rsid w:val="003753C8"/>
    <w:rsid w:val="003757A8"/>
    <w:rsid w:val="00375BA7"/>
    <w:rsid w:val="00375D11"/>
    <w:rsid w:val="0037613C"/>
    <w:rsid w:val="00376150"/>
    <w:rsid w:val="00376691"/>
    <w:rsid w:val="003769AE"/>
    <w:rsid w:val="00376BBE"/>
    <w:rsid w:val="00376F29"/>
    <w:rsid w:val="00377237"/>
    <w:rsid w:val="00377411"/>
    <w:rsid w:val="00377859"/>
    <w:rsid w:val="003801D6"/>
    <w:rsid w:val="00380748"/>
    <w:rsid w:val="00381100"/>
    <w:rsid w:val="00381ECE"/>
    <w:rsid w:val="00381F02"/>
    <w:rsid w:val="003821D8"/>
    <w:rsid w:val="00382254"/>
    <w:rsid w:val="00382377"/>
    <w:rsid w:val="0038242A"/>
    <w:rsid w:val="00382F58"/>
    <w:rsid w:val="00383167"/>
    <w:rsid w:val="0038359B"/>
    <w:rsid w:val="00383B9C"/>
    <w:rsid w:val="00383FC3"/>
    <w:rsid w:val="00384054"/>
    <w:rsid w:val="0038412B"/>
    <w:rsid w:val="0038438F"/>
    <w:rsid w:val="00384BAA"/>
    <w:rsid w:val="0038514C"/>
    <w:rsid w:val="003858BB"/>
    <w:rsid w:val="00385C0E"/>
    <w:rsid w:val="00385D7E"/>
    <w:rsid w:val="00385F1A"/>
    <w:rsid w:val="0038681F"/>
    <w:rsid w:val="00386AFA"/>
    <w:rsid w:val="00387CEE"/>
    <w:rsid w:val="00387F11"/>
    <w:rsid w:val="0039004F"/>
    <w:rsid w:val="003901E8"/>
    <w:rsid w:val="003902BE"/>
    <w:rsid w:val="00390CAA"/>
    <w:rsid w:val="00390F41"/>
    <w:rsid w:val="00391653"/>
    <w:rsid w:val="003917AA"/>
    <w:rsid w:val="0039182A"/>
    <w:rsid w:val="00391AD2"/>
    <w:rsid w:val="00392B1D"/>
    <w:rsid w:val="00392CF1"/>
    <w:rsid w:val="00392DC2"/>
    <w:rsid w:val="00392DFC"/>
    <w:rsid w:val="0039315A"/>
    <w:rsid w:val="00393418"/>
    <w:rsid w:val="00393781"/>
    <w:rsid w:val="003937E3"/>
    <w:rsid w:val="003939E4"/>
    <w:rsid w:val="00393EEF"/>
    <w:rsid w:val="00394203"/>
    <w:rsid w:val="0039492D"/>
    <w:rsid w:val="003949FD"/>
    <w:rsid w:val="00394D0A"/>
    <w:rsid w:val="00394D14"/>
    <w:rsid w:val="003952D4"/>
    <w:rsid w:val="00395AB0"/>
    <w:rsid w:val="00396220"/>
    <w:rsid w:val="0039659A"/>
    <w:rsid w:val="003967E6"/>
    <w:rsid w:val="0039696F"/>
    <w:rsid w:val="00396B97"/>
    <w:rsid w:val="00396E60"/>
    <w:rsid w:val="003970EA"/>
    <w:rsid w:val="00397517"/>
    <w:rsid w:val="00397C9B"/>
    <w:rsid w:val="00397EC0"/>
    <w:rsid w:val="00397F64"/>
    <w:rsid w:val="003A003D"/>
    <w:rsid w:val="003A01C2"/>
    <w:rsid w:val="003A05EA"/>
    <w:rsid w:val="003A0A01"/>
    <w:rsid w:val="003A0D46"/>
    <w:rsid w:val="003A153C"/>
    <w:rsid w:val="003A2238"/>
    <w:rsid w:val="003A22C0"/>
    <w:rsid w:val="003A22E6"/>
    <w:rsid w:val="003A2467"/>
    <w:rsid w:val="003A24E7"/>
    <w:rsid w:val="003A2A84"/>
    <w:rsid w:val="003A2D43"/>
    <w:rsid w:val="003A32CB"/>
    <w:rsid w:val="003A33CB"/>
    <w:rsid w:val="003A3A63"/>
    <w:rsid w:val="003A498F"/>
    <w:rsid w:val="003A4F5D"/>
    <w:rsid w:val="003A54F3"/>
    <w:rsid w:val="003A556B"/>
    <w:rsid w:val="003A579E"/>
    <w:rsid w:val="003A581E"/>
    <w:rsid w:val="003A5D5B"/>
    <w:rsid w:val="003A6218"/>
    <w:rsid w:val="003A695C"/>
    <w:rsid w:val="003A7110"/>
    <w:rsid w:val="003B05C0"/>
    <w:rsid w:val="003B0C1A"/>
    <w:rsid w:val="003B14CB"/>
    <w:rsid w:val="003B196D"/>
    <w:rsid w:val="003B1C25"/>
    <w:rsid w:val="003B1CA7"/>
    <w:rsid w:val="003B1E5A"/>
    <w:rsid w:val="003B1E8D"/>
    <w:rsid w:val="003B21E6"/>
    <w:rsid w:val="003B25EE"/>
    <w:rsid w:val="003B2772"/>
    <w:rsid w:val="003B280E"/>
    <w:rsid w:val="003B2ABF"/>
    <w:rsid w:val="003B2D30"/>
    <w:rsid w:val="003B2EAC"/>
    <w:rsid w:val="003B30AA"/>
    <w:rsid w:val="003B3155"/>
    <w:rsid w:val="003B351B"/>
    <w:rsid w:val="003B3E0A"/>
    <w:rsid w:val="003B496C"/>
    <w:rsid w:val="003B4C0B"/>
    <w:rsid w:val="003B4E7E"/>
    <w:rsid w:val="003B4F3D"/>
    <w:rsid w:val="003B57BD"/>
    <w:rsid w:val="003B5A35"/>
    <w:rsid w:val="003B5DF9"/>
    <w:rsid w:val="003B6260"/>
    <w:rsid w:val="003B6B34"/>
    <w:rsid w:val="003B6D90"/>
    <w:rsid w:val="003B6F17"/>
    <w:rsid w:val="003B6F73"/>
    <w:rsid w:val="003B7379"/>
    <w:rsid w:val="003B76BD"/>
    <w:rsid w:val="003B79DF"/>
    <w:rsid w:val="003B7B16"/>
    <w:rsid w:val="003B7CDC"/>
    <w:rsid w:val="003B7EDF"/>
    <w:rsid w:val="003C058C"/>
    <w:rsid w:val="003C06EE"/>
    <w:rsid w:val="003C0831"/>
    <w:rsid w:val="003C0A7A"/>
    <w:rsid w:val="003C0B33"/>
    <w:rsid w:val="003C0C3B"/>
    <w:rsid w:val="003C0CDD"/>
    <w:rsid w:val="003C114B"/>
    <w:rsid w:val="003C116E"/>
    <w:rsid w:val="003C1212"/>
    <w:rsid w:val="003C126C"/>
    <w:rsid w:val="003C15AF"/>
    <w:rsid w:val="003C187B"/>
    <w:rsid w:val="003C2611"/>
    <w:rsid w:val="003C26C0"/>
    <w:rsid w:val="003C2DA2"/>
    <w:rsid w:val="003C2E22"/>
    <w:rsid w:val="003C3467"/>
    <w:rsid w:val="003C365E"/>
    <w:rsid w:val="003C39AA"/>
    <w:rsid w:val="003C3D87"/>
    <w:rsid w:val="003C3EEB"/>
    <w:rsid w:val="003C423B"/>
    <w:rsid w:val="003C491F"/>
    <w:rsid w:val="003C4927"/>
    <w:rsid w:val="003C4E13"/>
    <w:rsid w:val="003C4E63"/>
    <w:rsid w:val="003C4FE5"/>
    <w:rsid w:val="003C5018"/>
    <w:rsid w:val="003C513B"/>
    <w:rsid w:val="003C5167"/>
    <w:rsid w:val="003C59D3"/>
    <w:rsid w:val="003C5C5B"/>
    <w:rsid w:val="003C61C1"/>
    <w:rsid w:val="003C6370"/>
    <w:rsid w:val="003C6416"/>
    <w:rsid w:val="003C662B"/>
    <w:rsid w:val="003C7673"/>
    <w:rsid w:val="003C7C30"/>
    <w:rsid w:val="003C7E31"/>
    <w:rsid w:val="003D01A9"/>
    <w:rsid w:val="003D051D"/>
    <w:rsid w:val="003D0FC7"/>
    <w:rsid w:val="003D138B"/>
    <w:rsid w:val="003D15C8"/>
    <w:rsid w:val="003D1A7D"/>
    <w:rsid w:val="003D1EAF"/>
    <w:rsid w:val="003D1ED7"/>
    <w:rsid w:val="003D24DD"/>
    <w:rsid w:val="003D2766"/>
    <w:rsid w:val="003D2932"/>
    <w:rsid w:val="003D2FEB"/>
    <w:rsid w:val="003D32F8"/>
    <w:rsid w:val="003D36D7"/>
    <w:rsid w:val="003D3752"/>
    <w:rsid w:val="003D39A4"/>
    <w:rsid w:val="003D3AA0"/>
    <w:rsid w:val="003D3D59"/>
    <w:rsid w:val="003D405E"/>
    <w:rsid w:val="003D5BB7"/>
    <w:rsid w:val="003D623C"/>
    <w:rsid w:val="003D6414"/>
    <w:rsid w:val="003D6E76"/>
    <w:rsid w:val="003D7860"/>
    <w:rsid w:val="003D790B"/>
    <w:rsid w:val="003E036D"/>
    <w:rsid w:val="003E049B"/>
    <w:rsid w:val="003E0727"/>
    <w:rsid w:val="003E0B1A"/>
    <w:rsid w:val="003E25A8"/>
    <w:rsid w:val="003E2800"/>
    <w:rsid w:val="003E2A95"/>
    <w:rsid w:val="003E2D29"/>
    <w:rsid w:val="003E337E"/>
    <w:rsid w:val="003E34EF"/>
    <w:rsid w:val="003E39FB"/>
    <w:rsid w:val="003E3BFD"/>
    <w:rsid w:val="003E401A"/>
    <w:rsid w:val="003E434E"/>
    <w:rsid w:val="003E4750"/>
    <w:rsid w:val="003E48AD"/>
    <w:rsid w:val="003E4930"/>
    <w:rsid w:val="003E4AA8"/>
    <w:rsid w:val="003E4B1A"/>
    <w:rsid w:val="003E4CE9"/>
    <w:rsid w:val="003E5331"/>
    <w:rsid w:val="003E5961"/>
    <w:rsid w:val="003E5EF5"/>
    <w:rsid w:val="003E681C"/>
    <w:rsid w:val="003E6A58"/>
    <w:rsid w:val="003E6E2B"/>
    <w:rsid w:val="003E785D"/>
    <w:rsid w:val="003E7E3F"/>
    <w:rsid w:val="003E7F4D"/>
    <w:rsid w:val="003F0106"/>
    <w:rsid w:val="003F07FC"/>
    <w:rsid w:val="003F08B9"/>
    <w:rsid w:val="003F0CFA"/>
    <w:rsid w:val="003F0F27"/>
    <w:rsid w:val="003F0FC5"/>
    <w:rsid w:val="003F1220"/>
    <w:rsid w:val="003F12E1"/>
    <w:rsid w:val="003F12FA"/>
    <w:rsid w:val="003F13CB"/>
    <w:rsid w:val="003F1790"/>
    <w:rsid w:val="003F17AD"/>
    <w:rsid w:val="003F1806"/>
    <w:rsid w:val="003F1866"/>
    <w:rsid w:val="003F18FB"/>
    <w:rsid w:val="003F2790"/>
    <w:rsid w:val="003F29CF"/>
    <w:rsid w:val="003F31A1"/>
    <w:rsid w:val="003F3447"/>
    <w:rsid w:val="003F3974"/>
    <w:rsid w:val="003F3991"/>
    <w:rsid w:val="003F3AC8"/>
    <w:rsid w:val="003F3DE0"/>
    <w:rsid w:val="003F3F50"/>
    <w:rsid w:val="003F4102"/>
    <w:rsid w:val="003F46D6"/>
    <w:rsid w:val="003F4785"/>
    <w:rsid w:val="003F4A43"/>
    <w:rsid w:val="003F52C3"/>
    <w:rsid w:val="003F5727"/>
    <w:rsid w:val="003F57D5"/>
    <w:rsid w:val="003F5A03"/>
    <w:rsid w:val="003F606A"/>
    <w:rsid w:val="003F63FF"/>
    <w:rsid w:val="003F6B67"/>
    <w:rsid w:val="003F6FC6"/>
    <w:rsid w:val="003F7508"/>
    <w:rsid w:val="003F7F0D"/>
    <w:rsid w:val="00400587"/>
    <w:rsid w:val="00400846"/>
    <w:rsid w:val="00400875"/>
    <w:rsid w:val="00400EF6"/>
    <w:rsid w:val="004010E3"/>
    <w:rsid w:val="00401298"/>
    <w:rsid w:val="004014B3"/>
    <w:rsid w:val="0040150A"/>
    <w:rsid w:val="00401C98"/>
    <w:rsid w:val="00401D5B"/>
    <w:rsid w:val="00401FE1"/>
    <w:rsid w:val="00402010"/>
    <w:rsid w:val="00402930"/>
    <w:rsid w:val="00402D2C"/>
    <w:rsid w:val="00402E6D"/>
    <w:rsid w:val="00403518"/>
    <w:rsid w:val="00403527"/>
    <w:rsid w:val="00403539"/>
    <w:rsid w:val="00403E33"/>
    <w:rsid w:val="00403E8C"/>
    <w:rsid w:val="00404049"/>
    <w:rsid w:val="00404214"/>
    <w:rsid w:val="004042B2"/>
    <w:rsid w:val="0040437D"/>
    <w:rsid w:val="00404422"/>
    <w:rsid w:val="00404841"/>
    <w:rsid w:val="00404D82"/>
    <w:rsid w:val="0040514F"/>
    <w:rsid w:val="004054D0"/>
    <w:rsid w:val="004055B0"/>
    <w:rsid w:val="004056C8"/>
    <w:rsid w:val="00405799"/>
    <w:rsid w:val="0040588D"/>
    <w:rsid w:val="00406051"/>
    <w:rsid w:val="00406371"/>
    <w:rsid w:val="00406888"/>
    <w:rsid w:val="00406973"/>
    <w:rsid w:val="00407049"/>
    <w:rsid w:val="0040706C"/>
    <w:rsid w:val="004070C2"/>
    <w:rsid w:val="004078A4"/>
    <w:rsid w:val="00410127"/>
    <w:rsid w:val="00410A4E"/>
    <w:rsid w:val="0041120D"/>
    <w:rsid w:val="004112CA"/>
    <w:rsid w:val="00411B95"/>
    <w:rsid w:val="00411D52"/>
    <w:rsid w:val="00412046"/>
    <w:rsid w:val="00412AE1"/>
    <w:rsid w:val="00412C08"/>
    <w:rsid w:val="00414186"/>
    <w:rsid w:val="004146AC"/>
    <w:rsid w:val="004148EF"/>
    <w:rsid w:val="00414CF2"/>
    <w:rsid w:val="00414D5A"/>
    <w:rsid w:val="00414E27"/>
    <w:rsid w:val="00414ECE"/>
    <w:rsid w:val="00414F8E"/>
    <w:rsid w:val="004153A4"/>
    <w:rsid w:val="00415A0C"/>
    <w:rsid w:val="00415AF9"/>
    <w:rsid w:val="004163D3"/>
    <w:rsid w:val="004171AD"/>
    <w:rsid w:val="004173B8"/>
    <w:rsid w:val="004174BA"/>
    <w:rsid w:val="00417D53"/>
    <w:rsid w:val="00417EF0"/>
    <w:rsid w:val="00420337"/>
    <w:rsid w:val="00420612"/>
    <w:rsid w:val="004213B0"/>
    <w:rsid w:val="004213FE"/>
    <w:rsid w:val="004214AE"/>
    <w:rsid w:val="00421802"/>
    <w:rsid w:val="0042186D"/>
    <w:rsid w:val="00421894"/>
    <w:rsid w:val="004218B8"/>
    <w:rsid w:val="00421CF2"/>
    <w:rsid w:val="00421D2E"/>
    <w:rsid w:val="00421E2E"/>
    <w:rsid w:val="00422355"/>
    <w:rsid w:val="0042247B"/>
    <w:rsid w:val="004227B6"/>
    <w:rsid w:val="004228A9"/>
    <w:rsid w:val="00422C62"/>
    <w:rsid w:val="00422FEF"/>
    <w:rsid w:val="004231F2"/>
    <w:rsid w:val="00423F8E"/>
    <w:rsid w:val="0042412B"/>
    <w:rsid w:val="004247AA"/>
    <w:rsid w:val="00425E35"/>
    <w:rsid w:val="0042654E"/>
    <w:rsid w:val="004269ED"/>
    <w:rsid w:val="00426D41"/>
    <w:rsid w:val="00427138"/>
    <w:rsid w:val="0042758A"/>
    <w:rsid w:val="00427679"/>
    <w:rsid w:val="00427B4F"/>
    <w:rsid w:val="00427E1D"/>
    <w:rsid w:val="004300B9"/>
    <w:rsid w:val="004302BE"/>
    <w:rsid w:val="00430C81"/>
    <w:rsid w:val="004313F3"/>
    <w:rsid w:val="0043163C"/>
    <w:rsid w:val="00431F14"/>
    <w:rsid w:val="0043266A"/>
    <w:rsid w:val="00432EC2"/>
    <w:rsid w:val="0043339A"/>
    <w:rsid w:val="00433D42"/>
    <w:rsid w:val="004340DD"/>
    <w:rsid w:val="004347A8"/>
    <w:rsid w:val="0043489B"/>
    <w:rsid w:val="00435259"/>
    <w:rsid w:val="004352F2"/>
    <w:rsid w:val="0043582D"/>
    <w:rsid w:val="004359F1"/>
    <w:rsid w:val="0043627B"/>
    <w:rsid w:val="00436507"/>
    <w:rsid w:val="00436627"/>
    <w:rsid w:val="00436B8B"/>
    <w:rsid w:val="00436E25"/>
    <w:rsid w:val="00436F14"/>
    <w:rsid w:val="00436F9C"/>
    <w:rsid w:val="00437635"/>
    <w:rsid w:val="004379C0"/>
    <w:rsid w:val="00437B64"/>
    <w:rsid w:val="00437B87"/>
    <w:rsid w:val="00437E1C"/>
    <w:rsid w:val="00437E54"/>
    <w:rsid w:val="00437E97"/>
    <w:rsid w:val="00440503"/>
    <w:rsid w:val="0044098C"/>
    <w:rsid w:val="00440BE1"/>
    <w:rsid w:val="00440FB0"/>
    <w:rsid w:val="0044111E"/>
    <w:rsid w:val="00441183"/>
    <w:rsid w:val="0044136C"/>
    <w:rsid w:val="00441492"/>
    <w:rsid w:val="00441D22"/>
    <w:rsid w:val="00441E1A"/>
    <w:rsid w:val="004420D8"/>
    <w:rsid w:val="00442120"/>
    <w:rsid w:val="004421BF"/>
    <w:rsid w:val="00443349"/>
    <w:rsid w:val="00443510"/>
    <w:rsid w:val="00443732"/>
    <w:rsid w:val="00443B6D"/>
    <w:rsid w:val="004441EF"/>
    <w:rsid w:val="004443F9"/>
    <w:rsid w:val="00444BC2"/>
    <w:rsid w:val="00444DB2"/>
    <w:rsid w:val="00444DE6"/>
    <w:rsid w:val="004454CD"/>
    <w:rsid w:val="004459FC"/>
    <w:rsid w:val="00446268"/>
    <w:rsid w:val="0044696A"/>
    <w:rsid w:val="00446E59"/>
    <w:rsid w:val="004475F8"/>
    <w:rsid w:val="00447750"/>
    <w:rsid w:val="004500A2"/>
    <w:rsid w:val="004500A8"/>
    <w:rsid w:val="00450137"/>
    <w:rsid w:val="00450254"/>
    <w:rsid w:val="00450A0A"/>
    <w:rsid w:val="00450CFF"/>
    <w:rsid w:val="00451527"/>
    <w:rsid w:val="00451A4B"/>
    <w:rsid w:val="00451C02"/>
    <w:rsid w:val="00451E98"/>
    <w:rsid w:val="00452013"/>
    <w:rsid w:val="0045346D"/>
    <w:rsid w:val="004534B3"/>
    <w:rsid w:val="00453550"/>
    <w:rsid w:val="00453D5B"/>
    <w:rsid w:val="0045400A"/>
    <w:rsid w:val="00455171"/>
    <w:rsid w:val="004556E6"/>
    <w:rsid w:val="004557ED"/>
    <w:rsid w:val="00455966"/>
    <w:rsid w:val="004559FB"/>
    <w:rsid w:val="00455DC5"/>
    <w:rsid w:val="00456289"/>
    <w:rsid w:val="00456798"/>
    <w:rsid w:val="00456A12"/>
    <w:rsid w:val="00456ABE"/>
    <w:rsid w:val="00456D11"/>
    <w:rsid w:val="00457341"/>
    <w:rsid w:val="00460363"/>
    <w:rsid w:val="004605C0"/>
    <w:rsid w:val="004606A3"/>
    <w:rsid w:val="00460D2A"/>
    <w:rsid w:val="00460D51"/>
    <w:rsid w:val="00460F4A"/>
    <w:rsid w:val="00461067"/>
    <w:rsid w:val="00461128"/>
    <w:rsid w:val="00461255"/>
    <w:rsid w:val="00461370"/>
    <w:rsid w:val="004613ED"/>
    <w:rsid w:val="0046154B"/>
    <w:rsid w:val="004615E9"/>
    <w:rsid w:val="00461755"/>
    <w:rsid w:val="00461F5A"/>
    <w:rsid w:val="004620E6"/>
    <w:rsid w:val="004621CA"/>
    <w:rsid w:val="00462380"/>
    <w:rsid w:val="00462E6B"/>
    <w:rsid w:val="0046324B"/>
    <w:rsid w:val="0046345B"/>
    <w:rsid w:val="00463699"/>
    <w:rsid w:val="0046391B"/>
    <w:rsid w:val="00463C71"/>
    <w:rsid w:val="00463E30"/>
    <w:rsid w:val="00463E72"/>
    <w:rsid w:val="00463E92"/>
    <w:rsid w:val="0046406E"/>
    <w:rsid w:val="004642BD"/>
    <w:rsid w:val="004643F9"/>
    <w:rsid w:val="004645A7"/>
    <w:rsid w:val="004645D1"/>
    <w:rsid w:val="00464E3A"/>
    <w:rsid w:val="00464F3B"/>
    <w:rsid w:val="00465445"/>
    <w:rsid w:val="00465481"/>
    <w:rsid w:val="0046558D"/>
    <w:rsid w:val="00465991"/>
    <w:rsid w:val="00465DD0"/>
    <w:rsid w:val="00465F35"/>
    <w:rsid w:val="0046607F"/>
    <w:rsid w:val="004661CB"/>
    <w:rsid w:val="00466328"/>
    <w:rsid w:val="004668B8"/>
    <w:rsid w:val="00466C11"/>
    <w:rsid w:val="00466EE1"/>
    <w:rsid w:val="0046721A"/>
    <w:rsid w:val="004676F2"/>
    <w:rsid w:val="00467D49"/>
    <w:rsid w:val="00470099"/>
    <w:rsid w:val="00470540"/>
    <w:rsid w:val="00470848"/>
    <w:rsid w:val="004708FA"/>
    <w:rsid w:val="0047096E"/>
    <w:rsid w:val="00470FE3"/>
    <w:rsid w:val="004713B7"/>
    <w:rsid w:val="00471615"/>
    <w:rsid w:val="00471760"/>
    <w:rsid w:val="0047199A"/>
    <w:rsid w:val="004720ED"/>
    <w:rsid w:val="00472285"/>
    <w:rsid w:val="00472357"/>
    <w:rsid w:val="0047236B"/>
    <w:rsid w:val="004727CA"/>
    <w:rsid w:val="00472E8B"/>
    <w:rsid w:val="004734A6"/>
    <w:rsid w:val="00473F0D"/>
    <w:rsid w:val="00473F21"/>
    <w:rsid w:val="00474193"/>
    <w:rsid w:val="004742A3"/>
    <w:rsid w:val="004742AF"/>
    <w:rsid w:val="00475649"/>
    <w:rsid w:val="00475729"/>
    <w:rsid w:val="00475904"/>
    <w:rsid w:val="00475E4F"/>
    <w:rsid w:val="00475F88"/>
    <w:rsid w:val="004768AE"/>
    <w:rsid w:val="0047762E"/>
    <w:rsid w:val="0047776E"/>
    <w:rsid w:val="00477CF8"/>
    <w:rsid w:val="00477FE3"/>
    <w:rsid w:val="004802DF"/>
    <w:rsid w:val="0048090F"/>
    <w:rsid w:val="00480E00"/>
    <w:rsid w:val="00480E2C"/>
    <w:rsid w:val="0048117A"/>
    <w:rsid w:val="00481ECF"/>
    <w:rsid w:val="004827A9"/>
    <w:rsid w:val="00482E6B"/>
    <w:rsid w:val="00483023"/>
    <w:rsid w:val="0048314A"/>
    <w:rsid w:val="0048337D"/>
    <w:rsid w:val="0048398A"/>
    <w:rsid w:val="00483B0C"/>
    <w:rsid w:val="00483DFD"/>
    <w:rsid w:val="00483EC9"/>
    <w:rsid w:val="00483FCF"/>
    <w:rsid w:val="0048427D"/>
    <w:rsid w:val="00484397"/>
    <w:rsid w:val="0048460A"/>
    <w:rsid w:val="00484A90"/>
    <w:rsid w:val="00484BE9"/>
    <w:rsid w:val="00486A55"/>
    <w:rsid w:val="00490895"/>
    <w:rsid w:val="00490984"/>
    <w:rsid w:val="0049131E"/>
    <w:rsid w:val="0049164C"/>
    <w:rsid w:val="004919A2"/>
    <w:rsid w:val="00491A55"/>
    <w:rsid w:val="00491B70"/>
    <w:rsid w:val="00492264"/>
    <w:rsid w:val="0049275E"/>
    <w:rsid w:val="0049281B"/>
    <w:rsid w:val="00492E0A"/>
    <w:rsid w:val="0049308C"/>
    <w:rsid w:val="004933C7"/>
    <w:rsid w:val="00493D6B"/>
    <w:rsid w:val="00494984"/>
    <w:rsid w:val="00494AEC"/>
    <w:rsid w:val="00494ECC"/>
    <w:rsid w:val="00494F9E"/>
    <w:rsid w:val="00495C9F"/>
    <w:rsid w:val="00496205"/>
    <w:rsid w:val="004963F1"/>
    <w:rsid w:val="00496443"/>
    <w:rsid w:val="0049647A"/>
    <w:rsid w:val="0049670E"/>
    <w:rsid w:val="00496C54"/>
    <w:rsid w:val="00497110"/>
    <w:rsid w:val="0049728D"/>
    <w:rsid w:val="00497611"/>
    <w:rsid w:val="00497DB1"/>
    <w:rsid w:val="004A03A7"/>
    <w:rsid w:val="004A0E48"/>
    <w:rsid w:val="004A1174"/>
    <w:rsid w:val="004A1775"/>
    <w:rsid w:val="004A1E3E"/>
    <w:rsid w:val="004A1FC2"/>
    <w:rsid w:val="004A2349"/>
    <w:rsid w:val="004A2370"/>
    <w:rsid w:val="004A23DF"/>
    <w:rsid w:val="004A269E"/>
    <w:rsid w:val="004A2BD0"/>
    <w:rsid w:val="004A2BE0"/>
    <w:rsid w:val="004A2CDB"/>
    <w:rsid w:val="004A2EE5"/>
    <w:rsid w:val="004A302B"/>
    <w:rsid w:val="004A312C"/>
    <w:rsid w:val="004A31AB"/>
    <w:rsid w:val="004A3A4E"/>
    <w:rsid w:val="004A3A67"/>
    <w:rsid w:val="004A3BC6"/>
    <w:rsid w:val="004A3BEB"/>
    <w:rsid w:val="004A4100"/>
    <w:rsid w:val="004A4BE9"/>
    <w:rsid w:val="004A59BC"/>
    <w:rsid w:val="004A5C56"/>
    <w:rsid w:val="004A6040"/>
    <w:rsid w:val="004A62C6"/>
    <w:rsid w:val="004A6A9C"/>
    <w:rsid w:val="004A6AF7"/>
    <w:rsid w:val="004A6D63"/>
    <w:rsid w:val="004A6DCF"/>
    <w:rsid w:val="004A701A"/>
    <w:rsid w:val="004B00B2"/>
    <w:rsid w:val="004B01F5"/>
    <w:rsid w:val="004B1296"/>
    <w:rsid w:val="004B177F"/>
    <w:rsid w:val="004B1958"/>
    <w:rsid w:val="004B20AA"/>
    <w:rsid w:val="004B270E"/>
    <w:rsid w:val="004B28F3"/>
    <w:rsid w:val="004B3026"/>
    <w:rsid w:val="004B32EA"/>
    <w:rsid w:val="004B33C8"/>
    <w:rsid w:val="004B3C75"/>
    <w:rsid w:val="004B4105"/>
    <w:rsid w:val="004B4366"/>
    <w:rsid w:val="004B4372"/>
    <w:rsid w:val="004B4929"/>
    <w:rsid w:val="004B495D"/>
    <w:rsid w:val="004B4C0D"/>
    <w:rsid w:val="004B4D32"/>
    <w:rsid w:val="004B4E52"/>
    <w:rsid w:val="004B522A"/>
    <w:rsid w:val="004B5506"/>
    <w:rsid w:val="004B5B2A"/>
    <w:rsid w:val="004B5DA9"/>
    <w:rsid w:val="004B5E8C"/>
    <w:rsid w:val="004B630D"/>
    <w:rsid w:val="004B63B0"/>
    <w:rsid w:val="004B64BE"/>
    <w:rsid w:val="004B673F"/>
    <w:rsid w:val="004B6ADF"/>
    <w:rsid w:val="004B79CD"/>
    <w:rsid w:val="004B7C53"/>
    <w:rsid w:val="004B7E61"/>
    <w:rsid w:val="004C00F5"/>
    <w:rsid w:val="004C062F"/>
    <w:rsid w:val="004C0B53"/>
    <w:rsid w:val="004C0DBA"/>
    <w:rsid w:val="004C1448"/>
    <w:rsid w:val="004C18CB"/>
    <w:rsid w:val="004C19BF"/>
    <w:rsid w:val="004C1D35"/>
    <w:rsid w:val="004C2558"/>
    <w:rsid w:val="004C2CE1"/>
    <w:rsid w:val="004C3BDC"/>
    <w:rsid w:val="004C3D5E"/>
    <w:rsid w:val="004C43D4"/>
    <w:rsid w:val="004C43E5"/>
    <w:rsid w:val="004C4725"/>
    <w:rsid w:val="004C4A29"/>
    <w:rsid w:val="004C4AF3"/>
    <w:rsid w:val="004C4E02"/>
    <w:rsid w:val="004C4E78"/>
    <w:rsid w:val="004C53B2"/>
    <w:rsid w:val="004C5FFF"/>
    <w:rsid w:val="004C6AA5"/>
    <w:rsid w:val="004C6BFE"/>
    <w:rsid w:val="004C6DA1"/>
    <w:rsid w:val="004C6FF6"/>
    <w:rsid w:val="004C703C"/>
    <w:rsid w:val="004C7329"/>
    <w:rsid w:val="004C76E0"/>
    <w:rsid w:val="004C7CFB"/>
    <w:rsid w:val="004D039B"/>
    <w:rsid w:val="004D04FA"/>
    <w:rsid w:val="004D0672"/>
    <w:rsid w:val="004D09A3"/>
    <w:rsid w:val="004D0BA1"/>
    <w:rsid w:val="004D0C3E"/>
    <w:rsid w:val="004D0E5D"/>
    <w:rsid w:val="004D1484"/>
    <w:rsid w:val="004D1DFD"/>
    <w:rsid w:val="004D2446"/>
    <w:rsid w:val="004D25B5"/>
    <w:rsid w:val="004D2789"/>
    <w:rsid w:val="004D2C9C"/>
    <w:rsid w:val="004D2CBD"/>
    <w:rsid w:val="004D36FA"/>
    <w:rsid w:val="004D37DC"/>
    <w:rsid w:val="004D398C"/>
    <w:rsid w:val="004D3ECC"/>
    <w:rsid w:val="004D4472"/>
    <w:rsid w:val="004D45DA"/>
    <w:rsid w:val="004D4810"/>
    <w:rsid w:val="004D482D"/>
    <w:rsid w:val="004D4C9F"/>
    <w:rsid w:val="004D4D2A"/>
    <w:rsid w:val="004D4E74"/>
    <w:rsid w:val="004D569E"/>
    <w:rsid w:val="004D56BE"/>
    <w:rsid w:val="004D5AE9"/>
    <w:rsid w:val="004D5C8A"/>
    <w:rsid w:val="004D6160"/>
    <w:rsid w:val="004D6885"/>
    <w:rsid w:val="004D68CE"/>
    <w:rsid w:val="004D6917"/>
    <w:rsid w:val="004D718E"/>
    <w:rsid w:val="004D75DB"/>
    <w:rsid w:val="004D7976"/>
    <w:rsid w:val="004D79E9"/>
    <w:rsid w:val="004D7C70"/>
    <w:rsid w:val="004E0308"/>
    <w:rsid w:val="004E0387"/>
    <w:rsid w:val="004E03DB"/>
    <w:rsid w:val="004E0455"/>
    <w:rsid w:val="004E0792"/>
    <w:rsid w:val="004E0948"/>
    <w:rsid w:val="004E15EE"/>
    <w:rsid w:val="004E1BFA"/>
    <w:rsid w:val="004E1DCB"/>
    <w:rsid w:val="004E2070"/>
    <w:rsid w:val="004E2997"/>
    <w:rsid w:val="004E29F0"/>
    <w:rsid w:val="004E2A33"/>
    <w:rsid w:val="004E2A50"/>
    <w:rsid w:val="004E2BF4"/>
    <w:rsid w:val="004E36A7"/>
    <w:rsid w:val="004E3CF1"/>
    <w:rsid w:val="004E3E6C"/>
    <w:rsid w:val="004E4929"/>
    <w:rsid w:val="004E49CA"/>
    <w:rsid w:val="004E4B22"/>
    <w:rsid w:val="004E4C9D"/>
    <w:rsid w:val="004E59A8"/>
    <w:rsid w:val="004E59E7"/>
    <w:rsid w:val="004E5BA9"/>
    <w:rsid w:val="004E5D0D"/>
    <w:rsid w:val="004E5D13"/>
    <w:rsid w:val="004E5F7A"/>
    <w:rsid w:val="004E5F9C"/>
    <w:rsid w:val="004E5FC0"/>
    <w:rsid w:val="004E662C"/>
    <w:rsid w:val="004E7275"/>
    <w:rsid w:val="004E75BD"/>
    <w:rsid w:val="004E75E9"/>
    <w:rsid w:val="004E76B1"/>
    <w:rsid w:val="004E7F29"/>
    <w:rsid w:val="004F008B"/>
    <w:rsid w:val="004F064D"/>
    <w:rsid w:val="004F0B14"/>
    <w:rsid w:val="004F0D4E"/>
    <w:rsid w:val="004F1238"/>
    <w:rsid w:val="004F1477"/>
    <w:rsid w:val="004F27E2"/>
    <w:rsid w:val="004F2B36"/>
    <w:rsid w:val="004F31A8"/>
    <w:rsid w:val="004F324B"/>
    <w:rsid w:val="004F34B4"/>
    <w:rsid w:val="004F36B3"/>
    <w:rsid w:val="004F39CF"/>
    <w:rsid w:val="004F3AC0"/>
    <w:rsid w:val="004F3BA2"/>
    <w:rsid w:val="004F3D1B"/>
    <w:rsid w:val="004F5536"/>
    <w:rsid w:val="004F55D3"/>
    <w:rsid w:val="004F56A6"/>
    <w:rsid w:val="004F682D"/>
    <w:rsid w:val="004F713B"/>
    <w:rsid w:val="004F7992"/>
    <w:rsid w:val="004F7F10"/>
    <w:rsid w:val="0050026E"/>
    <w:rsid w:val="0050049C"/>
    <w:rsid w:val="00500693"/>
    <w:rsid w:val="00501021"/>
    <w:rsid w:val="00501241"/>
    <w:rsid w:val="00501312"/>
    <w:rsid w:val="00501358"/>
    <w:rsid w:val="0050150A"/>
    <w:rsid w:val="00501E25"/>
    <w:rsid w:val="00502082"/>
    <w:rsid w:val="0050226B"/>
    <w:rsid w:val="005022CC"/>
    <w:rsid w:val="0050236D"/>
    <w:rsid w:val="00502CCA"/>
    <w:rsid w:val="00502F28"/>
    <w:rsid w:val="00502F6E"/>
    <w:rsid w:val="00503125"/>
    <w:rsid w:val="0050313A"/>
    <w:rsid w:val="00503798"/>
    <w:rsid w:val="00503879"/>
    <w:rsid w:val="00503B10"/>
    <w:rsid w:val="00503B20"/>
    <w:rsid w:val="00503F28"/>
    <w:rsid w:val="005045FE"/>
    <w:rsid w:val="00504808"/>
    <w:rsid w:val="005053D0"/>
    <w:rsid w:val="0050586A"/>
    <w:rsid w:val="00505897"/>
    <w:rsid w:val="00505943"/>
    <w:rsid w:val="00505DB2"/>
    <w:rsid w:val="005063EB"/>
    <w:rsid w:val="00506CCF"/>
    <w:rsid w:val="00506F40"/>
    <w:rsid w:val="00507170"/>
    <w:rsid w:val="00507C7D"/>
    <w:rsid w:val="0051042A"/>
    <w:rsid w:val="005109CF"/>
    <w:rsid w:val="00511EA5"/>
    <w:rsid w:val="00511F10"/>
    <w:rsid w:val="00511F9A"/>
    <w:rsid w:val="005124F0"/>
    <w:rsid w:val="00512C7B"/>
    <w:rsid w:val="00513140"/>
    <w:rsid w:val="00513209"/>
    <w:rsid w:val="0051341E"/>
    <w:rsid w:val="00513445"/>
    <w:rsid w:val="00513936"/>
    <w:rsid w:val="00513B7C"/>
    <w:rsid w:val="00514B96"/>
    <w:rsid w:val="005152CC"/>
    <w:rsid w:val="00515473"/>
    <w:rsid w:val="0051578D"/>
    <w:rsid w:val="0051581B"/>
    <w:rsid w:val="00516286"/>
    <w:rsid w:val="00516B85"/>
    <w:rsid w:val="00517595"/>
    <w:rsid w:val="00517928"/>
    <w:rsid w:val="00517B34"/>
    <w:rsid w:val="00520938"/>
    <w:rsid w:val="00520BB7"/>
    <w:rsid w:val="00520BC3"/>
    <w:rsid w:val="00520DDD"/>
    <w:rsid w:val="0052117B"/>
    <w:rsid w:val="0052169B"/>
    <w:rsid w:val="005217F3"/>
    <w:rsid w:val="00521A49"/>
    <w:rsid w:val="00522312"/>
    <w:rsid w:val="00522765"/>
    <w:rsid w:val="00524592"/>
    <w:rsid w:val="00524611"/>
    <w:rsid w:val="005248BA"/>
    <w:rsid w:val="00524936"/>
    <w:rsid w:val="00524DC2"/>
    <w:rsid w:val="00524E32"/>
    <w:rsid w:val="00524E8F"/>
    <w:rsid w:val="00525379"/>
    <w:rsid w:val="005255A4"/>
    <w:rsid w:val="0052573E"/>
    <w:rsid w:val="005257FC"/>
    <w:rsid w:val="00525F06"/>
    <w:rsid w:val="00525FE3"/>
    <w:rsid w:val="0052684C"/>
    <w:rsid w:val="00526858"/>
    <w:rsid w:val="00527103"/>
    <w:rsid w:val="005273E1"/>
    <w:rsid w:val="005274AB"/>
    <w:rsid w:val="005278D7"/>
    <w:rsid w:val="0052790C"/>
    <w:rsid w:val="00527F32"/>
    <w:rsid w:val="00530302"/>
    <w:rsid w:val="00530412"/>
    <w:rsid w:val="005304E9"/>
    <w:rsid w:val="005313D5"/>
    <w:rsid w:val="00531B81"/>
    <w:rsid w:val="00532111"/>
    <w:rsid w:val="005322B9"/>
    <w:rsid w:val="00532B0F"/>
    <w:rsid w:val="00532F37"/>
    <w:rsid w:val="005332C3"/>
    <w:rsid w:val="00533A2C"/>
    <w:rsid w:val="00533AA8"/>
    <w:rsid w:val="00534553"/>
    <w:rsid w:val="00534A00"/>
    <w:rsid w:val="00535673"/>
    <w:rsid w:val="005358CD"/>
    <w:rsid w:val="005359C9"/>
    <w:rsid w:val="00535B2E"/>
    <w:rsid w:val="0053648D"/>
    <w:rsid w:val="00536A72"/>
    <w:rsid w:val="00536D28"/>
    <w:rsid w:val="00536D3E"/>
    <w:rsid w:val="0053795B"/>
    <w:rsid w:val="00537EBC"/>
    <w:rsid w:val="005401CB"/>
    <w:rsid w:val="00540440"/>
    <w:rsid w:val="005404DB"/>
    <w:rsid w:val="005407E1"/>
    <w:rsid w:val="00541232"/>
    <w:rsid w:val="005413E3"/>
    <w:rsid w:val="00541554"/>
    <w:rsid w:val="00541645"/>
    <w:rsid w:val="005419DE"/>
    <w:rsid w:val="00541F92"/>
    <w:rsid w:val="005421AA"/>
    <w:rsid w:val="005421C1"/>
    <w:rsid w:val="00542221"/>
    <w:rsid w:val="00542470"/>
    <w:rsid w:val="00542C72"/>
    <w:rsid w:val="00543069"/>
    <w:rsid w:val="005439A1"/>
    <w:rsid w:val="00543C2A"/>
    <w:rsid w:val="005442A1"/>
    <w:rsid w:val="00544336"/>
    <w:rsid w:val="00544C04"/>
    <w:rsid w:val="00545635"/>
    <w:rsid w:val="00545751"/>
    <w:rsid w:val="00545FD6"/>
    <w:rsid w:val="00546725"/>
    <w:rsid w:val="00546923"/>
    <w:rsid w:val="005469D1"/>
    <w:rsid w:val="00546B12"/>
    <w:rsid w:val="00546E2A"/>
    <w:rsid w:val="0054705E"/>
    <w:rsid w:val="00547823"/>
    <w:rsid w:val="00547A1C"/>
    <w:rsid w:val="00547B6F"/>
    <w:rsid w:val="00547CDB"/>
    <w:rsid w:val="00547D8E"/>
    <w:rsid w:val="005500FD"/>
    <w:rsid w:val="005501E8"/>
    <w:rsid w:val="00550298"/>
    <w:rsid w:val="005504F9"/>
    <w:rsid w:val="0055060A"/>
    <w:rsid w:val="0055089A"/>
    <w:rsid w:val="0055113D"/>
    <w:rsid w:val="00551BAF"/>
    <w:rsid w:val="00551C0C"/>
    <w:rsid w:val="00551CD2"/>
    <w:rsid w:val="005522C4"/>
    <w:rsid w:val="0055280A"/>
    <w:rsid w:val="00552867"/>
    <w:rsid w:val="00552CDC"/>
    <w:rsid w:val="005534EC"/>
    <w:rsid w:val="00553ADE"/>
    <w:rsid w:val="00553B2D"/>
    <w:rsid w:val="00553CB4"/>
    <w:rsid w:val="00553EFA"/>
    <w:rsid w:val="005541FB"/>
    <w:rsid w:val="005544AF"/>
    <w:rsid w:val="00554909"/>
    <w:rsid w:val="00554A09"/>
    <w:rsid w:val="00555E63"/>
    <w:rsid w:val="00555E72"/>
    <w:rsid w:val="00555EF5"/>
    <w:rsid w:val="00556012"/>
    <w:rsid w:val="00556BA3"/>
    <w:rsid w:val="00556C07"/>
    <w:rsid w:val="00556C0D"/>
    <w:rsid w:val="00556F2A"/>
    <w:rsid w:val="00557169"/>
    <w:rsid w:val="00557491"/>
    <w:rsid w:val="00557773"/>
    <w:rsid w:val="00557C1B"/>
    <w:rsid w:val="00557C5F"/>
    <w:rsid w:val="00557E4A"/>
    <w:rsid w:val="00557E9E"/>
    <w:rsid w:val="005600DF"/>
    <w:rsid w:val="005602BD"/>
    <w:rsid w:val="0056033A"/>
    <w:rsid w:val="0056040A"/>
    <w:rsid w:val="00560886"/>
    <w:rsid w:val="005608AE"/>
    <w:rsid w:val="00560FFE"/>
    <w:rsid w:val="00561ADE"/>
    <w:rsid w:val="00561E01"/>
    <w:rsid w:val="00561E8E"/>
    <w:rsid w:val="00563449"/>
    <w:rsid w:val="00563791"/>
    <w:rsid w:val="0056400F"/>
    <w:rsid w:val="005640F3"/>
    <w:rsid w:val="00564237"/>
    <w:rsid w:val="005642F3"/>
    <w:rsid w:val="00564842"/>
    <w:rsid w:val="00564ADD"/>
    <w:rsid w:val="005653C5"/>
    <w:rsid w:val="00565A70"/>
    <w:rsid w:val="00565F4F"/>
    <w:rsid w:val="005661DC"/>
    <w:rsid w:val="005665C2"/>
    <w:rsid w:val="00566BDA"/>
    <w:rsid w:val="00566E0B"/>
    <w:rsid w:val="0056742F"/>
    <w:rsid w:val="005678FA"/>
    <w:rsid w:val="00567A8C"/>
    <w:rsid w:val="00567C83"/>
    <w:rsid w:val="0057024C"/>
    <w:rsid w:val="005706A1"/>
    <w:rsid w:val="00570D19"/>
    <w:rsid w:val="0057149A"/>
    <w:rsid w:val="00571A05"/>
    <w:rsid w:val="00571C63"/>
    <w:rsid w:val="005724E7"/>
    <w:rsid w:val="005727B3"/>
    <w:rsid w:val="00572928"/>
    <w:rsid w:val="00572B89"/>
    <w:rsid w:val="00572E2C"/>
    <w:rsid w:val="00573544"/>
    <w:rsid w:val="00573737"/>
    <w:rsid w:val="00574445"/>
    <w:rsid w:val="00574BA0"/>
    <w:rsid w:val="00574D2A"/>
    <w:rsid w:val="00574DDF"/>
    <w:rsid w:val="00574F2E"/>
    <w:rsid w:val="00574F7C"/>
    <w:rsid w:val="00574F9B"/>
    <w:rsid w:val="0057543C"/>
    <w:rsid w:val="00575E58"/>
    <w:rsid w:val="00576176"/>
    <w:rsid w:val="00576397"/>
    <w:rsid w:val="0057667E"/>
    <w:rsid w:val="00576D3F"/>
    <w:rsid w:val="00576FB4"/>
    <w:rsid w:val="005777B7"/>
    <w:rsid w:val="00577A26"/>
    <w:rsid w:val="0058074F"/>
    <w:rsid w:val="005808E6"/>
    <w:rsid w:val="00580993"/>
    <w:rsid w:val="00580C49"/>
    <w:rsid w:val="005819F0"/>
    <w:rsid w:val="00581E69"/>
    <w:rsid w:val="00582095"/>
    <w:rsid w:val="00582440"/>
    <w:rsid w:val="0058319B"/>
    <w:rsid w:val="00584243"/>
    <w:rsid w:val="00584565"/>
    <w:rsid w:val="00584654"/>
    <w:rsid w:val="00584BA5"/>
    <w:rsid w:val="005856F9"/>
    <w:rsid w:val="00585769"/>
    <w:rsid w:val="005857A3"/>
    <w:rsid w:val="00585862"/>
    <w:rsid w:val="00585A15"/>
    <w:rsid w:val="00585E98"/>
    <w:rsid w:val="00585EDE"/>
    <w:rsid w:val="005868BC"/>
    <w:rsid w:val="00586C33"/>
    <w:rsid w:val="00587408"/>
    <w:rsid w:val="00587E4A"/>
    <w:rsid w:val="00587E7E"/>
    <w:rsid w:val="005902B5"/>
    <w:rsid w:val="005904A1"/>
    <w:rsid w:val="005910B8"/>
    <w:rsid w:val="00591B0D"/>
    <w:rsid w:val="00591F0C"/>
    <w:rsid w:val="00591F8D"/>
    <w:rsid w:val="00592017"/>
    <w:rsid w:val="00592121"/>
    <w:rsid w:val="005923B1"/>
    <w:rsid w:val="005927BD"/>
    <w:rsid w:val="0059299D"/>
    <w:rsid w:val="00592B2B"/>
    <w:rsid w:val="00592F6D"/>
    <w:rsid w:val="00593047"/>
    <w:rsid w:val="0059323D"/>
    <w:rsid w:val="005932E4"/>
    <w:rsid w:val="00593354"/>
    <w:rsid w:val="005934AC"/>
    <w:rsid w:val="00594149"/>
    <w:rsid w:val="00594DC0"/>
    <w:rsid w:val="0059543C"/>
    <w:rsid w:val="0059548C"/>
    <w:rsid w:val="00595548"/>
    <w:rsid w:val="00595A34"/>
    <w:rsid w:val="00595AD6"/>
    <w:rsid w:val="00595DBE"/>
    <w:rsid w:val="005962F8"/>
    <w:rsid w:val="00596895"/>
    <w:rsid w:val="00596B62"/>
    <w:rsid w:val="00596DD9"/>
    <w:rsid w:val="005973AD"/>
    <w:rsid w:val="005973C3"/>
    <w:rsid w:val="00597857"/>
    <w:rsid w:val="005979A6"/>
    <w:rsid w:val="00597BC2"/>
    <w:rsid w:val="005A05CF"/>
    <w:rsid w:val="005A083A"/>
    <w:rsid w:val="005A08C7"/>
    <w:rsid w:val="005A0BAC"/>
    <w:rsid w:val="005A0DD7"/>
    <w:rsid w:val="005A0EA7"/>
    <w:rsid w:val="005A12C7"/>
    <w:rsid w:val="005A1581"/>
    <w:rsid w:val="005A1B6E"/>
    <w:rsid w:val="005A1CF3"/>
    <w:rsid w:val="005A210B"/>
    <w:rsid w:val="005A2B85"/>
    <w:rsid w:val="005A3D5F"/>
    <w:rsid w:val="005A4046"/>
    <w:rsid w:val="005A40E4"/>
    <w:rsid w:val="005A48A6"/>
    <w:rsid w:val="005A49EA"/>
    <w:rsid w:val="005A4DC9"/>
    <w:rsid w:val="005A571E"/>
    <w:rsid w:val="005A5A0E"/>
    <w:rsid w:val="005A5EBB"/>
    <w:rsid w:val="005A6AA5"/>
    <w:rsid w:val="005A6D9B"/>
    <w:rsid w:val="005A7392"/>
    <w:rsid w:val="005A7403"/>
    <w:rsid w:val="005A7C9C"/>
    <w:rsid w:val="005A7E89"/>
    <w:rsid w:val="005A7F46"/>
    <w:rsid w:val="005B0200"/>
    <w:rsid w:val="005B034E"/>
    <w:rsid w:val="005B0635"/>
    <w:rsid w:val="005B0731"/>
    <w:rsid w:val="005B0821"/>
    <w:rsid w:val="005B094D"/>
    <w:rsid w:val="005B0D77"/>
    <w:rsid w:val="005B13A5"/>
    <w:rsid w:val="005B1535"/>
    <w:rsid w:val="005B1789"/>
    <w:rsid w:val="005B17A4"/>
    <w:rsid w:val="005B1B1E"/>
    <w:rsid w:val="005B21F4"/>
    <w:rsid w:val="005B2516"/>
    <w:rsid w:val="005B28B9"/>
    <w:rsid w:val="005B2C57"/>
    <w:rsid w:val="005B365A"/>
    <w:rsid w:val="005B3AA3"/>
    <w:rsid w:val="005B3FBF"/>
    <w:rsid w:val="005B40D8"/>
    <w:rsid w:val="005B4474"/>
    <w:rsid w:val="005B45CC"/>
    <w:rsid w:val="005B45EC"/>
    <w:rsid w:val="005B5303"/>
    <w:rsid w:val="005B5326"/>
    <w:rsid w:val="005B5554"/>
    <w:rsid w:val="005B58E2"/>
    <w:rsid w:val="005B594C"/>
    <w:rsid w:val="005B5B56"/>
    <w:rsid w:val="005B5BE8"/>
    <w:rsid w:val="005B5DB3"/>
    <w:rsid w:val="005B5DCC"/>
    <w:rsid w:val="005B64FE"/>
    <w:rsid w:val="005B65DA"/>
    <w:rsid w:val="005B6910"/>
    <w:rsid w:val="005B6CEF"/>
    <w:rsid w:val="005B6DA7"/>
    <w:rsid w:val="005B6F9A"/>
    <w:rsid w:val="005B77A0"/>
    <w:rsid w:val="005B7A19"/>
    <w:rsid w:val="005B7AF5"/>
    <w:rsid w:val="005B7FAF"/>
    <w:rsid w:val="005C0431"/>
    <w:rsid w:val="005C0836"/>
    <w:rsid w:val="005C0DCF"/>
    <w:rsid w:val="005C0F8A"/>
    <w:rsid w:val="005C100E"/>
    <w:rsid w:val="005C12A0"/>
    <w:rsid w:val="005C1DA7"/>
    <w:rsid w:val="005C1FC7"/>
    <w:rsid w:val="005C265E"/>
    <w:rsid w:val="005C293A"/>
    <w:rsid w:val="005C302F"/>
    <w:rsid w:val="005C30B7"/>
    <w:rsid w:val="005C367D"/>
    <w:rsid w:val="005C3893"/>
    <w:rsid w:val="005C3B73"/>
    <w:rsid w:val="005C3F4C"/>
    <w:rsid w:val="005C4028"/>
    <w:rsid w:val="005C40B4"/>
    <w:rsid w:val="005C42B8"/>
    <w:rsid w:val="005C432D"/>
    <w:rsid w:val="005C4A63"/>
    <w:rsid w:val="005C5049"/>
    <w:rsid w:val="005C5BF7"/>
    <w:rsid w:val="005C5F5A"/>
    <w:rsid w:val="005C6483"/>
    <w:rsid w:val="005C70DD"/>
    <w:rsid w:val="005C73A8"/>
    <w:rsid w:val="005C742D"/>
    <w:rsid w:val="005C77AE"/>
    <w:rsid w:val="005D0261"/>
    <w:rsid w:val="005D07D2"/>
    <w:rsid w:val="005D0886"/>
    <w:rsid w:val="005D0DC1"/>
    <w:rsid w:val="005D10CE"/>
    <w:rsid w:val="005D132B"/>
    <w:rsid w:val="005D1AA0"/>
    <w:rsid w:val="005D1B2B"/>
    <w:rsid w:val="005D1D64"/>
    <w:rsid w:val="005D23F3"/>
    <w:rsid w:val="005D2408"/>
    <w:rsid w:val="005D2EA7"/>
    <w:rsid w:val="005D3472"/>
    <w:rsid w:val="005D35DD"/>
    <w:rsid w:val="005D3CE5"/>
    <w:rsid w:val="005D3EE1"/>
    <w:rsid w:val="005D4527"/>
    <w:rsid w:val="005D46E6"/>
    <w:rsid w:val="005D4A16"/>
    <w:rsid w:val="005D4CB1"/>
    <w:rsid w:val="005D51B8"/>
    <w:rsid w:val="005D5211"/>
    <w:rsid w:val="005D531A"/>
    <w:rsid w:val="005D54DD"/>
    <w:rsid w:val="005D6045"/>
    <w:rsid w:val="005D60EB"/>
    <w:rsid w:val="005D671A"/>
    <w:rsid w:val="005D6837"/>
    <w:rsid w:val="005D69DA"/>
    <w:rsid w:val="005D6E28"/>
    <w:rsid w:val="005D70BE"/>
    <w:rsid w:val="005D72CE"/>
    <w:rsid w:val="005D798B"/>
    <w:rsid w:val="005D7CA3"/>
    <w:rsid w:val="005E00F7"/>
    <w:rsid w:val="005E0C07"/>
    <w:rsid w:val="005E0C56"/>
    <w:rsid w:val="005E0F76"/>
    <w:rsid w:val="005E1393"/>
    <w:rsid w:val="005E172C"/>
    <w:rsid w:val="005E17DC"/>
    <w:rsid w:val="005E1920"/>
    <w:rsid w:val="005E1C37"/>
    <w:rsid w:val="005E1DA4"/>
    <w:rsid w:val="005E1F1C"/>
    <w:rsid w:val="005E35EE"/>
    <w:rsid w:val="005E3664"/>
    <w:rsid w:val="005E3679"/>
    <w:rsid w:val="005E3795"/>
    <w:rsid w:val="005E3EF9"/>
    <w:rsid w:val="005E3F88"/>
    <w:rsid w:val="005E4A70"/>
    <w:rsid w:val="005E4ABB"/>
    <w:rsid w:val="005E4BEF"/>
    <w:rsid w:val="005E4F41"/>
    <w:rsid w:val="005E52B3"/>
    <w:rsid w:val="005E549C"/>
    <w:rsid w:val="005E55E9"/>
    <w:rsid w:val="005E571D"/>
    <w:rsid w:val="005E61C3"/>
    <w:rsid w:val="005E6205"/>
    <w:rsid w:val="005E63E2"/>
    <w:rsid w:val="005E64AC"/>
    <w:rsid w:val="005E76E5"/>
    <w:rsid w:val="005E7ACB"/>
    <w:rsid w:val="005E7BB9"/>
    <w:rsid w:val="005E7D05"/>
    <w:rsid w:val="005F0405"/>
    <w:rsid w:val="005F086F"/>
    <w:rsid w:val="005F0C25"/>
    <w:rsid w:val="005F108A"/>
    <w:rsid w:val="005F18CB"/>
    <w:rsid w:val="005F1C57"/>
    <w:rsid w:val="005F233A"/>
    <w:rsid w:val="005F30A9"/>
    <w:rsid w:val="005F30C4"/>
    <w:rsid w:val="005F30EE"/>
    <w:rsid w:val="005F3418"/>
    <w:rsid w:val="005F3654"/>
    <w:rsid w:val="005F3692"/>
    <w:rsid w:val="005F389C"/>
    <w:rsid w:val="005F38C4"/>
    <w:rsid w:val="005F4533"/>
    <w:rsid w:val="005F4804"/>
    <w:rsid w:val="005F4D68"/>
    <w:rsid w:val="005F4EFB"/>
    <w:rsid w:val="005F507F"/>
    <w:rsid w:val="005F5314"/>
    <w:rsid w:val="005F53B4"/>
    <w:rsid w:val="005F55F5"/>
    <w:rsid w:val="005F560C"/>
    <w:rsid w:val="005F6144"/>
    <w:rsid w:val="005F6499"/>
    <w:rsid w:val="005F6754"/>
    <w:rsid w:val="005F6854"/>
    <w:rsid w:val="005F76CE"/>
    <w:rsid w:val="005F78C7"/>
    <w:rsid w:val="00600900"/>
    <w:rsid w:val="00600D19"/>
    <w:rsid w:val="006018E2"/>
    <w:rsid w:val="00601B6B"/>
    <w:rsid w:val="00601C75"/>
    <w:rsid w:val="00602408"/>
    <w:rsid w:val="00602C30"/>
    <w:rsid w:val="00602DA4"/>
    <w:rsid w:val="0060342A"/>
    <w:rsid w:val="00603816"/>
    <w:rsid w:val="006038CB"/>
    <w:rsid w:val="006042E5"/>
    <w:rsid w:val="00604CB1"/>
    <w:rsid w:val="00604FF0"/>
    <w:rsid w:val="006052FD"/>
    <w:rsid w:val="006053B8"/>
    <w:rsid w:val="00605766"/>
    <w:rsid w:val="00605AD5"/>
    <w:rsid w:val="00605AD6"/>
    <w:rsid w:val="00605F26"/>
    <w:rsid w:val="00606297"/>
    <w:rsid w:val="0060638A"/>
    <w:rsid w:val="00606950"/>
    <w:rsid w:val="00606DFC"/>
    <w:rsid w:val="00606E30"/>
    <w:rsid w:val="00606EC5"/>
    <w:rsid w:val="00606F32"/>
    <w:rsid w:val="00607722"/>
    <w:rsid w:val="006077E3"/>
    <w:rsid w:val="00610561"/>
    <w:rsid w:val="00610734"/>
    <w:rsid w:val="00610856"/>
    <w:rsid w:val="006108F3"/>
    <w:rsid w:val="00610B45"/>
    <w:rsid w:val="00610CB2"/>
    <w:rsid w:val="0061127A"/>
    <w:rsid w:val="006112CB"/>
    <w:rsid w:val="0061130E"/>
    <w:rsid w:val="00611740"/>
    <w:rsid w:val="006117CC"/>
    <w:rsid w:val="00612005"/>
    <w:rsid w:val="00612022"/>
    <w:rsid w:val="006123C7"/>
    <w:rsid w:val="0061240B"/>
    <w:rsid w:val="0061244D"/>
    <w:rsid w:val="00612744"/>
    <w:rsid w:val="006131BD"/>
    <w:rsid w:val="00613476"/>
    <w:rsid w:val="0061351E"/>
    <w:rsid w:val="00614852"/>
    <w:rsid w:val="00614931"/>
    <w:rsid w:val="00614A52"/>
    <w:rsid w:val="00614D4F"/>
    <w:rsid w:val="0061573E"/>
    <w:rsid w:val="00615744"/>
    <w:rsid w:val="00616111"/>
    <w:rsid w:val="00616146"/>
    <w:rsid w:val="00616253"/>
    <w:rsid w:val="00616312"/>
    <w:rsid w:val="00616A89"/>
    <w:rsid w:val="00616B1D"/>
    <w:rsid w:val="00616B6E"/>
    <w:rsid w:val="00616CA9"/>
    <w:rsid w:val="00616F5C"/>
    <w:rsid w:val="00617033"/>
    <w:rsid w:val="00617502"/>
    <w:rsid w:val="00617583"/>
    <w:rsid w:val="006176B5"/>
    <w:rsid w:val="00617D2A"/>
    <w:rsid w:val="006204A8"/>
    <w:rsid w:val="00620543"/>
    <w:rsid w:val="00620812"/>
    <w:rsid w:val="0062196E"/>
    <w:rsid w:val="00621C54"/>
    <w:rsid w:val="00621CE5"/>
    <w:rsid w:val="006224C5"/>
    <w:rsid w:val="0062284F"/>
    <w:rsid w:val="00623055"/>
    <w:rsid w:val="006235B1"/>
    <w:rsid w:val="00623D9B"/>
    <w:rsid w:val="00623DA1"/>
    <w:rsid w:val="00623F6A"/>
    <w:rsid w:val="006241A0"/>
    <w:rsid w:val="00624515"/>
    <w:rsid w:val="006247D5"/>
    <w:rsid w:val="00624AB3"/>
    <w:rsid w:val="00624DF1"/>
    <w:rsid w:val="00624E10"/>
    <w:rsid w:val="00625307"/>
    <w:rsid w:val="00625CC3"/>
    <w:rsid w:val="00625DA2"/>
    <w:rsid w:val="00625DCF"/>
    <w:rsid w:val="00625E67"/>
    <w:rsid w:val="00626913"/>
    <w:rsid w:val="0062698F"/>
    <w:rsid w:val="00626A10"/>
    <w:rsid w:val="00626AC9"/>
    <w:rsid w:val="00626D47"/>
    <w:rsid w:val="00627B44"/>
    <w:rsid w:val="0063014B"/>
    <w:rsid w:val="006303DE"/>
    <w:rsid w:val="00630FFE"/>
    <w:rsid w:val="006319AD"/>
    <w:rsid w:val="00631ABB"/>
    <w:rsid w:val="00632355"/>
    <w:rsid w:val="006326CA"/>
    <w:rsid w:val="00632813"/>
    <w:rsid w:val="00632A88"/>
    <w:rsid w:val="00632F36"/>
    <w:rsid w:val="006330A7"/>
    <w:rsid w:val="006331E6"/>
    <w:rsid w:val="006333F8"/>
    <w:rsid w:val="006337B4"/>
    <w:rsid w:val="006339D4"/>
    <w:rsid w:val="00633AD7"/>
    <w:rsid w:val="00633C73"/>
    <w:rsid w:val="00633F9F"/>
    <w:rsid w:val="006346B4"/>
    <w:rsid w:val="0063530E"/>
    <w:rsid w:val="0063550F"/>
    <w:rsid w:val="00635727"/>
    <w:rsid w:val="00636057"/>
    <w:rsid w:val="00636A3A"/>
    <w:rsid w:val="00636B8A"/>
    <w:rsid w:val="00636F6A"/>
    <w:rsid w:val="0063705C"/>
    <w:rsid w:val="006374B9"/>
    <w:rsid w:val="00637770"/>
    <w:rsid w:val="00637AE2"/>
    <w:rsid w:val="00637D2C"/>
    <w:rsid w:val="0064074E"/>
    <w:rsid w:val="00641298"/>
    <w:rsid w:val="00641655"/>
    <w:rsid w:val="0064198F"/>
    <w:rsid w:val="00641AF2"/>
    <w:rsid w:val="00641AF7"/>
    <w:rsid w:val="00641B4A"/>
    <w:rsid w:val="00641C69"/>
    <w:rsid w:val="00641C71"/>
    <w:rsid w:val="00642021"/>
    <w:rsid w:val="0064286B"/>
    <w:rsid w:val="00642B08"/>
    <w:rsid w:val="00642BE0"/>
    <w:rsid w:val="0064301D"/>
    <w:rsid w:val="00643530"/>
    <w:rsid w:val="00643AEB"/>
    <w:rsid w:val="00643B10"/>
    <w:rsid w:val="00643BDE"/>
    <w:rsid w:val="006440D2"/>
    <w:rsid w:val="00644BA9"/>
    <w:rsid w:val="00644C56"/>
    <w:rsid w:val="00644F53"/>
    <w:rsid w:val="00645D78"/>
    <w:rsid w:val="0064669D"/>
    <w:rsid w:val="00646852"/>
    <w:rsid w:val="00646D17"/>
    <w:rsid w:val="00647121"/>
    <w:rsid w:val="0064735B"/>
    <w:rsid w:val="00647F0D"/>
    <w:rsid w:val="0065073C"/>
    <w:rsid w:val="00650C8E"/>
    <w:rsid w:val="00650F1C"/>
    <w:rsid w:val="006511FC"/>
    <w:rsid w:val="0065170A"/>
    <w:rsid w:val="006525FF"/>
    <w:rsid w:val="00652694"/>
    <w:rsid w:val="00652724"/>
    <w:rsid w:val="0065287B"/>
    <w:rsid w:val="00652E43"/>
    <w:rsid w:val="00653992"/>
    <w:rsid w:val="00654172"/>
    <w:rsid w:val="00654278"/>
    <w:rsid w:val="00654293"/>
    <w:rsid w:val="006543EF"/>
    <w:rsid w:val="00654AE6"/>
    <w:rsid w:val="00654E55"/>
    <w:rsid w:val="00654F74"/>
    <w:rsid w:val="00655045"/>
    <w:rsid w:val="006555E6"/>
    <w:rsid w:val="00655635"/>
    <w:rsid w:val="0065568B"/>
    <w:rsid w:val="00655953"/>
    <w:rsid w:val="00655E33"/>
    <w:rsid w:val="0065600C"/>
    <w:rsid w:val="00656D61"/>
    <w:rsid w:val="0065714A"/>
    <w:rsid w:val="00657152"/>
    <w:rsid w:val="006577CF"/>
    <w:rsid w:val="0065780D"/>
    <w:rsid w:val="00657910"/>
    <w:rsid w:val="00657A81"/>
    <w:rsid w:val="00657E29"/>
    <w:rsid w:val="00660272"/>
    <w:rsid w:val="00660430"/>
    <w:rsid w:val="00660A6F"/>
    <w:rsid w:val="0066146A"/>
    <w:rsid w:val="00661BEA"/>
    <w:rsid w:val="00661C97"/>
    <w:rsid w:val="00662314"/>
    <w:rsid w:val="0066243D"/>
    <w:rsid w:val="00662A18"/>
    <w:rsid w:val="00662B7D"/>
    <w:rsid w:val="0066317C"/>
    <w:rsid w:val="006632AB"/>
    <w:rsid w:val="0066342A"/>
    <w:rsid w:val="00663437"/>
    <w:rsid w:val="00663CBB"/>
    <w:rsid w:val="00663D41"/>
    <w:rsid w:val="00663DAC"/>
    <w:rsid w:val="00663FB6"/>
    <w:rsid w:val="00664555"/>
    <w:rsid w:val="0066459A"/>
    <w:rsid w:val="00664884"/>
    <w:rsid w:val="00664B35"/>
    <w:rsid w:val="00664E41"/>
    <w:rsid w:val="00664EC2"/>
    <w:rsid w:val="006652E2"/>
    <w:rsid w:val="00665FFD"/>
    <w:rsid w:val="00666078"/>
    <w:rsid w:val="00666296"/>
    <w:rsid w:val="00666586"/>
    <w:rsid w:val="006667FC"/>
    <w:rsid w:val="00666AAE"/>
    <w:rsid w:val="00666BA3"/>
    <w:rsid w:val="00666DA2"/>
    <w:rsid w:val="0066736A"/>
    <w:rsid w:val="0066774B"/>
    <w:rsid w:val="00667827"/>
    <w:rsid w:val="00667A3C"/>
    <w:rsid w:val="00667C14"/>
    <w:rsid w:val="00667FAC"/>
    <w:rsid w:val="006701C5"/>
    <w:rsid w:val="00670398"/>
    <w:rsid w:val="00670B0B"/>
    <w:rsid w:val="00671017"/>
    <w:rsid w:val="006710D4"/>
    <w:rsid w:val="00671294"/>
    <w:rsid w:val="00671DF2"/>
    <w:rsid w:val="006720D7"/>
    <w:rsid w:val="00672121"/>
    <w:rsid w:val="006721E0"/>
    <w:rsid w:val="0067228D"/>
    <w:rsid w:val="00672301"/>
    <w:rsid w:val="00672556"/>
    <w:rsid w:val="006725BA"/>
    <w:rsid w:val="00672981"/>
    <w:rsid w:val="00672D86"/>
    <w:rsid w:val="006733C4"/>
    <w:rsid w:val="00673565"/>
    <w:rsid w:val="00673697"/>
    <w:rsid w:val="00673F07"/>
    <w:rsid w:val="00674379"/>
    <w:rsid w:val="0067444A"/>
    <w:rsid w:val="006746F5"/>
    <w:rsid w:val="00674AF5"/>
    <w:rsid w:val="00674EF1"/>
    <w:rsid w:val="0067563D"/>
    <w:rsid w:val="006757DA"/>
    <w:rsid w:val="00675CA9"/>
    <w:rsid w:val="00676123"/>
    <w:rsid w:val="0067656C"/>
    <w:rsid w:val="0067676F"/>
    <w:rsid w:val="006767EC"/>
    <w:rsid w:val="006768AE"/>
    <w:rsid w:val="00676CD8"/>
    <w:rsid w:val="00676EA3"/>
    <w:rsid w:val="00676EDB"/>
    <w:rsid w:val="00676FF2"/>
    <w:rsid w:val="006770A6"/>
    <w:rsid w:val="00677304"/>
    <w:rsid w:val="006775DA"/>
    <w:rsid w:val="00677623"/>
    <w:rsid w:val="00677D2E"/>
    <w:rsid w:val="006802A1"/>
    <w:rsid w:val="00680472"/>
    <w:rsid w:val="006805B4"/>
    <w:rsid w:val="00680A65"/>
    <w:rsid w:val="006812AC"/>
    <w:rsid w:val="006818FE"/>
    <w:rsid w:val="00681C1F"/>
    <w:rsid w:val="00681C20"/>
    <w:rsid w:val="00681C3F"/>
    <w:rsid w:val="006836E0"/>
    <w:rsid w:val="0068382A"/>
    <w:rsid w:val="0068384F"/>
    <w:rsid w:val="0068388B"/>
    <w:rsid w:val="00683B81"/>
    <w:rsid w:val="00684611"/>
    <w:rsid w:val="006847DD"/>
    <w:rsid w:val="00684C61"/>
    <w:rsid w:val="00684CCF"/>
    <w:rsid w:val="0068587C"/>
    <w:rsid w:val="006859A8"/>
    <w:rsid w:val="00685EC2"/>
    <w:rsid w:val="00686865"/>
    <w:rsid w:val="006868BC"/>
    <w:rsid w:val="00686918"/>
    <w:rsid w:val="00686AFA"/>
    <w:rsid w:val="00686B8F"/>
    <w:rsid w:val="00687228"/>
    <w:rsid w:val="0068748C"/>
    <w:rsid w:val="00687750"/>
    <w:rsid w:val="00687AFB"/>
    <w:rsid w:val="0069115D"/>
    <w:rsid w:val="00691C80"/>
    <w:rsid w:val="00691FB7"/>
    <w:rsid w:val="0069232D"/>
    <w:rsid w:val="006925B3"/>
    <w:rsid w:val="006927F5"/>
    <w:rsid w:val="0069286D"/>
    <w:rsid w:val="00692ADB"/>
    <w:rsid w:val="00692F1C"/>
    <w:rsid w:val="00692F5B"/>
    <w:rsid w:val="00693046"/>
    <w:rsid w:val="00693557"/>
    <w:rsid w:val="006936A8"/>
    <w:rsid w:val="00693A1D"/>
    <w:rsid w:val="00693C39"/>
    <w:rsid w:val="00693FB6"/>
    <w:rsid w:val="0069495C"/>
    <w:rsid w:val="00694C96"/>
    <w:rsid w:val="00694DBA"/>
    <w:rsid w:val="00694EB6"/>
    <w:rsid w:val="00694F62"/>
    <w:rsid w:val="006950FB"/>
    <w:rsid w:val="00695C7E"/>
    <w:rsid w:val="00695EC9"/>
    <w:rsid w:val="00695EF4"/>
    <w:rsid w:val="0069636E"/>
    <w:rsid w:val="0069657B"/>
    <w:rsid w:val="006965D8"/>
    <w:rsid w:val="006965EA"/>
    <w:rsid w:val="00696C90"/>
    <w:rsid w:val="0069704B"/>
    <w:rsid w:val="00697A22"/>
    <w:rsid w:val="00697A65"/>
    <w:rsid w:val="00697DC5"/>
    <w:rsid w:val="00697DD6"/>
    <w:rsid w:val="00697F2C"/>
    <w:rsid w:val="006A0492"/>
    <w:rsid w:val="006A081B"/>
    <w:rsid w:val="006A12A3"/>
    <w:rsid w:val="006A1C15"/>
    <w:rsid w:val="006A2004"/>
    <w:rsid w:val="006A225E"/>
    <w:rsid w:val="006A2346"/>
    <w:rsid w:val="006A28AD"/>
    <w:rsid w:val="006A2FFD"/>
    <w:rsid w:val="006A3207"/>
    <w:rsid w:val="006A3280"/>
    <w:rsid w:val="006A3762"/>
    <w:rsid w:val="006A3AC5"/>
    <w:rsid w:val="006A3BB4"/>
    <w:rsid w:val="006A4193"/>
    <w:rsid w:val="006A4BE3"/>
    <w:rsid w:val="006A4C04"/>
    <w:rsid w:val="006A4C76"/>
    <w:rsid w:val="006A5643"/>
    <w:rsid w:val="006A58A6"/>
    <w:rsid w:val="006A5B98"/>
    <w:rsid w:val="006A61FA"/>
    <w:rsid w:val="006A64A6"/>
    <w:rsid w:val="006A64DB"/>
    <w:rsid w:val="006A656F"/>
    <w:rsid w:val="006A67DD"/>
    <w:rsid w:val="006A6803"/>
    <w:rsid w:val="006A69BA"/>
    <w:rsid w:val="006A759C"/>
    <w:rsid w:val="006A787E"/>
    <w:rsid w:val="006A7B25"/>
    <w:rsid w:val="006B01AB"/>
    <w:rsid w:val="006B08CF"/>
    <w:rsid w:val="006B09C5"/>
    <w:rsid w:val="006B0CF3"/>
    <w:rsid w:val="006B0FE3"/>
    <w:rsid w:val="006B16BB"/>
    <w:rsid w:val="006B17E7"/>
    <w:rsid w:val="006B1A02"/>
    <w:rsid w:val="006B1A39"/>
    <w:rsid w:val="006B1BFF"/>
    <w:rsid w:val="006B22E3"/>
    <w:rsid w:val="006B2336"/>
    <w:rsid w:val="006B23B1"/>
    <w:rsid w:val="006B23F7"/>
    <w:rsid w:val="006B26EA"/>
    <w:rsid w:val="006B2C0A"/>
    <w:rsid w:val="006B2CC6"/>
    <w:rsid w:val="006B2D3C"/>
    <w:rsid w:val="006B2F31"/>
    <w:rsid w:val="006B3763"/>
    <w:rsid w:val="006B3B0F"/>
    <w:rsid w:val="006B3F2C"/>
    <w:rsid w:val="006B4170"/>
    <w:rsid w:val="006B5170"/>
    <w:rsid w:val="006B5F87"/>
    <w:rsid w:val="006B673D"/>
    <w:rsid w:val="006C051D"/>
    <w:rsid w:val="006C0546"/>
    <w:rsid w:val="006C1347"/>
    <w:rsid w:val="006C1763"/>
    <w:rsid w:val="006C19F0"/>
    <w:rsid w:val="006C1B88"/>
    <w:rsid w:val="006C2089"/>
    <w:rsid w:val="006C2420"/>
    <w:rsid w:val="006C2F5E"/>
    <w:rsid w:val="006C30E2"/>
    <w:rsid w:val="006C3304"/>
    <w:rsid w:val="006C33D9"/>
    <w:rsid w:val="006C33E7"/>
    <w:rsid w:val="006C3764"/>
    <w:rsid w:val="006C3899"/>
    <w:rsid w:val="006C38CD"/>
    <w:rsid w:val="006C3A94"/>
    <w:rsid w:val="006C4185"/>
    <w:rsid w:val="006C41D5"/>
    <w:rsid w:val="006C443E"/>
    <w:rsid w:val="006C462A"/>
    <w:rsid w:val="006C4790"/>
    <w:rsid w:val="006C4928"/>
    <w:rsid w:val="006C4A1E"/>
    <w:rsid w:val="006C4FDD"/>
    <w:rsid w:val="006C5098"/>
    <w:rsid w:val="006C52BC"/>
    <w:rsid w:val="006C56D0"/>
    <w:rsid w:val="006C5A05"/>
    <w:rsid w:val="006C5ADD"/>
    <w:rsid w:val="006C5E44"/>
    <w:rsid w:val="006C5E60"/>
    <w:rsid w:val="006C5E8E"/>
    <w:rsid w:val="006C5F56"/>
    <w:rsid w:val="006C667E"/>
    <w:rsid w:val="006C6A16"/>
    <w:rsid w:val="006C6A66"/>
    <w:rsid w:val="006C6E21"/>
    <w:rsid w:val="006C7206"/>
    <w:rsid w:val="006C734B"/>
    <w:rsid w:val="006C7E29"/>
    <w:rsid w:val="006D0044"/>
    <w:rsid w:val="006D0AE5"/>
    <w:rsid w:val="006D0B77"/>
    <w:rsid w:val="006D0C27"/>
    <w:rsid w:val="006D0CFE"/>
    <w:rsid w:val="006D10FA"/>
    <w:rsid w:val="006D15BE"/>
    <w:rsid w:val="006D167F"/>
    <w:rsid w:val="006D182A"/>
    <w:rsid w:val="006D1BC7"/>
    <w:rsid w:val="006D231E"/>
    <w:rsid w:val="006D239B"/>
    <w:rsid w:val="006D23C4"/>
    <w:rsid w:val="006D25F7"/>
    <w:rsid w:val="006D2E48"/>
    <w:rsid w:val="006D2F16"/>
    <w:rsid w:val="006D301B"/>
    <w:rsid w:val="006D3344"/>
    <w:rsid w:val="006D3910"/>
    <w:rsid w:val="006D39DD"/>
    <w:rsid w:val="006D3BDD"/>
    <w:rsid w:val="006D42B8"/>
    <w:rsid w:val="006D42FE"/>
    <w:rsid w:val="006D4388"/>
    <w:rsid w:val="006D4490"/>
    <w:rsid w:val="006D4543"/>
    <w:rsid w:val="006D4641"/>
    <w:rsid w:val="006D4A68"/>
    <w:rsid w:val="006D4F04"/>
    <w:rsid w:val="006D5A39"/>
    <w:rsid w:val="006D5B09"/>
    <w:rsid w:val="006D5ECF"/>
    <w:rsid w:val="006D6511"/>
    <w:rsid w:val="006D6CD0"/>
    <w:rsid w:val="006D6DF3"/>
    <w:rsid w:val="006D6F1B"/>
    <w:rsid w:val="006D719F"/>
    <w:rsid w:val="006D78B9"/>
    <w:rsid w:val="006D7E38"/>
    <w:rsid w:val="006E02DB"/>
    <w:rsid w:val="006E0572"/>
    <w:rsid w:val="006E09E3"/>
    <w:rsid w:val="006E10B4"/>
    <w:rsid w:val="006E156A"/>
    <w:rsid w:val="006E1A37"/>
    <w:rsid w:val="006E208D"/>
    <w:rsid w:val="006E22D5"/>
    <w:rsid w:val="006E2BEA"/>
    <w:rsid w:val="006E30CD"/>
    <w:rsid w:val="006E3C36"/>
    <w:rsid w:val="006E4218"/>
    <w:rsid w:val="006E4500"/>
    <w:rsid w:val="006E465B"/>
    <w:rsid w:val="006E5737"/>
    <w:rsid w:val="006E5C06"/>
    <w:rsid w:val="006E6FBD"/>
    <w:rsid w:val="006E6FDE"/>
    <w:rsid w:val="006E7CD6"/>
    <w:rsid w:val="006E7D36"/>
    <w:rsid w:val="006F08FD"/>
    <w:rsid w:val="006F0D92"/>
    <w:rsid w:val="006F0F80"/>
    <w:rsid w:val="006F1754"/>
    <w:rsid w:val="006F19AA"/>
    <w:rsid w:val="006F1D0A"/>
    <w:rsid w:val="006F1DF2"/>
    <w:rsid w:val="006F1F55"/>
    <w:rsid w:val="006F2B9C"/>
    <w:rsid w:val="006F2BF4"/>
    <w:rsid w:val="006F2F46"/>
    <w:rsid w:val="006F3482"/>
    <w:rsid w:val="006F3CEF"/>
    <w:rsid w:val="006F3D85"/>
    <w:rsid w:val="006F3E6A"/>
    <w:rsid w:val="006F4209"/>
    <w:rsid w:val="006F4436"/>
    <w:rsid w:val="006F47DE"/>
    <w:rsid w:val="006F4BDA"/>
    <w:rsid w:val="006F4FB7"/>
    <w:rsid w:val="006F565B"/>
    <w:rsid w:val="006F6843"/>
    <w:rsid w:val="006F7232"/>
    <w:rsid w:val="006F74A2"/>
    <w:rsid w:val="006F7601"/>
    <w:rsid w:val="006F7A44"/>
    <w:rsid w:val="00700384"/>
    <w:rsid w:val="00700532"/>
    <w:rsid w:val="00700B0E"/>
    <w:rsid w:val="00700B23"/>
    <w:rsid w:val="00700DCA"/>
    <w:rsid w:val="00700FA0"/>
    <w:rsid w:val="00700FB6"/>
    <w:rsid w:val="00701423"/>
    <w:rsid w:val="007016AE"/>
    <w:rsid w:val="007018B9"/>
    <w:rsid w:val="007029A3"/>
    <w:rsid w:val="007032D5"/>
    <w:rsid w:val="0070342C"/>
    <w:rsid w:val="0070351C"/>
    <w:rsid w:val="007041DB"/>
    <w:rsid w:val="007049EE"/>
    <w:rsid w:val="00704BCF"/>
    <w:rsid w:val="0070518D"/>
    <w:rsid w:val="0070583C"/>
    <w:rsid w:val="007058EC"/>
    <w:rsid w:val="00705BA0"/>
    <w:rsid w:val="00705DD7"/>
    <w:rsid w:val="00706433"/>
    <w:rsid w:val="007065EE"/>
    <w:rsid w:val="0070676F"/>
    <w:rsid w:val="007067A4"/>
    <w:rsid w:val="00706878"/>
    <w:rsid w:val="00706DE7"/>
    <w:rsid w:val="0070734C"/>
    <w:rsid w:val="0070755E"/>
    <w:rsid w:val="0070782E"/>
    <w:rsid w:val="0070790E"/>
    <w:rsid w:val="00707DFA"/>
    <w:rsid w:val="00707F05"/>
    <w:rsid w:val="007101F3"/>
    <w:rsid w:val="00710269"/>
    <w:rsid w:val="0071049F"/>
    <w:rsid w:val="00710E17"/>
    <w:rsid w:val="00710F90"/>
    <w:rsid w:val="007114FE"/>
    <w:rsid w:val="007117C5"/>
    <w:rsid w:val="00711BDE"/>
    <w:rsid w:val="0071225C"/>
    <w:rsid w:val="007124A9"/>
    <w:rsid w:val="007129B5"/>
    <w:rsid w:val="007129B6"/>
    <w:rsid w:val="00712BC2"/>
    <w:rsid w:val="00712DB3"/>
    <w:rsid w:val="00713DD2"/>
    <w:rsid w:val="00713F2E"/>
    <w:rsid w:val="00714097"/>
    <w:rsid w:val="007147BD"/>
    <w:rsid w:val="007149D1"/>
    <w:rsid w:val="00714C6E"/>
    <w:rsid w:val="00714EDE"/>
    <w:rsid w:val="0071509C"/>
    <w:rsid w:val="0071560D"/>
    <w:rsid w:val="007158C5"/>
    <w:rsid w:val="00715FAA"/>
    <w:rsid w:val="007161BF"/>
    <w:rsid w:val="00716227"/>
    <w:rsid w:val="00716554"/>
    <w:rsid w:val="007167A5"/>
    <w:rsid w:val="007167F4"/>
    <w:rsid w:val="00716A1E"/>
    <w:rsid w:val="00716BEA"/>
    <w:rsid w:val="0071765B"/>
    <w:rsid w:val="00717F1A"/>
    <w:rsid w:val="00720316"/>
    <w:rsid w:val="00720DE2"/>
    <w:rsid w:val="00720FD4"/>
    <w:rsid w:val="00721238"/>
    <w:rsid w:val="00721653"/>
    <w:rsid w:val="00721BCE"/>
    <w:rsid w:val="0072255E"/>
    <w:rsid w:val="007225DF"/>
    <w:rsid w:val="00722C84"/>
    <w:rsid w:val="00722CBD"/>
    <w:rsid w:val="00722E0A"/>
    <w:rsid w:val="00722E47"/>
    <w:rsid w:val="007230FA"/>
    <w:rsid w:val="0072339D"/>
    <w:rsid w:val="0072355E"/>
    <w:rsid w:val="0072377A"/>
    <w:rsid w:val="00723869"/>
    <w:rsid w:val="00724C54"/>
    <w:rsid w:val="00724E09"/>
    <w:rsid w:val="0072528E"/>
    <w:rsid w:val="0072530E"/>
    <w:rsid w:val="007253F7"/>
    <w:rsid w:val="0072582D"/>
    <w:rsid w:val="00726441"/>
    <w:rsid w:val="007269C9"/>
    <w:rsid w:val="007269F5"/>
    <w:rsid w:val="00726D55"/>
    <w:rsid w:val="00726E20"/>
    <w:rsid w:val="007277B0"/>
    <w:rsid w:val="00727BC9"/>
    <w:rsid w:val="00727EE6"/>
    <w:rsid w:val="00730271"/>
    <w:rsid w:val="007303C8"/>
    <w:rsid w:val="007304A6"/>
    <w:rsid w:val="00730587"/>
    <w:rsid w:val="00730749"/>
    <w:rsid w:val="00730CC5"/>
    <w:rsid w:val="007313CD"/>
    <w:rsid w:val="007314C1"/>
    <w:rsid w:val="007315E1"/>
    <w:rsid w:val="00731683"/>
    <w:rsid w:val="007318D0"/>
    <w:rsid w:val="0073213E"/>
    <w:rsid w:val="00732280"/>
    <w:rsid w:val="00732588"/>
    <w:rsid w:val="007329F3"/>
    <w:rsid w:val="00732FDF"/>
    <w:rsid w:val="00733536"/>
    <w:rsid w:val="00733960"/>
    <w:rsid w:val="007340BA"/>
    <w:rsid w:val="00734E4B"/>
    <w:rsid w:val="00735025"/>
    <w:rsid w:val="007356F7"/>
    <w:rsid w:val="00736976"/>
    <w:rsid w:val="00736A9B"/>
    <w:rsid w:val="00736AC1"/>
    <w:rsid w:val="00736CA5"/>
    <w:rsid w:val="00736CBF"/>
    <w:rsid w:val="0073754A"/>
    <w:rsid w:val="00737692"/>
    <w:rsid w:val="007403EE"/>
    <w:rsid w:val="00740411"/>
    <w:rsid w:val="007407DC"/>
    <w:rsid w:val="0074090C"/>
    <w:rsid w:val="00740CC3"/>
    <w:rsid w:val="00740ECB"/>
    <w:rsid w:val="00740EFF"/>
    <w:rsid w:val="00741606"/>
    <w:rsid w:val="00741B9F"/>
    <w:rsid w:val="00741ED8"/>
    <w:rsid w:val="00741FBB"/>
    <w:rsid w:val="00743F3F"/>
    <w:rsid w:val="007445A0"/>
    <w:rsid w:val="00744715"/>
    <w:rsid w:val="007447E9"/>
    <w:rsid w:val="00745133"/>
    <w:rsid w:val="007454B3"/>
    <w:rsid w:val="007455B3"/>
    <w:rsid w:val="0074580A"/>
    <w:rsid w:val="007458B0"/>
    <w:rsid w:val="007458DC"/>
    <w:rsid w:val="00745A15"/>
    <w:rsid w:val="00745C40"/>
    <w:rsid w:val="007467C7"/>
    <w:rsid w:val="0074723F"/>
    <w:rsid w:val="00747245"/>
    <w:rsid w:val="007477F7"/>
    <w:rsid w:val="007478C6"/>
    <w:rsid w:val="00747936"/>
    <w:rsid w:val="00750226"/>
    <w:rsid w:val="00750475"/>
    <w:rsid w:val="007505A5"/>
    <w:rsid w:val="00750754"/>
    <w:rsid w:val="00750911"/>
    <w:rsid w:val="00751234"/>
    <w:rsid w:val="007518B7"/>
    <w:rsid w:val="00751BD3"/>
    <w:rsid w:val="00751BFF"/>
    <w:rsid w:val="007521B6"/>
    <w:rsid w:val="00752610"/>
    <w:rsid w:val="00752838"/>
    <w:rsid w:val="00752B99"/>
    <w:rsid w:val="00752BF3"/>
    <w:rsid w:val="007531BB"/>
    <w:rsid w:val="007544B3"/>
    <w:rsid w:val="00754521"/>
    <w:rsid w:val="00754723"/>
    <w:rsid w:val="00754739"/>
    <w:rsid w:val="00754864"/>
    <w:rsid w:val="00754D83"/>
    <w:rsid w:val="00754EBE"/>
    <w:rsid w:val="00755560"/>
    <w:rsid w:val="007564AC"/>
    <w:rsid w:val="007570DE"/>
    <w:rsid w:val="00757847"/>
    <w:rsid w:val="00757F67"/>
    <w:rsid w:val="007608AC"/>
    <w:rsid w:val="0076142E"/>
    <w:rsid w:val="00761580"/>
    <w:rsid w:val="00761AAB"/>
    <w:rsid w:val="00761D0A"/>
    <w:rsid w:val="00761FBF"/>
    <w:rsid w:val="0076284B"/>
    <w:rsid w:val="00762C2B"/>
    <w:rsid w:val="00762D76"/>
    <w:rsid w:val="007631E2"/>
    <w:rsid w:val="0076360A"/>
    <w:rsid w:val="0076378B"/>
    <w:rsid w:val="007638CA"/>
    <w:rsid w:val="007641D5"/>
    <w:rsid w:val="00764270"/>
    <w:rsid w:val="00764558"/>
    <w:rsid w:val="00764706"/>
    <w:rsid w:val="007649C0"/>
    <w:rsid w:val="00764B96"/>
    <w:rsid w:val="00764D67"/>
    <w:rsid w:val="00764FCD"/>
    <w:rsid w:val="00765887"/>
    <w:rsid w:val="00765900"/>
    <w:rsid w:val="00765A61"/>
    <w:rsid w:val="00765E94"/>
    <w:rsid w:val="007662DC"/>
    <w:rsid w:val="0076665A"/>
    <w:rsid w:val="00766A71"/>
    <w:rsid w:val="00767BCC"/>
    <w:rsid w:val="00767E36"/>
    <w:rsid w:val="00770173"/>
    <w:rsid w:val="00770225"/>
    <w:rsid w:val="0077079A"/>
    <w:rsid w:val="007709BC"/>
    <w:rsid w:val="00770E55"/>
    <w:rsid w:val="007714E5"/>
    <w:rsid w:val="007714F9"/>
    <w:rsid w:val="00771DD0"/>
    <w:rsid w:val="00771E3D"/>
    <w:rsid w:val="00771EC2"/>
    <w:rsid w:val="007720E2"/>
    <w:rsid w:val="007720FB"/>
    <w:rsid w:val="00772248"/>
    <w:rsid w:val="00772555"/>
    <w:rsid w:val="00772682"/>
    <w:rsid w:val="00772C79"/>
    <w:rsid w:val="00772C84"/>
    <w:rsid w:val="007730A9"/>
    <w:rsid w:val="00773636"/>
    <w:rsid w:val="00773DF9"/>
    <w:rsid w:val="00774818"/>
    <w:rsid w:val="007748DC"/>
    <w:rsid w:val="00774C02"/>
    <w:rsid w:val="00774D46"/>
    <w:rsid w:val="00774D8C"/>
    <w:rsid w:val="00775543"/>
    <w:rsid w:val="00775818"/>
    <w:rsid w:val="00775B66"/>
    <w:rsid w:val="007765AD"/>
    <w:rsid w:val="0077662C"/>
    <w:rsid w:val="00776E31"/>
    <w:rsid w:val="00776ECB"/>
    <w:rsid w:val="00777BAA"/>
    <w:rsid w:val="00777D23"/>
    <w:rsid w:val="00777D8A"/>
    <w:rsid w:val="00780A74"/>
    <w:rsid w:val="00780CDE"/>
    <w:rsid w:val="00780E83"/>
    <w:rsid w:val="00781099"/>
    <w:rsid w:val="00781113"/>
    <w:rsid w:val="0078144D"/>
    <w:rsid w:val="007819ED"/>
    <w:rsid w:val="00781B92"/>
    <w:rsid w:val="00781C35"/>
    <w:rsid w:val="0078222E"/>
    <w:rsid w:val="0078270E"/>
    <w:rsid w:val="007828F9"/>
    <w:rsid w:val="00783018"/>
    <w:rsid w:val="00783030"/>
    <w:rsid w:val="007831BD"/>
    <w:rsid w:val="00783421"/>
    <w:rsid w:val="007842DD"/>
    <w:rsid w:val="0078488D"/>
    <w:rsid w:val="0078498F"/>
    <w:rsid w:val="007852C2"/>
    <w:rsid w:val="007854EC"/>
    <w:rsid w:val="00785691"/>
    <w:rsid w:val="00785D10"/>
    <w:rsid w:val="00785EE5"/>
    <w:rsid w:val="00785F85"/>
    <w:rsid w:val="007861CF"/>
    <w:rsid w:val="00786623"/>
    <w:rsid w:val="007867E7"/>
    <w:rsid w:val="00786C02"/>
    <w:rsid w:val="00787FAE"/>
    <w:rsid w:val="0079053F"/>
    <w:rsid w:val="0079075E"/>
    <w:rsid w:val="00790830"/>
    <w:rsid w:val="007909B9"/>
    <w:rsid w:val="007909CE"/>
    <w:rsid w:val="00790E61"/>
    <w:rsid w:val="00791155"/>
    <w:rsid w:val="00791163"/>
    <w:rsid w:val="00791538"/>
    <w:rsid w:val="00791711"/>
    <w:rsid w:val="00791BE7"/>
    <w:rsid w:val="00791D28"/>
    <w:rsid w:val="007924DF"/>
    <w:rsid w:val="00792756"/>
    <w:rsid w:val="00792BE5"/>
    <w:rsid w:val="00792CDA"/>
    <w:rsid w:val="007931BD"/>
    <w:rsid w:val="007931FE"/>
    <w:rsid w:val="00793607"/>
    <w:rsid w:val="0079384C"/>
    <w:rsid w:val="00793D58"/>
    <w:rsid w:val="00793F6F"/>
    <w:rsid w:val="00794FC5"/>
    <w:rsid w:val="0079550E"/>
    <w:rsid w:val="00795C6B"/>
    <w:rsid w:val="00795EE5"/>
    <w:rsid w:val="00795FC8"/>
    <w:rsid w:val="007964BA"/>
    <w:rsid w:val="007967DE"/>
    <w:rsid w:val="007969F4"/>
    <w:rsid w:val="00796A14"/>
    <w:rsid w:val="00796AFC"/>
    <w:rsid w:val="00796F31"/>
    <w:rsid w:val="00797160"/>
    <w:rsid w:val="007973E5"/>
    <w:rsid w:val="0079744B"/>
    <w:rsid w:val="00797673"/>
    <w:rsid w:val="007978DC"/>
    <w:rsid w:val="007A023B"/>
    <w:rsid w:val="007A0668"/>
    <w:rsid w:val="007A074D"/>
    <w:rsid w:val="007A0AFB"/>
    <w:rsid w:val="007A1220"/>
    <w:rsid w:val="007A1EEF"/>
    <w:rsid w:val="007A1FBE"/>
    <w:rsid w:val="007A240C"/>
    <w:rsid w:val="007A2FF9"/>
    <w:rsid w:val="007A373B"/>
    <w:rsid w:val="007A3838"/>
    <w:rsid w:val="007A3A63"/>
    <w:rsid w:val="007A3AA2"/>
    <w:rsid w:val="007A3B28"/>
    <w:rsid w:val="007A3E8E"/>
    <w:rsid w:val="007A54A2"/>
    <w:rsid w:val="007A5920"/>
    <w:rsid w:val="007A5E28"/>
    <w:rsid w:val="007A5E51"/>
    <w:rsid w:val="007A5E70"/>
    <w:rsid w:val="007A620E"/>
    <w:rsid w:val="007A623C"/>
    <w:rsid w:val="007A6359"/>
    <w:rsid w:val="007A6905"/>
    <w:rsid w:val="007A72CF"/>
    <w:rsid w:val="007A735D"/>
    <w:rsid w:val="007A7452"/>
    <w:rsid w:val="007A75C1"/>
    <w:rsid w:val="007A7F95"/>
    <w:rsid w:val="007B0388"/>
    <w:rsid w:val="007B0D57"/>
    <w:rsid w:val="007B1599"/>
    <w:rsid w:val="007B1B68"/>
    <w:rsid w:val="007B237D"/>
    <w:rsid w:val="007B25DA"/>
    <w:rsid w:val="007B26F0"/>
    <w:rsid w:val="007B28CC"/>
    <w:rsid w:val="007B3ABB"/>
    <w:rsid w:val="007B3B17"/>
    <w:rsid w:val="007B3ED5"/>
    <w:rsid w:val="007B42AD"/>
    <w:rsid w:val="007B45BB"/>
    <w:rsid w:val="007B4BAF"/>
    <w:rsid w:val="007B4CF5"/>
    <w:rsid w:val="007B4DA4"/>
    <w:rsid w:val="007B4DFD"/>
    <w:rsid w:val="007B4FB5"/>
    <w:rsid w:val="007B5042"/>
    <w:rsid w:val="007B5484"/>
    <w:rsid w:val="007B6228"/>
    <w:rsid w:val="007B6302"/>
    <w:rsid w:val="007B6331"/>
    <w:rsid w:val="007B6437"/>
    <w:rsid w:val="007B6D3D"/>
    <w:rsid w:val="007B768A"/>
    <w:rsid w:val="007B7F6E"/>
    <w:rsid w:val="007C06FB"/>
    <w:rsid w:val="007C11BF"/>
    <w:rsid w:val="007C1AEC"/>
    <w:rsid w:val="007C1BC5"/>
    <w:rsid w:val="007C2065"/>
    <w:rsid w:val="007C2442"/>
    <w:rsid w:val="007C2A0A"/>
    <w:rsid w:val="007C2F3E"/>
    <w:rsid w:val="007C3528"/>
    <w:rsid w:val="007C359A"/>
    <w:rsid w:val="007C3A8A"/>
    <w:rsid w:val="007C3D46"/>
    <w:rsid w:val="007C3E2E"/>
    <w:rsid w:val="007C4211"/>
    <w:rsid w:val="007C4430"/>
    <w:rsid w:val="007C4B4C"/>
    <w:rsid w:val="007C4FA9"/>
    <w:rsid w:val="007C5E9B"/>
    <w:rsid w:val="007C618F"/>
    <w:rsid w:val="007C66F2"/>
    <w:rsid w:val="007C67E8"/>
    <w:rsid w:val="007C6960"/>
    <w:rsid w:val="007C71D2"/>
    <w:rsid w:val="007C7D58"/>
    <w:rsid w:val="007C7FF7"/>
    <w:rsid w:val="007D08D4"/>
    <w:rsid w:val="007D102A"/>
    <w:rsid w:val="007D162C"/>
    <w:rsid w:val="007D17AA"/>
    <w:rsid w:val="007D2249"/>
    <w:rsid w:val="007D23AF"/>
    <w:rsid w:val="007D26F2"/>
    <w:rsid w:val="007D27A2"/>
    <w:rsid w:val="007D29E0"/>
    <w:rsid w:val="007D2B3E"/>
    <w:rsid w:val="007D3908"/>
    <w:rsid w:val="007D3961"/>
    <w:rsid w:val="007D3DD4"/>
    <w:rsid w:val="007D40DA"/>
    <w:rsid w:val="007D435A"/>
    <w:rsid w:val="007D4C46"/>
    <w:rsid w:val="007D523E"/>
    <w:rsid w:val="007D5B89"/>
    <w:rsid w:val="007D6146"/>
    <w:rsid w:val="007D661D"/>
    <w:rsid w:val="007D6953"/>
    <w:rsid w:val="007D69AA"/>
    <w:rsid w:val="007D6D00"/>
    <w:rsid w:val="007D6E92"/>
    <w:rsid w:val="007D7167"/>
    <w:rsid w:val="007E000B"/>
    <w:rsid w:val="007E002E"/>
    <w:rsid w:val="007E005E"/>
    <w:rsid w:val="007E0D09"/>
    <w:rsid w:val="007E0E2D"/>
    <w:rsid w:val="007E1246"/>
    <w:rsid w:val="007E143B"/>
    <w:rsid w:val="007E1E0B"/>
    <w:rsid w:val="007E22F6"/>
    <w:rsid w:val="007E2478"/>
    <w:rsid w:val="007E2C0B"/>
    <w:rsid w:val="007E2EA0"/>
    <w:rsid w:val="007E300A"/>
    <w:rsid w:val="007E3572"/>
    <w:rsid w:val="007E372C"/>
    <w:rsid w:val="007E3761"/>
    <w:rsid w:val="007E3792"/>
    <w:rsid w:val="007E3863"/>
    <w:rsid w:val="007E47CE"/>
    <w:rsid w:val="007E4955"/>
    <w:rsid w:val="007E51C0"/>
    <w:rsid w:val="007E6668"/>
    <w:rsid w:val="007E71AA"/>
    <w:rsid w:val="007E71F2"/>
    <w:rsid w:val="007E7B25"/>
    <w:rsid w:val="007E7D39"/>
    <w:rsid w:val="007F04BE"/>
    <w:rsid w:val="007F0795"/>
    <w:rsid w:val="007F083F"/>
    <w:rsid w:val="007F0ADA"/>
    <w:rsid w:val="007F0C87"/>
    <w:rsid w:val="007F0E0E"/>
    <w:rsid w:val="007F1232"/>
    <w:rsid w:val="007F1A73"/>
    <w:rsid w:val="007F1D56"/>
    <w:rsid w:val="007F1EF5"/>
    <w:rsid w:val="007F26AF"/>
    <w:rsid w:val="007F2F8E"/>
    <w:rsid w:val="007F32C9"/>
    <w:rsid w:val="007F3504"/>
    <w:rsid w:val="007F3565"/>
    <w:rsid w:val="007F3583"/>
    <w:rsid w:val="007F383B"/>
    <w:rsid w:val="007F3A54"/>
    <w:rsid w:val="007F3BCF"/>
    <w:rsid w:val="007F3FA6"/>
    <w:rsid w:val="007F49AF"/>
    <w:rsid w:val="007F4A6A"/>
    <w:rsid w:val="007F4F3A"/>
    <w:rsid w:val="007F5333"/>
    <w:rsid w:val="007F6192"/>
    <w:rsid w:val="007F6656"/>
    <w:rsid w:val="007F684B"/>
    <w:rsid w:val="007F69B5"/>
    <w:rsid w:val="007F6F9B"/>
    <w:rsid w:val="007F7698"/>
    <w:rsid w:val="007F777B"/>
    <w:rsid w:val="007F79F8"/>
    <w:rsid w:val="0080087C"/>
    <w:rsid w:val="008008D0"/>
    <w:rsid w:val="008009B0"/>
    <w:rsid w:val="00801873"/>
    <w:rsid w:val="0080193C"/>
    <w:rsid w:val="00801B7E"/>
    <w:rsid w:val="00801C79"/>
    <w:rsid w:val="00801D44"/>
    <w:rsid w:val="008020B6"/>
    <w:rsid w:val="00802522"/>
    <w:rsid w:val="00802DF3"/>
    <w:rsid w:val="00802E00"/>
    <w:rsid w:val="0080307F"/>
    <w:rsid w:val="0080313B"/>
    <w:rsid w:val="00803169"/>
    <w:rsid w:val="0080386D"/>
    <w:rsid w:val="008039AC"/>
    <w:rsid w:val="00803B2F"/>
    <w:rsid w:val="00803EE6"/>
    <w:rsid w:val="00803FFD"/>
    <w:rsid w:val="00804569"/>
    <w:rsid w:val="00804BA0"/>
    <w:rsid w:val="00804D2E"/>
    <w:rsid w:val="00804F8E"/>
    <w:rsid w:val="0080551C"/>
    <w:rsid w:val="0080554C"/>
    <w:rsid w:val="00805C09"/>
    <w:rsid w:val="00805C13"/>
    <w:rsid w:val="00805D64"/>
    <w:rsid w:val="00805FD8"/>
    <w:rsid w:val="00806319"/>
    <w:rsid w:val="00806479"/>
    <w:rsid w:val="00806790"/>
    <w:rsid w:val="00806C13"/>
    <w:rsid w:val="00806C2D"/>
    <w:rsid w:val="00806E6F"/>
    <w:rsid w:val="00806E71"/>
    <w:rsid w:val="00807409"/>
    <w:rsid w:val="008077B8"/>
    <w:rsid w:val="00807832"/>
    <w:rsid w:val="00807D57"/>
    <w:rsid w:val="008109B8"/>
    <w:rsid w:val="0081233C"/>
    <w:rsid w:val="00812693"/>
    <w:rsid w:val="00812ED7"/>
    <w:rsid w:val="00812FCB"/>
    <w:rsid w:val="008130C3"/>
    <w:rsid w:val="00813119"/>
    <w:rsid w:val="008131C0"/>
    <w:rsid w:val="00813475"/>
    <w:rsid w:val="00813676"/>
    <w:rsid w:val="008136DA"/>
    <w:rsid w:val="0081378C"/>
    <w:rsid w:val="0081394B"/>
    <w:rsid w:val="00813B2D"/>
    <w:rsid w:val="00813F16"/>
    <w:rsid w:val="00814137"/>
    <w:rsid w:val="0081459E"/>
    <w:rsid w:val="0081461A"/>
    <w:rsid w:val="00814846"/>
    <w:rsid w:val="00814B49"/>
    <w:rsid w:val="00814BA3"/>
    <w:rsid w:val="00815069"/>
    <w:rsid w:val="0081595B"/>
    <w:rsid w:val="008163AB"/>
    <w:rsid w:val="008164FD"/>
    <w:rsid w:val="0081678B"/>
    <w:rsid w:val="00816D56"/>
    <w:rsid w:val="00816F2B"/>
    <w:rsid w:val="00817552"/>
    <w:rsid w:val="008175BC"/>
    <w:rsid w:val="008178F4"/>
    <w:rsid w:val="00820527"/>
    <w:rsid w:val="00820D01"/>
    <w:rsid w:val="00820FC5"/>
    <w:rsid w:val="00821567"/>
    <w:rsid w:val="008216E6"/>
    <w:rsid w:val="00821917"/>
    <w:rsid w:val="0082196F"/>
    <w:rsid w:val="00821F67"/>
    <w:rsid w:val="008227DE"/>
    <w:rsid w:val="0082282E"/>
    <w:rsid w:val="00822CB9"/>
    <w:rsid w:val="00822F63"/>
    <w:rsid w:val="008235DE"/>
    <w:rsid w:val="00823940"/>
    <w:rsid w:val="008240A7"/>
    <w:rsid w:val="00824841"/>
    <w:rsid w:val="00824B5C"/>
    <w:rsid w:val="00824DDF"/>
    <w:rsid w:val="00824EFC"/>
    <w:rsid w:val="008251A0"/>
    <w:rsid w:val="0082544E"/>
    <w:rsid w:val="00825B12"/>
    <w:rsid w:val="008268FE"/>
    <w:rsid w:val="00826995"/>
    <w:rsid w:val="00826B9B"/>
    <w:rsid w:val="008270F3"/>
    <w:rsid w:val="0082715A"/>
    <w:rsid w:val="00827255"/>
    <w:rsid w:val="008274D5"/>
    <w:rsid w:val="0082770C"/>
    <w:rsid w:val="00827BEC"/>
    <w:rsid w:val="00827D1B"/>
    <w:rsid w:val="00827D36"/>
    <w:rsid w:val="00827EE7"/>
    <w:rsid w:val="008300ED"/>
    <w:rsid w:val="008301E0"/>
    <w:rsid w:val="00830454"/>
    <w:rsid w:val="00830538"/>
    <w:rsid w:val="008306AC"/>
    <w:rsid w:val="00830711"/>
    <w:rsid w:val="00831921"/>
    <w:rsid w:val="00831D9B"/>
    <w:rsid w:val="00832076"/>
    <w:rsid w:val="008322F9"/>
    <w:rsid w:val="008325A9"/>
    <w:rsid w:val="008327E6"/>
    <w:rsid w:val="00832801"/>
    <w:rsid w:val="0083287A"/>
    <w:rsid w:val="00832B3A"/>
    <w:rsid w:val="00832FD9"/>
    <w:rsid w:val="00833241"/>
    <w:rsid w:val="00833922"/>
    <w:rsid w:val="00834037"/>
    <w:rsid w:val="00834251"/>
    <w:rsid w:val="00834A47"/>
    <w:rsid w:val="00834DED"/>
    <w:rsid w:val="00834EE4"/>
    <w:rsid w:val="00835038"/>
    <w:rsid w:val="0083532E"/>
    <w:rsid w:val="0083567B"/>
    <w:rsid w:val="00835CCC"/>
    <w:rsid w:val="008362EF"/>
    <w:rsid w:val="008363AE"/>
    <w:rsid w:val="00836512"/>
    <w:rsid w:val="0083663D"/>
    <w:rsid w:val="00836843"/>
    <w:rsid w:val="00836B1A"/>
    <w:rsid w:val="00836B80"/>
    <w:rsid w:val="00836EC1"/>
    <w:rsid w:val="008374E6"/>
    <w:rsid w:val="00837784"/>
    <w:rsid w:val="00837B10"/>
    <w:rsid w:val="00840389"/>
    <w:rsid w:val="008406ED"/>
    <w:rsid w:val="00840B53"/>
    <w:rsid w:val="00841801"/>
    <w:rsid w:val="00841F77"/>
    <w:rsid w:val="008421EA"/>
    <w:rsid w:val="00842EFA"/>
    <w:rsid w:val="00843D8C"/>
    <w:rsid w:val="00843F70"/>
    <w:rsid w:val="00843FC0"/>
    <w:rsid w:val="008444ED"/>
    <w:rsid w:val="00844609"/>
    <w:rsid w:val="0084471A"/>
    <w:rsid w:val="00844A64"/>
    <w:rsid w:val="00844DC9"/>
    <w:rsid w:val="00844DD0"/>
    <w:rsid w:val="00845114"/>
    <w:rsid w:val="008451D8"/>
    <w:rsid w:val="00845295"/>
    <w:rsid w:val="00845A16"/>
    <w:rsid w:val="00845C61"/>
    <w:rsid w:val="00845D57"/>
    <w:rsid w:val="00845EC4"/>
    <w:rsid w:val="00846788"/>
    <w:rsid w:val="00846CDD"/>
    <w:rsid w:val="008472D0"/>
    <w:rsid w:val="008475E3"/>
    <w:rsid w:val="008475EE"/>
    <w:rsid w:val="008477DE"/>
    <w:rsid w:val="00847AA7"/>
    <w:rsid w:val="00847F37"/>
    <w:rsid w:val="00850015"/>
    <w:rsid w:val="00850444"/>
    <w:rsid w:val="008508FC"/>
    <w:rsid w:val="00850C54"/>
    <w:rsid w:val="0085124A"/>
    <w:rsid w:val="008514BE"/>
    <w:rsid w:val="00851E51"/>
    <w:rsid w:val="00851ECE"/>
    <w:rsid w:val="0085266C"/>
    <w:rsid w:val="008532A9"/>
    <w:rsid w:val="00853380"/>
    <w:rsid w:val="008535B7"/>
    <w:rsid w:val="00853A74"/>
    <w:rsid w:val="00853F9F"/>
    <w:rsid w:val="008540F0"/>
    <w:rsid w:val="00854110"/>
    <w:rsid w:val="008543DB"/>
    <w:rsid w:val="00854DCA"/>
    <w:rsid w:val="00854DF7"/>
    <w:rsid w:val="008556F5"/>
    <w:rsid w:val="00855ADF"/>
    <w:rsid w:val="00855C09"/>
    <w:rsid w:val="00855E22"/>
    <w:rsid w:val="0085617B"/>
    <w:rsid w:val="00856577"/>
    <w:rsid w:val="00856AF8"/>
    <w:rsid w:val="00856B85"/>
    <w:rsid w:val="00856BDF"/>
    <w:rsid w:val="00857306"/>
    <w:rsid w:val="008573F9"/>
    <w:rsid w:val="008575E4"/>
    <w:rsid w:val="0085768E"/>
    <w:rsid w:val="00857B22"/>
    <w:rsid w:val="00857DD0"/>
    <w:rsid w:val="0086001C"/>
    <w:rsid w:val="00860DC1"/>
    <w:rsid w:val="008616BC"/>
    <w:rsid w:val="00861BA8"/>
    <w:rsid w:val="008621B3"/>
    <w:rsid w:val="00863074"/>
    <w:rsid w:val="008637FE"/>
    <w:rsid w:val="00863902"/>
    <w:rsid w:val="008639E6"/>
    <w:rsid w:val="00863FFB"/>
    <w:rsid w:val="00864181"/>
    <w:rsid w:val="008649A4"/>
    <w:rsid w:val="00864B70"/>
    <w:rsid w:val="00864E22"/>
    <w:rsid w:val="00865AD5"/>
    <w:rsid w:val="00865AE7"/>
    <w:rsid w:val="00865E47"/>
    <w:rsid w:val="008660A0"/>
    <w:rsid w:val="00866526"/>
    <w:rsid w:val="00866678"/>
    <w:rsid w:val="008667D0"/>
    <w:rsid w:val="00866806"/>
    <w:rsid w:val="008671EA"/>
    <w:rsid w:val="00867BC6"/>
    <w:rsid w:val="0087060D"/>
    <w:rsid w:val="00870931"/>
    <w:rsid w:val="00870C9A"/>
    <w:rsid w:val="00870F2D"/>
    <w:rsid w:val="00871277"/>
    <w:rsid w:val="008721E6"/>
    <w:rsid w:val="00872568"/>
    <w:rsid w:val="00872729"/>
    <w:rsid w:val="00872779"/>
    <w:rsid w:val="008727B7"/>
    <w:rsid w:val="00872C04"/>
    <w:rsid w:val="00872F07"/>
    <w:rsid w:val="00872F83"/>
    <w:rsid w:val="00872FC0"/>
    <w:rsid w:val="0087319C"/>
    <w:rsid w:val="0087339C"/>
    <w:rsid w:val="008738D8"/>
    <w:rsid w:val="00873D6F"/>
    <w:rsid w:val="00874486"/>
    <w:rsid w:val="008744C5"/>
    <w:rsid w:val="0087454D"/>
    <w:rsid w:val="00874D99"/>
    <w:rsid w:val="008750E1"/>
    <w:rsid w:val="008755EB"/>
    <w:rsid w:val="00875C90"/>
    <w:rsid w:val="00875E24"/>
    <w:rsid w:val="00876530"/>
    <w:rsid w:val="0087662E"/>
    <w:rsid w:val="00876A53"/>
    <w:rsid w:val="00876D3E"/>
    <w:rsid w:val="00876E23"/>
    <w:rsid w:val="0087713C"/>
    <w:rsid w:val="0087733D"/>
    <w:rsid w:val="00877391"/>
    <w:rsid w:val="00877497"/>
    <w:rsid w:val="00877580"/>
    <w:rsid w:val="0087798E"/>
    <w:rsid w:val="00880211"/>
    <w:rsid w:val="00880900"/>
    <w:rsid w:val="00880AA0"/>
    <w:rsid w:val="00880B06"/>
    <w:rsid w:val="008815BB"/>
    <w:rsid w:val="00881EEA"/>
    <w:rsid w:val="00882530"/>
    <w:rsid w:val="008827D9"/>
    <w:rsid w:val="0088356C"/>
    <w:rsid w:val="00883896"/>
    <w:rsid w:val="00883DE2"/>
    <w:rsid w:val="0088445A"/>
    <w:rsid w:val="00884F2E"/>
    <w:rsid w:val="008854C3"/>
    <w:rsid w:val="0088576B"/>
    <w:rsid w:val="00885C46"/>
    <w:rsid w:val="00886084"/>
    <w:rsid w:val="0088628B"/>
    <w:rsid w:val="008862EF"/>
    <w:rsid w:val="008866DF"/>
    <w:rsid w:val="008868AE"/>
    <w:rsid w:val="00887AD4"/>
    <w:rsid w:val="00887B8B"/>
    <w:rsid w:val="00887FED"/>
    <w:rsid w:val="008900BC"/>
    <w:rsid w:val="00890414"/>
    <w:rsid w:val="008907CF"/>
    <w:rsid w:val="00890821"/>
    <w:rsid w:val="008917B3"/>
    <w:rsid w:val="008918D1"/>
    <w:rsid w:val="008918D4"/>
    <w:rsid w:val="008919E1"/>
    <w:rsid w:val="00891DA1"/>
    <w:rsid w:val="0089256B"/>
    <w:rsid w:val="00892735"/>
    <w:rsid w:val="0089292B"/>
    <w:rsid w:val="008929BB"/>
    <w:rsid w:val="008929F3"/>
    <w:rsid w:val="00892D23"/>
    <w:rsid w:val="0089305D"/>
    <w:rsid w:val="008936FE"/>
    <w:rsid w:val="008938C5"/>
    <w:rsid w:val="00893963"/>
    <w:rsid w:val="00893BA1"/>
    <w:rsid w:val="00893E31"/>
    <w:rsid w:val="00894064"/>
    <w:rsid w:val="0089422B"/>
    <w:rsid w:val="00894514"/>
    <w:rsid w:val="00894BEB"/>
    <w:rsid w:val="00895024"/>
    <w:rsid w:val="008955ED"/>
    <w:rsid w:val="00895DE3"/>
    <w:rsid w:val="00896284"/>
    <w:rsid w:val="008969FB"/>
    <w:rsid w:val="00896A10"/>
    <w:rsid w:val="00896D0F"/>
    <w:rsid w:val="008970DF"/>
    <w:rsid w:val="0089734F"/>
    <w:rsid w:val="00897C81"/>
    <w:rsid w:val="008A0210"/>
    <w:rsid w:val="008A0322"/>
    <w:rsid w:val="008A038C"/>
    <w:rsid w:val="008A03B8"/>
    <w:rsid w:val="008A0632"/>
    <w:rsid w:val="008A0A4C"/>
    <w:rsid w:val="008A0AB7"/>
    <w:rsid w:val="008A0B3A"/>
    <w:rsid w:val="008A0FDD"/>
    <w:rsid w:val="008A1271"/>
    <w:rsid w:val="008A138E"/>
    <w:rsid w:val="008A179E"/>
    <w:rsid w:val="008A1C20"/>
    <w:rsid w:val="008A2243"/>
    <w:rsid w:val="008A3775"/>
    <w:rsid w:val="008A3D33"/>
    <w:rsid w:val="008A4101"/>
    <w:rsid w:val="008A4C22"/>
    <w:rsid w:val="008A510D"/>
    <w:rsid w:val="008A5725"/>
    <w:rsid w:val="008A58D3"/>
    <w:rsid w:val="008A592D"/>
    <w:rsid w:val="008A5C4A"/>
    <w:rsid w:val="008A68F3"/>
    <w:rsid w:val="008A6EE5"/>
    <w:rsid w:val="008A7907"/>
    <w:rsid w:val="008B01D9"/>
    <w:rsid w:val="008B0766"/>
    <w:rsid w:val="008B07F9"/>
    <w:rsid w:val="008B08F8"/>
    <w:rsid w:val="008B0BDA"/>
    <w:rsid w:val="008B0C7F"/>
    <w:rsid w:val="008B1120"/>
    <w:rsid w:val="008B1260"/>
    <w:rsid w:val="008B1391"/>
    <w:rsid w:val="008B14E3"/>
    <w:rsid w:val="008B164C"/>
    <w:rsid w:val="008B16A2"/>
    <w:rsid w:val="008B1B98"/>
    <w:rsid w:val="008B1D92"/>
    <w:rsid w:val="008B1E16"/>
    <w:rsid w:val="008B1E6D"/>
    <w:rsid w:val="008B211E"/>
    <w:rsid w:val="008B22B6"/>
    <w:rsid w:val="008B2357"/>
    <w:rsid w:val="008B2649"/>
    <w:rsid w:val="008B27C9"/>
    <w:rsid w:val="008B29A2"/>
    <w:rsid w:val="008B2E24"/>
    <w:rsid w:val="008B2F62"/>
    <w:rsid w:val="008B35EC"/>
    <w:rsid w:val="008B39CA"/>
    <w:rsid w:val="008B3A19"/>
    <w:rsid w:val="008B3B61"/>
    <w:rsid w:val="008B4122"/>
    <w:rsid w:val="008B4D43"/>
    <w:rsid w:val="008B5537"/>
    <w:rsid w:val="008B5A1B"/>
    <w:rsid w:val="008B5C70"/>
    <w:rsid w:val="008B6547"/>
    <w:rsid w:val="008B6A96"/>
    <w:rsid w:val="008B6AD7"/>
    <w:rsid w:val="008B6E7E"/>
    <w:rsid w:val="008B72C6"/>
    <w:rsid w:val="008B7424"/>
    <w:rsid w:val="008B7677"/>
    <w:rsid w:val="008B7B1A"/>
    <w:rsid w:val="008B7D06"/>
    <w:rsid w:val="008C0100"/>
    <w:rsid w:val="008C0549"/>
    <w:rsid w:val="008C07DC"/>
    <w:rsid w:val="008C0D2D"/>
    <w:rsid w:val="008C0D4B"/>
    <w:rsid w:val="008C113E"/>
    <w:rsid w:val="008C11C6"/>
    <w:rsid w:val="008C14C2"/>
    <w:rsid w:val="008C16FF"/>
    <w:rsid w:val="008C1B9E"/>
    <w:rsid w:val="008C1E0C"/>
    <w:rsid w:val="008C2270"/>
    <w:rsid w:val="008C2381"/>
    <w:rsid w:val="008C29A4"/>
    <w:rsid w:val="008C32AD"/>
    <w:rsid w:val="008C339F"/>
    <w:rsid w:val="008C33B3"/>
    <w:rsid w:val="008C3523"/>
    <w:rsid w:val="008C387D"/>
    <w:rsid w:val="008C4B99"/>
    <w:rsid w:val="008C4F97"/>
    <w:rsid w:val="008C5088"/>
    <w:rsid w:val="008C50BC"/>
    <w:rsid w:val="008C526F"/>
    <w:rsid w:val="008C590F"/>
    <w:rsid w:val="008C61E0"/>
    <w:rsid w:val="008C63E6"/>
    <w:rsid w:val="008C6426"/>
    <w:rsid w:val="008C65A5"/>
    <w:rsid w:val="008C6A52"/>
    <w:rsid w:val="008C6AEC"/>
    <w:rsid w:val="008C6E28"/>
    <w:rsid w:val="008C7126"/>
    <w:rsid w:val="008C73CE"/>
    <w:rsid w:val="008C7735"/>
    <w:rsid w:val="008C7B2B"/>
    <w:rsid w:val="008C7EF2"/>
    <w:rsid w:val="008C7EFC"/>
    <w:rsid w:val="008D009C"/>
    <w:rsid w:val="008D068F"/>
    <w:rsid w:val="008D0B0A"/>
    <w:rsid w:val="008D0B7C"/>
    <w:rsid w:val="008D0CBD"/>
    <w:rsid w:val="008D0DD4"/>
    <w:rsid w:val="008D0E48"/>
    <w:rsid w:val="008D0EFF"/>
    <w:rsid w:val="008D11AE"/>
    <w:rsid w:val="008D1430"/>
    <w:rsid w:val="008D1676"/>
    <w:rsid w:val="008D183D"/>
    <w:rsid w:val="008D2596"/>
    <w:rsid w:val="008D2859"/>
    <w:rsid w:val="008D2C8E"/>
    <w:rsid w:val="008D2DCC"/>
    <w:rsid w:val="008D2DD6"/>
    <w:rsid w:val="008D2FAF"/>
    <w:rsid w:val="008D31F4"/>
    <w:rsid w:val="008D334C"/>
    <w:rsid w:val="008D353C"/>
    <w:rsid w:val="008D407B"/>
    <w:rsid w:val="008D4370"/>
    <w:rsid w:val="008D4AC5"/>
    <w:rsid w:val="008D4AE5"/>
    <w:rsid w:val="008D4D27"/>
    <w:rsid w:val="008D5B1A"/>
    <w:rsid w:val="008D5D79"/>
    <w:rsid w:val="008D60A1"/>
    <w:rsid w:val="008D6153"/>
    <w:rsid w:val="008D62FE"/>
    <w:rsid w:val="008D65C0"/>
    <w:rsid w:val="008D6988"/>
    <w:rsid w:val="008D6E5A"/>
    <w:rsid w:val="008D6F2A"/>
    <w:rsid w:val="008D7949"/>
    <w:rsid w:val="008E0226"/>
    <w:rsid w:val="008E0436"/>
    <w:rsid w:val="008E09E3"/>
    <w:rsid w:val="008E14EB"/>
    <w:rsid w:val="008E153E"/>
    <w:rsid w:val="008E157C"/>
    <w:rsid w:val="008E1818"/>
    <w:rsid w:val="008E1CB6"/>
    <w:rsid w:val="008E1E26"/>
    <w:rsid w:val="008E21DA"/>
    <w:rsid w:val="008E285F"/>
    <w:rsid w:val="008E29F6"/>
    <w:rsid w:val="008E2BD5"/>
    <w:rsid w:val="008E2DA7"/>
    <w:rsid w:val="008E2F64"/>
    <w:rsid w:val="008E2F76"/>
    <w:rsid w:val="008E3740"/>
    <w:rsid w:val="008E37A1"/>
    <w:rsid w:val="008E3A64"/>
    <w:rsid w:val="008E3C7D"/>
    <w:rsid w:val="008E3E97"/>
    <w:rsid w:val="008E403F"/>
    <w:rsid w:val="008E45C0"/>
    <w:rsid w:val="008E4A1A"/>
    <w:rsid w:val="008E4F70"/>
    <w:rsid w:val="008E51C7"/>
    <w:rsid w:val="008E561D"/>
    <w:rsid w:val="008E5D1C"/>
    <w:rsid w:val="008E671E"/>
    <w:rsid w:val="008E69EA"/>
    <w:rsid w:val="008E6B7B"/>
    <w:rsid w:val="008E7087"/>
    <w:rsid w:val="008E7393"/>
    <w:rsid w:val="008E7C88"/>
    <w:rsid w:val="008F00C0"/>
    <w:rsid w:val="008F01C0"/>
    <w:rsid w:val="008F0FFE"/>
    <w:rsid w:val="008F123A"/>
    <w:rsid w:val="008F135F"/>
    <w:rsid w:val="008F14EB"/>
    <w:rsid w:val="008F19A0"/>
    <w:rsid w:val="008F1B25"/>
    <w:rsid w:val="008F238C"/>
    <w:rsid w:val="008F2564"/>
    <w:rsid w:val="008F263E"/>
    <w:rsid w:val="008F2B97"/>
    <w:rsid w:val="008F2F7F"/>
    <w:rsid w:val="008F3245"/>
    <w:rsid w:val="008F38BB"/>
    <w:rsid w:val="008F3EDC"/>
    <w:rsid w:val="008F435B"/>
    <w:rsid w:val="008F4456"/>
    <w:rsid w:val="008F4E76"/>
    <w:rsid w:val="008F4F89"/>
    <w:rsid w:val="008F51E5"/>
    <w:rsid w:val="008F523C"/>
    <w:rsid w:val="008F52EC"/>
    <w:rsid w:val="008F53F8"/>
    <w:rsid w:val="008F5725"/>
    <w:rsid w:val="008F5D9C"/>
    <w:rsid w:val="008F6091"/>
    <w:rsid w:val="008F61A6"/>
    <w:rsid w:val="008F666E"/>
    <w:rsid w:val="008F6A09"/>
    <w:rsid w:val="008F6E6F"/>
    <w:rsid w:val="008F6ED5"/>
    <w:rsid w:val="008F6F35"/>
    <w:rsid w:val="008F7B2C"/>
    <w:rsid w:val="008F7BE2"/>
    <w:rsid w:val="0090011C"/>
    <w:rsid w:val="00900305"/>
    <w:rsid w:val="00900648"/>
    <w:rsid w:val="009009B6"/>
    <w:rsid w:val="00901213"/>
    <w:rsid w:val="009019D2"/>
    <w:rsid w:val="00901B90"/>
    <w:rsid w:val="00902693"/>
    <w:rsid w:val="00902A99"/>
    <w:rsid w:val="00903190"/>
    <w:rsid w:val="009039B5"/>
    <w:rsid w:val="00903A60"/>
    <w:rsid w:val="00903F3D"/>
    <w:rsid w:val="0090423B"/>
    <w:rsid w:val="009046DC"/>
    <w:rsid w:val="00905074"/>
    <w:rsid w:val="009058AE"/>
    <w:rsid w:val="00905B3E"/>
    <w:rsid w:val="00905E28"/>
    <w:rsid w:val="00905F3D"/>
    <w:rsid w:val="00905FE4"/>
    <w:rsid w:val="009069D6"/>
    <w:rsid w:val="00906C72"/>
    <w:rsid w:val="00906C92"/>
    <w:rsid w:val="00907729"/>
    <w:rsid w:val="00907B70"/>
    <w:rsid w:val="00910222"/>
    <w:rsid w:val="009107D1"/>
    <w:rsid w:val="009107F6"/>
    <w:rsid w:val="00910A80"/>
    <w:rsid w:val="00910E85"/>
    <w:rsid w:val="0091164D"/>
    <w:rsid w:val="00911C00"/>
    <w:rsid w:val="00911DE7"/>
    <w:rsid w:val="0091206B"/>
    <w:rsid w:val="009120D0"/>
    <w:rsid w:val="00912273"/>
    <w:rsid w:val="009123C0"/>
    <w:rsid w:val="0091242C"/>
    <w:rsid w:val="00912C84"/>
    <w:rsid w:val="009132B3"/>
    <w:rsid w:val="009134E3"/>
    <w:rsid w:val="00913539"/>
    <w:rsid w:val="00913618"/>
    <w:rsid w:val="00913A48"/>
    <w:rsid w:val="00913D49"/>
    <w:rsid w:val="00913FFD"/>
    <w:rsid w:val="00914D7E"/>
    <w:rsid w:val="00914DFD"/>
    <w:rsid w:val="00914E69"/>
    <w:rsid w:val="009150B4"/>
    <w:rsid w:val="00915490"/>
    <w:rsid w:val="009154B7"/>
    <w:rsid w:val="00915B34"/>
    <w:rsid w:val="00915CFE"/>
    <w:rsid w:val="00916306"/>
    <w:rsid w:val="009163BC"/>
    <w:rsid w:val="00916630"/>
    <w:rsid w:val="009168CA"/>
    <w:rsid w:val="00916B2F"/>
    <w:rsid w:val="00916DBF"/>
    <w:rsid w:val="00916F21"/>
    <w:rsid w:val="0091702A"/>
    <w:rsid w:val="009170D1"/>
    <w:rsid w:val="0091733F"/>
    <w:rsid w:val="00917566"/>
    <w:rsid w:val="0091758D"/>
    <w:rsid w:val="00917771"/>
    <w:rsid w:val="00917773"/>
    <w:rsid w:val="009206C3"/>
    <w:rsid w:val="00921399"/>
    <w:rsid w:val="00922503"/>
    <w:rsid w:val="00922B54"/>
    <w:rsid w:val="009232DA"/>
    <w:rsid w:val="00923566"/>
    <w:rsid w:val="0092356C"/>
    <w:rsid w:val="00923CBF"/>
    <w:rsid w:val="00923DA3"/>
    <w:rsid w:val="00923DE1"/>
    <w:rsid w:val="00923E55"/>
    <w:rsid w:val="00924759"/>
    <w:rsid w:val="0092505E"/>
    <w:rsid w:val="009250E1"/>
    <w:rsid w:val="009253E4"/>
    <w:rsid w:val="0092541B"/>
    <w:rsid w:val="00925490"/>
    <w:rsid w:val="00925668"/>
    <w:rsid w:val="00925970"/>
    <w:rsid w:val="0092604A"/>
    <w:rsid w:val="00926D4C"/>
    <w:rsid w:val="00927549"/>
    <w:rsid w:val="00927762"/>
    <w:rsid w:val="00927A57"/>
    <w:rsid w:val="00927BDA"/>
    <w:rsid w:val="00927CA7"/>
    <w:rsid w:val="00927E65"/>
    <w:rsid w:val="00930464"/>
    <w:rsid w:val="0093069B"/>
    <w:rsid w:val="009306D2"/>
    <w:rsid w:val="00930F02"/>
    <w:rsid w:val="00931980"/>
    <w:rsid w:val="00932075"/>
    <w:rsid w:val="00932430"/>
    <w:rsid w:val="00932569"/>
    <w:rsid w:val="0093283E"/>
    <w:rsid w:val="00932B78"/>
    <w:rsid w:val="0093320D"/>
    <w:rsid w:val="0093328C"/>
    <w:rsid w:val="0093331C"/>
    <w:rsid w:val="009333C5"/>
    <w:rsid w:val="00933553"/>
    <w:rsid w:val="00933880"/>
    <w:rsid w:val="009347D9"/>
    <w:rsid w:val="00934DD7"/>
    <w:rsid w:val="009352B7"/>
    <w:rsid w:val="00935990"/>
    <w:rsid w:val="009359BD"/>
    <w:rsid w:val="009373F8"/>
    <w:rsid w:val="009374A9"/>
    <w:rsid w:val="00937508"/>
    <w:rsid w:val="00937AD8"/>
    <w:rsid w:val="00937CEF"/>
    <w:rsid w:val="0094008C"/>
    <w:rsid w:val="00940233"/>
    <w:rsid w:val="00940285"/>
    <w:rsid w:val="0094053B"/>
    <w:rsid w:val="00940AD7"/>
    <w:rsid w:val="00940C0D"/>
    <w:rsid w:val="00940C36"/>
    <w:rsid w:val="00940EEC"/>
    <w:rsid w:val="00941351"/>
    <w:rsid w:val="0094139B"/>
    <w:rsid w:val="009414BC"/>
    <w:rsid w:val="0094162D"/>
    <w:rsid w:val="00941759"/>
    <w:rsid w:val="00941A7A"/>
    <w:rsid w:val="00941F5E"/>
    <w:rsid w:val="00942154"/>
    <w:rsid w:val="00942297"/>
    <w:rsid w:val="009422CC"/>
    <w:rsid w:val="00942462"/>
    <w:rsid w:val="009424E6"/>
    <w:rsid w:val="009427B1"/>
    <w:rsid w:val="00942812"/>
    <w:rsid w:val="00942821"/>
    <w:rsid w:val="00942B35"/>
    <w:rsid w:val="00942B71"/>
    <w:rsid w:val="00942D8C"/>
    <w:rsid w:val="009431A4"/>
    <w:rsid w:val="009432CE"/>
    <w:rsid w:val="00943BAE"/>
    <w:rsid w:val="00943D83"/>
    <w:rsid w:val="0094426E"/>
    <w:rsid w:val="00944320"/>
    <w:rsid w:val="009448B5"/>
    <w:rsid w:val="009448CB"/>
    <w:rsid w:val="009448DB"/>
    <w:rsid w:val="00944950"/>
    <w:rsid w:val="00944BA1"/>
    <w:rsid w:val="00944BAD"/>
    <w:rsid w:val="00944D15"/>
    <w:rsid w:val="00944E46"/>
    <w:rsid w:val="00944F71"/>
    <w:rsid w:val="00945EC4"/>
    <w:rsid w:val="00945FB7"/>
    <w:rsid w:val="00946205"/>
    <w:rsid w:val="0094625E"/>
    <w:rsid w:val="00946687"/>
    <w:rsid w:val="00946839"/>
    <w:rsid w:val="00947013"/>
    <w:rsid w:val="00947062"/>
    <w:rsid w:val="00947280"/>
    <w:rsid w:val="009473F6"/>
    <w:rsid w:val="00947879"/>
    <w:rsid w:val="009503F1"/>
    <w:rsid w:val="00950B9B"/>
    <w:rsid w:val="00951176"/>
    <w:rsid w:val="00951336"/>
    <w:rsid w:val="009516CA"/>
    <w:rsid w:val="0095180A"/>
    <w:rsid w:val="00951828"/>
    <w:rsid w:val="0095195C"/>
    <w:rsid w:val="00951FF1"/>
    <w:rsid w:val="009522CD"/>
    <w:rsid w:val="00952755"/>
    <w:rsid w:val="00952904"/>
    <w:rsid w:val="0095297C"/>
    <w:rsid w:val="00952F21"/>
    <w:rsid w:val="00953627"/>
    <w:rsid w:val="00953EED"/>
    <w:rsid w:val="0095413E"/>
    <w:rsid w:val="00954F63"/>
    <w:rsid w:val="00955386"/>
    <w:rsid w:val="0095540D"/>
    <w:rsid w:val="0095588C"/>
    <w:rsid w:val="00955B78"/>
    <w:rsid w:val="00955BE8"/>
    <w:rsid w:val="00956006"/>
    <w:rsid w:val="009561A9"/>
    <w:rsid w:val="00956C0E"/>
    <w:rsid w:val="0095717F"/>
    <w:rsid w:val="009571D2"/>
    <w:rsid w:val="00957695"/>
    <w:rsid w:val="00960067"/>
    <w:rsid w:val="00960266"/>
    <w:rsid w:val="0096033D"/>
    <w:rsid w:val="009604ED"/>
    <w:rsid w:val="0096075C"/>
    <w:rsid w:val="009608CA"/>
    <w:rsid w:val="0096095E"/>
    <w:rsid w:val="009609AC"/>
    <w:rsid w:val="009610FB"/>
    <w:rsid w:val="00961191"/>
    <w:rsid w:val="009613BC"/>
    <w:rsid w:val="009619F5"/>
    <w:rsid w:val="00961CA9"/>
    <w:rsid w:val="00961E06"/>
    <w:rsid w:val="00962074"/>
    <w:rsid w:val="00962B95"/>
    <w:rsid w:val="0096316E"/>
    <w:rsid w:val="00963462"/>
    <w:rsid w:val="0096356C"/>
    <w:rsid w:val="009636CA"/>
    <w:rsid w:val="00963914"/>
    <w:rsid w:val="00963CD6"/>
    <w:rsid w:val="0096430B"/>
    <w:rsid w:val="00964405"/>
    <w:rsid w:val="009654D2"/>
    <w:rsid w:val="00965507"/>
    <w:rsid w:val="00965624"/>
    <w:rsid w:val="009659BE"/>
    <w:rsid w:val="00965DF0"/>
    <w:rsid w:val="00965E32"/>
    <w:rsid w:val="00966DDB"/>
    <w:rsid w:val="00967705"/>
    <w:rsid w:val="00967A0B"/>
    <w:rsid w:val="00967C9F"/>
    <w:rsid w:val="00970815"/>
    <w:rsid w:val="0097148E"/>
    <w:rsid w:val="00971748"/>
    <w:rsid w:val="0097186D"/>
    <w:rsid w:val="00971EF5"/>
    <w:rsid w:val="009722B1"/>
    <w:rsid w:val="0097240B"/>
    <w:rsid w:val="00972704"/>
    <w:rsid w:val="0097285E"/>
    <w:rsid w:val="009728D2"/>
    <w:rsid w:val="00972FF7"/>
    <w:rsid w:val="0097315F"/>
    <w:rsid w:val="009731AC"/>
    <w:rsid w:val="0097329A"/>
    <w:rsid w:val="00973352"/>
    <w:rsid w:val="0097359E"/>
    <w:rsid w:val="00973F12"/>
    <w:rsid w:val="00973F29"/>
    <w:rsid w:val="00973F94"/>
    <w:rsid w:val="009743B2"/>
    <w:rsid w:val="00974E42"/>
    <w:rsid w:val="00975145"/>
    <w:rsid w:val="009751CD"/>
    <w:rsid w:val="0097587B"/>
    <w:rsid w:val="00975891"/>
    <w:rsid w:val="00975DB7"/>
    <w:rsid w:val="00975E80"/>
    <w:rsid w:val="009761F5"/>
    <w:rsid w:val="0097745B"/>
    <w:rsid w:val="0097770E"/>
    <w:rsid w:val="00977D65"/>
    <w:rsid w:val="009801D0"/>
    <w:rsid w:val="00980333"/>
    <w:rsid w:val="00980518"/>
    <w:rsid w:val="0098067A"/>
    <w:rsid w:val="0098127D"/>
    <w:rsid w:val="0098128B"/>
    <w:rsid w:val="0098128F"/>
    <w:rsid w:val="0098167B"/>
    <w:rsid w:val="00981D2D"/>
    <w:rsid w:val="00981E74"/>
    <w:rsid w:val="0098210E"/>
    <w:rsid w:val="009826D3"/>
    <w:rsid w:val="00983207"/>
    <w:rsid w:val="009836A8"/>
    <w:rsid w:val="009838A6"/>
    <w:rsid w:val="009843A6"/>
    <w:rsid w:val="00984689"/>
    <w:rsid w:val="0098509B"/>
    <w:rsid w:val="009851C5"/>
    <w:rsid w:val="009853B1"/>
    <w:rsid w:val="0098568F"/>
    <w:rsid w:val="009856E2"/>
    <w:rsid w:val="00986196"/>
    <w:rsid w:val="009862E0"/>
    <w:rsid w:val="00986470"/>
    <w:rsid w:val="00987547"/>
    <w:rsid w:val="00987A8E"/>
    <w:rsid w:val="00987F7B"/>
    <w:rsid w:val="009901FE"/>
    <w:rsid w:val="009905AA"/>
    <w:rsid w:val="00990CA8"/>
    <w:rsid w:val="00990CB4"/>
    <w:rsid w:val="009914E7"/>
    <w:rsid w:val="009914FA"/>
    <w:rsid w:val="009915F2"/>
    <w:rsid w:val="00991975"/>
    <w:rsid w:val="009921CB"/>
    <w:rsid w:val="00992795"/>
    <w:rsid w:val="009928B7"/>
    <w:rsid w:val="00992930"/>
    <w:rsid w:val="00992D47"/>
    <w:rsid w:val="0099303C"/>
    <w:rsid w:val="00993353"/>
    <w:rsid w:val="009936F2"/>
    <w:rsid w:val="00994662"/>
    <w:rsid w:val="00994C94"/>
    <w:rsid w:val="00994D10"/>
    <w:rsid w:val="009952A7"/>
    <w:rsid w:val="009954E3"/>
    <w:rsid w:val="00995648"/>
    <w:rsid w:val="009958A8"/>
    <w:rsid w:val="00996435"/>
    <w:rsid w:val="0099668C"/>
    <w:rsid w:val="00996E40"/>
    <w:rsid w:val="00997C8A"/>
    <w:rsid w:val="009A0BE4"/>
    <w:rsid w:val="009A0E59"/>
    <w:rsid w:val="009A1089"/>
    <w:rsid w:val="009A12B3"/>
    <w:rsid w:val="009A1A4D"/>
    <w:rsid w:val="009A1B7A"/>
    <w:rsid w:val="009A21F1"/>
    <w:rsid w:val="009A229E"/>
    <w:rsid w:val="009A29DC"/>
    <w:rsid w:val="009A2D56"/>
    <w:rsid w:val="009A2FB5"/>
    <w:rsid w:val="009A32CF"/>
    <w:rsid w:val="009A3418"/>
    <w:rsid w:val="009A348A"/>
    <w:rsid w:val="009A3531"/>
    <w:rsid w:val="009A3867"/>
    <w:rsid w:val="009A3A88"/>
    <w:rsid w:val="009A42D0"/>
    <w:rsid w:val="009A4588"/>
    <w:rsid w:val="009A4809"/>
    <w:rsid w:val="009A4C87"/>
    <w:rsid w:val="009A50EE"/>
    <w:rsid w:val="009A5A70"/>
    <w:rsid w:val="009A5AF8"/>
    <w:rsid w:val="009A5FED"/>
    <w:rsid w:val="009A652A"/>
    <w:rsid w:val="009A6A19"/>
    <w:rsid w:val="009A6A6E"/>
    <w:rsid w:val="009A6BCD"/>
    <w:rsid w:val="009A7358"/>
    <w:rsid w:val="009A794F"/>
    <w:rsid w:val="009B00C9"/>
    <w:rsid w:val="009B0153"/>
    <w:rsid w:val="009B06FA"/>
    <w:rsid w:val="009B0A61"/>
    <w:rsid w:val="009B0A8E"/>
    <w:rsid w:val="009B1715"/>
    <w:rsid w:val="009B1C23"/>
    <w:rsid w:val="009B1D2A"/>
    <w:rsid w:val="009B24E6"/>
    <w:rsid w:val="009B2DE4"/>
    <w:rsid w:val="009B3021"/>
    <w:rsid w:val="009B363F"/>
    <w:rsid w:val="009B3C4F"/>
    <w:rsid w:val="009B4531"/>
    <w:rsid w:val="009B4D7C"/>
    <w:rsid w:val="009B4E01"/>
    <w:rsid w:val="009B542F"/>
    <w:rsid w:val="009B555F"/>
    <w:rsid w:val="009B57CF"/>
    <w:rsid w:val="009B5995"/>
    <w:rsid w:val="009B5D70"/>
    <w:rsid w:val="009B6284"/>
    <w:rsid w:val="009B6561"/>
    <w:rsid w:val="009B68F4"/>
    <w:rsid w:val="009B72E1"/>
    <w:rsid w:val="009B786B"/>
    <w:rsid w:val="009C0003"/>
    <w:rsid w:val="009C0901"/>
    <w:rsid w:val="009C0B41"/>
    <w:rsid w:val="009C0CBF"/>
    <w:rsid w:val="009C0D88"/>
    <w:rsid w:val="009C0DFC"/>
    <w:rsid w:val="009C0E38"/>
    <w:rsid w:val="009C1778"/>
    <w:rsid w:val="009C1C7B"/>
    <w:rsid w:val="009C22CE"/>
    <w:rsid w:val="009C246E"/>
    <w:rsid w:val="009C2A8E"/>
    <w:rsid w:val="009C2B90"/>
    <w:rsid w:val="009C3F9A"/>
    <w:rsid w:val="009C3FBD"/>
    <w:rsid w:val="009C49A9"/>
    <w:rsid w:val="009C4C07"/>
    <w:rsid w:val="009C50F2"/>
    <w:rsid w:val="009C5329"/>
    <w:rsid w:val="009C5638"/>
    <w:rsid w:val="009C5C10"/>
    <w:rsid w:val="009C5D5D"/>
    <w:rsid w:val="009C5ECE"/>
    <w:rsid w:val="009C6612"/>
    <w:rsid w:val="009C664A"/>
    <w:rsid w:val="009C798E"/>
    <w:rsid w:val="009D01BA"/>
    <w:rsid w:val="009D05D7"/>
    <w:rsid w:val="009D06B0"/>
    <w:rsid w:val="009D0FAE"/>
    <w:rsid w:val="009D100A"/>
    <w:rsid w:val="009D13A0"/>
    <w:rsid w:val="009D17DF"/>
    <w:rsid w:val="009D1C5D"/>
    <w:rsid w:val="009D1D31"/>
    <w:rsid w:val="009D1DED"/>
    <w:rsid w:val="009D24F4"/>
    <w:rsid w:val="009D28C5"/>
    <w:rsid w:val="009D314B"/>
    <w:rsid w:val="009D34CF"/>
    <w:rsid w:val="009D3A17"/>
    <w:rsid w:val="009D4514"/>
    <w:rsid w:val="009D4F77"/>
    <w:rsid w:val="009D50FF"/>
    <w:rsid w:val="009D51E6"/>
    <w:rsid w:val="009D55C3"/>
    <w:rsid w:val="009D5A2C"/>
    <w:rsid w:val="009D656D"/>
    <w:rsid w:val="009D6642"/>
    <w:rsid w:val="009D6EDD"/>
    <w:rsid w:val="009D71B7"/>
    <w:rsid w:val="009D785C"/>
    <w:rsid w:val="009E017A"/>
    <w:rsid w:val="009E0355"/>
    <w:rsid w:val="009E096B"/>
    <w:rsid w:val="009E108B"/>
    <w:rsid w:val="009E1095"/>
    <w:rsid w:val="009E1325"/>
    <w:rsid w:val="009E1767"/>
    <w:rsid w:val="009E1D1A"/>
    <w:rsid w:val="009E2081"/>
    <w:rsid w:val="009E25E3"/>
    <w:rsid w:val="009E33DE"/>
    <w:rsid w:val="009E3568"/>
    <w:rsid w:val="009E3917"/>
    <w:rsid w:val="009E3E38"/>
    <w:rsid w:val="009E3F87"/>
    <w:rsid w:val="009E4042"/>
    <w:rsid w:val="009E503C"/>
    <w:rsid w:val="009E5132"/>
    <w:rsid w:val="009E51A6"/>
    <w:rsid w:val="009E53AF"/>
    <w:rsid w:val="009E56C1"/>
    <w:rsid w:val="009E5940"/>
    <w:rsid w:val="009E5F37"/>
    <w:rsid w:val="009E6344"/>
    <w:rsid w:val="009E68CF"/>
    <w:rsid w:val="009E6A9B"/>
    <w:rsid w:val="009E6F1D"/>
    <w:rsid w:val="009E6FD7"/>
    <w:rsid w:val="009E711A"/>
    <w:rsid w:val="009E727F"/>
    <w:rsid w:val="009E7793"/>
    <w:rsid w:val="009E7A2D"/>
    <w:rsid w:val="009E7E26"/>
    <w:rsid w:val="009F0087"/>
    <w:rsid w:val="009F00DC"/>
    <w:rsid w:val="009F02E9"/>
    <w:rsid w:val="009F04EF"/>
    <w:rsid w:val="009F0E96"/>
    <w:rsid w:val="009F14C6"/>
    <w:rsid w:val="009F1AE6"/>
    <w:rsid w:val="009F22D5"/>
    <w:rsid w:val="009F22E3"/>
    <w:rsid w:val="009F291C"/>
    <w:rsid w:val="009F2980"/>
    <w:rsid w:val="009F2A59"/>
    <w:rsid w:val="009F2C5C"/>
    <w:rsid w:val="009F313F"/>
    <w:rsid w:val="009F378B"/>
    <w:rsid w:val="009F3C5B"/>
    <w:rsid w:val="009F43A5"/>
    <w:rsid w:val="009F4B63"/>
    <w:rsid w:val="009F4E9D"/>
    <w:rsid w:val="009F529D"/>
    <w:rsid w:val="009F57CA"/>
    <w:rsid w:val="009F5E19"/>
    <w:rsid w:val="009F5FCC"/>
    <w:rsid w:val="009F6120"/>
    <w:rsid w:val="009F61BF"/>
    <w:rsid w:val="009F63BE"/>
    <w:rsid w:val="009F64E1"/>
    <w:rsid w:val="009F6BF4"/>
    <w:rsid w:val="009F6C91"/>
    <w:rsid w:val="009F6E54"/>
    <w:rsid w:val="009F7544"/>
    <w:rsid w:val="00A00185"/>
    <w:rsid w:val="00A0035B"/>
    <w:rsid w:val="00A00AD5"/>
    <w:rsid w:val="00A01434"/>
    <w:rsid w:val="00A0234A"/>
    <w:rsid w:val="00A023F2"/>
    <w:rsid w:val="00A024BC"/>
    <w:rsid w:val="00A02E86"/>
    <w:rsid w:val="00A02EDA"/>
    <w:rsid w:val="00A03101"/>
    <w:rsid w:val="00A032BA"/>
    <w:rsid w:val="00A03483"/>
    <w:rsid w:val="00A03702"/>
    <w:rsid w:val="00A044D7"/>
    <w:rsid w:val="00A047FD"/>
    <w:rsid w:val="00A04ECB"/>
    <w:rsid w:val="00A05650"/>
    <w:rsid w:val="00A056E1"/>
    <w:rsid w:val="00A05787"/>
    <w:rsid w:val="00A057F9"/>
    <w:rsid w:val="00A0588A"/>
    <w:rsid w:val="00A05996"/>
    <w:rsid w:val="00A05A49"/>
    <w:rsid w:val="00A06034"/>
    <w:rsid w:val="00A06287"/>
    <w:rsid w:val="00A067C8"/>
    <w:rsid w:val="00A06CFD"/>
    <w:rsid w:val="00A06FAE"/>
    <w:rsid w:val="00A070CF"/>
    <w:rsid w:val="00A07C76"/>
    <w:rsid w:val="00A105AF"/>
    <w:rsid w:val="00A109DE"/>
    <w:rsid w:val="00A10A31"/>
    <w:rsid w:val="00A1104E"/>
    <w:rsid w:val="00A11171"/>
    <w:rsid w:val="00A118AA"/>
    <w:rsid w:val="00A118D8"/>
    <w:rsid w:val="00A11951"/>
    <w:rsid w:val="00A11F64"/>
    <w:rsid w:val="00A123B3"/>
    <w:rsid w:val="00A123E3"/>
    <w:rsid w:val="00A125C6"/>
    <w:rsid w:val="00A12B1D"/>
    <w:rsid w:val="00A12B6B"/>
    <w:rsid w:val="00A12F02"/>
    <w:rsid w:val="00A132D3"/>
    <w:rsid w:val="00A13375"/>
    <w:rsid w:val="00A134DE"/>
    <w:rsid w:val="00A13B20"/>
    <w:rsid w:val="00A142F1"/>
    <w:rsid w:val="00A1477D"/>
    <w:rsid w:val="00A14EB6"/>
    <w:rsid w:val="00A14FE9"/>
    <w:rsid w:val="00A15584"/>
    <w:rsid w:val="00A15817"/>
    <w:rsid w:val="00A158F8"/>
    <w:rsid w:val="00A15C28"/>
    <w:rsid w:val="00A161B9"/>
    <w:rsid w:val="00A16693"/>
    <w:rsid w:val="00A16EDC"/>
    <w:rsid w:val="00A16F8B"/>
    <w:rsid w:val="00A17057"/>
    <w:rsid w:val="00A17190"/>
    <w:rsid w:val="00A17E1F"/>
    <w:rsid w:val="00A17F58"/>
    <w:rsid w:val="00A20126"/>
    <w:rsid w:val="00A205BA"/>
    <w:rsid w:val="00A20A4C"/>
    <w:rsid w:val="00A21266"/>
    <w:rsid w:val="00A220E0"/>
    <w:rsid w:val="00A2256C"/>
    <w:rsid w:val="00A22712"/>
    <w:rsid w:val="00A22E05"/>
    <w:rsid w:val="00A236D5"/>
    <w:rsid w:val="00A23B5F"/>
    <w:rsid w:val="00A23DCF"/>
    <w:rsid w:val="00A2445D"/>
    <w:rsid w:val="00A24C73"/>
    <w:rsid w:val="00A24D7B"/>
    <w:rsid w:val="00A25B4C"/>
    <w:rsid w:val="00A25C30"/>
    <w:rsid w:val="00A2629D"/>
    <w:rsid w:val="00A263F2"/>
    <w:rsid w:val="00A2645B"/>
    <w:rsid w:val="00A268F6"/>
    <w:rsid w:val="00A26B6F"/>
    <w:rsid w:val="00A26D4A"/>
    <w:rsid w:val="00A272A0"/>
    <w:rsid w:val="00A307DD"/>
    <w:rsid w:val="00A308AD"/>
    <w:rsid w:val="00A30B71"/>
    <w:rsid w:val="00A3176C"/>
    <w:rsid w:val="00A31CE9"/>
    <w:rsid w:val="00A31DC1"/>
    <w:rsid w:val="00A31ED3"/>
    <w:rsid w:val="00A31F09"/>
    <w:rsid w:val="00A31F5F"/>
    <w:rsid w:val="00A320A7"/>
    <w:rsid w:val="00A3214D"/>
    <w:rsid w:val="00A32592"/>
    <w:rsid w:val="00A32690"/>
    <w:rsid w:val="00A32806"/>
    <w:rsid w:val="00A32BA6"/>
    <w:rsid w:val="00A3390B"/>
    <w:rsid w:val="00A33C3A"/>
    <w:rsid w:val="00A34051"/>
    <w:rsid w:val="00A34209"/>
    <w:rsid w:val="00A34280"/>
    <w:rsid w:val="00A34466"/>
    <w:rsid w:val="00A34663"/>
    <w:rsid w:val="00A34A18"/>
    <w:rsid w:val="00A34EB7"/>
    <w:rsid w:val="00A3526D"/>
    <w:rsid w:val="00A35335"/>
    <w:rsid w:val="00A3533E"/>
    <w:rsid w:val="00A35D30"/>
    <w:rsid w:val="00A35F9B"/>
    <w:rsid w:val="00A35FAA"/>
    <w:rsid w:val="00A36114"/>
    <w:rsid w:val="00A3678F"/>
    <w:rsid w:val="00A3682A"/>
    <w:rsid w:val="00A36EB4"/>
    <w:rsid w:val="00A36F36"/>
    <w:rsid w:val="00A373C2"/>
    <w:rsid w:val="00A37770"/>
    <w:rsid w:val="00A37873"/>
    <w:rsid w:val="00A37A69"/>
    <w:rsid w:val="00A37B21"/>
    <w:rsid w:val="00A37EEB"/>
    <w:rsid w:val="00A404E0"/>
    <w:rsid w:val="00A40FE1"/>
    <w:rsid w:val="00A4182C"/>
    <w:rsid w:val="00A41D38"/>
    <w:rsid w:val="00A41FB5"/>
    <w:rsid w:val="00A4245F"/>
    <w:rsid w:val="00A42874"/>
    <w:rsid w:val="00A428B6"/>
    <w:rsid w:val="00A4303C"/>
    <w:rsid w:val="00A44474"/>
    <w:rsid w:val="00A446DB"/>
    <w:rsid w:val="00A44778"/>
    <w:rsid w:val="00A44AD5"/>
    <w:rsid w:val="00A44B74"/>
    <w:rsid w:val="00A45128"/>
    <w:rsid w:val="00A45C52"/>
    <w:rsid w:val="00A45C75"/>
    <w:rsid w:val="00A46152"/>
    <w:rsid w:val="00A4638B"/>
    <w:rsid w:val="00A468C2"/>
    <w:rsid w:val="00A46937"/>
    <w:rsid w:val="00A46C1F"/>
    <w:rsid w:val="00A47A27"/>
    <w:rsid w:val="00A47AC3"/>
    <w:rsid w:val="00A47EB6"/>
    <w:rsid w:val="00A47F43"/>
    <w:rsid w:val="00A503A5"/>
    <w:rsid w:val="00A50973"/>
    <w:rsid w:val="00A50AD2"/>
    <w:rsid w:val="00A50D26"/>
    <w:rsid w:val="00A51090"/>
    <w:rsid w:val="00A51375"/>
    <w:rsid w:val="00A51A59"/>
    <w:rsid w:val="00A51A81"/>
    <w:rsid w:val="00A52456"/>
    <w:rsid w:val="00A52797"/>
    <w:rsid w:val="00A52C83"/>
    <w:rsid w:val="00A533E4"/>
    <w:rsid w:val="00A53582"/>
    <w:rsid w:val="00A5359D"/>
    <w:rsid w:val="00A53A40"/>
    <w:rsid w:val="00A53A84"/>
    <w:rsid w:val="00A54322"/>
    <w:rsid w:val="00A5458D"/>
    <w:rsid w:val="00A548C3"/>
    <w:rsid w:val="00A54C9A"/>
    <w:rsid w:val="00A56109"/>
    <w:rsid w:val="00A5629C"/>
    <w:rsid w:val="00A5662E"/>
    <w:rsid w:val="00A56924"/>
    <w:rsid w:val="00A573E0"/>
    <w:rsid w:val="00A576B5"/>
    <w:rsid w:val="00A57821"/>
    <w:rsid w:val="00A578FD"/>
    <w:rsid w:val="00A57996"/>
    <w:rsid w:val="00A57E24"/>
    <w:rsid w:val="00A60656"/>
    <w:rsid w:val="00A60C8D"/>
    <w:rsid w:val="00A60EA2"/>
    <w:rsid w:val="00A60F86"/>
    <w:rsid w:val="00A612F2"/>
    <w:rsid w:val="00A617DE"/>
    <w:rsid w:val="00A61859"/>
    <w:rsid w:val="00A618BC"/>
    <w:rsid w:val="00A61A7F"/>
    <w:rsid w:val="00A61EAC"/>
    <w:rsid w:val="00A61EE8"/>
    <w:rsid w:val="00A62515"/>
    <w:rsid w:val="00A62E71"/>
    <w:rsid w:val="00A631EE"/>
    <w:rsid w:val="00A635EA"/>
    <w:rsid w:val="00A63A06"/>
    <w:rsid w:val="00A63A52"/>
    <w:rsid w:val="00A63CB0"/>
    <w:rsid w:val="00A63FE8"/>
    <w:rsid w:val="00A64350"/>
    <w:rsid w:val="00A643E0"/>
    <w:rsid w:val="00A6469D"/>
    <w:rsid w:val="00A64852"/>
    <w:rsid w:val="00A64999"/>
    <w:rsid w:val="00A65121"/>
    <w:rsid w:val="00A658A2"/>
    <w:rsid w:val="00A66841"/>
    <w:rsid w:val="00A669DB"/>
    <w:rsid w:val="00A66B97"/>
    <w:rsid w:val="00A66DA9"/>
    <w:rsid w:val="00A6734A"/>
    <w:rsid w:val="00A6764D"/>
    <w:rsid w:val="00A67A84"/>
    <w:rsid w:val="00A70198"/>
    <w:rsid w:val="00A70B43"/>
    <w:rsid w:val="00A70D26"/>
    <w:rsid w:val="00A70D92"/>
    <w:rsid w:val="00A711F2"/>
    <w:rsid w:val="00A719BE"/>
    <w:rsid w:val="00A71E1F"/>
    <w:rsid w:val="00A7269F"/>
    <w:rsid w:val="00A72CB6"/>
    <w:rsid w:val="00A72F8B"/>
    <w:rsid w:val="00A7335E"/>
    <w:rsid w:val="00A738C2"/>
    <w:rsid w:val="00A738D4"/>
    <w:rsid w:val="00A7390F"/>
    <w:rsid w:val="00A73D77"/>
    <w:rsid w:val="00A73F88"/>
    <w:rsid w:val="00A74318"/>
    <w:rsid w:val="00A74C12"/>
    <w:rsid w:val="00A7505D"/>
    <w:rsid w:val="00A75155"/>
    <w:rsid w:val="00A75A83"/>
    <w:rsid w:val="00A75C35"/>
    <w:rsid w:val="00A75CC0"/>
    <w:rsid w:val="00A75EBD"/>
    <w:rsid w:val="00A766AE"/>
    <w:rsid w:val="00A76A70"/>
    <w:rsid w:val="00A77130"/>
    <w:rsid w:val="00A773F8"/>
    <w:rsid w:val="00A77BAD"/>
    <w:rsid w:val="00A77EC0"/>
    <w:rsid w:val="00A802F7"/>
    <w:rsid w:val="00A817BF"/>
    <w:rsid w:val="00A81E9C"/>
    <w:rsid w:val="00A82155"/>
    <w:rsid w:val="00A827BD"/>
    <w:rsid w:val="00A82D79"/>
    <w:rsid w:val="00A83620"/>
    <w:rsid w:val="00A83854"/>
    <w:rsid w:val="00A83858"/>
    <w:rsid w:val="00A83B38"/>
    <w:rsid w:val="00A83C93"/>
    <w:rsid w:val="00A83E78"/>
    <w:rsid w:val="00A83EF7"/>
    <w:rsid w:val="00A844E7"/>
    <w:rsid w:val="00A845FD"/>
    <w:rsid w:val="00A849E7"/>
    <w:rsid w:val="00A84F0D"/>
    <w:rsid w:val="00A8589F"/>
    <w:rsid w:val="00A85B57"/>
    <w:rsid w:val="00A85B61"/>
    <w:rsid w:val="00A8603E"/>
    <w:rsid w:val="00A8670A"/>
    <w:rsid w:val="00A86A9F"/>
    <w:rsid w:val="00A86C9B"/>
    <w:rsid w:val="00A87711"/>
    <w:rsid w:val="00A877B6"/>
    <w:rsid w:val="00A877CB"/>
    <w:rsid w:val="00A87AE6"/>
    <w:rsid w:val="00A87CBA"/>
    <w:rsid w:val="00A87E6B"/>
    <w:rsid w:val="00A87FC3"/>
    <w:rsid w:val="00A9011E"/>
    <w:rsid w:val="00A91000"/>
    <w:rsid w:val="00A9117C"/>
    <w:rsid w:val="00A9137F"/>
    <w:rsid w:val="00A9148E"/>
    <w:rsid w:val="00A91645"/>
    <w:rsid w:val="00A916B2"/>
    <w:rsid w:val="00A91772"/>
    <w:rsid w:val="00A921F7"/>
    <w:rsid w:val="00A92B43"/>
    <w:rsid w:val="00A92EA8"/>
    <w:rsid w:val="00A93336"/>
    <w:rsid w:val="00A93481"/>
    <w:rsid w:val="00A93576"/>
    <w:rsid w:val="00A93874"/>
    <w:rsid w:val="00A93CE7"/>
    <w:rsid w:val="00A94F2B"/>
    <w:rsid w:val="00A94F6B"/>
    <w:rsid w:val="00A95232"/>
    <w:rsid w:val="00A95464"/>
    <w:rsid w:val="00A95891"/>
    <w:rsid w:val="00A96007"/>
    <w:rsid w:val="00A96887"/>
    <w:rsid w:val="00A96A60"/>
    <w:rsid w:val="00A96A99"/>
    <w:rsid w:val="00A96B70"/>
    <w:rsid w:val="00A96B9E"/>
    <w:rsid w:val="00A96FB5"/>
    <w:rsid w:val="00A9727B"/>
    <w:rsid w:val="00A973A3"/>
    <w:rsid w:val="00A978AB"/>
    <w:rsid w:val="00A97931"/>
    <w:rsid w:val="00A97A65"/>
    <w:rsid w:val="00AA031B"/>
    <w:rsid w:val="00AA0C87"/>
    <w:rsid w:val="00AA0EFB"/>
    <w:rsid w:val="00AA114F"/>
    <w:rsid w:val="00AA122E"/>
    <w:rsid w:val="00AA1835"/>
    <w:rsid w:val="00AA1A20"/>
    <w:rsid w:val="00AA1C9B"/>
    <w:rsid w:val="00AA2111"/>
    <w:rsid w:val="00AA2993"/>
    <w:rsid w:val="00AA2D3D"/>
    <w:rsid w:val="00AA33BE"/>
    <w:rsid w:val="00AA3A27"/>
    <w:rsid w:val="00AA3FAB"/>
    <w:rsid w:val="00AA42B4"/>
    <w:rsid w:val="00AA46DA"/>
    <w:rsid w:val="00AA4B18"/>
    <w:rsid w:val="00AA53B4"/>
    <w:rsid w:val="00AA5752"/>
    <w:rsid w:val="00AA5B1B"/>
    <w:rsid w:val="00AA5B32"/>
    <w:rsid w:val="00AA5CB2"/>
    <w:rsid w:val="00AA672C"/>
    <w:rsid w:val="00AA76DD"/>
    <w:rsid w:val="00AB0068"/>
    <w:rsid w:val="00AB0542"/>
    <w:rsid w:val="00AB05AD"/>
    <w:rsid w:val="00AB0C35"/>
    <w:rsid w:val="00AB0F68"/>
    <w:rsid w:val="00AB1E9C"/>
    <w:rsid w:val="00AB2D71"/>
    <w:rsid w:val="00AB322E"/>
    <w:rsid w:val="00AB3792"/>
    <w:rsid w:val="00AB3C50"/>
    <w:rsid w:val="00AB45DA"/>
    <w:rsid w:val="00AB53BB"/>
    <w:rsid w:val="00AB5A4C"/>
    <w:rsid w:val="00AB600B"/>
    <w:rsid w:val="00AB61FF"/>
    <w:rsid w:val="00AB6472"/>
    <w:rsid w:val="00AB657B"/>
    <w:rsid w:val="00AB669D"/>
    <w:rsid w:val="00AB6A74"/>
    <w:rsid w:val="00AB6C16"/>
    <w:rsid w:val="00AB6F8B"/>
    <w:rsid w:val="00AB710E"/>
    <w:rsid w:val="00AB738D"/>
    <w:rsid w:val="00AB760A"/>
    <w:rsid w:val="00AB79F5"/>
    <w:rsid w:val="00AB7CF6"/>
    <w:rsid w:val="00AC04D1"/>
    <w:rsid w:val="00AC08BB"/>
    <w:rsid w:val="00AC0AA7"/>
    <w:rsid w:val="00AC0B19"/>
    <w:rsid w:val="00AC0CEA"/>
    <w:rsid w:val="00AC14A1"/>
    <w:rsid w:val="00AC1DA8"/>
    <w:rsid w:val="00AC1F2F"/>
    <w:rsid w:val="00AC2310"/>
    <w:rsid w:val="00AC25FF"/>
    <w:rsid w:val="00AC2765"/>
    <w:rsid w:val="00AC27A4"/>
    <w:rsid w:val="00AC2BA4"/>
    <w:rsid w:val="00AC2CAD"/>
    <w:rsid w:val="00AC4123"/>
    <w:rsid w:val="00AC41B1"/>
    <w:rsid w:val="00AC41E7"/>
    <w:rsid w:val="00AC43C2"/>
    <w:rsid w:val="00AC45A9"/>
    <w:rsid w:val="00AC464D"/>
    <w:rsid w:val="00AC4F43"/>
    <w:rsid w:val="00AC503A"/>
    <w:rsid w:val="00AC535E"/>
    <w:rsid w:val="00AC53B3"/>
    <w:rsid w:val="00AC5833"/>
    <w:rsid w:val="00AC5CB6"/>
    <w:rsid w:val="00AC60F0"/>
    <w:rsid w:val="00AC6A0D"/>
    <w:rsid w:val="00AC6BEF"/>
    <w:rsid w:val="00AC6EDA"/>
    <w:rsid w:val="00AC703B"/>
    <w:rsid w:val="00AC7B5A"/>
    <w:rsid w:val="00AC7D75"/>
    <w:rsid w:val="00AC7FEC"/>
    <w:rsid w:val="00AD02D3"/>
    <w:rsid w:val="00AD073E"/>
    <w:rsid w:val="00AD0881"/>
    <w:rsid w:val="00AD0BD4"/>
    <w:rsid w:val="00AD0CC2"/>
    <w:rsid w:val="00AD103C"/>
    <w:rsid w:val="00AD13E2"/>
    <w:rsid w:val="00AD1BF5"/>
    <w:rsid w:val="00AD1C40"/>
    <w:rsid w:val="00AD1F5C"/>
    <w:rsid w:val="00AD2562"/>
    <w:rsid w:val="00AD2B33"/>
    <w:rsid w:val="00AD2BD4"/>
    <w:rsid w:val="00AD2BF6"/>
    <w:rsid w:val="00AD2D4B"/>
    <w:rsid w:val="00AD2DC9"/>
    <w:rsid w:val="00AD3002"/>
    <w:rsid w:val="00AD35D0"/>
    <w:rsid w:val="00AD36FA"/>
    <w:rsid w:val="00AD3FD4"/>
    <w:rsid w:val="00AD43FA"/>
    <w:rsid w:val="00AD4410"/>
    <w:rsid w:val="00AD46E0"/>
    <w:rsid w:val="00AD47E3"/>
    <w:rsid w:val="00AD50AF"/>
    <w:rsid w:val="00AD53E0"/>
    <w:rsid w:val="00AD57B3"/>
    <w:rsid w:val="00AD5DD2"/>
    <w:rsid w:val="00AD6766"/>
    <w:rsid w:val="00AD6CAB"/>
    <w:rsid w:val="00AD70B4"/>
    <w:rsid w:val="00AD70C9"/>
    <w:rsid w:val="00AD74AF"/>
    <w:rsid w:val="00AD75A0"/>
    <w:rsid w:val="00AD78C6"/>
    <w:rsid w:val="00AD7DB2"/>
    <w:rsid w:val="00AE0661"/>
    <w:rsid w:val="00AE0A82"/>
    <w:rsid w:val="00AE0DE5"/>
    <w:rsid w:val="00AE0F01"/>
    <w:rsid w:val="00AE1097"/>
    <w:rsid w:val="00AE1118"/>
    <w:rsid w:val="00AE1628"/>
    <w:rsid w:val="00AE18BE"/>
    <w:rsid w:val="00AE22DA"/>
    <w:rsid w:val="00AE3057"/>
    <w:rsid w:val="00AE36A0"/>
    <w:rsid w:val="00AE4086"/>
    <w:rsid w:val="00AE4301"/>
    <w:rsid w:val="00AE48F3"/>
    <w:rsid w:val="00AE5308"/>
    <w:rsid w:val="00AE56DC"/>
    <w:rsid w:val="00AE5C4E"/>
    <w:rsid w:val="00AE5D25"/>
    <w:rsid w:val="00AE63ED"/>
    <w:rsid w:val="00AE6D6B"/>
    <w:rsid w:val="00AE79C1"/>
    <w:rsid w:val="00AE79E6"/>
    <w:rsid w:val="00AE7AA2"/>
    <w:rsid w:val="00AE7C37"/>
    <w:rsid w:val="00AF1C70"/>
    <w:rsid w:val="00AF2327"/>
    <w:rsid w:val="00AF2496"/>
    <w:rsid w:val="00AF2A67"/>
    <w:rsid w:val="00AF2AC1"/>
    <w:rsid w:val="00AF2B87"/>
    <w:rsid w:val="00AF31DE"/>
    <w:rsid w:val="00AF3691"/>
    <w:rsid w:val="00AF3B42"/>
    <w:rsid w:val="00AF3B48"/>
    <w:rsid w:val="00AF415F"/>
    <w:rsid w:val="00AF46F3"/>
    <w:rsid w:val="00AF475E"/>
    <w:rsid w:val="00AF481B"/>
    <w:rsid w:val="00AF4CF5"/>
    <w:rsid w:val="00AF5202"/>
    <w:rsid w:val="00AF5BAC"/>
    <w:rsid w:val="00AF5E64"/>
    <w:rsid w:val="00AF61BE"/>
    <w:rsid w:val="00AF673E"/>
    <w:rsid w:val="00AF6AED"/>
    <w:rsid w:val="00AF6B7B"/>
    <w:rsid w:val="00AF71DE"/>
    <w:rsid w:val="00AF726A"/>
    <w:rsid w:val="00AF7768"/>
    <w:rsid w:val="00B002A3"/>
    <w:rsid w:val="00B0066E"/>
    <w:rsid w:val="00B00B02"/>
    <w:rsid w:val="00B00C07"/>
    <w:rsid w:val="00B01759"/>
    <w:rsid w:val="00B022AD"/>
    <w:rsid w:val="00B024AE"/>
    <w:rsid w:val="00B02593"/>
    <w:rsid w:val="00B02685"/>
    <w:rsid w:val="00B02966"/>
    <w:rsid w:val="00B02A79"/>
    <w:rsid w:val="00B02F61"/>
    <w:rsid w:val="00B031B7"/>
    <w:rsid w:val="00B0371D"/>
    <w:rsid w:val="00B038B4"/>
    <w:rsid w:val="00B03929"/>
    <w:rsid w:val="00B03D0D"/>
    <w:rsid w:val="00B03D10"/>
    <w:rsid w:val="00B041E4"/>
    <w:rsid w:val="00B04324"/>
    <w:rsid w:val="00B04327"/>
    <w:rsid w:val="00B045B4"/>
    <w:rsid w:val="00B0489B"/>
    <w:rsid w:val="00B0498F"/>
    <w:rsid w:val="00B053E4"/>
    <w:rsid w:val="00B056F4"/>
    <w:rsid w:val="00B05EAC"/>
    <w:rsid w:val="00B06831"/>
    <w:rsid w:val="00B06E23"/>
    <w:rsid w:val="00B0738D"/>
    <w:rsid w:val="00B0752B"/>
    <w:rsid w:val="00B078BC"/>
    <w:rsid w:val="00B07D27"/>
    <w:rsid w:val="00B10450"/>
    <w:rsid w:val="00B107FA"/>
    <w:rsid w:val="00B10CD8"/>
    <w:rsid w:val="00B10D0D"/>
    <w:rsid w:val="00B11006"/>
    <w:rsid w:val="00B11061"/>
    <w:rsid w:val="00B1150E"/>
    <w:rsid w:val="00B11D3F"/>
    <w:rsid w:val="00B120D8"/>
    <w:rsid w:val="00B12944"/>
    <w:rsid w:val="00B12BAA"/>
    <w:rsid w:val="00B13576"/>
    <w:rsid w:val="00B1364E"/>
    <w:rsid w:val="00B13DCC"/>
    <w:rsid w:val="00B1405F"/>
    <w:rsid w:val="00B14102"/>
    <w:rsid w:val="00B14441"/>
    <w:rsid w:val="00B1496A"/>
    <w:rsid w:val="00B1505F"/>
    <w:rsid w:val="00B15384"/>
    <w:rsid w:val="00B15520"/>
    <w:rsid w:val="00B15B31"/>
    <w:rsid w:val="00B15E72"/>
    <w:rsid w:val="00B1681C"/>
    <w:rsid w:val="00B1687D"/>
    <w:rsid w:val="00B17027"/>
    <w:rsid w:val="00B170F5"/>
    <w:rsid w:val="00B17568"/>
    <w:rsid w:val="00B17B66"/>
    <w:rsid w:val="00B17E1A"/>
    <w:rsid w:val="00B202E1"/>
    <w:rsid w:val="00B20330"/>
    <w:rsid w:val="00B204A7"/>
    <w:rsid w:val="00B207D2"/>
    <w:rsid w:val="00B20865"/>
    <w:rsid w:val="00B20A13"/>
    <w:rsid w:val="00B20B82"/>
    <w:rsid w:val="00B21397"/>
    <w:rsid w:val="00B21CA4"/>
    <w:rsid w:val="00B2248D"/>
    <w:rsid w:val="00B22502"/>
    <w:rsid w:val="00B22DE6"/>
    <w:rsid w:val="00B23937"/>
    <w:rsid w:val="00B25214"/>
    <w:rsid w:val="00B25FA3"/>
    <w:rsid w:val="00B261EB"/>
    <w:rsid w:val="00B2624C"/>
    <w:rsid w:val="00B2695E"/>
    <w:rsid w:val="00B269B2"/>
    <w:rsid w:val="00B26D94"/>
    <w:rsid w:val="00B26FB9"/>
    <w:rsid w:val="00B2792B"/>
    <w:rsid w:val="00B27ABF"/>
    <w:rsid w:val="00B300F5"/>
    <w:rsid w:val="00B30560"/>
    <w:rsid w:val="00B309D5"/>
    <w:rsid w:val="00B30AA8"/>
    <w:rsid w:val="00B30F2B"/>
    <w:rsid w:val="00B30F70"/>
    <w:rsid w:val="00B31076"/>
    <w:rsid w:val="00B310B5"/>
    <w:rsid w:val="00B31358"/>
    <w:rsid w:val="00B31453"/>
    <w:rsid w:val="00B3167D"/>
    <w:rsid w:val="00B318F3"/>
    <w:rsid w:val="00B31BD0"/>
    <w:rsid w:val="00B3207F"/>
    <w:rsid w:val="00B32170"/>
    <w:rsid w:val="00B3241A"/>
    <w:rsid w:val="00B3251A"/>
    <w:rsid w:val="00B32CC2"/>
    <w:rsid w:val="00B33D3C"/>
    <w:rsid w:val="00B33EB7"/>
    <w:rsid w:val="00B340EC"/>
    <w:rsid w:val="00B34415"/>
    <w:rsid w:val="00B3463F"/>
    <w:rsid w:val="00B3475D"/>
    <w:rsid w:val="00B34806"/>
    <w:rsid w:val="00B34E69"/>
    <w:rsid w:val="00B34F94"/>
    <w:rsid w:val="00B35317"/>
    <w:rsid w:val="00B354D9"/>
    <w:rsid w:val="00B358AA"/>
    <w:rsid w:val="00B35953"/>
    <w:rsid w:val="00B35BF4"/>
    <w:rsid w:val="00B35FAD"/>
    <w:rsid w:val="00B36251"/>
    <w:rsid w:val="00B3659F"/>
    <w:rsid w:val="00B367EF"/>
    <w:rsid w:val="00B36A77"/>
    <w:rsid w:val="00B36C64"/>
    <w:rsid w:val="00B36E98"/>
    <w:rsid w:val="00B36E9A"/>
    <w:rsid w:val="00B370B6"/>
    <w:rsid w:val="00B37134"/>
    <w:rsid w:val="00B37200"/>
    <w:rsid w:val="00B3722A"/>
    <w:rsid w:val="00B37819"/>
    <w:rsid w:val="00B37B0D"/>
    <w:rsid w:val="00B40DE2"/>
    <w:rsid w:val="00B41681"/>
    <w:rsid w:val="00B417A5"/>
    <w:rsid w:val="00B427C4"/>
    <w:rsid w:val="00B430FE"/>
    <w:rsid w:val="00B43507"/>
    <w:rsid w:val="00B43960"/>
    <w:rsid w:val="00B43A84"/>
    <w:rsid w:val="00B43A85"/>
    <w:rsid w:val="00B43A99"/>
    <w:rsid w:val="00B43DFC"/>
    <w:rsid w:val="00B43EC2"/>
    <w:rsid w:val="00B44398"/>
    <w:rsid w:val="00B44A20"/>
    <w:rsid w:val="00B44A50"/>
    <w:rsid w:val="00B44B60"/>
    <w:rsid w:val="00B45015"/>
    <w:rsid w:val="00B45020"/>
    <w:rsid w:val="00B4598B"/>
    <w:rsid w:val="00B46383"/>
    <w:rsid w:val="00B463BA"/>
    <w:rsid w:val="00B4650F"/>
    <w:rsid w:val="00B465A0"/>
    <w:rsid w:val="00B46894"/>
    <w:rsid w:val="00B46EA7"/>
    <w:rsid w:val="00B472D6"/>
    <w:rsid w:val="00B477C2"/>
    <w:rsid w:val="00B5016E"/>
    <w:rsid w:val="00B502BF"/>
    <w:rsid w:val="00B50501"/>
    <w:rsid w:val="00B5080B"/>
    <w:rsid w:val="00B50F82"/>
    <w:rsid w:val="00B518F1"/>
    <w:rsid w:val="00B51FCD"/>
    <w:rsid w:val="00B5212A"/>
    <w:rsid w:val="00B523CF"/>
    <w:rsid w:val="00B528A3"/>
    <w:rsid w:val="00B52E19"/>
    <w:rsid w:val="00B52E62"/>
    <w:rsid w:val="00B5362F"/>
    <w:rsid w:val="00B54433"/>
    <w:rsid w:val="00B54650"/>
    <w:rsid w:val="00B546D6"/>
    <w:rsid w:val="00B54B8B"/>
    <w:rsid w:val="00B54C91"/>
    <w:rsid w:val="00B5579C"/>
    <w:rsid w:val="00B55CAB"/>
    <w:rsid w:val="00B562FD"/>
    <w:rsid w:val="00B56358"/>
    <w:rsid w:val="00B56B06"/>
    <w:rsid w:val="00B56B69"/>
    <w:rsid w:val="00B56BF8"/>
    <w:rsid w:val="00B56E1A"/>
    <w:rsid w:val="00B5710B"/>
    <w:rsid w:val="00B571E0"/>
    <w:rsid w:val="00B57771"/>
    <w:rsid w:val="00B5795D"/>
    <w:rsid w:val="00B57AD1"/>
    <w:rsid w:val="00B57CA2"/>
    <w:rsid w:val="00B57F54"/>
    <w:rsid w:val="00B57F77"/>
    <w:rsid w:val="00B6000C"/>
    <w:rsid w:val="00B60050"/>
    <w:rsid w:val="00B6058A"/>
    <w:rsid w:val="00B614C5"/>
    <w:rsid w:val="00B61783"/>
    <w:rsid w:val="00B61AED"/>
    <w:rsid w:val="00B61B1A"/>
    <w:rsid w:val="00B61EEF"/>
    <w:rsid w:val="00B623EA"/>
    <w:rsid w:val="00B627A9"/>
    <w:rsid w:val="00B62C6B"/>
    <w:rsid w:val="00B62E87"/>
    <w:rsid w:val="00B62F8D"/>
    <w:rsid w:val="00B637D7"/>
    <w:rsid w:val="00B63AF1"/>
    <w:rsid w:val="00B63D59"/>
    <w:rsid w:val="00B63FAD"/>
    <w:rsid w:val="00B6402B"/>
    <w:rsid w:val="00B640E6"/>
    <w:rsid w:val="00B6418B"/>
    <w:rsid w:val="00B647BD"/>
    <w:rsid w:val="00B64B60"/>
    <w:rsid w:val="00B64F8A"/>
    <w:rsid w:val="00B650EE"/>
    <w:rsid w:val="00B65F0F"/>
    <w:rsid w:val="00B66035"/>
    <w:rsid w:val="00B66119"/>
    <w:rsid w:val="00B6620C"/>
    <w:rsid w:val="00B6667F"/>
    <w:rsid w:val="00B66A2B"/>
    <w:rsid w:val="00B66AD1"/>
    <w:rsid w:val="00B67509"/>
    <w:rsid w:val="00B67540"/>
    <w:rsid w:val="00B67806"/>
    <w:rsid w:val="00B67D6C"/>
    <w:rsid w:val="00B67F95"/>
    <w:rsid w:val="00B702EE"/>
    <w:rsid w:val="00B70592"/>
    <w:rsid w:val="00B70A53"/>
    <w:rsid w:val="00B70C78"/>
    <w:rsid w:val="00B70D4E"/>
    <w:rsid w:val="00B7145E"/>
    <w:rsid w:val="00B717D3"/>
    <w:rsid w:val="00B718C9"/>
    <w:rsid w:val="00B72328"/>
    <w:rsid w:val="00B72370"/>
    <w:rsid w:val="00B7280F"/>
    <w:rsid w:val="00B729E7"/>
    <w:rsid w:val="00B72D2D"/>
    <w:rsid w:val="00B72E63"/>
    <w:rsid w:val="00B72E64"/>
    <w:rsid w:val="00B72E89"/>
    <w:rsid w:val="00B732FC"/>
    <w:rsid w:val="00B73866"/>
    <w:rsid w:val="00B738FE"/>
    <w:rsid w:val="00B73E05"/>
    <w:rsid w:val="00B7434D"/>
    <w:rsid w:val="00B74456"/>
    <w:rsid w:val="00B74A66"/>
    <w:rsid w:val="00B74B8B"/>
    <w:rsid w:val="00B7521C"/>
    <w:rsid w:val="00B759C6"/>
    <w:rsid w:val="00B75B60"/>
    <w:rsid w:val="00B76725"/>
    <w:rsid w:val="00B768BF"/>
    <w:rsid w:val="00B76A04"/>
    <w:rsid w:val="00B7764D"/>
    <w:rsid w:val="00B77674"/>
    <w:rsid w:val="00B77A2F"/>
    <w:rsid w:val="00B77B2C"/>
    <w:rsid w:val="00B77D07"/>
    <w:rsid w:val="00B77E97"/>
    <w:rsid w:val="00B8005E"/>
    <w:rsid w:val="00B801FD"/>
    <w:rsid w:val="00B80796"/>
    <w:rsid w:val="00B810CC"/>
    <w:rsid w:val="00B81DC3"/>
    <w:rsid w:val="00B8203C"/>
    <w:rsid w:val="00B82602"/>
    <w:rsid w:val="00B82879"/>
    <w:rsid w:val="00B82891"/>
    <w:rsid w:val="00B828CB"/>
    <w:rsid w:val="00B82C33"/>
    <w:rsid w:val="00B82D97"/>
    <w:rsid w:val="00B82FC1"/>
    <w:rsid w:val="00B83ABD"/>
    <w:rsid w:val="00B83BC7"/>
    <w:rsid w:val="00B84098"/>
    <w:rsid w:val="00B84E78"/>
    <w:rsid w:val="00B852CF"/>
    <w:rsid w:val="00B859FB"/>
    <w:rsid w:val="00B85AFB"/>
    <w:rsid w:val="00B85D42"/>
    <w:rsid w:val="00B86466"/>
    <w:rsid w:val="00B868D1"/>
    <w:rsid w:val="00B869F6"/>
    <w:rsid w:val="00B8706E"/>
    <w:rsid w:val="00B8719E"/>
    <w:rsid w:val="00B87240"/>
    <w:rsid w:val="00B87485"/>
    <w:rsid w:val="00B8754D"/>
    <w:rsid w:val="00B878BD"/>
    <w:rsid w:val="00B879EB"/>
    <w:rsid w:val="00B87CC9"/>
    <w:rsid w:val="00B90A23"/>
    <w:rsid w:val="00B90D2D"/>
    <w:rsid w:val="00B91071"/>
    <w:rsid w:val="00B915EB"/>
    <w:rsid w:val="00B9175C"/>
    <w:rsid w:val="00B91973"/>
    <w:rsid w:val="00B91A48"/>
    <w:rsid w:val="00B920A7"/>
    <w:rsid w:val="00B92807"/>
    <w:rsid w:val="00B92C7E"/>
    <w:rsid w:val="00B92D44"/>
    <w:rsid w:val="00B9323E"/>
    <w:rsid w:val="00B934DA"/>
    <w:rsid w:val="00B93714"/>
    <w:rsid w:val="00B9413F"/>
    <w:rsid w:val="00B941AC"/>
    <w:rsid w:val="00B94304"/>
    <w:rsid w:val="00B94377"/>
    <w:rsid w:val="00B943C9"/>
    <w:rsid w:val="00B944D3"/>
    <w:rsid w:val="00B9451E"/>
    <w:rsid w:val="00B952FA"/>
    <w:rsid w:val="00B95506"/>
    <w:rsid w:val="00B95598"/>
    <w:rsid w:val="00B95903"/>
    <w:rsid w:val="00B95AA9"/>
    <w:rsid w:val="00B967C5"/>
    <w:rsid w:val="00B96D67"/>
    <w:rsid w:val="00B972CC"/>
    <w:rsid w:val="00B97655"/>
    <w:rsid w:val="00BA045D"/>
    <w:rsid w:val="00BA055C"/>
    <w:rsid w:val="00BA05D8"/>
    <w:rsid w:val="00BA0DD9"/>
    <w:rsid w:val="00BA0F04"/>
    <w:rsid w:val="00BA1567"/>
    <w:rsid w:val="00BA173C"/>
    <w:rsid w:val="00BA223D"/>
    <w:rsid w:val="00BA2CE8"/>
    <w:rsid w:val="00BA30C5"/>
    <w:rsid w:val="00BA3391"/>
    <w:rsid w:val="00BA3CF8"/>
    <w:rsid w:val="00BA3DEF"/>
    <w:rsid w:val="00BA3E66"/>
    <w:rsid w:val="00BA4135"/>
    <w:rsid w:val="00BA42B5"/>
    <w:rsid w:val="00BA45A8"/>
    <w:rsid w:val="00BA4AF2"/>
    <w:rsid w:val="00BA4E68"/>
    <w:rsid w:val="00BA5738"/>
    <w:rsid w:val="00BA601E"/>
    <w:rsid w:val="00BA63B6"/>
    <w:rsid w:val="00BA67F0"/>
    <w:rsid w:val="00BA6A7C"/>
    <w:rsid w:val="00BA6BF8"/>
    <w:rsid w:val="00BA6D68"/>
    <w:rsid w:val="00BA6D9F"/>
    <w:rsid w:val="00BA6EF6"/>
    <w:rsid w:val="00BA6F4E"/>
    <w:rsid w:val="00BA73A7"/>
    <w:rsid w:val="00BA7B8C"/>
    <w:rsid w:val="00BA7D35"/>
    <w:rsid w:val="00BA7DAB"/>
    <w:rsid w:val="00BA7E71"/>
    <w:rsid w:val="00BA7F38"/>
    <w:rsid w:val="00BB023F"/>
    <w:rsid w:val="00BB0277"/>
    <w:rsid w:val="00BB0527"/>
    <w:rsid w:val="00BB06AE"/>
    <w:rsid w:val="00BB0C50"/>
    <w:rsid w:val="00BB102E"/>
    <w:rsid w:val="00BB10A4"/>
    <w:rsid w:val="00BB199C"/>
    <w:rsid w:val="00BB1DD5"/>
    <w:rsid w:val="00BB2234"/>
    <w:rsid w:val="00BB27DC"/>
    <w:rsid w:val="00BB296E"/>
    <w:rsid w:val="00BB29F9"/>
    <w:rsid w:val="00BB2ACA"/>
    <w:rsid w:val="00BB355E"/>
    <w:rsid w:val="00BB3582"/>
    <w:rsid w:val="00BB35E9"/>
    <w:rsid w:val="00BB393E"/>
    <w:rsid w:val="00BB3FB4"/>
    <w:rsid w:val="00BB459D"/>
    <w:rsid w:val="00BB4F36"/>
    <w:rsid w:val="00BB5676"/>
    <w:rsid w:val="00BB5803"/>
    <w:rsid w:val="00BB5A98"/>
    <w:rsid w:val="00BB646E"/>
    <w:rsid w:val="00BB660B"/>
    <w:rsid w:val="00BB6748"/>
    <w:rsid w:val="00BB6F31"/>
    <w:rsid w:val="00BB73F7"/>
    <w:rsid w:val="00BB7658"/>
    <w:rsid w:val="00BB7C97"/>
    <w:rsid w:val="00BB7D4A"/>
    <w:rsid w:val="00BC074C"/>
    <w:rsid w:val="00BC0C2B"/>
    <w:rsid w:val="00BC1395"/>
    <w:rsid w:val="00BC1531"/>
    <w:rsid w:val="00BC15E3"/>
    <w:rsid w:val="00BC171A"/>
    <w:rsid w:val="00BC195F"/>
    <w:rsid w:val="00BC1AAC"/>
    <w:rsid w:val="00BC1DFF"/>
    <w:rsid w:val="00BC2400"/>
    <w:rsid w:val="00BC2568"/>
    <w:rsid w:val="00BC26F7"/>
    <w:rsid w:val="00BC28E7"/>
    <w:rsid w:val="00BC37C0"/>
    <w:rsid w:val="00BC3949"/>
    <w:rsid w:val="00BC3AB2"/>
    <w:rsid w:val="00BC3D1F"/>
    <w:rsid w:val="00BC419A"/>
    <w:rsid w:val="00BC4568"/>
    <w:rsid w:val="00BC4C6A"/>
    <w:rsid w:val="00BC50DF"/>
    <w:rsid w:val="00BC5188"/>
    <w:rsid w:val="00BC51CB"/>
    <w:rsid w:val="00BC53B6"/>
    <w:rsid w:val="00BC5C1A"/>
    <w:rsid w:val="00BC72AD"/>
    <w:rsid w:val="00BC7521"/>
    <w:rsid w:val="00BC7C2A"/>
    <w:rsid w:val="00BC7C5E"/>
    <w:rsid w:val="00BC7CAA"/>
    <w:rsid w:val="00BC7E9B"/>
    <w:rsid w:val="00BD01B5"/>
    <w:rsid w:val="00BD2311"/>
    <w:rsid w:val="00BD28F2"/>
    <w:rsid w:val="00BD2CDF"/>
    <w:rsid w:val="00BD3052"/>
    <w:rsid w:val="00BD326C"/>
    <w:rsid w:val="00BD35F4"/>
    <w:rsid w:val="00BD43B1"/>
    <w:rsid w:val="00BD4F63"/>
    <w:rsid w:val="00BD500B"/>
    <w:rsid w:val="00BD6178"/>
    <w:rsid w:val="00BD6EC9"/>
    <w:rsid w:val="00BD757B"/>
    <w:rsid w:val="00BD7C0B"/>
    <w:rsid w:val="00BD7CCD"/>
    <w:rsid w:val="00BE04E9"/>
    <w:rsid w:val="00BE06F9"/>
    <w:rsid w:val="00BE0B19"/>
    <w:rsid w:val="00BE19F0"/>
    <w:rsid w:val="00BE2183"/>
    <w:rsid w:val="00BE2716"/>
    <w:rsid w:val="00BE2A2B"/>
    <w:rsid w:val="00BE2A69"/>
    <w:rsid w:val="00BE2C56"/>
    <w:rsid w:val="00BE2EDC"/>
    <w:rsid w:val="00BE30AC"/>
    <w:rsid w:val="00BE34E7"/>
    <w:rsid w:val="00BE37AD"/>
    <w:rsid w:val="00BE3A25"/>
    <w:rsid w:val="00BE49A1"/>
    <w:rsid w:val="00BE4AB7"/>
    <w:rsid w:val="00BE4ACE"/>
    <w:rsid w:val="00BE4BE7"/>
    <w:rsid w:val="00BE4E12"/>
    <w:rsid w:val="00BE5334"/>
    <w:rsid w:val="00BE5A56"/>
    <w:rsid w:val="00BE6480"/>
    <w:rsid w:val="00BE6856"/>
    <w:rsid w:val="00BE6B39"/>
    <w:rsid w:val="00BE6C1A"/>
    <w:rsid w:val="00BE70B0"/>
    <w:rsid w:val="00BE72E1"/>
    <w:rsid w:val="00BE736E"/>
    <w:rsid w:val="00BE74CC"/>
    <w:rsid w:val="00BE7863"/>
    <w:rsid w:val="00BE7D49"/>
    <w:rsid w:val="00BE7D51"/>
    <w:rsid w:val="00BF0EBE"/>
    <w:rsid w:val="00BF0F9E"/>
    <w:rsid w:val="00BF0FC3"/>
    <w:rsid w:val="00BF1E16"/>
    <w:rsid w:val="00BF1F47"/>
    <w:rsid w:val="00BF1F48"/>
    <w:rsid w:val="00BF2324"/>
    <w:rsid w:val="00BF286A"/>
    <w:rsid w:val="00BF2A7D"/>
    <w:rsid w:val="00BF2A82"/>
    <w:rsid w:val="00BF2BB5"/>
    <w:rsid w:val="00BF316D"/>
    <w:rsid w:val="00BF3762"/>
    <w:rsid w:val="00BF39DC"/>
    <w:rsid w:val="00BF3A85"/>
    <w:rsid w:val="00BF3E5E"/>
    <w:rsid w:val="00BF4061"/>
    <w:rsid w:val="00BF45F7"/>
    <w:rsid w:val="00BF4665"/>
    <w:rsid w:val="00BF4FAC"/>
    <w:rsid w:val="00BF507D"/>
    <w:rsid w:val="00BF53BC"/>
    <w:rsid w:val="00BF5FC5"/>
    <w:rsid w:val="00BF60D9"/>
    <w:rsid w:val="00BF65B2"/>
    <w:rsid w:val="00BF6889"/>
    <w:rsid w:val="00BF6FD2"/>
    <w:rsid w:val="00BF7076"/>
    <w:rsid w:val="00BF76DE"/>
    <w:rsid w:val="00BF7824"/>
    <w:rsid w:val="00BF7EA6"/>
    <w:rsid w:val="00C00681"/>
    <w:rsid w:val="00C01080"/>
    <w:rsid w:val="00C01EA7"/>
    <w:rsid w:val="00C021DC"/>
    <w:rsid w:val="00C026F5"/>
    <w:rsid w:val="00C028D9"/>
    <w:rsid w:val="00C02993"/>
    <w:rsid w:val="00C02A24"/>
    <w:rsid w:val="00C02CC0"/>
    <w:rsid w:val="00C02DF0"/>
    <w:rsid w:val="00C02E81"/>
    <w:rsid w:val="00C03406"/>
    <w:rsid w:val="00C036A8"/>
    <w:rsid w:val="00C03C3B"/>
    <w:rsid w:val="00C03DA0"/>
    <w:rsid w:val="00C04153"/>
    <w:rsid w:val="00C04491"/>
    <w:rsid w:val="00C04506"/>
    <w:rsid w:val="00C04673"/>
    <w:rsid w:val="00C0488E"/>
    <w:rsid w:val="00C049B3"/>
    <w:rsid w:val="00C05166"/>
    <w:rsid w:val="00C054FF"/>
    <w:rsid w:val="00C0568C"/>
    <w:rsid w:val="00C0583D"/>
    <w:rsid w:val="00C05D87"/>
    <w:rsid w:val="00C0613B"/>
    <w:rsid w:val="00C0629D"/>
    <w:rsid w:val="00C062BA"/>
    <w:rsid w:val="00C067C7"/>
    <w:rsid w:val="00C06AEE"/>
    <w:rsid w:val="00C06B56"/>
    <w:rsid w:val="00C06E91"/>
    <w:rsid w:val="00C07492"/>
    <w:rsid w:val="00C07F80"/>
    <w:rsid w:val="00C10D65"/>
    <w:rsid w:val="00C11205"/>
    <w:rsid w:val="00C11369"/>
    <w:rsid w:val="00C116E8"/>
    <w:rsid w:val="00C11BE9"/>
    <w:rsid w:val="00C11DBB"/>
    <w:rsid w:val="00C11EA5"/>
    <w:rsid w:val="00C11FDD"/>
    <w:rsid w:val="00C121CD"/>
    <w:rsid w:val="00C12278"/>
    <w:rsid w:val="00C12830"/>
    <w:rsid w:val="00C12EF6"/>
    <w:rsid w:val="00C12F1B"/>
    <w:rsid w:val="00C130F6"/>
    <w:rsid w:val="00C131FD"/>
    <w:rsid w:val="00C133BA"/>
    <w:rsid w:val="00C13736"/>
    <w:rsid w:val="00C13A62"/>
    <w:rsid w:val="00C14551"/>
    <w:rsid w:val="00C145F7"/>
    <w:rsid w:val="00C14730"/>
    <w:rsid w:val="00C14853"/>
    <w:rsid w:val="00C14B1E"/>
    <w:rsid w:val="00C14F00"/>
    <w:rsid w:val="00C15155"/>
    <w:rsid w:val="00C15518"/>
    <w:rsid w:val="00C1567A"/>
    <w:rsid w:val="00C1589B"/>
    <w:rsid w:val="00C15A90"/>
    <w:rsid w:val="00C15B67"/>
    <w:rsid w:val="00C15BF7"/>
    <w:rsid w:val="00C161C9"/>
    <w:rsid w:val="00C16CAC"/>
    <w:rsid w:val="00C16EAE"/>
    <w:rsid w:val="00C16F00"/>
    <w:rsid w:val="00C17059"/>
    <w:rsid w:val="00C17C42"/>
    <w:rsid w:val="00C2016B"/>
    <w:rsid w:val="00C2028B"/>
    <w:rsid w:val="00C202FD"/>
    <w:rsid w:val="00C203DF"/>
    <w:rsid w:val="00C20793"/>
    <w:rsid w:val="00C20AE6"/>
    <w:rsid w:val="00C20C73"/>
    <w:rsid w:val="00C20DA5"/>
    <w:rsid w:val="00C2107B"/>
    <w:rsid w:val="00C2116D"/>
    <w:rsid w:val="00C211E2"/>
    <w:rsid w:val="00C2183E"/>
    <w:rsid w:val="00C224BC"/>
    <w:rsid w:val="00C22908"/>
    <w:rsid w:val="00C22BA5"/>
    <w:rsid w:val="00C231EE"/>
    <w:rsid w:val="00C235C1"/>
    <w:rsid w:val="00C2361F"/>
    <w:rsid w:val="00C24021"/>
    <w:rsid w:val="00C24287"/>
    <w:rsid w:val="00C2463A"/>
    <w:rsid w:val="00C24DA1"/>
    <w:rsid w:val="00C24E27"/>
    <w:rsid w:val="00C254B7"/>
    <w:rsid w:val="00C25558"/>
    <w:rsid w:val="00C259A5"/>
    <w:rsid w:val="00C261B2"/>
    <w:rsid w:val="00C262BE"/>
    <w:rsid w:val="00C26338"/>
    <w:rsid w:val="00C265B9"/>
    <w:rsid w:val="00C267EC"/>
    <w:rsid w:val="00C26E05"/>
    <w:rsid w:val="00C27970"/>
    <w:rsid w:val="00C27BB3"/>
    <w:rsid w:val="00C30511"/>
    <w:rsid w:val="00C305B9"/>
    <w:rsid w:val="00C31015"/>
    <w:rsid w:val="00C3134E"/>
    <w:rsid w:val="00C3153D"/>
    <w:rsid w:val="00C318E8"/>
    <w:rsid w:val="00C31A7E"/>
    <w:rsid w:val="00C32294"/>
    <w:rsid w:val="00C3259B"/>
    <w:rsid w:val="00C3327D"/>
    <w:rsid w:val="00C333DA"/>
    <w:rsid w:val="00C33A65"/>
    <w:rsid w:val="00C33B70"/>
    <w:rsid w:val="00C33BF4"/>
    <w:rsid w:val="00C33D74"/>
    <w:rsid w:val="00C34255"/>
    <w:rsid w:val="00C3476B"/>
    <w:rsid w:val="00C34991"/>
    <w:rsid w:val="00C349FE"/>
    <w:rsid w:val="00C34A72"/>
    <w:rsid w:val="00C35310"/>
    <w:rsid w:val="00C353E9"/>
    <w:rsid w:val="00C35A18"/>
    <w:rsid w:val="00C362CB"/>
    <w:rsid w:val="00C3690B"/>
    <w:rsid w:val="00C369F4"/>
    <w:rsid w:val="00C36BB9"/>
    <w:rsid w:val="00C36BBF"/>
    <w:rsid w:val="00C36DB5"/>
    <w:rsid w:val="00C36E7D"/>
    <w:rsid w:val="00C36FEE"/>
    <w:rsid w:val="00C371B5"/>
    <w:rsid w:val="00C37311"/>
    <w:rsid w:val="00C37503"/>
    <w:rsid w:val="00C375A3"/>
    <w:rsid w:val="00C375E4"/>
    <w:rsid w:val="00C37B90"/>
    <w:rsid w:val="00C37FF8"/>
    <w:rsid w:val="00C403E7"/>
    <w:rsid w:val="00C4050C"/>
    <w:rsid w:val="00C40AC9"/>
    <w:rsid w:val="00C413AD"/>
    <w:rsid w:val="00C416A4"/>
    <w:rsid w:val="00C418D4"/>
    <w:rsid w:val="00C4195C"/>
    <w:rsid w:val="00C41AD8"/>
    <w:rsid w:val="00C41F6E"/>
    <w:rsid w:val="00C42255"/>
    <w:rsid w:val="00C42322"/>
    <w:rsid w:val="00C4277B"/>
    <w:rsid w:val="00C4285D"/>
    <w:rsid w:val="00C42A9B"/>
    <w:rsid w:val="00C42D66"/>
    <w:rsid w:val="00C42DA0"/>
    <w:rsid w:val="00C42EF1"/>
    <w:rsid w:val="00C43524"/>
    <w:rsid w:val="00C4388C"/>
    <w:rsid w:val="00C4395C"/>
    <w:rsid w:val="00C43A3A"/>
    <w:rsid w:val="00C43FB8"/>
    <w:rsid w:val="00C44005"/>
    <w:rsid w:val="00C4456E"/>
    <w:rsid w:val="00C44A2B"/>
    <w:rsid w:val="00C44D4C"/>
    <w:rsid w:val="00C44E4B"/>
    <w:rsid w:val="00C45173"/>
    <w:rsid w:val="00C46016"/>
    <w:rsid w:val="00C461B2"/>
    <w:rsid w:val="00C4642C"/>
    <w:rsid w:val="00C46540"/>
    <w:rsid w:val="00C46A3E"/>
    <w:rsid w:val="00C50351"/>
    <w:rsid w:val="00C509A2"/>
    <w:rsid w:val="00C50CAA"/>
    <w:rsid w:val="00C50E66"/>
    <w:rsid w:val="00C50FEC"/>
    <w:rsid w:val="00C5184E"/>
    <w:rsid w:val="00C51DDF"/>
    <w:rsid w:val="00C51ED0"/>
    <w:rsid w:val="00C51F9D"/>
    <w:rsid w:val="00C523E7"/>
    <w:rsid w:val="00C525F9"/>
    <w:rsid w:val="00C5269B"/>
    <w:rsid w:val="00C52911"/>
    <w:rsid w:val="00C52D4E"/>
    <w:rsid w:val="00C53289"/>
    <w:rsid w:val="00C538E5"/>
    <w:rsid w:val="00C54380"/>
    <w:rsid w:val="00C544AC"/>
    <w:rsid w:val="00C5463C"/>
    <w:rsid w:val="00C54AA6"/>
    <w:rsid w:val="00C54E0A"/>
    <w:rsid w:val="00C54E6C"/>
    <w:rsid w:val="00C5504F"/>
    <w:rsid w:val="00C554FE"/>
    <w:rsid w:val="00C55C97"/>
    <w:rsid w:val="00C55F30"/>
    <w:rsid w:val="00C55F39"/>
    <w:rsid w:val="00C5601A"/>
    <w:rsid w:val="00C56549"/>
    <w:rsid w:val="00C565A2"/>
    <w:rsid w:val="00C56B08"/>
    <w:rsid w:val="00C57224"/>
    <w:rsid w:val="00C5740B"/>
    <w:rsid w:val="00C57FFA"/>
    <w:rsid w:val="00C60A24"/>
    <w:rsid w:val="00C61106"/>
    <w:rsid w:val="00C6155D"/>
    <w:rsid w:val="00C615B2"/>
    <w:rsid w:val="00C61620"/>
    <w:rsid w:val="00C61890"/>
    <w:rsid w:val="00C61D7A"/>
    <w:rsid w:val="00C624DC"/>
    <w:rsid w:val="00C6256F"/>
    <w:rsid w:val="00C62C5D"/>
    <w:rsid w:val="00C6305B"/>
    <w:rsid w:val="00C638B6"/>
    <w:rsid w:val="00C64051"/>
    <w:rsid w:val="00C648EF"/>
    <w:rsid w:val="00C64DF0"/>
    <w:rsid w:val="00C64FE3"/>
    <w:rsid w:val="00C650F2"/>
    <w:rsid w:val="00C6575A"/>
    <w:rsid w:val="00C65985"/>
    <w:rsid w:val="00C65F66"/>
    <w:rsid w:val="00C661EF"/>
    <w:rsid w:val="00C66379"/>
    <w:rsid w:val="00C66888"/>
    <w:rsid w:val="00C66EC9"/>
    <w:rsid w:val="00C66F68"/>
    <w:rsid w:val="00C673C3"/>
    <w:rsid w:val="00C675C4"/>
    <w:rsid w:val="00C67CC9"/>
    <w:rsid w:val="00C713EC"/>
    <w:rsid w:val="00C71DC2"/>
    <w:rsid w:val="00C7224A"/>
    <w:rsid w:val="00C72307"/>
    <w:rsid w:val="00C7265A"/>
    <w:rsid w:val="00C73692"/>
    <w:rsid w:val="00C73C3B"/>
    <w:rsid w:val="00C73DD6"/>
    <w:rsid w:val="00C742A9"/>
    <w:rsid w:val="00C74B16"/>
    <w:rsid w:val="00C74C60"/>
    <w:rsid w:val="00C74E8A"/>
    <w:rsid w:val="00C75076"/>
    <w:rsid w:val="00C75136"/>
    <w:rsid w:val="00C757D9"/>
    <w:rsid w:val="00C75AB8"/>
    <w:rsid w:val="00C75D5C"/>
    <w:rsid w:val="00C75DB4"/>
    <w:rsid w:val="00C75EE8"/>
    <w:rsid w:val="00C767BB"/>
    <w:rsid w:val="00C76DC7"/>
    <w:rsid w:val="00C76E05"/>
    <w:rsid w:val="00C76FE6"/>
    <w:rsid w:val="00C77464"/>
    <w:rsid w:val="00C7749E"/>
    <w:rsid w:val="00C77CC5"/>
    <w:rsid w:val="00C77F4E"/>
    <w:rsid w:val="00C77FCE"/>
    <w:rsid w:val="00C80233"/>
    <w:rsid w:val="00C808C0"/>
    <w:rsid w:val="00C808D9"/>
    <w:rsid w:val="00C80A02"/>
    <w:rsid w:val="00C80D91"/>
    <w:rsid w:val="00C80FBF"/>
    <w:rsid w:val="00C81140"/>
    <w:rsid w:val="00C81210"/>
    <w:rsid w:val="00C8147B"/>
    <w:rsid w:val="00C814B8"/>
    <w:rsid w:val="00C82EAF"/>
    <w:rsid w:val="00C836F7"/>
    <w:rsid w:val="00C83873"/>
    <w:rsid w:val="00C838DA"/>
    <w:rsid w:val="00C83925"/>
    <w:rsid w:val="00C83952"/>
    <w:rsid w:val="00C83E72"/>
    <w:rsid w:val="00C85BE2"/>
    <w:rsid w:val="00C85DB9"/>
    <w:rsid w:val="00C860D1"/>
    <w:rsid w:val="00C866E7"/>
    <w:rsid w:val="00C86829"/>
    <w:rsid w:val="00C86C26"/>
    <w:rsid w:val="00C86DB7"/>
    <w:rsid w:val="00C86F35"/>
    <w:rsid w:val="00C87325"/>
    <w:rsid w:val="00C9048F"/>
    <w:rsid w:val="00C905A4"/>
    <w:rsid w:val="00C905BA"/>
    <w:rsid w:val="00C90669"/>
    <w:rsid w:val="00C90EFB"/>
    <w:rsid w:val="00C91E5C"/>
    <w:rsid w:val="00C91F22"/>
    <w:rsid w:val="00C9288E"/>
    <w:rsid w:val="00C929AF"/>
    <w:rsid w:val="00C92D6C"/>
    <w:rsid w:val="00C9388E"/>
    <w:rsid w:val="00C9410C"/>
    <w:rsid w:val="00C94466"/>
    <w:rsid w:val="00C94524"/>
    <w:rsid w:val="00C94540"/>
    <w:rsid w:val="00C946AF"/>
    <w:rsid w:val="00C95123"/>
    <w:rsid w:val="00C9536A"/>
    <w:rsid w:val="00C95579"/>
    <w:rsid w:val="00C956B8"/>
    <w:rsid w:val="00C95DAC"/>
    <w:rsid w:val="00C95F5C"/>
    <w:rsid w:val="00C96998"/>
    <w:rsid w:val="00C96AD7"/>
    <w:rsid w:val="00C96C2B"/>
    <w:rsid w:val="00C96D08"/>
    <w:rsid w:val="00C974E1"/>
    <w:rsid w:val="00C97F2B"/>
    <w:rsid w:val="00CA15E5"/>
    <w:rsid w:val="00CA26CF"/>
    <w:rsid w:val="00CA286D"/>
    <w:rsid w:val="00CA2C50"/>
    <w:rsid w:val="00CA3297"/>
    <w:rsid w:val="00CA3547"/>
    <w:rsid w:val="00CA3701"/>
    <w:rsid w:val="00CA37B8"/>
    <w:rsid w:val="00CA3D7B"/>
    <w:rsid w:val="00CA40C2"/>
    <w:rsid w:val="00CA42C2"/>
    <w:rsid w:val="00CA4AF1"/>
    <w:rsid w:val="00CA4CC5"/>
    <w:rsid w:val="00CA4CD7"/>
    <w:rsid w:val="00CA4FB2"/>
    <w:rsid w:val="00CA561D"/>
    <w:rsid w:val="00CA5751"/>
    <w:rsid w:val="00CA5C8F"/>
    <w:rsid w:val="00CA6193"/>
    <w:rsid w:val="00CA624C"/>
    <w:rsid w:val="00CA651D"/>
    <w:rsid w:val="00CA6628"/>
    <w:rsid w:val="00CA67F4"/>
    <w:rsid w:val="00CA6FC3"/>
    <w:rsid w:val="00CB0152"/>
    <w:rsid w:val="00CB01E3"/>
    <w:rsid w:val="00CB0C40"/>
    <w:rsid w:val="00CB0F8E"/>
    <w:rsid w:val="00CB1281"/>
    <w:rsid w:val="00CB13F7"/>
    <w:rsid w:val="00CB1DC2"/>
    <w:rsid w:val="00CB1E9E"/>
    <w:rsid w:val="00CB24AC"/>
    <w:rsid w:val="00CB2645"/>
    <w:rsid w:val="00CB2B18"/>
    <w:rsid w:val="00CB2CE7"/>
    <w:rsid w:val="00CB33C6"/>
    <w:rsid w:val="00CB3750"/>
    <w:rsid w:val="00CB39B7"/>
    <w:rsid w:val="00CB3AE8"/>
    <w:rsid w:val="00CB3BEE"/>
    <w:rsid w:val="00CB3C74"/>
    <w:rsid w:val="00CB3DDC"/>
    <w:rsid w:val="00CB3F8F"/>
    <w:rsid w:val="00CB444A"/>
    <w:rsid w:val="00CB4B43"/>
    <w:rsid w:val="00CB4D97"/>
    <w:rsid w:val="00CB4DDB"/>
    <w:rsid w:val="00CB4DFF"/>
    <w:rsid w:val="00CB4FF1"/>
    <w:rsid w:val="00CB58FB"/>
    <w:rsid w:val="00CB60B7"/>
    <w:rsid w:val="00CB62C3"/>
    <w:rsid w:val="00CB6799"/>
    <w:rsid w:val="00CB67E5"/>
    <w:rsid w:val="00CB6CB7"/>
    <w:rsid w:val="00CB70AE"/>
    <w:rsid w:val="00CB720B"/>
    <w:rsid w:val="00CB78D0"/>
    <w:rsid w:val="00CB7C16"/>
    <w:rsid w:val="00CB7F4B"/>
    <w:rsid w:val="00CC0A9B"/>
    <w:rsid w:val="00CC10B9"/>
    <w:rsid w:val="00CC139E"/>
    <w:rsid w:val="00CC161F"/>
    <w:rsid w:val="00CC2032"/>
    <w:rsid w:val="00CC2587"/>
    <w:rsid w:val="00CC25DC"/>
    <w:rsid w:val="00CC2DEE"/>
    <w:rsid w:val="00CC2EB3"/>
    <w:rsid w:val="00CC2F07"/>
    <w:rsid w:val="00CC315E"/>
    <w:rsid w:val="00CC3396"/>
    <w:rsid w:val="00CC345E"/>
    <w:rsid w:val="00CC358D"/>
    <w:rsid w:val="00CC35DA"/>
    <w:rsid w:val="00CC361F"/>
    <w:rsid w:val="00CC36E0"/>
    <w:rsid w:val="00CC3767"/>
    <w:rsid w:val="00CC37C9"/>
    <w:rsid w:val="00CC4493"/>
    <w:rsid w:val="00CC4497"/>
    <w:rsid w:val="00CC44C4"/>
    <w:rsid w:val="00CC499D"/>
    <w:rsid w:val="00CC4F36"/>
    <w:rsid w:val="00CC5337"/>
    <w:rsid w:val="00CC566C"/>
    <w:rsid w:val="00CC5B7C"/>
    <w:rsid w:val="00CC607B"/>
    <w:rsid w:val="00CC649D"/>
    <w:rsid w:val="00CC6F2E"/>
    <w:rsid w:val="00CC705A"/>
    <w:rsid w:val="00CC7706"/>
    <w:rsid w:val="00CC7F40"/>
    <w:rsid w:val="00CD0770"/>
    <w:rsid w:val="00CD0A7D"/>
    <w:rsid w:val="00CD0FE8"/>
    <w:rsid w:val="00CD1151"/>
    <w:rsid w:val="00CD1576"/>
    <w:rsid w:val="00CD1988"/>
    <w:rsid w:val="00CD2236"/>
    <w:rsid w:val="00CD2736"/>
    <w:rsid w:val="00CD2B87"/>
    <w:rsid w:val="00CD30EF"/>
    <w:rsid w:val="00CD3350"/>
    <w:rsid w:val="00CD34CE"/>
    <w:rsid w:val="00CD3518"/>
    <w:rsid w:val="00CD36E1"/>
    <w:rsid w:val="00CD3D66"/>
    <w:rsid w:val="00CD45CE"/>
    <w:rsid w:val="00CD4675"/>
    <w:rsid w:val="00CD4BD7"/>
    <w:rsid w:val="00CD4D68"/>
    <w:rsid w:val="00CD53E7"/>
    <w:rsid w:val="00CD560C"/>
    <w:rsid w:val="00CD561E"/>
    <w:rsid w:val="00CD5640"/>
    <w:rsid w:val="00CD5EDE"/>
    <w:rsid w:val="00CD61A9"/>
    <w:rsid w:val="00CD62C3"/>
    <w:rsid w:val="00CD6528"/>
    <w:rsid w:val="00CD6D11"/>
    <w:rsid w:val="00CD71AF"/>
    <w:rsid w:val="00CE04F8"/>
    <w:rsid w:val="00CE0834"/>
    <w:rsid w:val="00CE0A31"/>
    <w:rsid w:val="00CE0CE6"/>
    <w:rsid w:val="00CE0DA5"/>
    <w:rsid w:val="00CE0FAE"/>
    <w:rsid w:val="00CE1907"/>
    <w:rsid w:val="00CE1FA0"/>
    <w:rsid w:val="00CE21A7"/>
    <w:rsid w:val="00CE21E1"/>
    <w:rsid w:val="00CE2638"/>
    <w:rsid w:val="00CE295C"/>
    <w:rsid w:val="00CE2BBD"/>
    <w:rsid w:val="00CE2EE2"/>
    <w:rsid w:val="00CE2F5E"/>
    <w:rsid w:val="00CE35D7"/>
    <w:rsid w:val="00CE366E"/>
    <w:rsid w:val="00CE379C"/>
    <w:rsid w:val="00CE3BE4"/>
    <w:rsid w:val="00CE3F6A"/>
    <w:rsid w:val="00CE420C"/>
    <w:rsid w:val="00CE427C"/>
    <w:rsid w:val="00CE4499"/>
    <w:rsid w:val="00CE4A82"/>
    <w:rsid w:val="00CE4E27"/>
    <w:rsid w:val="00CE5268"/>
    <w:rsid w:val="00CE52C9"/>
    <w:rsid w:val="00CE5464"/>
    <w:rsid w:val="00CE5605"/>
    <w:rsid w:val="00CE58D0"/>
    <w:rsid w:val="00CE5C19"/>
    <w:rsid w:val="00CE62CA"/>
    <w:rsid w:val="00CE66B7"/>
    <w:rsid w:val="00CE6939"/>
    <w:rsid w:val="00CE6B47"/>
    <w:rsid w:val="00CE6D67"/>
    <w:rsid w:val="00CE6D96"/>
    <w:rsid w:val="00CE74F9"/>
    <w:rsid w:val="00CE7925"/>
    <w:rsid w:val="00CE7B95"/>
    <w:rsid w:val="00CE7BC9"/>
    <w:rsid w:val="00CE7BD6"/>
    <w:rsid w:val="00CE7BDE"/>
    <w:rsid w:val="00CE7ED5"/>
    <w:rsid w:val="00CE7FC4"/>
    <w:rsid w:val="00CF0DCD"/>
    <w:rsid w:val="00CF13B6"/>
    <w:rsid w:val="00CF1AEB"/>
    <w:rsid w:val="00CF20B6"/>
    <w:rsid w:val="00CF2847"/>
    <w:rsid w:val="00CF2B91"/>
    <w:rsid w:val="00CF304A"/>
    <w:rsid w:val="00CF3082"/>
    <w:rsid w:val="00CF30E2"/>
    <w:rsid w:val="00CF32F3"/>
    <w:rsid w:val="00CF3444"/>
    <w:rsid w:val="00CF37EC"/>
    <w:rsid w:val="00CF385F"/>
    <w:rsid w:val="00CF3C50"/>
    <w:rsid w:val="00CF4769"/>
    <w:rsid w:val="00CF57D3"/>
    <w:rsid w:val="00CF5EF8"/>
    <w:rsid w:val="00CF6404"/>
    <w:rsid w:val="00CF70F5"/>
    <w:rsid w:val="00CF717E"/>
    <w:rsid w:val="00CF7C60"/>
    <w:rsid w:val="00CF7F89"/>
    <w:rsid w:val="00D00094"/>
    <w:rsid w:val="00D00486"/>
    <w:rsid w:val="00D00813"/>
    <w:rsid w:val="00D00896"/>
    <w:rsid w:val="00D00E6B"/>
    <w:rsid w:val="00D00EB5"/>
    <w:rsid w:val="00D0101C"/>
    <w:rsid w:val="00D0118D"/>
    <w:rsid w:val="00D01336"/>
    <w:rsid w:val="00D01549"/>
    <w:rsid w:val="00D0156F"/>
    <w:rsid w:val="00D01600"/>
    <w:rsid w:val="00D01B92"/>
    <w:rsid w:val="00D01C73"/>
    <w:rsid w:val="00D02035"/>
    <w:rsid w:val="00D020B2"/>
    <w:rsid w:val="00D021E2"/>
    <w:rsid w:val="00D024FB"/>
    <w:rsid w:val="00D025D2"/>
    <w:rsid w:val="00D02628"/>
    <w:rsid w:val="00D029B5"/>
    <w:rsid w:val="00D02AA2"/>
    <w:rsid w:val="00D030F6"/>
    <w:rsid w:val="00D03DF4"/>
    <w:rsid w:val="00D044BC"/>
    <w:rsid w:val="00D046C6"/>
    <w:rsid w:val="00D049F0"/>
    <w:rsid w:val="00D04A9E"/>
    <w:rsid w:val="00D04BEA"/>
    <w:rsid w:val="00D05417"/>
    <w:rsid w:val="00D054B9"/>
    <w:rsid w:val="00D0557E"/>
    <w:rsid w:val="00D058E0"/>
    <w:rsid w:val="00D05A00"/>
    <w:rsid w:val="00D05D57"/>
    <w:rsid w:val="00D05E58"/>
    <w:rsid w:val="00D05F3D"/>
    <w:rsid w:val="00D06157"/>
    <w:rsid w:val="00D0620F"/>
    <w:rsid w:val="00D06A84"/>
    <w:rsid w:val="00D07271"/>
    <w:rsid w:val="00D07462"/>
    <w:rsid w:val="00D075DA"/>
    <w:rsid w:val="00D077C9"/>
    <w:rsid w:val="00D078FE"/>
    <w:rsid w:val="00D07FAB"/>
    <w:rsid w:val="00D10082"/>
    <w:rsid w:val="00D1039F"/>
    <w:rsid w:val="00D10879"/>
    <w:rsid w:val="00D10ABF"/>
    <w:rsid w:val="00D10F2A"/>
    <w:rsid w:val="00D111C3"/>
    <w:rsid w:val="00D11DC5"/>
    <w:rsid w:val="00D11FE8"/>
    <w:rsid w:val="00D12408"/>
    <w:rsid w:val="00D128D9"/>
    <w:rsid w:val="00D12AC4"/>
    <w:rsid w:val="00D12C4B"/>
    <w:rsid w:val="00D135C0"/>
    <w:rsid w:val="00D13AD2"/>
    <w:rsid w:val="00D13BD0"/>
    <w:rsid w:val="00D13DD6"/>
    <w:rsid w:val="00D14D71"/>
    <w:rsid w:val="00D14F7B"/>
    <w:rsid w:val="00D15022"/>
    <w:rsid w:val="00D15076"/>
    <w:rsid w:val="00D153B8"/>
    <w:rsid w:val="00D15607"/>
    <w:rsid w:val="00D15B53"/>
    <w:rsid w:val="00D1621D"/>
    <w:rsid w:val="00D165FF"/>
    <w:rsid w:val="00D16F15"/>
    <w:rsid w:val="00D17165"/>
    <w:rsid w:val="00D17300"/>
    <w:rsid w:val="00D174FA"/>
    <w:rsid w:val="00D176FB"/>
    <w:rsid w:val="00D17F12"/>
    <w:rsid w:val="00D20117"/>
    <w:rsid w:val="00D20708"/>
    <w:rsid w:val="00D207FC"/>
    <w:rsid w:val="00D20CA0"/>
    <w:rsid w:val="00D20CC8"/>
    <w:rsid w:val="00D21328"/>
    <w:rsid w:val="00D2134A"/>
    <w:rsid w:val="00D213A3"/>
    <w:rsid w:val="00D21D21"/>
    <w:rsid w:val="00D21E07"/>
    <w:rsid w:val="00D21EC2"/>
    <w:rsid w:val="00D21F5E"/>
    <w:rsid w:val="00D223C4"/>
    <w:rsid w:val="00D228B4"/>
    <w:rsid w:val="00D22B36"/>
    <w:rsid w:val="00D22CC6"/>
    <w:rsid w:val="00D23164"/>
    <w:rsid w:val="00D231FA"/>
    <w:rsid w:val="00D232C0"/>
    <w:rsid w:val="00D232D2"/>
    <w:rsid w:val="00D23752"/>
    <w:rsid w:val="00D23A00"/>
    <w:rsid w:val="00D23C74"/>
    <w:rsid w:val="00D23CBA"/>
    <w:rsid w:val="00D23DDB"/>
    <w:rsid w:val="00D24153"/>
    <w:rsid w:val="00D24328"/>
    <w:rsid w:val="00D243E6"/>
    <w:rsid w:val="00D2457C"/>
    <w:rsid w:val="00D249B7"/>
    <w:rsid w:val="00D25008"/>
    <w:rsid w:val="00D25117"/>
    <w:rsid w:val="00D252D8"/>
    <w:rsid w:val="00D25AAE"/>
    <w:rsid w:val="00D25DA6"/>
    <w:rsid w:val="00D25FC2"/>
    <w:rsid w:val="00D26344"/>
    <w:rsid w:val="00D270E5"/>
    <w:rsid w:val="00D303DD"/>
    <w:rsid w:val="00D30986"/>
    <w:rsid w:val="00D31054"/>
    <w:rsid w:val="00D319CC"/>
    <w:rsid w:val="00D31AA9"/>
    <w:rsid w:val="00D31C28"/>
    <w:rsid w:val="00D31CDA"/>
    <w:rsid w:val="00D31D97"/>
    <w:rsid w:val="00D31DF6"/>
    <w:rsid w:val="00D32A49"/>
    <w:rsid w:val="00D334A5"/>
    <w:rsid w:val="00D33745"/>
    <w:rsid w:val="00D33CA8"/>
    <w:rsid w:val="00D33D3C"/>
    <w:rsid w:val="00D33D4F"/>
    <w:rsid w:val="00D33E16"/>
    <w:rsid w:val="00D34274"/>
    <w:rsid w:val="00D3448E"/>
    <w:rsid w:val="00D34B6A"/>
    <w:rsid w:val="00D34DE8"/>
    <w:rsid w:val="00D35323"/>
    <w:rsid w:val="00D357A8"/>
    <w:rsid w:val="00D36151"/>
    <w:rsid w:val="00D36268"/>
    <w:rsid w:val="00D36291"/>
    <w:rsid w:val="00D362AB"/>
    <w:rsid w:val="00D372BC"/>
    <w:rsid w:val="00D37D6D"/>
    <w:rsid w:val="00D400B8"/>
    <w:rsid w:val="00D40620"/>
    <w:rsid w:val="00D40856"/>
    <w:rsid w:val="00D411DC"/>
    <w:rsid w:val="00D41F9D"/>
    <w:rsid w:val="00D4246F"/>
    <w:rsid w:val="00D4344C"/>
    <w:rsid w:val="00D43812"/>
    <w:rsid w:val="00D438AD"/>
    <w:rsid w:val="00D43D14"/>
    <w:rsid w:val="00D43E89"/>
    <w:rsid w:val="00D44439"/>
    <w:rsid w:val="00D44A45"/>
    <w:rsid w:val="00D44C15"/>
    <w:rsid w:val="00D44F0F"/>
    <w:rsid w:val="00D44FFF"/>
    <w:rsid w:val="00D45090"/>
    <w:rsid w:val="00D4522E"/>
    <w:rsid w:val="00D4563A"/>
    <w:rsid w:val="00D456BB"/>
    <w:rsid w:val="00D463AD"/>
    <w:rsid w:val="00D46432"/>
    <w:rsid w:val="00D46467"/>
    <w:rsid w:val="00D46866"/>
    <w:rsid w:val="00D46C59"/>
    <w:rsid w:val="00D46CE6"/>
    <w:rsid w:val="00D46DD6"/>
    <w:rsid w:val="00D46DF6"/>
    <w:rsid w:val="00D50063"/>
    <w:rsid w:val="00D5040E"/>
    <w:rsid w:val="00D50582"/>
    <w:rsid w:val="00D50EB4"/>
    <w:rsid w:val="00D51836"/>
    <w:rsid w:val="00D522DD"/>
    <w:rsid w:val="00D5255D"/>
    <w:rsid w:val="00D525A0"/>
    <w:rsid w:val="00D5279F"/>
    <w:rsid w:val="00D52C4C"/>
    <w:rsid w:val="00D53058"/>
    <w:rsid w:val="00D5367F"/>
    <w:rsid w:val="00D53BC7"/>
    <w:rsid w:val="00D53E69"/>
    <w:rsid w:val="00D544CA"/>
    <w:rsid w:val="00D548A1"/>
    <w:rsid w:val="00D54B75"/>
    <w:rsid w:val="00D551D1"/>
    <w:rsid w:val="00D55938"/>
    <w:rsid w:val="00D55CB2"/>
    <w:rsid w:val="00D56011"/>
    <w:rsid w:val="00D56D14"/>
    <w:rsid w:val="00D56D3E"/>
    <w:rsid w:val="00D56D55"/>
    <w:rsid w:val="00D5771D"/>
    <w:rsid w:val="00D579B3"/>
    <w:rsid w:val="00D57F25"/>
    <w:rsid w:val="00D60950"/>
    <w:rsid w:val="00D60B01"/>
    <w:rsid w:val="00D60D6D"/>
    <w:rsid w:val="00D6164D"/>
    <w:rsid w:val="00D61984"/>
    <w:rsid w:val="00D61F44"/>
    <w:rsid w:val="00D61F98"/>
    <w:rsid w:val="00D62067"/>
    <w:rsid w:val="00D620BE"/>
    <w:rsid w:val="00D623E1"/>
    <w:rsid w:val="00D62421"/>
    <w:rsid w:val="00D62587"/>
    <w:rsid w:val="00D6263C"/>
    <w:rsid w:val="00D62C61"/>
    <w:rsid w:val="00D63ED6"/>
    <w:rsid w:val="00D63F8C"/>
    <w:rsid w:val="00D640A8"/>
    <w:rsid w:val="00D641CC"/>
    <w:rsid w:val="00D645CE"/>
    <w:rsid w:val="00D64822"/>
    <w:rsid w:val="00D64999"/>
    <w:rsid w:val="00D64DB0"/>
    <w:rsid w:val="00D65289"/>
    <w:rsid w:val="00D655F1"/>
    <w:rsid w:val="00D65C09"/>
    <w:rsid w:val="00D6605A"/>
    <w:rsid w:val="00D66466"/>
    <w:rsid w:val="00D67158"/>
    <w:rsid w:val="00D67242"/>
    <w:rsid w:val="00D6764E"/>
    <w:rsid w:val="00D67A0A"/>
    <w:rsid w:val="00D70216"/>
    <w:rsid w:val="00D702D8"/>
    <w:rsid w:val="00D70536"/>
    <w:rsid w:val="00D70A71"/>
    <w:rsid w:val="00D70E85"/>
    <w:rsid w:val="00D71D98"/>
    <w:rsid w:val="00D720A5"/>
    <w:rsid w:val="00D72129"/>
    <w:rsid w:val="00D723E8"/>
    <w:rsid w:val="00D7292A"/>
    <w:rsid w:val="00D72AE0"/>
    <w:rsid w:val="00D72C6B"/>
    <w:rsid w:val="00D73146"/>
    <w:rsid w:val="00D732A9"/>
    <w:rsid w:val="00D733D3"/>
    <w:rsid w:val="00D73492"/>
    <w:rsid w:val="00D73562"/>
    <w:rsid w:val="00D73640"/>
    <w:rsid w:val="00D73E47"/>
    <w:rsid w:val="00D73E85"/>
    <w:rsid w:val="00D74337"/>
    <w:rsid w:val="00D7452A"/>
    <w:rsid w:val="00D746D2"/>
    <w:rsid w:val="00D749D7"/>
    <w:rsid w:val="00D74B23"/>
    <w:rsid w:val="00D7549A"/>
    <w:rsid w:val="00D754B4"/>
    <w:rsid w:val="00D762AC"/>
    <w:rsid w:val="00D763A8"/>
    <w:rsid w:val="00D76F91"/>
    <w:rsid w:val="00D77607"/>
    <w:rsid w:val="00D776C4"/>
    <w:rsid w:val="00D77A31"/>
    <w:rsid w:val="00D8089D"/>
    <w:rsid w:val="00D80B6F"/>
    <w:rsid w:val="00D80CDD"/>
    <w:rsid w:val="00D81E1C"/>
    <w:rsid w:val="00D8202F"/>
    <w:rsid w:val="00D82C75"/>
    <w:rsid w:val="00D82CB6"/>
    <w:rsid w:val="00D82F51"/>
    <w:rsid w:val="00D845DA"/>
    <w:rsid w:val="00D8466D"/>
    <w:rsid w:val="00D84F7B"/>
    <w:rsid w:val="00D8501A"/>
    <w:rsid w:val="00D85896"/>
    <w:rsid w:val="00D8597D"/>
    <w:rsid w:val="00D864C8"/>
    <w:rsid w:val="00D86514"/>
    <w:rsid w:val="00D86784"/>
    <w:rsid w:val="00D874C1"/>
    <w:rsid w:val="00D87BA6"/>
    <w:rsid w:val="00D87F05"/>
    <w:rsid w:val="00D9026F"/>
    <w:rsid w:val="00D903E1"/>
    <w:rsid w:val="00D9081B"/>
    <w:rsid w:val="00D90A48"/>
    <w:rsid w:val="00D91B61"/>
    <w:rsid w:val="00D91D39"/>
    <w:rsid w:val="00D92C29"/>
    <w:rsid w:val="00D93800"/>
    <w:rsid w:val="00D93B5D"/>
    <w:rsid w:val="00D93E3B"/>
    <w:rsid w:val="00D94112"/>
    <w:rsid w:val="00D941D5"/>
    <w:rsid w:val="00D94535"/>
    <w:rsid w:val="00D945EE"/>
    <w:rsid w:val="00D94785"/>
    <w:rsid w:val="00D949D9"/>
    <w:rsid w:val="00D94A0A"/>
    <w:rsid w:val="00D94FA5"/>
    <w:rsid w:val="00D957AD"/>
    <w:rsid w:val="00D95E1D"/>
    <w:rsid w:val="00D95EC8"/>
    <w:rsid w:val="00D965A5"/>
    <w:rsid w:val="00D96E48"/>
    <w:rsid w:val="00D979E7"/>
    <w:rsid w:val="00D97E94"/>
    <w:rsid w:val="00DA0757"/>
    <w:rsid w:val="00DA0847"/>
    <w:rsid w:val="00DA0DF3"/>
    <w:rsid w:val="00DA126E"/>
    <w:rsid w:val="00DA150D"/>
    <w:rsid w:val="00DA1A13"/>
    <w:rsid w:val="00DA1B1B"/>
    <w:rsid w:val="00DA1FC9"/>
    <w:rsid w:val="00DA2162"/>
    <w:rsid w:val="00DA2327"/>
    <w:rsid w:val="00DA28A6"/>
    <w:rsid w:val="00DA2A3E"/>
    <w:rsid w:val="00DA316B"/>
    <w:rsid w:val="00DA3216"/>
    <w:rsid w:val="00DA3506"/>
    <w:rsid w:val="00DA36A2"/>
    <w:rsid w:val="00DA3B64"/>
    <w:rsid w:val="00DA4462"/>
    <w:rsid w:val="00DA486A"/>
    <w:rsid w:val="00DA496A"/>
    <w:rsid w:val="00DA4B10"/>
    <w:rsid w:val="00DA4CE7"/>
    <w:rsid w:val="00DA4EBE"/>
    <w:rsid w:val="00DA4ECA"/>
    <w:rsid w:val="00DA5156"/>
    <w:rsid w:val="00DA5278"/>
    <w:rsid w:val="00DA5760"/>
    <w:rsid w:val="00DA5E6C"/>
    <w:rsid w:val="00DA6720"/>
    <w:rsid w:val="00DA6B4D"/>
    <w:rsid w:val="00DA6B8E"/>
    <w:rsid w:val="00DA73E5"/>
    <w:rsid w:val="00DA753C"/>
    <w:rsid w:val="00DB0650"/>
    <w:rsid w:val="00DB0684"/>
    <w:rsid w:val="00DB07D2"/>
    <w:rsid w:val="00DB0E38"/>
    <w:rsid w:val="00DB12D7"/>
    <w:rsid w:val="00DB1377"/>
    <w:rsid w:val="00DB15BF"/>
    <w:rsid w:val="00DB204E"/>
    <w:rsid w:val="00DB2110"/>
    <w:rsid w:val="00DB23A9"/>
    <w:rsid w:val="00DB2D1A"/>
    <w:rsid w:val="00DB2D4B"/>
    <w:rsid w:val="00DB3127"/>
    <w:rsid w:val="00DB36C4"/>
    <w:rsid w:val="00DB3847"/>
    <w:rsid w:val="00DB3975"/>
    <w:rsid w:val="00DB3B68"/>
    <w:rsid w:val="00DB3CFB"/>
    <w:rsid w:val="00DB41E8"/>
    <w:rsid w:val="00DB41F6"/>
    <w:rsid w:val="00DB46A4"/>
    <w:rsid w:val="00DB4820"/>
    <w:rsid w:val="00DB4959"/>
    <w:rsid w:val="00DB4B00"/>
    <w:rsid w:val="00DB4BD1"/>
    <w:rsid w:val="00DB4C7D"/>
    <w:rsid w:val="00DB4CA7"/>
    <w:rsid w:val="00DB4E0A"/>
    <w:rsid w:val="00DB508F"/>
    <w:rsid w:val="00DB52B3"/>
    <w:rsid w:val="00DB572B"/>
    <w:rsid w:val="00DB59AB"/>
    <w:rsid w:val="00DB6438"/>
    <w:rsid w:val="00DB6724"/>
    <w:rsid w:val="00DB79C1"/>
    <w:rsid w:val="00DB7FD8"/>
    <w:rsid w:val="00DC00FA"/>
    <w:rsid w:val="00DC0384"/>
    <w:rsid w:val="00DC0B7C"/>
    <w:rsid w:val="00DC0BA1"/>
    <w:rsid w:val="00DC14B4"/>
    <w:rsid w:val="00DC1668"/>
    <w:rsid w:val="00DC23F9"/>
    <w:rsid w:val="00DC2AC3"/>
    <w:rsid w:val="00DC2AEB"/>
    <w:rsid w:val="00DC2E41"/>
    <w:rsid w:val="00DC394F"/>
    <w:rsid w:val="00DC4400"/>
    <w:rsid w:val="00DC4873"/>
    <w:rsid w:val="00DC4A0E"/>
    <w:rsid w:val="00DC4DF2"/>
    <w:rsid w:val="00DC5077"/>
    <w:rsid w:val="00DC51FC"/>
    <w:rsid w:val="00DC562D"/>
    <w:rsid w:val="00DC5956"/>
    <w:rsid w:val="00DC60D6"/>
    <w:rsid w:val="00DC614D"/>
    <w:rsid w:val="00DC63D0"/>
    <w:rsid w:val="00DC669F"/>
    <w:rsid w:val="00DC732B"/>
    <w:rsid w:val="00DC7CA9"/>
    <w:rsid w:val="00DC7E09"/>
    <w:rsid w:val="00DC7F66"/>
    <w:rsid w:val="00DD064A"/>
    <w:rsid w:val="00DD0AB8"/>
    <w:rsid w:val="00DD12BC"/>
    <w:rsid w:val="00DD1DF4"/>
    <w:rsid w:val="00DD1EB3"/>
    <w:rsid w:val="00DD1F12"/>
    <w:rsid w:val="00DD1FFC"/>
    <w:rsid w:val="00DD2851"/>
    <w:rsid w:val="00DD2C63"/>
    <w:rsid w:val="00DD3078"/>
    <w:rsid w:val="00DD30BD"/>
    <w:rsid w:val="00DD30C1"/>
    <w:rsid w:val="00DD351B"/>
    <w:rsid w:val="00DD35A3"/>
    <w:rsid w:val="00DD36CA"/>
    <w:rsid w:val="00DD3B74"/>
    <w:rsid w:val="00DD3D68"/>
    <w:rsid w:val="00DD40C8"/>
    <w:rsid w:val="00DD424E"/>
    <w:rsid w:val="00DD4535"/>
    <w:rsid w:val="00DD4789"/>
    <w:rsid w:val="00DD482B"/>
    <w:rsid w:val="00DD4A0B"/>
    <w:rsid w:val="00DD5552"/>
    <w:rsid w:val="00DD63CF"/>
    <w:rsid w:val="00DD6622"/>
    <w:rsid w:val="00DD6B72"/>
    <w:rsid w:val="00DD6D59"/>
    <w:rsid w:val="00DD6F05"/>
    <w:rsid w:val="00DD7870"/>
    <w:rsid w:val="00DD787E"/>
    <w:rsid w:val="00DD7CA6"/>
    <w:rsid w:val="00DE016F"/>
    <w:rsid w:val="00DE027D"/>
    <w:rsid w:val="00DE037C"/>
    <w:rsid w:val="00DE0B3C"/>
    <w:rsid w:val="00DE0CCD"/>
    <w:rsid w:val="00DE0FEF"/>
    <w:rsid w:val="00DE12F9"/>
    <w:rsid w:val="00DE17BF"/>
    <w:rsid w:val="00DE1DC8"/>
    <w:rsid w:val="00DE1E7D"/>
    <w:rsid w:val="00DE20CA"/>
    <w:rsid w:val="00DE2453"/>
    <w:rsid w:val="00DE2975"/>
    <w:rsid w:val="00DE2C86"/>
    <w:rsid w:val="00DE30F5"/>
    <w:rsid w:val="00DE3503"/>
    <w:rsid w:val="00DE391D"/>
    <w:rsid w:val="00DE4402"/>
    <w:rsid w:val="00DE4822"/>
    <w:rsid w:val="00DE4831"/>
    <w:rsid w:val="00DE4AC3"/>
    <w:rsid w:val="00DE4B5B"/>
    <w:rsid w:val="00DE4D17"/>
    <w:rsid w:val="00DE53E9"/>
    <w:rsid w:val="00DE5684"/>
    <w:rsid w:val="00DE60DC"/>
    <w:rsid w:val="00DE673F"/>
    <w:rsid w:val="00DE6E53"/>
    <w:rsid w:val="00DE7132"/>
    <w:rsid w:val="00DE72D3"/>
    <w:rsid w:val="00DE774A"/>
    <w:rsid w:val="00DE779A"/>
    <w:rsid w:val="00DE79DD"/>
    <w:rsid w:val="00DE7DC3"/>
    <w:rsid w:val="00DE7E0E"/>
    <w:rsid w:val="00DE7FAF"/>
    <w:rsid w:val="00DF0223"/>
    <w:rsid w:val="00DF09D5"/>
    <w:rsid w:val="00DF0F44"/>
    <w:rsid w:val="00DF119E"/>
    <w:rsid w:val="00DF13F7"/>
    <w:rsid w:val="00DF14AD"/>
    <w:rsid w:val="00DF1522"/>
    <w:rsid w:val="00DF15E9"/>
    <w:rsid w:val="00DF18E6"/>
    <w:rsid w:val="00DF2325"/>
    <w:rsid w:val="00DF2697"/>
    <w:rsid w:val="00DF2A12"/>
    <w:rsid w:val="00DF2E2C"/>
    <w:rsid w:val="00DF322B"/>
    <w:rsid w:val="00DF36F1"/>
    <w:rsid w:val="00DF382E"/>
    <w:rsid w:val="00DF38B3"/>
    <w:rsid w:val="00DF38BE"/>
    <w:rsid w:val="00DF38EA"/>
    <w:rsid w:val="00DF3AD1"/>
    <w:rsid w:val="00DF3E2D"/>
    <w:rsid w:val="00DF4175"/>
    <w:rsid w:val="00DF461D"/>
    <w:rsid w:val="00DF48B5"/>
    <w:rsid w:val="00DF50F1"/>
    <w:rsid w:val="00DF51A5"/>
    <w:rsid w:val="00DF5505"/>
    <w:rsid w:val="00DF565E"/>
    <w:rsid w:val="00DF59A3"/>
    <w:rsid w:val="00DF5CDD"/>
    <w:rsid w:val="00DF5D77"/>
    <w:rsid w:val="00DF6997"/>
    <w:rsid w:val="00DF6E15"/>
    <w:rsid w:val="00DF7148"/>
    <w:rsid w:val="00DF722A"/>
    <w:rsid w:val="00DF734C"/>
    <w:rsid w:val="00DF7753"/>
    <w:rsid w:val="00DF7AC6"/>
    <w:rsid w:val="00E00141"/>
    <w:rsid w:val="00E002CA"/>
    <w:rsid w:val="00E00306"/>
    <w:rsid w:val="00E004CB"/>
    <w:rsid w:val="00E0061D"/>
    <w:rsid w:val="00E009BD"/>
    <w:rsid w:val="00E00A6F"/>
    <w:rsid w:val="00E00EBA"/>
    <w:rsid w:val="00E01360"/>
    <w:rsid w:val="00E01653"/>
    <w:rsid w:val="00E01888"/>
    <w:rsid w:val="00E018E7"/>
    <w:rsid w:val="00E01D3F"/>
    <w:rsid w:val="00E028BC"/>
    <w:rsid w:val="00E02A30"/>
    <w:rsid w:val="00E02C42"/>
    <w:rsid w:val="00E02E92"/>
    <w:rsid w:val="00E03122"/>
    <w:rsid w:val="00E03398"/>
    <w:rsid w:val="00E034F9"/>
    <w:rsid w:val="00E03569"/>
    <w:rsid w:val="00E04685"/>
    <w:rsid w:val="00E05686"/>
    <w:rsid w:val="00E05B2C"/>
    <w:rsid w:val="00E05EE2"/>
    <w:rsid w:val="00E05F3D"/>
    <w:rsid w:val="00E05F57"/>
    <w:rsid w:val="00E06055"/>
    <w:rsid w:val="00E06E52"/>
    <w:rsid w:val="00E06F06"/>
    <w:rsid w:val="00E06F93"/>
    <w:rsid w:val="00E06FAD"/>
    <w:rsid w:val="00E07157"/>
    <w:rsid w:val="00E075E4"/>
    <w:rsid w:val="00E07731"/>
    <w:rsid w:val="00E077C4"/>
    <w:rsid w:val="00E07C93"/>
    <w:rsid w:val="00E1012E"/>
    <w:rsid w:val="00E1012F"/>
    <w:rsid w:val="00E1045E"/>
    <w:rsid w:val="00E10D0B"/>
    <w:rsid w:val="00E10DB3"/>
    <w:rsid w:val="00E11559"/>
    <w:rsid w:val="00E11677"/>
    <w:rsid w:val="00E11887"/>
    <w:rsid w:val="00E11B83"/>
    <w:rsid w:val="00E11D1A"/>
    <w:rsid w:val="00E12106"/>
    <w:rsid w:val="00E12612"/>
    <w:rsid w:val="00E126ED"/>
    <w:rsid w:val="00E1270B"/>
    <w:rsid w:val="00E129B6"/>
    <w:rsid w:val="00E12D7A"/>
    <w:rsid w:val="00E137A9"/>
    <w:rsid w:val="00E13F2B"/>
    <w:rsid w:val="00E14252"/>
    <w:rsid w:val="00E143CF"/>
    <w:rsid w:val="00E14AF0"/>
    <w:rsid w:val="00E15A91"/>
    <w:rsid w:val="00E15C97"/>
    <w:rsid w:val="00E15F86"/>
    <w:rsid w:val="00E16201"/>
    <w:rsid w:val="00E16315"/>
    <w:rsid w:val="00E16F33"/>
    <w:rsid w:val="00E1706C"/>
    <w:rsid w:val="00E171D4"/>
    <w:rsid w:val="00E17229"/>
    <w:rsid w:val="00E174D9"/>
    <w:rsid w:val="00E17EEF"/>
    <w:rsid w:val="00E17FAC"/>
    <w:rsid w:val="00E20385"/>
    <w:rsid w:val="00E2059D"/>
    <w:rsid w:val="00E208A2"/>
    <w:rsid w:val="00E209D4"/>
    <w:rsid w:val="00E209DD"/>
    <w:rsid w:val="00E20DDA"/>
    <w:rsid w:val="00E20E63"/>
    <w:rsid w:val="00E20F30"/>
    <w:rsid w:val="00E215DD"/>
    <w:rsid w:val="00E215DE"/>
    <w:rsid w:val="00E217B7"/>
    <w:rsid w:val="00E21D29"/>
    <w:rsid w:val="00E228C3"/>
    <w:rsid w:val="00E228E6"/>
    <w:rsid w:val="00E2295A"/>
    <w:rsid w:val="00E22AB7"/>
    <w:rsid w:val="00E2313E"/>
    <w:rsid w:val="00E233FC"/>
    <w:rsid w:val="00E2369C"/>
    <w:rsid w:val="00E236EF"/>
    <w:rsid w:val="00E23CBB"/>
    <w:rsid w:val="00E24006"/>
    <w:rsid w:val="00E2413D"/>
    <w:rsid w:val="00E2422D"/>
    <w:rsid w:val="00E244E2"/>
    <w:rsid w:val="00E2516E"/>
    <w:rsid w:val="00E253ED"/>
    <w:rsid w:val="00E256DD"/>
    <w:rsid w:val="00E260A4"/>
    <w:rsid w:val="00E26458"/>
    <w:rsid w:val="00E269F7"/>
    <w:rsid w:val="00E26D59"/>
    <w:rsid w:val="00E2757E"/>
    <w:rsid w:val="00E27C0C"/>
    <w:rsid w:val="00E27C2B"/>
    <w:rsid w:val="00E27CC9"/>
    <w:rsid w:val="00E27D4D"/>
    <w:rsid w:val="00E30585"/>
    <w:rsid w:val="00E306F5"/>
    <w:rsid w:val="00E308CA"/>
    <w:rsid w:val="00E30F8E"/>
    <w:rsid w:val="00E31025"/>
    <w:rsid w:val="00E318A9"/>
    <w:rsid w:val="00E31A8C"/>
    <w:rsid w:val="00E32042"/>
    <w:rsid w:val="00E32615"/>
    <w:rsid w:val="00E32651"/>
    <w:rsid w:val="00E32B45"/>
    <w:rsid w:val="00E32E74"/>
    <w:rsid w:val="00E3304B"/>
    <w:rsid w:val="00E331B0"/>
    <w:rsid w:val="00E332FE"/>
    <w:rsid w:val="00E34637"/>
    <w:rsid w:val="00E346CC"/>
    <w:rsid w:val="00E346FD"/>
    <w:rsid w:val="00E348E3"/>
    <w:rsid w:val="00E35186"/>
    <w:rsid w:val="00E35284"/>
    <w:rsid w:val="00E356A8"/>
    <w:rsid w:val="00E35AFE"/>
    <w:rsid w:val="00E35BF8"/>
    <w:rsid w:val="00E36CC5"/>
    <w:rsid w:val="00E37207"/>
    <w:rsid w:val="00E3783A"/>
    <w:rsid w:val="00E37EBA"/>
    <w:rsid w:val="00E40088"/>
    <w:rsid w:val="00E40093"/>
    <w:rsid w:val="00E403F6"/>
    <w:rsid w:val="00E40575"/>
    <w:rsid w:val="00E407D5"/>
    <w:rsid w:val="00E40C0F"/>
    <w:rsid w:val="00E4176F"/>
    <w:rsid w:val="00E41A18"/>
    <w:rsid w:val="00E42A34"/>
    <w:rsid w:val="00E42BC1"/>
    <w:rsid w:val="00E42DF2"/>
    <w:rsid w:val="00E431C4"/>
    <w:rsid w:val="00E4371C"/>
    <w:rsid w:val="00E43A26"/>
    <w:rsid w:val="00E4425F"/>
    <w:rsid w:val="00E44553"/>
    <w:rsid w:val="00E44CDC"/>
    <w:rsid w:val="00E44F1E"/>
    <w:rsid w:val="00E45358"/>
    <w:rsid w:val="00E455D3"/>
    <w:rsid w:val="00E45A28"/>
    <w:rsid w:val="00E46291"/>
    <w:rsid w:val="00E46320"/>
    <w:rsid w:val="00E46CEA"/>
    <w:rsid w:val="00E46DE3"/>
    <w:rsid w:val="00E47446"/>
    <w:rsid w:val="00E47486"/>
    <w:rsid w:val="00E475AD"/>
    <w:rsid w:val="00E47F52"/>
    <w:rsid w:val="00E47FC9"/>
    <w:rsid w:val="00E5045F"/>
    <w:rsid w:val="00E504F4"/>
    <w:rsid w:val="00E50565"/>
    <w:rsid w:val="00E50A51"/>
    <w:rsid w:val="00E50CEB"/>
    <w:rsid w:val="00E50F20"/>
    <w:rsid w:val="00E5175F"/>
    <w:rsid w:val="00E51DC6"/>
    <w:rsid w:val="00E5252C"/>
    <w:rsid w:val="00E52534"/>
    <w:rsid w:val="00E5261A"/>
    <w:rsid w:val="00E5277E"/>
    <w:rsid w:val="00E53657"/>
    <w:rsid w:val="00E53792"/>
    <w:rsid w:val="00E538D4"/>
    <w:rsid w:val="00E53E44"/>
    <w:rsid w:val="00E53F1A"/>
    <w:rsid w:val="00E540C5"/>
    <w:rsid w:val="00E5411F"/>
    <w:rsid w:val="00E54435"/>
    <w:rsid w:val="00E5457C"/>
    <w:rsid w:val="00E54A22"/>
    <w:rsid w:val="00E552EC"/>
    <w:rsid w:val="00E554BE"/>
    <w:rsid w:val="00E55588"/>
    <w:rsid w:val="00E55FF6"/>
    <w:rsid w:val="00E5603B"/>
    <w:rsid w:val="00E56A6E"/>
    <w:rsid w:val="00E56C7C"/>
    <w:rsid w:val="00E570FC"/>
    <w:rsid w:val="00E574A2"/>
    <w:rsid w:val="00E579F4"/>
    <w:rsid w:val="00E60358"/>
    <w:rsid w:val="00E60C41"/>
    <w:rsid w:val="00E60DED"/>
    <w:rsid w:val="00E61070"/>
    <w:rsid w:val="00E61250"/>
    <w:rsid w:val="00E616B8"/>
    <w:rsid w:val="00E61728"/>
    <w:rsid w:val="00E6177C"/>
    <w:rsid w:val="00E617D3"/>
    <w:rsid w:val="00E61AC2"/>
    <w:rsid w:val="00E62CE7"/>
    <w:rsid w:val="00E630D1"/>
    <w:rsid w:val="00E6310F"/>
    <w:rsid w:val="00E63927"/>
    <w:rsid w:val="00E63B5F"/>
    <w:rsid w:val="00E643A6"/>
    <w:rsid w:val="00E647EF"/>
    <w:rsid w:val="00E64901"/>
    <w:rsid w:val="00E64966"/>
    <w:rsid w:val="00E64BB9"/>
    <w:rsid w:val="00E64FA2"/>
    <w:rsid w:val="00E65197"/>
    <w:rsid w:val="00E65571"/>
    <w:rsid w:val="00E6561A"/>
    <w:rsid w:val="00E65A62"/>
    <w:rsid w:val="00E65AEC"/>
    <w:rsid w:val="00E65CDB"/>
    <w:rsid w:val="00E65D37"/>
    <w:rsid w:val="00E6653E"/>
    <w:rsid w:val="00E665FB"/>
    <w:rsid w:val="00E66AE3"/>
    <w:rsid w:val="00E66B61"/>
    <w:rsid w:val="00E66FE4"/>
    <w:rsid w:val="00E672BF"/>
    <w:rsid w:val="00E673AD"/>
    <w:rsid w:val="00E6759C"/>
    <w:rsid w:val="00E67C2A"/>
    <w:rsid w:val="00E67F90"/>
    <w:rsid w:val="00E700C9"/>
    <w:rsid w:val="00E701E2"/>
    <w:rsid w:val="00E70205"/>
    <w:rsid w:val="00E70258"/>
    <w:rsid w:val="00E704C5"/>
    <w:rsid w:val="00E708D5"/>
    <w:rsid w:val="00E7127C"/>
    <w:rsid w:val="00E71A21"/>
    <w:rsid w:val="00E71A9B"/>
    <w:rsid w:val="00E71E5C"/>
    <w:rsid w:val="00E7220A"/>
    <w:rsid w:val="00E7221D"/>
    <w:rsid w:val="00E7283F"/>
    <w:rsid w:val="00E72AA9"/>
    <w:rsid w:val="00E72B37"/>
    <w:rsid w:val="00E72FD3"/>
    <w:rsid w:val="00E73271"/>
    <w:rsid w:val="00E7363F"/>
    <w:rsid w:val="00E7387D"/>
    <w:rsid w:val="00E73BAD"/>
    <w:rsid w:val="00E73C08"/>
    <w:rsid w:val="00E73F4F"/>
    <w:rsid w:val="00E73FA7"/>
    <w:rsid w:val="00E74FD7"/>
    <w:rsid w:val="00E75146"/>
    <w:rsid w:val="00E75A85"/>
    <w:rsid w:val="00E76126"/>
    <w:rsid w:val="00E76B3E"/>
    <w:rsid w:val="00E76F36"/>
    <w:rsid w:val="00E770DC"/>
    <w:rsid w:val="00E775FF"/>
    <w:rsid w:val="00E77BD6"/>
    <w:rsid w:val="00E77EC7"/>
    <w:rsid w:val="00E80EAF"/>
    <w:rsid w:val="00E80F55"/>
    <w:rsid w:val="00E811E3"/>
    <w:rsid w:val="00E8157C"/>
    <w:rsid w:val="00E815A5"/>
    <w:rsid w:val="00E82403"/>
    <w:rsid w:val="00E82D33"/>
    <w:rsid w:val="00E82DD5"/>
    <w:rsid w:val="00E82F63"/>
    <w:rsid w:val="00E832D2"/>
    <w:rsid w:val="00E832F0"/>
    <w:rsid w:val="00E83786"/>
    <w:rsid w:val="00E83C5E"/>
    <w:rsid w:val="00E83F0F"/>
    <w:rsid w:val="00E844E6"/>
    <w:rsid w:val="00E85336"/>
    <w:rsid w:val="00E85459"/>
    <w:rsid w:val="00E854F7"/>
    <w:rsid w:val="00E85BC1"/>
    <w:rsid w:val="00E85C30"/>
    <w:rsid w:val="00E862C0"/>
    <w:rsid w:val="00E86CF7"/>
    <w:rsid w:val="00E86F59"/>
    <w:rsid w:val="00E87128"/>
    <w:rsid w:val="00E87949"/>
    <w:rsid w:val="00E87B71"/>
    <w:rsid w:val="00E87D50"/>
    <w:rsid w:val="00E905CF"/>
    <w:rsid w:val="00E906DC"/>
    <w:rsid w:val="00E90AE2"/>
    <w:rsid w:val="00E90DBA"/>
    <w:rsid w:val="00E90E4F"/>
    <w:rsid w:val="00E90F1A"/>
    <w:rsid w:val="00E91B4D"/>
    <w:rsid w:val="00E91C24"/>
    <w:rsid w:val="00E91FC3"/>
    <w:rsid w:val="00E92418"/>
    <w:rsid w:val="00E92646"/>
    <w:rsid w:val="00E92C5B"/>
    <w:rsid w:val="00E92E51"/>
    <w:rsid w:val="00E92F99"/>
    <w:rsid w:val="00E93E3C"/>
    <w:rsid w:val="00E94357"/>
    <w:rsid w:val="00E94436"/>
    <w:rsid w:val="00E94649"/>
    <w:rsid w:val="00E948E3"/>
    <w:rsid w:val="00E94B2E"/>
    <w:rsid w:val="00E95631"/>
    <w:rsid w:val="00E95C08"/>
    <w:rsid w:val="00E95ED2"/>
    <w:rsid w:val="00E96047"/>
    <w:rsid w:val="00E9609C"/>
    <w:rsid w:val="00E960C8"/>
    <w:rsid w:val="00E960D2"/>
    <w:rsid w:val="00E96326"/>
    <w:rsid w:val="00E968A7"/>
    <w:rsid w:val="00E969F4"/>
    <w:rsid w:val="00E96C1B"/>
    <w:rsid w:val="00E9799E"/>
    <w:rsid w:val="00E97ECF"/>
    <w:rsid w:val="00EA0181"/>
    <w:rsid w:val="00EA038A"/>
    <w:rsid w:val="00EA0876"/>
    <w:rsid w:val="00EA0BDE"/>
    <w:rsid w:val="00EA195E"/>
    <w:rsid w:val="00EA19CE"/>
    <w:rsid w:val="00EA1AF1"/>
    <w:rsid w:val="00EA1D5E"/>
    <w:rsid w:val="00EA2403"/>
    <w:rsid w:val="00EA29C1"/>
    <w:rsid w:val="00EA2B7C"/>
    <w:rsid w:val="00EA2E43"/>
    <w:rsid w:val="00EA3143"/>
    <w:rsid w:val="00EA3EAB"/>
    <w:rsid w:val="00EA400B"/>
    <w:rsid w:val="00EA415F"/>
    <w:rsid w:val="00EA437A"/>
    <w:rsid w:val="00EA4687"/>
    <w:rsid w:val="00EA46D9"/>
    <w:rsid w:val="00EA4760"/>
    <w:rsid w:val="00EA49CE"/>
    <w:rsid w:val="00EA4C35"/>
    <w:rsid w:val="00EA4DFC"/>
    <w:rsid w:val="00EA56F1"/>
    <w:rsid w:val="00EA58A7"/>
    <w:rsid w:val="00EA5C1C"/>
    <w:rsid w:val="00EA5E4D"/>
    <w:rsid w:val="00EA6C3E"/>
    <w:rsid w:val="00EA75C8"/>
    <w:rsid w:val="00EA7621"/>
    <w:rsid w:val="00EA77FB"/>
    <w:rsid w:val="00EA7EE9"/>
    <w:rsid w:val="00EB03EA"/>
    <w:rsid w:val="00EB0453"/>
    <w:rsid w:val="00EB04D0"/>
    <w:rsid w:val="00EB0B15"/>
    <w:rsid w:val="00EB0E09"/>
    <w:rsid w:val="00EB11AF"/>
    <w:rsid w:val="00EB1AAA"/>
    <w:rsid w:val="00EB1B0C"/>
    <w:rsid w:val="00EB1FBD"/>
    <w:rsid w:val="00EB24DB"/>
    <w:rsid w:val="00EB2CC0"/>
    <w:rsid w:val="00EB303E"/>
    <w:rsid w:val="00EB31BB"/>
    <w:rsid w:val="00EB3254"/>
    <w:rsid w:val="00EB37F1"/>
    <w:rsid w:val="00EB3BB2"/>
    <w:rsid w:val="00EB3C41"/>
    <w:rsid w:val="00EB42DA"/>
    <w:rsid w:val="00EB4408"/>
    <w:rsid w:val="00EB4684"/>
    <w:rsid w:val="00EB4772"/>
    <w:rsid w:val="00EB507B"/>
    <w:rsid w:val="00EB5910"/>
    <w:rsid w:val="00EB5CBE"/>
    <w:rsid w:val="00EB5E3C"/>
    <w:rsid w:val="00EB6259"/>
    <w:rsid w:val="00EB65CF"/>
    <w:rsid w:val="00EB7119"/>
    <w:rsid w:val="00EB79C7"/>
    <w:rsid w:val="00EB7F79"/>
    <w:rsid w:val="00EC0062"/>
    <w:rsid w:val="00EC0322"/>
    <w:rsid w:val="00EC08F1"/>
    <w:rsid w:val="00EC0D54"/>
    <w:rsid w:val="00EC1396"/>
    <w:rsid w:val="00EC18DB"/>
    <w:rsid w:val="00EC1ACB"/>
    <w:rsid w:val="00EC2075"/>
    <w:rsid w:val="00EC23E6"/>
    <w:rsid w:val="00EC2506"/>
    <w:rsid w:val="00EC30EC"/>
    <w:rsid w:val="00EC34A6"/>
    <w:rsid w:val="00EC3930"/>
    <w:rsid w:val="00EC39D5"/>
    <w:rsid w:val="00EC49DF"/>
    <w:rsid w:val="00EC4CC5"/>
    <w:rsid w:val="00EC4FAC"/>
    <w:rsid w:val="00EC530E"/>
    <w:rsid w:val="00EC53C7"/>
    <w:rsid w:val="00EC58D0"/>
    <w:rsid w:val="00EC6094"/>
    <w:rsid w:val="00EC6474"/>
    <w:rsid w:val="00EC6539"/>
    <w:rsid w:val="00EC66CD"/>
    <w:rsid w:val="00EC6E7F"/>
    <w:rsid w:val="00EC6ECD"/>
    <w:rsid w:val="00EC6F03"/>
    <w:rsid w:val="00EC7B2D"/>
    <w:rsid w:val="00EC7E93"/>
    <w:rsid w:val="00ED03C2"/>
    <w:rsid w:val="00ED0997"/>
    <w:rsid w:val="00ED1407"/>
    <w:rsid w:val="00ED17F4"/>
    <w:rsid w:val="00ED1AC5"/>
    <w:rsid w:val="00ED1D70"/>
    <w:rsid w:val="00ED1E51"/>
    <w:rsid w:val="00ED2359"/>
    <w:rsid w:val="00ED2B77"/>
    <w:rsid w:val="00ED2D67"/>
    <w:rsid w:val="00ED3083"/>
    <w:rsid w:val="00ED3F03"/>
    <w:rsid w:val="00ED4103"/>
    <w:rsid w:val="00ED4385"/>
    <w:rsid w:val="00ED4A60"/>
    <w:rsid w:val="00ED5AB1"/>
    <w:rsid w:val="00ED5BD6"/>
    <w:rsid w:val="00ED6385"/>
    <w:rsid w:val="00ED6955"/>
    <w:rsid w:val="00ED69ED"/>
    <w:rsid w:val="00ED6DE3"/>
    <w:rsid w:val="00ED6E22"/>
    <w:rsid w:val="00ED70E0"/>
    <w:rsid w:val="00ED717F"/>
    <w:rsid w:val="00ED75D0"/>
    <w:rsid w:val="00ED7630"/>
    <w:rsid w:val="00ED7889"/>
    <w:rsid w:val="00ED7A4E"/>
    <w:rsid w:val="00ED7CCF"/>
    <w:rsid w:val="00EE0092"/>
    <w:rsid w:val="00EE0735"/>
    <w:rsid w:val="00EE0E19"/>
    <w:rsid w:val="00EE1675"/>
    <w:rsid w:val="00EE184F"/>
    <w:rsid w:val="00EE19A9"/>
    <w:rsid w:val="00EE1CF8"/>
    <w:rsid w:val="00EE2992"/>
    <w:rsid w:val="00EE29FE"/>
    <w:rsid w:val="00EE2B0C"/>
    <w:rsid w:val="00EE2BA7"/>
    <w:rsid w:val="00EE2C58"/>
    <w:rsid w:val="00EE2C92"/>
    <w:rsid w:val="00EE2F74"/>
    <w:rsid w:val="00EE3972"/>
    <w:rsid w:val="00EE40FE"/>
    <w:rsid w:val="00EE450C"/>
    <w:rsid w:val="00EE47DA"/>
    <w:rsid w:val="00EE4BEE"/>
    <w:rsid w:val="00EE4D85"/>
    <w:rsid w:val="00EE4F12"/>
    <w:rsid w:val="00EE51B0"/>
    <w:rsid w:val="00EE51E7"/>
    <w:rsid w:val="00EE5287"/>
    <w:rsid w:val="00EE52D7"/>
    <w:rsid w:val="00EE537B"/>
    <w:rsid w:val="00EE6075"/>
    <w:rsid w:val="00EE63B4"/>
    <w:rsid w:val="00EE666E"/>
    <w:rsid w:val="00EE6796"/>
    <w:rsid w:val="00EE67BE"/>
    <w:rsid w:val="00EE6D2E"/>
    <w:rsid w:val="00EE70DB"/>
    <w:rsid w:val="00EE7755"/>
    <w:rsid w:val="00EE79B8"/>
    <w:rsid w:val="00EF0045"/>
    <w:rsid w:val="00EF02A7"/>
    <w:rsid w:val="00EF044F"/>
    <w:rsid w:val="00EF0AFD"/>
    <w:rsid w:val="00EF1069"/>
    <w:rsid w:val="00EF1134"/>
    <w:rsid w:val="00EF13CC"/>
    <w:rsid w:val="00EF154E"/>
    <w:rsid w:val="00EF1B85"/>
    <w:rsid w:val="00EF1D37"/>
    <w:rsid w:val="00EF20BE"/>
    <w:rsid w:val="00EF21E6"/>
    <w:rsid w:val="00EF21F2"/>
    <w:rsid w:val="00EF241E"/>
    <w:rsid w:val="00EF27C7"/>
    <w:rsid w:val="00EF2A84"/>
    <w:rsid w:val="00EF36B1"/>
    <w:rsid w:val="00EF3C3D"/>
    <w:rsid w:val="00EF3C58"/>
    <w:rsid w:val="00EF42BC"/>
    <w:rsid w:val="00EF4398"/>
    <w:rsid w:val="00EF47FC"/>
    <w:rsid w:val="00EF5008"/>
    <w:rsid w:val="00EF5143"/>
    <w:rsid w:val="00EF5791"/>
    <w:rsid w:val="00EF5E36"/>
    <w:rsid w:val="00EF66B8"/>
    <w:rsid w:val="00EF6757"/>
    <w:rsid w:val="00EF67A6"/>
    <w:rsid w:val="00EF6801"/>
    <w:rsid w:val="00EF6A1D"/>
    <w:rsid w:val="00EF6A67"/>
    <w:rsid w:val="00EF6B26"/>
    <w:rsid w:val="00EF6D67"/>
    <w:rsid w:val="00EF6F9A"/>
    <w:rsid w:val="00EF714B"/>
    <w:rsid w:val="00EF759C"/>
    <w:rsid w:val="00EF79E7"/>
    <w:rsid w:val="00EF7B19"/>
    <w:rsid w:val="00EF7E0E"/>
    <w:rsid w:val="00EF7E27"/>
    <w:rsid w:val="00F00367"/>
    <w:rsid w:val="00F00898"/>
    <w:rsid w:val="00F008F6"/>
    <w:rsid w:val="00F0109F"/>
    <w:rsid w:val="00F01B56"/>
    <w:rsid w:val="00F01CFE"/>
    <w:rsid w:val="00F01E65"/>
    <w:rsid w:val="00F02CF3"/>
    <w:rsid w:val="00F02DE2"/>
    <w:rsid w:val="00F02DFE"/>
    <w:rsid w:val="00F02E28"/>
    <w:rsid w:val="00F0309A"/>
    <w:rsid w:val="00F033B1"/>
    <w:rsid w:val="00F03490"/>
    <w:rsid w:val="00F039FD"/>
    <w:rsid w:val="00F041AD"/>
    <w:rsid w:val="00F0435F"/>
    <w:rsid w:val="00F04F6B"/>
    <w:rsid w:val="00F053CC"/>
    <w:rsid w:val="00F053F5"/>
    <w:rsid w:val="00F055FA"/>
    <w:rsid w:val="00F05873"/>
    <w:rsid w:val="00F05F7E"/>
    <w:rsid w:val="00F062E2"/>
    <w:rsid w:val="00F06332"/>
    <w:rsid w:val="00F0686A"/>
    <w:rsid w:val="00F068EA"/>
    <w:rsid w:val="00F07304"/>
    <w:rsid w:val="00F0741D"/>
    <w:rsid w:val="00F0790D"/>
    <w:rsid w:val="00F07BF8"/>
    <w:rsid w:val="00F10712"/>
    <w:rsid w:val="00F107A6"/>
    <w:rsid w:val="00F109FE"/>
    <w:rsid w:val="00F1115E"/>
    <w:rsid w:val="00F1127F"/>
    <w:rsid w:val="00F11489"/>
    <w:rsid w:val="00F116A4"/>
    <w:rsid w:val="00F117ED"/>
    <w:rsid w:val="00F129BF"/>
    <w:rsid w:val="00F12B8C"/>
    <w:rsid w:val="00F12F8C"/>
    <w:rsid w:val="00F133AA"/>
    <w:rsid w:val="00F13993"/>
    <w:rsid w:val="00F13E72"/>
    <w:rsid w:val="00F13F7D"/>
    <w:rsid w:val="00F152E8"/>
    <w:rsid w:val="00F15373"/>
    <w:rsid w:val="00F15C0C"/>
    <w:rsid w:val="00F15CB6"/>
    <w:rsid w:val="00F15D96"/>
    <w:rsid w:val="00F16523"/>
    <w:rsid w:val="00F16CC6"/>
    <w:rsid w:val="00F16CCB"/>
    <w:rsid w:val="00F17296"/>
    <w:rsid w:val="00F178F8"/>
    <w:rsid w:val="00F17938"/>
    <w:rsid w:val="00F17AAF"/>
    <w:rsid w:val="00F207EE"/>
    <w:rsid w:val="00F208E9"/>
    <w:rsid w:val="00F20EA5"/>
    <w:rsid w:val="00F20EE3"/>
    <w:rsid w:val="00F219A8"/>
    <w:rsid w:val="00F21AE9"/>
    <w:rsid w:val="00F22329"/>
    <w:rsid w:val="00F22959"/>
    <w:rsid w:val="00F22CFE"/>
    <w:rsid w:val="00F22D43"/>
    <w:rsid w:val="00F23639"/>
    <w:rsid w:val="00F24194"/>
    <w:rsid w:val="00F24575"/>
    <w:rsid w:val="00F24C93"/>
    <w:rsid w:val="00F24DB6"/>
    <w:rsid w:val="00F25959"/>
    <w:rsid w:val="00F25BC1"/>
    <w:rsid w:val="00F25D88"/>
    <w:rsid w:val="00F25DAB"/>
    <w:rsid w:val="00F262BE"/>
    <w:rsid w:val="00F27887"/>
    <w:rsid w:val="00F27A73"/>
    <w:rsid w:val="00F27BBA"/>
    <w:rsid w:val="00F27E41"/>
    <w:rsid w:val="00F27EC3"/>
    <w:rsid w:val="00F27FDC"/>
    <w:rsid w:val="00F301D1"/>
    <w:rsid w:val="00F30600"/>
    <w:rsid w:val="00F307CB"/>
    <w:rsid w:val="00F30D54"/>
    <w:rsid w:val="00F311C7"/>
    <w:rsid w:val="00F31323"/>
    <w:rsid w:val="00F31690"/>
    <w:rsid w:val="00F318A2"/>
    <w:rsid w:val="00F318D2"/>
    <w:rsid w:val="00F31BA1"/>
    <w:rsid w:val="00F31C25"/>
    <w:rsid w:val="00F321A3"/>
    <w:rsid w:val="00F3227F"/>
    <w:rsid w:val="00F325D3"/>
    <w:rsid w:val="00F3270D"/>
    <w:rsid w:val="00F32B5F"/>
    <w:rsid w:val="00F32D85"/>
    <w:rsid w:val="00F33556"/>
    <w:rsid w:val="00F3370D"/>
    <w:rsid w:val="00F3385A"/>
    <w:rsid w:val="00F33BEE"/>
    <w:rsid w:val="00F33C6A"/>
    <w:rsid w:val="00F33D5F"/>
    <w:rsid w:val="00F33FCF"/>
    <w:rsid w:val="00F342E1"/>
    <w:rsid w:val="00F3441A"/>
    <w:rsid w:val="00F344F7"/>
    <w:rsid w:val="00F3453A"/>
    <w:rsid w:val="00F345B3"/>
    <w:rsid w:val="00F3471F"/>
    <w:rsid w:val="00F347CD"/>
    <w:rsid w:val="00F34940"/>
    <w:rsid w:val="00F3497F"/>
    <w:rsid w:val="00F349F8"/>
    <w:rsid w:val="00F34AC6"/>
    <w:rsid w:val="00F350ED"/>
    <w:rsid w:val="00F357F6"/>
    <w:rsid w:val="00F3580C"/>
    <w:rsid w:val="00F36527"/>
    <w:rsid w:val="00F36723"/>
    <w:rsid w:val="00F36D17"/>
    <w:rsid w:val="00F36EA9"/>
    <w:rsid w:val="00F36F69"/>
    <w:rsid w:val="00F371AF"/>
    <w:rsid w:val="00F37CB1"/>
    <w:rsid w:val="00F37F98"/>
    <w:rsid w:val="00F4022C"/>
    <w:rsid w:val="00F40C4D"/>
    <w:rsid w:val="00F41837"/>
    <w:rsid w:val="00F4195F"/>
    <w:rsid w:val="00F419B0"/>
    <w:rsid w:val="00F41A36"/>
    <w:rsid w:val="00F41AB2"/>
    <w:rsid w:val="00F4201A"/>
    <w:rsid w:val="00F42132"/>
    <w:rsid w:val="00F421DE"/>
    <w:rsid w:val="00F42485"/>
    <w:rsid w:val="00F42B61"/>
    <w:rsid w:val="00F42F64"/>
    <w:rsid w:val="00F430E6"/>
    <w:rsid w:val="00F43373"/>
    <w:rsid w:val="00F43B5F"/>
    <w:rsid w:val="00F4413D"/>
    <w:rsid w:val="00F44499"/>
    <w:rsid w:val="00F445C2"/>
    <w:rsid w:val="00F445EE"/>
    <w:rsid w:val="00F44B3B"/>
    <w:rsid w:val="00F44BB6"/>
    <w:rsid w:val="00F44DC8"/>
    <w:rsid w:val="00F45001"/>
    <w:rsid w:val="00F45123"/>
    <w:rsid w:val="00F45213"/>
    <w:rsid w:val="00F452AC"/>
    <w:rsid w:val="00F4540E"/>
    <w:rsid w:val="00F45683"/>
    <w:rsid w:val="00F45B0F"/>
    <w:rsid w:val="00F45C89"/>
    <w:rsid w:val="00F45E80"/>
    <w:rsid w:val="00F46553"/>
    <w:rsid w:val="00F465B6"/>
    <w:rsid w:val="00F46A9F"/>
    <w:rsid w:val="00F46D06"/>
    <w:rsid w:val="00F46D85"/>
    <w:rsid w:val="00F47858"/>
    <w:rsid w:val="00F47888"/>
    <w:rsid w:val="00F478E3"/>
    <w:rsid w:val="00F47E76"/>
    <w:rsid w:val="00F50286"/>
    <w:rsid w:val="00F50650"/>
    <w:rsid w:val="00F508C9"/>
    <w:rsid w:val="00F511A3"/>
    <w:rsid w:val="00F517FA"/>
    <w:rsid w:val="00F51B3A"/>
    <w:rsid w:val="00F51FCE"/>
    <w:rsid w:val="00F52098"/>
    <w:rsid w:val="00F52442"/>
    <w:rsid w:val="00F532B8"/>
    <w:rsid w:val="00F53327"/>
    <w:rsid w:val="00F5335F"/>
    <w:rsid w:val="00F53603"/>
    <w:rsid w:val="00F53661"/>
    <w:rsid w:val="00F5374B"/>
    <w:rsid w:val="00F538F0"/>
    <w:rsid w:val="00F53D76"/>
    <w:rsid w:val="00F54087"/>
    <w:rsid w:val="00F5484C"/>
    <w:rsid w:val="00F54A1F"/>
    <w:rsid w:val="00F54B40"/>
    <w:rsid w:val="00F54BF2"/>
    <w:rsid w:val="00F54F41"/>
    <w:rsid w:val="00F55D5E"/>
    <w:rsid w:val="00F55E46"/>
    <w:rsid w:val="00F55F60"/>
    <w:rsid w:val="00F5625B"/>
    <w:rsid w:val="00F56A33"/>
    <w:rsid w:val="00F56EFF"/>
    <w:rsid w:val="00F57262"/>
    <w:rsid w:val="00F57444"/>
    <w:rsid w:val="00F578A3"/>
    <w:rsid w:val="00F60749"/>
    <w:rsid w:val="00F60F72"/>
    <w:rsid w:val="00F60FFE"/>
    <w:rsid w:val="00F61083"/>
    <w:rsid w:val="00F61D34"/>
    <w:rsid w:val="00F61F31"/>
    <w:rsid w:val="00F629EC"/>
    <w:rsid w:val="00F62E28"/>
    <w:rsid w:val="00F6313E"/>
    <w:rsid w:val="00F63350"/>
    <w:rsid w:val="00F63761"/>
    <w:rsid w:val="00F638D7"/>
    <w:rsid w:val="00F63A4C"/>
    <w:rsid w:val="00F640AF"/>
    <w:rsid w:val="00F649D3"/>
    <w:rsid w:val="00F64DB3"/>
    <w:rsid w:val="00F6514E"/>
    <w:rsid w:val="00F65407"/>
    <w:rsid w:val="00F6547A"/>
    <w:rsid w:val="00F657BF"/>
    <w:rsid w:val="00F65ACD"/>
    <w:rsid w:val="00F65E83"/>
    <w:rsid w:val="00F65EA9"/>
    <w:rsid w:val="00F66133"/>
    <w:rsid w:val="00F66651"/>
    <w:rsid w:val="00F6674B"/>
    <w:rsid w:val="00F6675A"/>
    <w:rsid w:val="00F670D5"/>
    <w:rsid w:val="00F671FF"/>
    <w:rsid w:val="00F67482"/>
    <w:rsid w:val="00F6758E"/>
    <w:rsid w:val="00F67B3D"/>
    <w:rsid w:val="00F70031"/>
    <w:rsid w:val="00F702B9"/>
    <w:rsid w:val="00F7037A"/>
    <w:rsid w:val="00F705C0"/>
    <w:rsid w:val="00F705CF"/>
    <w:rsid w:val="00F70798"/>
    <w:rsid w:val="00F708BF"/>
    <w:rsid w:val="00F7149B"/>
    <w:rsid w:val="00F7153F"/>
    <w:rsid w:val="00F715B0"/>
    <w:rsid w:val="00F716DE"/>
    <w:rsid w:val="00F71796"/>
    <w:rsid w:val="00F71A81"/>
    <w:rsid w:val="00F71FE3"/>
    <w:rsid w:val="00F7260E"/>
    <w:rsid w:val="00F7262D"/>
    <w:rsid w:val="00F72B1B"/>
    <w:rsid w:val="00F72B5C"/>
    <w:rsid w:val="00F72D45"/>
    <w:rsid w:val="00F72DB5"/>
    <w:rsid w:val="00F72F3A"/>
    <w:rsid w:val="00F73274"/>
    <w:rsid w:val="00F7343E"/>
    <w:rsid w:val="00F73686"/>
    <w:rsid w:val="00F739FD"/>
    <w:rsid w:val="00F73ADA"/>
    <w:rsid w:val="00F7404D"/>
    <w:rsid w:val="00F74073"/>
    <w:rsid w:val="00F7419D"/>
    <w:rsid w:val="00F743DF"/>
    <w:rsid w:val="00F74479"/>
    <w:rsid w:val="00F74A31"/>
    <w:rsid w:val="00F74DF6"/>
    <w:rsid w:val="00F75043"/>
    <w:rsid w:val="00F75CE7"/>
    <w:rsid w:val="00F761FD"/>
    <w:rsid w:val="00F764C1"/>
    <w:rsid w:val="00F766B6"/>
    <w:rsid w:val="00F76749"/>
    <w:rsid w:val="00F7693E"/>
    <w:rsid w:val="00F77B89"/>
    <w:rsid w:val="00F77F0A"/>
    <w:rsid w:val="00F8002E"/>
    <w:rsid w:val="00F8056B"/>
    <w:rsid w:val="00F805BD"/>
    <w:rsid w:val="00F806E0"/>
    <w:rsid w:val="00F80EEF"/>
    <w:rsid w:val="00F8127F"/>
    <w:rsid w:val="00F8147A"/>
    <w:rsid w:val="00F8161C"/>
    <w:rsid w:val="00F818BF"/>
    <w:rsid w:val="00F81965"/>
    <w:rsid w:val="00F81EEC"/>
    <w:rsid w:val="00F820C4"/>
    <w:rsid w:val="00F8289F"/>
    <w:rsid w:val="00F82B53"/>
    <w:rsid w:val="00F83282"/>
    <w:rsid w:val="00F837F0"/>
    <w:rsid w:val="00F83EA6"/>
    <w:rsid w:val="00F83FA1"/>
    <w:rsid w:val="00F8449A"/>
    <w:rsid w:val="00F84A1E"/>
    <w:rsid w:val="00F84A6B"/>
    <w:rsid w:val="00F858EC"/>
    <w:rsid w:val="00F85A7C"/>
    <w:rsid w:val="00F8622A"/>
    <w:rsid w:val="00F86331"/>
    <w:rsid w:val="00F86801"/>
    <w:rsid w:val="00F86C30"/>
    <w:rsid w:val="00F8719F"/>
    <w:rsid w:val="00F872B1"/>
    <w:rsid w:val="00F8755C"/>
    <w:rsid w:val="00F87EB6"/>
    <w:rsid w:val="00F90642"/>
    <w:rsid w:val="00F906B8"/>
    <w:rsid w:val="00F90986"/>
    <w:rsid w:val="00F90D2C"/>
    <w:rsid w:val="00F912E1"/>
    <w:rsid w:val="00F92ACD"/>
    <w:rsid w:val="00F92BB1"/>
    <w:rsid w:val="00F92FFF"/>
    <w:rsid w:val="00F9369D"/>
    <w:rsid w:val="00F94291"/>
    <w:rsid w:val="00F94752"/>
    <w:rsid w:val="00F94914"/>
    <w:rsid w:val="00F94A09"/>
    <w:rsid w:val="00F94D0C"/>
    <w:rsid w:val="00F94F96"/>
    <w:rsid w:val="00F94FA4"/>
    <w:rsid w:val="00F950B0"/>
    <w:rsid w:val="00F9542D"/>
    <w:rsid w:val="00F956A5"/>
    <w:rsid w:val="00F95A02"/>
    <w:rsid w:val="00F95B74"/>
    <w:rsid w:val="00F95EDA"/>
    <w:rsid w:val="00F96436"/>
    <w:rsid w:val="00F96B2B"/>
    <w:rsid w:val="00F96BAA"/>
    <w:rsid w:val="00F96CE9"/>
    <w:rsid w:val="00F96F77"/>
    <w:rsid w:val="00F9701D"/>
    <w:rsid w:val="00F976AD"/>
    <w:rsid w:val="00F9777A"/>
    <w:rsid w:val="00F979EE"/>
    <w:rsid w:val="00F97A5B"/>
    <w:rsid w:val="00F97B90"/>
    <w:rsid w:val="00F97C75"/>
    <w:rsid w:val="00F97EBC"/>
    <w:rsid w:val="00F97EFE"/>
    <w:rsid w:val="00FA043E"/>
    <w:rsid w:val="00FA0640"/>
    <w:rsid w:val="00FA0FD7"/>
    <w:rsid w:val="00FA1637"/>
    <w:rsid w:val="00FA163E"/>
    <w:rsid w:val="00FA194D"/>
    <w:rsid w:val="00FA1A18"/>
    <w:rsid w:val="00FA1AF2"/>
    <w:rsid w:val="00FA2DF3"/>
    <w:rsid w:val="00FA30B9"/>
    <w:rsid w:val="00FA3317"/>
    <w:rsid w:val="00FA3E07"/>
    <w:rsid w:val="00FA3FBC"/>
    <w:rsid w:val="00FA46E6"/>
    <w:rsid w:val="00FA53BE"/>
    <w:rsid w:val="00FA56C6"/>
    <w:rsid w:val="00FA5C52"/>
    <w:rsid w:val="00FA704F"/>
    <w:rsid w:val="00FA715B"/>
    <w:rsid w:val="00FA748E"/>
    <w:rsid w:val="00FA7622"/>
    <w:rsid w:val="00FA7972"/>
    <w:rsid w:val="00FA7AB7"/>
    <w:rsid w:val="00FB00C6"/>
    <w:rsid w:val="00FB01CF"/>
    <w:rsid w:val="00FB020C"/>
    <w:rsid w:val="00FB1479"/>
    <w:rsid w:val="00FB15CA"/>
    <w:rsid w:val="00FB1723"/>
    <w:rsid w:val="00FB1955"/>
    <w:rsid w:val="00FB2673"/>
    <w:rsid w:val="00FB2A16"/>
    <w:rsid w:val="00FB315C"/>
    <w:rsid w:val="00FB3852"/>
    <w:rsid w:val="00FB3AB9"/>
    <w:rsid w:val="00FB4410"/>
    <w:rsid w:val="00FB47C8"/>
    <w:rsid w:val="00FB4A7B"/>
    <w:rsid w:val="00FB4B85"/>
    <w:rsid w:val="00FB534F"/>
    <w:rsid w:val="00FB5936"/>
    <w:rsid w:val="00FB5BD8"/>
    <w:rsid w:val="00FB6957"/>
    <w:rsid w:val="00FB6A80"/>
    <w:rsid w:val="00FB6CEE"/>
    <w:rsid w:val="00FB6E40"/>
    <w:rsid w:val="00FB6FBA"/>
    <w:rsid w:val="00FB7009"/>
    <w:rsid w:val="00FB71B3"/>
    <w:rsid w:val="00FB72E2"/>
    <w:rsid w:val="00FB78DF"/>
    <w:rsid w:val="00FC0144"/>
    <w:rsid w:val="00FC0414"/>
    <w:rsid w:val="00FC0609"/>
    <w:rsid w:val="00FC0997"/>
    <w:rsid w:val="00FC0E94"/>
    <w:rsid w:val="00FC104D"/>
    <w:rsid w:val="00FC11FB"/>
    <w:rsid w:val="00FC13AF"/>
    <w:rsid w:val="00FC1AF3"/>
    <w:rsid w:val="00FC1D41"/>
    <w:rsid w:val="00FC210E"/>
    <w:rsid w:val="00FC2475"/>
    <w:rsid w:val="00FC25D4"/>
    <w:rsid w:val="00FC2A1B"/>
    <w:rsid w:val="00FC2C0C"/>
    <w:rsid w:val="00FC2E78"/>
    <w:rsid w:val="00FC3E2C"/>
    <w:rsid w:val="00FC3E35"/>
    <w:rsid w:val="00FC41AC"/>
    <w:rsid w:val="00FC4655"/>
    <w:rsid w:val="00FC47DC"/>
    <w:rsid w:val="00FC49BB"/>
    <w:rsid w:val="00FC4EDD"/>
    <w:rsid w:val="00FC5894"/>
    <w:rsid w:val="00FC58EB"/>
    <w:rsid w:val="00FC5AD1"/>
    <w:rsid w:val="00FC5E69"/>
    <w:rsid w:val="00FC6846"/>
    <w:rsid w:val="00FC6DA9"/>
    <w:rsid w:val="00FC7586"/>
    <w:rsid w:val="00FC7784"/>
    <w:rsid w:val="00FC788A"/>
    <w:rsid w:val="00FC7CBB"/>
    <w:rsid w:val="00FC7D12"/>
    <w:rsid w:val="00FD027A"/>
    <w:rsid w:val="00FD100A"/>
    <w:rsid w:val="00FD1171"/>
    <w:rsid w:val="00FD11C1"/>
    <w:rsid w:val="00FD1693"/>
    <w:rsid w:val="00FD1852"/>
    <w:rsid w:val="00FD1966"/>
    <w:rsid w:val="00FD1B7E"/>
    <w:rsid w:val="00FD211E"/>
    <w:rsid w:val="00FD245A"/>
    <w:rsid w:val="00FD2850"/>
    <w:rsid w:val="00FD2A8B"/>
    <w:rsid w:val="00FD35A9"/>
    <w:rsid w:val="00FD3AB7"/>
    <w:rsid w:val="00FD3F7E"/>
    <w:rsid w:val="00FD3FBC"/>
    <w:rsid w:val="00FD43AE"/>
    <w:rsid w:val="00FD46D7"/>
    <w:rsid w:val="00FD4A71"/>
    <w:rsid w:val="00FD53D8"/>
    <w:rsid w:val="00FD558A"/>
    <w:rsid w:val="00FD56C4"/>
    <w:rsid w:val="00FD598B"/>
    <w:rsid w:val="00FD5A06"/>
    <w:rsid w:val="00FD67F6"/>
    <w:rsid w:val="00FD7272"/>
    <w:rsid w:val="00FD7C07"/>
    <w:rsid w:val="00FD7CE8"/>
    <w:rsid w:val="00FE015E"/>
    <w:rsid w:val="00FE03EE"/>
    <w:rsid w:val="00FE05AE"/>
    <w:rsid w:val="00FE05F0"/>
    <w:rsid w:val="00FE0C82"/>
    <w:rsid w:val="00FE111B"/>
    <w:rsid w:val="00FE11CF"/>
    <w:rsid w:val="00FE1363"/>
    <w:rsid w:val="00FE145F"/>
    <w:rsid w:val="00FE1790"/>
    <w:rsid w:val="00FE18A9"/>
    <w:rsid w:val="00FE1FB7"/>
    <w:rsid w:val="00FE2530"/>
    <w:rsid w:val="00FE29AF"/>
    <w:rsid w:val="00FE30EC"/>
    <w:rsid w:val="00FE3107"/>
    <w:rsid w:val="00FE3640"/>
    <w:rsid w:val="00FE38A9"/>
    <w:rsid w:val="00FE3995"/>
    <w:rsid w:val="00FE3B3E"/>
    <w:rsid w:val="00FE3D11"/>
    <w:rsid w:val="00FE406A"/>
    <w:rsid w:val="00FE42F0"/>
    <w:rsid w:val="00FE4533"/>
    <w:rsid w:val="00FE5270"/>
    <w:rsid w:val="00FE555E"/>
    <w:rsid w:val="00FE557F"/>
    <w:rsid w:val="00FE5C89"/>
    <w:rsid w:val="00FE5ECF"/>
    <w:rsid w:val="00FE6327"/>
    <w:rsid w:val="00FE6846"/>
    <w:rsid w:val="00FE697E"/>
    <w:rsid w:val="00FE6C0C"/>
    <w:rsid w:val="00FE6EB2"/>
    <w:rsid w:val="00FE7091"/>
    <w:rsid w:val="00FE7416"/>
    <w:rsid w:val="00FE76AF"/>
    <w:rsid w:val="00FE796F"/>
    <w:rsid w:val="00FE7A1A"/>
    <w:rsid w:val="00FE7C5E"/>
    <w:rsid w:val="00FF0361"/>
    <w:rsid w:val="00FF1807"/>
    <w:rsid w:val="00FF1826"/>
    <w:rsid w:val="00FF1BA9"/>
    <w:rsid w:val="00FF1EE6"/>
    <w:rsid w:val="00FF2154"/>
    <w:rsid w:val="00FF263D"/>
    <w:rsid w:val="00FF2CBF"/>
    <w:rsid w:val="00FF34F2"/>
    <w:rsid w:val="00FF3533"/>
    <w:rsid w:val="00FF3C5F"/>
    <w:rsid w:val="00FF3D4D"/>
    <w:rsid w:val="00FF41FC"/>
    <w:rsid w:val="00FF4620"/>
    <w:rsid w:val="00FF47D1"/>
    <w:rsid w:val="00FF4894"/>
    <w:rsid w:val="00FF5F08"/>
    <w:rsid w:val="00FF66D7"/>
    <w:rsid w:val="00FF680A"/>
    <w:rsid w:val="00FF69DE"/>
    <w:rsid w:val="00FF71C2"/>
    <w:rsid w:val="00FF7460"/>
    <w:rsid w:val="00FF7E1A"/>
    <w:rsid w:val="00FF7F5A"/>
    <w:rsid w:val="00FF7FF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25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0"/>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table of figures" w:uiPriority="0"/>
    <w:lsdException w:name="annotation reference" w:uiPriority="0"/>
    <w:lsdException w:name="page number" w:uiPriority="0"/>
    <w:lsdException w:name="toa heading" w:uiPriority="0"/>
    <w:lsdException w:name="List" w:uiPriority="0"/>
    <w:lsdException w:name="List Number"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lsdException w:name="Date"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lsdException w:name="Emphasis" w:semiHidden="0" w:uiPriority="0" w:unhideWhenUsed="0" w:qFormat="1"/>
    <w:lsdException w:name="Plain Text"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0" w:unhideWhenUsed="0"/>
    <w:lsdException w:name="Intense Reference" w:semiHidden="0" w:uiPriority="32" w:unhideWhenUsed="0"/>
    <w:lsdException w:name="Book Title" w:semiHidden="0" w:uiPriority="33" w:unhideWhenUsed="0"/>
    <w:lsdException w:name="Bibliography" w:uiPriority="0"/>
    <w:lsdException w:name="TOC Heading" w:uiPriority="39" w:qFormat="1"/>
  </w:latentStyles>
  <w:style w:type="paragraph" w:default="1" w:styleId="a9">
    <w:name w:val="Normal"/>
    <w:rsid w:val="003D32F8"/>
    <w:rPr>
      <w:noProof/>
      <w:sz w:val="28"/>
    </w:rPr>
  </w:style>
  <w:style w:type="paragraph" w:styleId="10">
    <w:name w:val="heading 1"/>
    <w:aliases w:val="Заг1"/>
    <w:next w:val="a9"/>
    <w:link w:val="11"/>
    <w:rsid w:val="00403527"/>
    <w:pPr>
      <w:keepNext/>
      <w:keepLines/>
      <w:pageBreakBefore/>
      <w:suppressAutoHyphens/>
      <w:spacing w:after="240" w:line="340" w:lineRule="exact"/>
      <w:jc w:val="center"/>
      <w:outlineLvl w:val="0"/>
    </w:pPr>
    <w:rPr>
      <w:b/>
      <w:kern w:val="28"/>
      <w:sz w:val="28"/>
    </w:rPr>
  </w:style>
  <w:style w:type="paragraph" w:styleId="23">
    <w:name w:val="heading 2"/>
    <w:aliases w:val="h2"/>
    <w:next w:val="a9"/>
    <w:link w:val="24"/>
    <w:uiPriority w:val="99"/>
    <w:qFormat/>
    <w:rsid w:val="003417CE"/>
    <w:pPr>
      <w:keepNext/>
      <w:widowControl w:val="0"/>
      <w:spacing w:before="240" w:line="360" w:lineRule="auto"/>
      <w:jc w:val="both"/>
      <w:outlineLvl w:val="1"/>
    </w:pPr>
    <w:rPr>
      <w:sz w:val="28"/>
      <w:lang w:val="uk-UA"/>
    </w:rPr>
  </w:style>
  <w:style w:type="paragraph" w:styleId="30">
    <w:name w:val="heading 3"/>
    <w:next w:val="a9"/>
    <w:link w:val="31"/>
    <w:uiPriority w:val="99"/>
    <w:qFormat/>
    <w:rsid w:val="00A70D92"/>
    <w:pPr>
      <w:keepNext/>
      <w:keepLines/>
      <w:suppressAutoHyphens/>
      <w:spacing w:before="240" w:after="240" w:line="340" w:lineRule="exact"/>
      <w:outlineLvl w:val="2"/>
    </w:pPr>
    <w:rPr>
      <w:b/>
      <w:sz w:val="28"/>
    </w:rPr>
  </w:style>
  <w:style w:type="paragraph" w:styleId="44">
    <w:name w:val="heading 4"/>
    <w:next w:val="a9"/>
    <w:link w:val="45"/>
    <w:uiPriority w:val="99"/>
    <w:qFormat/>
    <w:rsid w:val="00736AC1"/>
    <w:pPr>
      <w:widowControl w:val="0"/>
      <w:spacing w:line="360" w:lineRule="auto"/>
      <w:jc w:val="both"/>
      <w:outlineLvl w:val="3"/>
    </w:pPr>
    <w:rPr>
      <w:sz w:val="28"/>
      <w:lang w:val="uk-UA"/>
    </w:rPr>
  </w:style>
  <w:style w:type="paragraph" w:styleId="51">
    <w:name w:val="heading 5"/>
    <w:next w:val="a9"/>
    <w:link w:val="52"/>
    <w:uiPriority w:val="99"/>
    <w:qFormat/>
    <w:rsid w:val="0055113D"/>
    <w:pPr>
      <w:keepNext/>
      <w:keepLines/>
      <w:suppressAutoHyphens/>
      <w:spacing w:before="240" w:after="120"/>
      <w:outlineLvl w:val="4"/>
    </w:pPr>
    <w:rPr>
      <w:b/>
      <w:sz w:val="28"/>
    </w:rPr>
  </w:style>
  <w:style w:type="paragraph" w:styleId="60">
    <w:name w:val="heading 6"/>
    <w:basedOn w:val="a9"/>
    <w:next w:val="a9"/>
    <w:link w:val="61"/>
    <w:uiPriority w:val="99"/>
    <w:qFormat/>
    <w:rsid w:val="00AF71DE"/>
    <w:pPr>
      <w:spacing w:before="240" w:after="60"/>
      <w:outlineLvl w:val="5"/>
    </w:pPr>
    <w:rPr>
      <w:rFonts w:ascii="Arial CYR" w:hAnsi="Arial CYR"/>
      <w:sz w:val="22"/>
    </w:rPr>
  </w:style>
  <w:style w:type="paragraph" w:styleId="7">
    <w:name w:val="heading 7"/>
    <w:basedOn w:val="a9"/>
    <w:next w:val="a9"/>
    <w:link w:val="70"/>
    <w:uiPriority w:val="99"/>
    <w:qFormat/>
    <w:rsid w:val="00AF71DE"/>
    <w:pPr>
      <w:spacing w:before="240" w:after="60"/>
      <w:outlineLvl w:val="6"/>
    </w:pPr>
    <w:rPr>
      <w:rFonts w:ascii="Arial CYR" w:hAnsi="Arial CYR"/>
    </w:rPr>
  </w:style>
  <w:style w:type="paragraph" w:styleId="8">
    <w:name w:val="heading 8"/>
    <w:basedOn w:val="a9"/>
    <w:next w:val="a9"/>
    <w:link w:val="80"/>
    <w:uiPriority w:val="99"/>
    <w:qFormat/>
    <w:rsid w:val="00AF71DE"/>
    <w:pPr>
      <w:spacing w:before="240" w:after="60"/>
      <w:outlineLvl w:val="7"/>
    </w:pPr>
    <w:rPr>
      <w:rFonts w:ascii="Arial CYR" w:hAnsi="Arial CYR"/>
    </w:rPr>
  </w:style>
  <w:style w:type="paragraph" w:styleId="9">
    <w:name w:val="heading 9"/>
    <w:next w:val="a9"/>
    <w:link w:val="90"/>
    <w:uiPriority w:val="99"/>
    <w:qFormat/>
    <w:rsid w:val="00AF71DE"/>
    <w:pPr>
      <w:keepNext/>
      <w:keepLines/>
      <w:pageBreakBefore/>
      <w:suppressAutoHyphens/>
      <w:spacing w:line="340" w:lineRule="exact"/>
      <w:jc w:val="center"/>
      <w:outlineLvl w:val="8"/>
    </w:pPr>
    <w:rPr>
      <w:b/>
      <w:i/>
      <w:sz w:val="24"/>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4">
    <w:name w:val="Заг 4 ИУС"/>
    <w:basedOn w:val="46"/>
    <w:link w:val="47"/>
    <w:qFormat/>
    <w:rsid w:val="00571A05"/>
    <w:pPr>
      <w:numPr>
        <w:numId w:val="5"/>
      </w:numPr>
      <w:tabs>
        <w:tab w:val="num" w:pos="426"/>
        <w:tab w:val="num" w:pos="1702"/>
        <w:tab w:val="left" w:pos="1843"/>
        <w:tab w:val="num" w:pos="2978"/>
        <w:tab w:val="num" w:pos="3828"/>
        <w:tab w:val="num" w:pos="6096"/>
        <w:tab w:val="num" w:pos="7372"/>
      </w:tabs>
      <w:ind w:left="0"/>
    </w:pPr>
    <w:rPr>
      <w:color w:val="000000"/>
    </w:rPr>
  </w:style>
  <w:style w:type="paragraph" w:styleId="ad">
    <w:name w:val="Balloon Text"/>
    <w:basedOn w:val="a9"/>
    <w:link w:val="ae"/>
    <w:unhideWhenUsed/>
    <w:rsid w:val="005D35DD"/>
    <w:rPr>
      <w:rFonts w:ascii="Tahoma" w:hAnsi="Tahoma" w:cs="Tahoma"/>
      <w:sz w:val="16"/>
      <w:szCs w:val="16"/>
    </w:rPr>
  </w:style>
  <w:style w:type="paragraph" w:customStyle="1" w:styleId="af">
    <w:name w:val="осн абзац ИУС"/>
    <w:basedOn w:val="a9"/>
    <w:link w:val="af0"/>
    <w:qFormat/>
    <w:rsid w:val="00FF7F5A"/>
    <w:pPr>
      <w:spacing w:line="360" w:lineRule="auto"/>
      <w:ind w:firstLine="709"/>
      <w:jc w:val="both"/>
    </w:pPr>
  </w:style>
  <w:style w:type="character" w:customStyle="1" w:styleId="47">
    <w:name w:val="Заг 4 ИУС Знак"/>
    <w:basedOn w:val="45"/>
    <w:link w:val="4"/>
    <w:rsid w:val="00571A05"/>
    <w:rPr>
      <w:color w:val="000000"/>
      <w:sz w:val="28"/>
      <w:lang w:val="uk-UA"/>
    </w:rPr>
  </w:style>
  <w:style w:type="paragraph" w:styleId="af1">
    <w:name w:val="header"/>
    <w:basedOn w:val="a9"/>
    <w:link w:val="af2"/>
    <w:uiPriority w:val="99"/>
    <w:unhideWhenUsed/>
    <w:rsid w:val="00FF7F5A"/>
    <w:pPr>
      <w:tabs>
        <w:tab w:val="center" w:pos="4677"/>
        <w:tab w:val="right" w:pos="9355"/>
      </w:tabs>
    </w:pPr>
  </w:style>
  <w:style w:type="character" w:styleId="af3">
    <w:name w:val="footnote reference"/>
    <w:uiPriority w:val="99"/>
    <w:rsid w:val="00AF71DE"/>
    <w:rPr>
      <w:vertAlign w:val="superscript"/>
    </w:rPr>
  </w:style>
  <w:style w:type="character" w:customStyle="1" w:styleId="ae">
    <w:name w:val="Текст выноски Знак"/>
    <w:basedOn w:val="aa"/>
    <w:link w:val="ad"/>
    <w:rsid w:val="005D35DD"/>
    <w:rPr>
      <w:rFonts w:ascii="Tahoma" w:hAnsi="Tahoma" w:cs="Tahoma"/>
      <w:noProof/>
      <w:sz w:val="16"/>
      <w:szCs w:val="16"/>
    </w:rPr>
  </w:style>
  <w:style w:type="character" w:customStyle="1" w:styleId="af2">
    <w:name w:val="Верхний колонтитул Знак"/>
    <w:basedOn w:val="aa"/>
    <w:link w:val="af1"/>
    <w:uiPriority w:val="99"/>
    <w:rsid w:val="00FF7F5A"/>
    <w:rPr>
      <w:noProof/>
      <w:sz w:val="28"/>
    </w:rPr>
  </w:style>
  <w:style w:type="paragraph" w:styleId="af4">
    <w:name w:val="footer"/>
    <w:basedOn w:val="a9"/>
    <w:link w:val="af5"/>
    <w:unhideWhenUsed/>
    <w:rsid w:val="00FF7F5A"/>
    <w:pPr>
      <w:tabs>
        <w:tab w:val="center" w:pos="4677"/>
        <w:tab w:val="right" w:pos="9355"/>
      </w:tabs>
    </w:pPr>
  </w:style>
  <w:style w:type="paragraph" w:styleId="af6">
    <w:name w:val="Document Map"/>
    <w:basedOn w:val="a9"/>
    <w:link w:val="af7"/>
    <w:uiPriority w:val="99"/>
    <w:semiHidden/>
    <w:unhideWhenUsed/>
    <w:rsid w:val="00296184"/>
    <w:rPr>
      <w:rFonts w:ascii="Tahoma" w:hAnsi="Tahoma" w:cs="Tahoma"/>
      <w:sz w:val="16"/>
      <w:szCs w:val="16"/>
    </w:rPr>
  </w:style>
  <w:style w:type="character" w:customStyle="1" w:styleId="af5">
    <w:name w:val="Нижний колонтитул Знак"/>
    <w:basedOn w:val="aa"/>
    <w:link w:val="af4"/>
    <w:uiPriority w:val="99"/>
    <w:rsid w:val="00FF7F5A"/>
    <w:rPr>
      <w:noProof/>
      <w:sz w:val="28"/>
    </w:rPr>
  </w:style>
  <w:style w:type="paragraph" w:customStyle="1" w:styleId="af8">
    <w:name w:val="Додаток ИУС"/>
    <w:basedOn w:val="12"/>
    <w:next w:val="a9"/>
    <w:link w:val="af9"/>
    <w:qFormat/>
    <w:rsid w:val="00F74A31"/>
    <w:pPr>
      <w:suppressLineNumbers/>
      <w:spacing w:line="240" w:lineRule="auto"/>
      <w:jc w:val="center"/>
    </w:pPr>
  </w:style>
  <w:style w:type="paragraph" w:customStyle="1" w:styleId="afa">
    <w:name w:val="Заг додатку ИУС"/>
    <w:basedOn w:val="af8"/>
    <w:next w:val="af"/>
    <w:link w:val="afb"/>
    <w:qFormat/>
    <w:rsid w:val="00F74A31"/>
    <w:pPr>
      <w:spacing w:line="360" w:lineRule="auto"/>
    </w:pPr>
  </w:style>
  <w:style w:type="character" w:customStyle="1" w:styleId="af7">
    <w:name w:val="Схема документа Знак"/>
    <w:basedOn w:val="aa"/>
    <w:link w:val="af6"/>
    <w:uiPriority w:val="99"/>
    <w:semiHidden/>
    <w:rsid w:val="00296184"/>
    <w:rPr>
      <w:rFonts w:ascii="Tahoma" w:hAnsi="Tahoma" w:cs="Tahoma"/>
      <w:noProof/>
      <w:sz w:val="16"/>
      <w:szCs w:val="16"/>
    </w:rPr>
  </w:style>
  <w:style w:type="character" w:customStyle="1" w:styleId="af9">
    <w:name w:val="Додаток ИУС Знак"/>
    <w:basedOn w:val="13"/>
    <w:link w:val="af8"/>
    <w:rsid w:val="00F74A31"/>
    <w:rPr>
      <w:rFonts w:eastAsia="Calibri"/>
      <w:b/>
      <w:bCs/>
      <w:kern w:val="28"/>
      <w:sz w:val="28"/>
      <w:szCs w:val="28"/>
      <w:lang w:val="uk-UA" w:eastAsia="en-US"/>
    </w:rPr>
  </w:style>
  <w:style w:type="paragraph" w:customStyle="1" w:styleId="120">
    <w:name w:val="Заг таб 12 ИУС"/>
    <w:basedOn w:val="a9"/>
    <w:link w:val="121"/>
    <w:qFormat/>
    <w:rsid w:val="006F0F80"/>
    <w:pPr>
      <w:ind w:left="-108" w:right="-108"/>
      <w:jc w:val="center"/>
    </w:pPr>
    <w:rPr>
      <w:sz w:val="24"/>
      <w:szCs w:val="24"/>
      <w:lang w:val="uk-UA"/>
    </w:rPr>
  </w:style>
  <w:style w:type="character" w:customStyle="1" w:styleId="af0">
    <w:name w:val="осн абзац ИУС Знак"/>
    <w:basedOn w:val="aa"/>
    <w:link w:val="af"/>
    <w:rsid w:val="00F74A31"/>
    <w:rPr>
      <w:noProof/>
      <w:sz w:val="28"/>
    </w:rPr>
  </w:style>
  <w:style w:type="character" w:customStyle="1" w:styleId="afb">
    <w:name w:val="Заг додатку ИУС Знак"/>
    <w:basedOn w:val="af0"/>
    <w:link w:val="afa"/>
    <w:rsid w:val="00F74A31"/>
    <w:rPr>
      <w:rFonts w:eastAsia="Calibri"/>
      <w:b/>
      <w:bCs/>
      <w:noProof/>
      <w:kern w:val="28"/>
      <w:sz w:val="28"/>
      <w:szCs w:val="28"/>
      <w:lang w:val="uk-UA" w:eastAsia="en-US"/>
    </w:rPr>
  </w:style>
  <w:style w:type="paragraph" w:customStyle="1" w:styleId="14">
    <w:name w:val="Заг таб 14 ИУС"/>
    <w:basedOn w:val="120"/>
    <w:link w:val="140"/>
    <w:qFormat/>
    <w:rsid w:val="003E049B"/>
    <w:rPr>
      <w:sz w:val="28"/>
      <w:szCs w:val="28"/>
    </w:rPr>
  </w:style>
  <w:style w:type="paragraph" w:styleId="afc">
    <w:name w:val="table of figures"/>
    <w:next w:val="a9"/>
    <w:semiHidden/>
    <w:rsid w:val="00AF71DE"/>
    <w:pPr>
      <w:keepLines/>
      <w:tabs>
        <w:tab w:val="right" w:leader="dot" w:pos="9922"/>
      </w:tabs>
      <w:spacing w:line="340" w:lineRule="exact"/>
      <w:ind w:left="1644" w:right="567" w:hanging="1644"/>
    </w:pPr>
    <w:rPr>
      <w:noProof/>
      <w:sz w:val="24"/>
    </w:rPr>
  </w:style>
  <w:style w:type="character" w:customStyle="1" w:styleId="121">
    <w:name w:val="Заг таб 12 ИУС Знак"/>
    <w:basedOn w:val="aa"/>
    <w:link w:val="120"/>
    <w:rsid w:val="006F0F80"/>
    <w:rPr>
      <w:noProof/>
      <w:sz w:val="24"/>
      <w:szCs w:val="24"/>
      <w:lang w:val="uk-UA"/>
    </w:rPr>
  </w:style>
  <w:style w:type="paragraph" w:customStyle="1" w:styleId="afd">
    <w:name w:val="Оглавление ИУС"/>
    <w:basedOn w:val="a9"/>
    <w:link w:val="afe"/>
    <w:qFormat/>
    <w:rsid w:val="0009210C"/>
    <w:pPr>
      <w:tabs>
        <w:tab w:val="left" w:pos="709"/>
        <w:tab w:val="left" w:leader="dot" w:pos="9498"/>
      </w:tabs>
      <w:ind w:left="709" w:right="425" w:hanging="709"/>
    </w:pPr>
  </w:style>
  <w:style w:type="paragraph" w:styleId="aff">
    <w:name w:val="footnote text"/>
    <w:basedOn w:val="a9"/>
    <w:link w:val="aff0"/>
    <w:uiPriority w:val="99"/>
    <w:rsid w:val="00AF71DE"/>
    <w:pPr>
      <w:keepLines/>
      <w:suppressAutoHyphens/>
      <w:ind w:firstLine="851"/>
    </w:pPr>
  </w:style>
  <w:style w:type="character" w:customStyle="1" w:styleId="140">
    <w:name w:val="Заг таб 14 ИУС Знак"/>
    <w:basedOn w:val="121"/>
    <w:link w:val="14"/>
    <w:rsid w:val="003E049B"/>
    <w:rPr>
      <w:noProof/>
      <w:sz w:val="28"/>
      <w:szCs w:val="28"/>
      <w:lang w:val="uk-UA"/>
    </w:rPr>
  </w:style>
  <w:style w:type="paragraph" w:customStyle="1" w:styleId="aff1">
    <w:name w:val="Знач парам ИУС"/>
    <w:basedOn w:val="a9"/>
    <w:link w:val="aff2"/>
    <w:qFormat/>
    <w:rsid w:val="00475E4F"/>
    <w:pPr>
      <w:spacing w:line="360" w:lineRule="auto"/>
      <w:jc w:val="right"/>
    </w:pPr>
  </w:style>
  <w:style w:type="character" w:customStyle="1" w:styleId="afe">
    <w:name w:val="Оглавление ИУС Знак"/>
    <w:basedOn w:val="aa"/>
    <w:link w:val="afd"/>
    <w:rsid w:val="0009210C"/>
    <w:rPr>
      <w:noProof/>
      <w:sz w:val="28"/>
    </w:rPr>
  </w:style>
  <w:style w:type="paragraph" w:customStyle="1" w:styleId="122">
    <w:name w:val="Надпись в  рамке 12 ИУС"/>
    <w:basedOn w:val="a9"/>
    <w:link w:val="123"/>
    <w:qFormat/>
    <w:rsid w:val="00727EE6"/>
    <w:pPr>
      <w:jc w:val="center"/>
    </w:pPr>
    <w:rPr>
      <w:sz w:val="24"/>
      <w:szCs w:val="24"/>
    </w:rPr>
  </w:style>
  <w:style w:type="paragraph" w:customStyle="1" w:styleId="aff3">
    <w:name w:val="Параметры ИУС"/>
    <w:basedOn w:val="a9"/>
    <w:link w:val="aff4"/>
    <w:qFormat/>
    <w:rsid w:val="0009210C"/>
    <w:pPr>
      <w:spacing w:line="360" w:lineRule="auto"/>
    </w:pPr>
  </w:style>
  <w:style w:type="character" w:customStyle="1" w:styleId="aff2">
    <w:name w:val="Знач парам ИУС Знак"/>
    <w:basedOn w:val="aa"/>
    <w:link w:val="aff1"/>
    <w:rsid w:val="00475E4F"/>
    <w:rPr>
      <w:noProof/>
      <w:sz w:val="28"/>
    </w:rPr>
  </w:style>
  <w:style w:type="character" w:customStyle="1" w:styleId="aff4">
    <w:name w:val="Параметры ИУС Знак"/>
    <w:basedOn w:val="aa"/>
    <w:link w:val="aff3"/>
    <w:rsid w:val="0009210C"/>
    <w:rPr>
      <w:noProof/>
      <w:sz w:val="28"/>
    </w:rPr>
  </w:style>
  <w:style w:type="paragraph" w:styleId="aff5">
    <w:name w:val="Title"/>
    <w:basedOn w:val="a9"/>
    <w:next w:val="a9"/>
    <w:link w:val="aff6"/>
    <w:qFormat/>
    <w:rsid w:val="0047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123">
    <w:name w:val="Надпись в  рамке 12 ИУС Знак"/>
    <w:basedOn w:val="aa"/>
    <w:link w:val="122"/>
    <w:rsid w:val="00727EE6"/>
    <w:rPr>
      <w:noProof/>
      <w:sz w:val="24"/>
      <w:szCs w:val="24"/>
    </w:rPr>
  </w:style>
  <w:style w:type="character" w:customStyle="1" w:styleId="aff6">
    <w:name w:val="Название Знак"/>
    <w:basedOn w:val="aa"/>
    <w:link w:val="aff5"/>
    <w:rsid w:val="00475F88"/>
    <w:rPr>
      <w:rFonts w:asciiTheme="majorHAnsi" w:eastAsiaTheme="majorEastAsia" w:hAnsiTheme="majorHAnsi" w:cstheme="majorBidi"/>
      <w:noProof/>
      <w:color w:val="17365D" w:themeColor="text2" w:themeShade="BF"/>
      <w:spacing w:val="5"/>
      <w:kern w:val="28"/>
      <w:sz w:val="52"/>
      <w:szCs w:val="52"/>
    </w:rPr>
  </w:style>
  <w:style w:type="table" w:styleId="aff7">
    <w:name w:val="Table Grid"/>
    <w:basedOn w:val="ab"/>
    <w:uiPriority w:val="39"/>
    <w:rsid w:val="004D25B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aliases w:val="Заг1 Знак"/>
    <w:link w:val="10"/>
    <w:uiPriority w:val="9"/>
    <w:rsid w:val="00403527"/>
    <w:rPr>
      <w:b/>
      <w:kern w:val="28"/>
      <w:sz w:val="28"/>
      <w:lang w:val="ru-RU" w:eastAsia="ru-RU" w:bidi="ar-SA"/>
    </w:rPr>
  </w:style>
  <w:style w:type="character" w:customStyle="1" w:styleId="45">
    <w:name w:val="Заголовок 4 Знак"/>
    <w:link w:val="44"/>
    <w:uiPriority w:val="99"/>
    <w:rsid w:val="00736AC1"/>
    <w:rPr>
      <w:sz w:val="28"/>
      <w:lang w:val="uk-UA"/>
    </w:rPr>
  </w:style>
  <w:style w:type="character" w:customStyle="1" w:styleId="24">
    <w:name w:val="Заголовок 2 Знак"/>
    <w:aliases w:val="h2 Знак"/>
    <w:link w:val="23"/>
    <w:uiPriority w:val="99"/>
    <w:rsid w:val="003417CE"/>
    <w:rPr>
      <w:sz w:val="28"/>
      <w:lang w:val="uk-UA"/>
    </w:rPr>
  </w:style>
  <w:style w:type="paragraph" w:customStyle="1" w:styleId="25">
    <w:name w:val="Заг 2 ИУС"/>
    <w:basedOn w:val="23"/>
    <w:link w:val="26"/>
    <w:qFormat/>
    <w:rsid w:val="0028160B"/>
    <w:pPr>
      <w:tabs>
        <w:tab w:val="num" w:pos="1843"/>
      </w:tabs>
      <w:spacing w:before="120"/>
      <w:ind w:firstLine="709"/>
    </w:pPr>
    <w:rPr>
      <w:b/>
      <w:lang w:val="ru-RU"/>
    </w:rPr>
  </w:style>
  <w:style w:type="character" w:customStyle="1" w:styleId="26">
    <w:name w:val="Заг 2 ИУС Знак"/>
    <w:link w:val="25"/>
    <w:rsid w:val="0028160B"/>
    <w:rPr>
      <w:b/>
      <w:sz w:val="28"/>
    </w:rPr>
  </w:style>
  <w:style w:type="paragraph" w:styleId="aff8">
    <w:name w:val="Revision"/>
    <w:hidden/>
    <w:uiPriority w:val="99"/>
    <w:semiHidden/>
    <w:rsid w:val="00833922"/>
    <w:rPr>
      <w:noProof/>
      <w:sz w:val="28"/>
    </w:rPr>
  </w:style>
  <w:style w:type="character" w:customStyle="1" w:styleId="31">
    <w:name w:val="Заголовок 3 Знак"/>
    <w:link w:val="30"/>
    <w:rsid w:val="00837B10"/>
    <w:rPr>
      <w:b/>
      <w:sz w:val="28"/>
      <w:lang w:bidi="ar-SA"/>
    </w:rPr>
  </w:style>
  <w:style w:type="character" w:customStyle="1" w:styleId="52">
    <w:name w:val="Заголовок 5 Знак"/>
    <w:link w:val="51"/>
    <w:uiPriority w:val="99"/>
    <w:rsid w:val="00837B10"/>
    <w:rPr>
      <w:b/>
      <w:sz w:val="28"/>
      <w:lang w:bidi="ar-SA"/>
    </w:rPr>
  </w:style>
  <w:style w:type="character" w:customStyle="1" w:styleId="61">
    <w:name w:val="Заголовок 6 Знак"/>
    <w:link w:val="60"/>
    <w:uiPriority w:val="99"/>
    <w:rsid w:val="00837B10"/>
    <w:rPr>
      <w:rFonts w:ascii="Arial CYR" w:hAnsi="Arial CYR"/>
      <w:noProof/>
      <w:sz w:val="22"/>
    </w:rPr>
  </w:style>
  <w:style w:type="character" w:customStyle="1" w:styleId="70">
    <w:name w:val="Заголовок 7 Знак"/>
    <w:link w:val="7"/>
    <w:rsid w:val="00837B10"/>
    <w:rPr>
      <w:rFonts w:ascii="Arial CYR" w:hAnsi="Arial CYR"/>
      <w:noProof/>
      <w:sz w:val="28"/>
    </w:rPr>
  </w:style>
  <w:style w:type="character" w:customStyle="1" w:styleId="80">
    <w:name w:val="Заголовок 8 Знак"/>
    <w:link w:val="8"/>
    <w:uiPriority w:val="99"/>
    <w:rsid w:val="00837B10"/>
    <w:rPr>
      <w:rFonts w:ascii="Arial CYR" w:hAnsi="Arial CYR"/>
      <w:noProof/>
      <w:sz w:val="28"/>
    </w:rPr>
  </w:style>
  <w:style w:type="character" w:customStyle="1" w:styleId="90">
    <w:name w:val="Заголовок 9 Знак"/>
    <w:link w:val="9"/>
    <w:uiPriority w:val="99"/>
    <w:rsid w:val="00837B10"/>
    <w:rPr>
      <w:b/>
      <w:i/>
      <w:sz w:val="24"/>
      <w:lang w:bidi="ar-SA"/>
    </w:rPr>
  </w:style>
  <w:style w:type="character" w:customStyle="1" w:styleId="aff0">
    <w:name w:val="Текст сноски Знак"/>
    <w:link w:val="aff"/>
    <w:uiPriority w:val="99"/>
    <w:rsid w:val="00837B10"/>
    <w:rPr>
      <w:noProof/>
      <w:sz w:val="28"/>
    </w:rPr>
  </w:style>
  <w:style w:type="numbering" w:customStyle="1" w:styleId="15">
    <w:name w:val="Нет списка1"/>
    <w:next w:val="ac"/>
    <w:uiPriority w:val="99"/>
    <w:semiHidden/>
    <w:unhideWhenUsed/>
    <w:rsid w:val="00837B10"/>
  </w:style>
  <w:style w:type="table" w:customStyle="1" w:styleId="16">
    <w:name w:val="Сетка таблицы1"/>
    <w:basedOn w:val="ab"/>
    <w:next w:val="aff7"/>
    <w:uiPriority w:val="59"/>
    <w:rsid w:val="0098127D"/>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аг 1 ИУС"/>
    <w:basedOn w:val="10"/>
    <w:link w:val="13"/>
    <w:qFormat/>
    <w:rsid w:val="0028160B"/>
    <w:pPr>
      <w:tabs>
        <w:tab w:val="left" w:pos="1843"/>
      </w:tabs>
      <w:spacing w:before="120" w:after="0" w:line="360" w:lineRule="auto"/>
      <w:jc w:val="both"/>
    </w:pPr>
    <w:rPr>
      <w:rFonts w:eastAsia="Calibri"/>
      <w:bCs/>
      <w:szCs w:val="28"/>
      <w:lang w:eastAsia="en-US"/>
    </w:rPr>
  </w:style>
  <w:style w:type="character" w:customStyle="1" w:styleId="13">
    <w:name w:val="Заг 1 ИУС Знак"/>
    <w:link w:val="12"/>
    <w:rsid w:val="0028160B"/>
    <w:rPr>
      <w:rFonts w:eastAsia="Calibri"/>
      <w:b/>
      <w:bCs/>
      <w:kern w:val="28"/>
      <w:sz w:val="28"/>
      <w:szCs w:val="28"/>
      <w:lang w:eastAsia="en-US"/>
    </w:rPr>
  </w:style>
  <w:style w:type="character" w:styleId="aff9">
    <w:name w:val="Placeholder Text"/>
    <w:uiPriority w:val="99"/>
    <w:semiHidden/>
    <w:rsid w:val="00671DF2"/>
    <w:rPr>
      <w:rFonts w:cs="Times New Roman"/>
      <w:color w:val="808080"/>
    </w:rPr>
  </w:style>
  <w:style w:type="numbering" w:customStyle="1" w:styleId="14005063">
    <w:name w:val="Стиль нумерованный 14 пт Слева:  005 см Выступ:  063 см"/>
    <w:rsid w:val="00671DF2"/>
    <w:pPr>
      <w:numPr>
        <w:numId w:val="1"/>
      </w:numPr>
    </w:pPr>
  </w:style>
  <w:style w:type="paragraph" w:styleId="17">
    <w:name w:val="index 1"/>
    <w:basedOn w:val="a9"/>
    <w:next w:val="a9"/>
    <w:autoRedefine/>
    <w:semiHidden/>
    <w:rsid w:val="00671DF2"/>
    <w:pPr>
      <w:widowControl w:val="0"/>
      <w:shd w:val="clear" w:color="auto" w:fill="FFFFFF"/>
      <w:spacing w:line="360" w:lineRule="auto"/>
      <w:ind w:left="240" w:hanging="240"/>
      <w:jc w:val="both"/>
    </w:pPr>
    <w:rPr>
      <w:sz w:val="24"/>
      <w:lang w:val="en-US"/>
    </w:rPr>
  </w:style>
  <w:style w:type="paragraph" w:customStyle="1" w:styleId="32">
    <w:name w:val="Заг 3 ИУС"/>
    <w:basedOn w:val="a9"/>
    <w:link w:val="33"/>
    <w:qFormat/>
    <w:rsid w:val="0028160B"/>
    <w:pPr>
      <w:keepNext/>
      <w:keepLines/>
      <w:shd w:val="clear" w:color="auto" w:fill="FFFFFF"/>
      <w:tabs>
        <w:tab w:val="left" w:pos="1843"/>
      </w:tabs>
      <w:spacing w:before="120" w:line="360" w:lineRule="auto"/>
      <w:jc w:val="both"/>
      <w:outlineLvl w:val="2"/>
    </w:pPr>
    <w:rPr>
      <w:rFonts w:eastAsia="Calibri"/>
      <w:b/>
      <w:noProof w:val="0"/>
      <w:color w:val="000000"/>
      <w:szCs w:val="28"/>
      <w:lang w:eastAsia="en-US"/>
    </w:rPr>
  </w:style>
  <w:style w:type="paragraph" w:styleId="affa">
    <w:name w:val="List"/>
    <w:basedOn w:val="a9"/>
    <w:unhideWhenUsed/>
    <w:rsid w:val="00B8005E"/>
    <w:pPr>
      <w:ind w:left="283" w:hanging="283"/>
      <w:contextualSpacing/>
    </w:pPr>
  </w:style>
  <w:style w:type="numbering" w:customStyle="1" w:styleId="41">
    <w:name w:val="4"/>
    <w:uiPriority w:val="99"/>
    <w:rsid w:val="00107DBA"/>
    <w:pPr>
      <w:numPr>
        <w:numId w:val="2"/>
      </w:numPr>
    </w:pPr>
  </w:style>
  <w:style w:type="numbering" w:customStyle="1" w:styleId="42">
    <w:name w:val="4А"/>
    <w:uiPriority w:val="99"/>
    <w:rsid w:val="006F4FB7"/>
    <w:pPr>
      <w:numPr>
        <w:numId w:val="3"/>
      </w:numPr>
    </w:pPr>
  </w:style>
  <w:style w:type="paragraph" w:customStyle="1" w:styleId="a1">
    <w:name w:val="Перечень ИУС"/>
    <w:basedOn w:val="a9"/>
    <w:link w:val="affb"/>
    <w:qFormat/>
    <w:rsid w:val="00F95EDA"/>
    <w:pPr>
      <w:numPr>
        <w:numId w:val="4"/>
      </w:numPr>
      <w:tabs>
        <w:tab w:val="left" w:pos="993"/>
      </w:tabs>
      <w:spacing w:line="360" w:lineRule="auto"/>
      <w:ind w:left="0" w:firstLine="709"/>
      <w:jc w:val="both"/>
    </w:pPr>
    <w:rPr>
      <w:noProof w:val="0"/>
      <w:lang w:val="uk-UA"/>
    </w:rPr>
  </w:style>
  <w:style w:type="paragraph" w:customStyle="1" w:styleId="34">
    <w:name w:val="Заг 3 после табл ИУС"/>
    <w:basedOn w:val="32"/>
    <w:link w:val="35"/>
    <w:autoRedefine/>
    <w:qFormat/>
    <w:rsid w:val="00946839"/>
    <w:pPr>
      <w:tabs>
        <w:tab w:val="left" w:pos="4536"/>
      </w:tabs>
      <w:suppressAutoHyphens/>
      <w:spacing w:before="240"/>
    </w:pPr>
  </w:style>
  <w:style w:type="character" w:customStyle="1" w:styleId="33">
    <w:name w:val="Заг 3 ИУС Знак"/>
    <w:basedOn w:val="aa"/>
    <w:link w:val="32"/>
    <w:rsid w:val="0028160B"/>
    <w:rPr>
      <w:rFonts w:eastAsia="Calibri"/>
      <w:b/>
      <w:color w:val="000000"/>
      <w:sz w:val="28"/>
      <w:szCs w:val="28"/>
      <w:shd w:val="clear" w:color="auto" w:fill="FFFFFF"/>
      <w:lang w:eastAsia="en-US"/>
    </w:rPr>
  </w:style>
  <w:style w:type="character" w:customStyle="1" w:styleId="35">
    <w:name w:val="Заг 3 после табл ИУС Знак"/>
    <w:basedOn w:val="33"/>
    <w:link w:val="34"/>
    <w:rsid w:val="00946839"/>
    <w:rPr>
      <w:rFonts w:eastAsia="Calibri"/>
      <w:b/>
      <w:color w:val="000000"/>
      <w:sz w:val="28"/>
      <w:szCs w:val="28"/>
      <w:shd w:val="clear" w:color="auto" w:fill="FFFFFF"/>
      <w:lang w:eastAsia="en-US"/>
    </w:rPr>
  </w:style>
  <w:style w:type="paragraph" w:styleId="affc">
    <w:name w:val="annotation text"/>
    <w:basedOn w:val="a9"/>
    <w:link w:val="affd"/>
    <w:uiPriority w:val="99"/>
    <w:unhideWhenUsed/>
    <w:rsid w:val="00E770DC"/>
    <w:rPr>
      <w:sz w:val="20"/>
    </w:rPr>
  </w:style>
  <w:style w:type="character" w:customStyle="1" w:styleId="affd">
    <w:name w:val="Текст примечания Знак"/>
    <w:basedOn w:val="aa"/>
    <w:link w:val="affc"/>
    <w:uiPriority w:val="99"/>
    <w:rsid w:val="00E770DC"/>
    <w:rPr>
      <w:noProof/>
    </w:rPr>
  </w:style>
  <w:style w:type="character" w:styleId="affe">
    <w:name w:val="annotation reference"/>
    <w:basedOn w:val="aa"/>
    <w:unhideWhenUsed/>
    <w:rsid w:val="00E770DC"/>
    <w:rPr>
      <w:sz w:val="16"/>
      <w:szCs w:val="16"/>
    </w:rPr>
  </w:style>
  <w:style w:type="paragraph" w:styleId="afff">
    <w:name w:val="annotation subject"/>
    <w:basedOn w:val="affc"/>
    <w:next w:val="affc"/>
    <w:link w:val="afff0"/>
    <w:unhideWhenUsed/>
    <w:rsid w:val="00440FB0"/>
    <w:rPr>
      <w:b/>
      <w:bCs/>
    </w:rPr>
  </w:style>
  <w:style w:type="character" w:customStyle="1" w:styleId="afff0">
    <w:name w:val="Тема примечания Знак"/>
    <w:basedOn w:val="affd"/>
    <w:link w:val="afff"/>
    <w:rsid w:val="00440FB0"/>
    <w:rPr>
      <w:b/>
      <w:bCs/>
      <w:noProof/>
    </w:rPr>
  </w:style>
  <w:style w:type="paragraph" w:styleId="afff1">
    <w:name w:val="List Paragraph"/>
    <w:basedOn w:val="a9"/>
    <w:link w:val="afff2"/>
    <w:uiPriority w:val="34"/>
    <w:qFormat/>
    <w:rsid w:val="008C6AEC"/>
    <w:pPr>
      <w:ind w:left="720"/>
      <w:contextualSpacing/>
    </w:pPr>
    <w:rPr>
      <w:noProof w:val="0"/>
      <w:sz w:val="24"/>
      <w:szCs w:val="24"/>
    </w:rPr>
  </w:style>
  <w:style w:type="paragraph" w:customStyle="1" w:styleId="style111">
    <w:name w:val="style1_1_1"/>
    <w:basedOn w:val="a9"/>
    <w:rsid w:val="00687AFB"/>
    <w:pPr>
      <w:numPr>
        <w:ilvl w:val="2"/>
        <w:numId w:val="6"/>
      </w:numPr>
      <w:spacing w:line="360" w:lineRule="auto"/>
    </w:pPr>
    <w:rPr>
      <w:noProof w:val="0"/>
      <w:sz w:val="24"/>
      <w:szCs w:val="24"/>
    </w:rPr>
  </w:style>
  <w:style w:type="paragraph" w:customStyle="1" w:styleId="Iauiue">
    <w:name w:val="Iau?iue"/>
    <w:rsid w:val="00687AFB"/>
    <w:pPr>
      <w:widowControl w:val="0"/>
    </w:pPr>
    <w:rPr>
      <w:lang w:eastAsia="en-US"/>
    </w:rPr>
  </w:style>
  <w:style w:type="paragraph" w:styleId="afff3">
    <w:name w:val="Body Text Indent"/>
    <w:basedOn w:val="a9"/>
    <w:link w:val="afff4"/>
    <w:rsid w:val="00687AFB"/>
    <w:pPr>
      <w:autoSpaceDE w:val="0"/>
      <w:autoSpaceDN w:val="0"/>
      <w:adjustRightInd w:val="0"/>
      <w:ind w:firstLine="720"/>
    </w:pPr>
    <w:rPr>
      <w:noProof w:val="0"/>
      <w:sz w:val="24"/>
      <w:szCs w:val="28"/>
    </w:rPr>
  </w:style>
  <w:style w:type="character" w:customStyle="1" w:styleId="afff4">
    <w:name w:val="Основной текст с отступом Знак"/>
    <w:basedOn w:val="aa"/>
    <w:link w:val="afff3"/>
    <w:rsid w:val="00687AFB"/>
    <w:rPr>
      <w:sz w:val="24"/>
      <w:szCs w:val="28"/>
    </w:rPr>
  </w:style>
  <w:style w:type="paragraph" w:styleId="27">
    <w:name w:val="Body Text Indent 2"/>
    <w:basedOn w:val="a9"/>
    <w:link w:val="28"/>
    <w:unhideWhenUsed/>
    <w:rsid w:val="00687AFB"/>
    <w:pPr>
      <w:spacing w:after="120" w:line="480" w:lineRule="auto"/>
      <w:ind w:left="283"/>
    </w:pPr>
    <w:rPr>
      <w:noProof w:val="0"/>
      <w:sz w:val="24"/>
      <w:szCs w:val="24"/>
    </w:rPr>
  </w:style>
  <w:style w:type="character" w:customStyle="1" w:styleId="28">
    <w:name w:val="Основной текст с отступом 2 Знак"/>
    <w:basedOn w:val="aa"/>
    <w:link w:val="27"/>
    <w:uiPriority w:val="99"/>
    <w:semiHidden/>
    <w:rsid w:val="00687AFB"/>
    <w:rPr>
      <w:sz w:val="24"/>
      <w:szCs w:val="24"/>
    </w:rPr>
  </w:style>
  <w:style w:type="character" w:styleId="afff5">
    <w:name w:val="Hyperlink"/>
    <w:uiPriority w:val="99"/>
    <w:unhideWhenUsed/>
    <w:rsid w:val="00687AFB"/>
    <w:rPr>
      <w:color w:val="0000FF"/>
      <w:u w:val="single"/>
    </w:rPr>
  </w:style>
  <w:style w:type="character" w:styleId="afff6">
    <w:name w:val="FollowedHyperlink"/>
    <w:unhideWhenUsed/>
    <w:rsid w:val="00687AFB"/>
    <w:rPr>
      <w:color w:val="800080"/>
      <w:u w:val="single"/>
    </w:rPr>
  </w:style>
  <w:style w:type="paragraph" w:styleId="afff7">
    <w:name w:val="TOC Heading"/>
    <w:basedOn w:val="10"/>
    <w:next w:val="a9"/>
    <w:uiPriority w:val="39"/>
    <w:unhideWhenUsed/>
    <w:qFormat/>
    <w:rsid w:val="00687AFB"/>
    <w:pPr>
      <w:pageBreakBefore w:val="0"/>
      <w:suppressAutoHyphens w:val="0"/>
      <w:spacing w:before="480" w:after="0" w:line="276" w:lineRule="auto"/>
      <w:jc w:val="left"/>
      <w:outlineLvl w:val="9"/>
    </w:pPr>
    <w:rPr>
      <w:rFonts w:ascii="Cambria" w:hAnsi="Cambria"/>
      <w:bCs/>
      <w:color w:val="365F91"/>
      <w:kern w:val="0"/>
      <w:szCs w:val="28"/>
      <w:lang w:eastAsia="en-US"/>
    </w:rPr>
  </w:style>
  <w:style w:type="paragraph" w:styleId="29">
    <w:name w:val="toc 2"/>
    <w:basedOn w:val="a9"/>
    <w:next w:val="a9"/>
    <w:autoRedefine/>
    <w:uiPriority w:val="39"/>
    <w:unhideWhenUsed/>
    <w:rsid w:val="009C0901"/>
    <w:pPr>
      <w:tabs>
        <w:tab w:val="left" w:pos="1418"/>
        <w:tab w:val="right" w:leader="dot" w:pos="9912"/>
      </w:tabs>
      <w:spacing w:after="100" w:line="276" w:lineRule="auto"/>
      <w:ind w:firstLine="992"/>
      <w:jc w:val="both"/>
    </w:pPr>
    <w:rPr>
      <w:rFonts w:cs="Calibri"/>
      <w:iCs/>
      <w:noProof w:val="0"/>
      <w:sz w:val="27"/>
    </w:rPr>
  </w:style>
  <w:style w:type="paragraph" w:styleId="18">
    <w:name w:val="toc 1"/>
    <w:basedOn w:val="a9"/>
    <w:next w:val="a9"/>
    <w:autoRedefine/>
    <w:uiPriority w:val="39"/>
    <w:unhideWhenUsed/>
    <w:rsid w:val="009C0901"/>
    <w:pPr>
      <w:tabs>
        <w:tab w:val="left" w:pos="993"/>
        <w:tab w:val="right" w:leader="dot" w:pos="9912"/>
      </w:tabs>
      <w:spacing w:after="100" w:line="276" w:lineRule="auto"/>
      <w:ind w:firstLine="709"/>
      <w:jc w:val="both"/>
    </w:pPr>
    <w:rPr>
      <w:rFonts w:cs="Calibri"/>
      <w:bCs/>
      <w:noProof w:val="0"/>
    </w:rPr>
  </w:style>
  <w:style w:type="paragraph" w:styleId="36">
    <w:name w:val="toc 3"/>
    <w:basedOn w:val="a9"/>
    <w:next w:val="a9"/>
    <w:autoRedefine/>
    <w:uiPriority w:val="39"/>
    <w:unhideWhenUsed/>
    <w:qFormat/>
    <w:rsid w:val="009C0901"/>
    <w:pPr>
      <w:tabs>
        <w:tab w:val="left" w:pos="2127"/>
        <w:tab w:val="right" w:leader="dot" w:pos="9922"/>
      </w:tabs>
      <w:spacing w:after="100" w:line="276" w:lineRule="auto"/>
      <w:ind w:firstLine="1418"/>
      <w:jc w:val="both"/>
    </w:pPr>
    <w:rPr>
      <w:rFonts w:cs="Calibri"/>
      <w:sz w:val="26"/>
    </w:rPr>
  </w:style>
  <w:style w:type="paragraph" w:styleId="48">
    <w:name w:val="toc 4"/>
    <w:basedOn w:val="a9"/>
    <w:next w:val="a9"/>
    <w:autoRedefine/>
    <w:uiPriority w:val="39"/>
    <w:unhideWhenUsed/>
    <w:rsid w:val="009C0901"/>
    <w:pPr>
      <w:tabs>
        <w:tab w:val="left" w:pos="2977"/>
        <w:tab w:val="right" w:leader="dot" w:pos="9922"/>
      </w:tabs>
      <w:spacing w:after="100" w:line="276" w:lineRule="auto"/>
      <w:ind w:firstLine="2126"/>
      <w:jc w:val="both"/>
    </w:pPr>
    <w:rPr>
      <w:rFonts w:cs="Calibri"/>
      <w:noProof w:val="0"/>
      <w:spacing w:val="-8"/>
      <w:sz w:val="25"/>
    </w:rPr>
  </w:style>
  <w:style w:type="paragraph" w:styleId="53">
    <w:name w:val="toc 5"/>
    <w:basedOn w:val="a9"/>
    <w:next w:val="a9"/>
    <w:autoRedefine/>
    <w:uiPriority w:val="39"/>
    <w:unhideWhenUsed/>
    <w:rsid w:val="009C0901"/>
    <w:pPr>
      <w:tabs>
        <w:tab w:val="left" w:pos="1134"/>
        <w:tab w:val="left" w:pos="3402"/>
        <w:tab w:val="right" w:leader="dot" w:pos="9355"/>
      </w:tabs>
      <w:spacing w:after="100" w:line="276" w:lineRule="auto"/>
      <w:ind w:left="879"/>
    </w:pPr>
    <w:rPr>
      <w:rFonts w:cs="Calibri"/>
      <w:noProof w:val="0"/>
      <w:sz w:val="24"/>
    </w:rPr>
  </w:style>
  <w:style w:type="paragraph" w:styleId="62">
    <w:name w:val="toc 6"/>
    <w:basedOn w:val="a9"/>
    <w:next w:val="a9"/>
    <w:autoRedefine/>
    <w:uiPriority w:val="39"/>
    <w:unhideWhenUsed/>
    <w:rsid w:val="00687AFB"/>
    <w:pPr>
      <w:ind w:left="1200"/>
    </w:pPr>
    <w:rPr>
      <w:rFonts w:ascii="Calibri" w:hAnsi="Calibri" w:cs="Calibri"/>
      <w:noProof w:val="0"/>
      <w:sz w:val="20"/>
    </w:rPr>
  </w:style>
  <w:style w:type="paragraph" w:styleId="71">
    <w:name w:val="toc 7"/>
    <w:basedOn w:val="a9"/>
    <w:next w:val="a9"/>
    <w:autoRedefine/>
    <w:uiPriority w:val="39"/>
    <w:unhideWhenUsed/>
    <w:rsid w:val="00687AFB"/>
    <w:pPr>
      <w:tabs>
        <w:tab w:val="right" w:pos="1134"/>
        <w:tab w:val="right" w:leader="dot" w:pos="9628"/>
      </w:tabs>
      <w:spacing w:line="360" w:lineRule="auto"/>
      <w:ind w:left="567"/>
      <w:jc w:val="both"/>
    </w:pPr>
    <w:rPr>
      <w:rFonts w:cs="Calibri"/>
      <w:noProof w:val="0"/>
    </w:rPr>
  </w:style>
  <w:style w:type="paragraph" w:styleId="81">
    <w:name w:val="toc 8"/>
    <w:basedOn w:val="a9"/>
    <w:next w:val="a9"/>
    <w:autoRedefine/>
    <w:uiPriority w:val="39"/>
    <w:unhideWhenUsed/>
    <w:rsid w:val="00687AFB"/>
    <w:pPr>
      <w:ind w:left="1680"/>
    </w:pPr>
    <w:rPr>
      <w:rFonts w:ascii="Calibri" w:hAnsi="Calibri" w:cs="Calibri"/>
      <w:noProof w:val="0"/>
      <w:sz w:val="20"/>
    </w:rPr>
  </w:style>
  <w:style w:type="paragraph" w:styleId="91">
    <w:name w:val="toc 9"/>
    <w:basedOn w:val="a9"/>
    <w:next w:val="a9"/>
    <w:autoRedefine/>
    <w:uiPriority w:val="39"/>
    <w:unhideWhenUsed/>
    <w:rsid w:val="00687AFB"/>
    <w:pPr>
      <w:tabs>
        <w:tab w:val="right" w:leader="dot" w:pos="9628"/>
      </w:tabs>
      <w:spacing w:line="360" w:lineRule="auto"/>
      <w:jc w:val="both"/>
    </w:pPr>
    <w:rPr>
      <w:rFonts w:ascii="Calibri" w:hAnsi="Calibri" w:cs="Calibri"/>
      <w:noProof w:val="0"/>
      <w:sz w:val="20"/>
    </w:rPr>
  </w:style>
  <w:style w:type="paragraph" w:styleId="afff8">
    <w:name w:val="No Spacing"/>
    <w:basedOn w:val="9"/>
    <w:uiPriority w:val="1"/>
    <w:qFormat/>
    <w:rsid w:val="00687AFB"/>
    <w:pPr>
      <w:keepNext w:val="0"/>
      <w:keepLines w:val="0"/>
      <w:pageBreakBefore w:val="0"/>
      <w:widowControl w:val="0"/>
      <w:suppressAutoHyphens w:val="0"/>
      <w:spacing w:line="360" w:lineRule="auto"/>
      <w:ind w:firstLine="709"/>
      <w:contextualSpacing/>
      <w:jc w:val="both"/>
    </w:pPr>
    <w:rPr>
      <w:b w:val="0"/>
      <w:i w:val="0"/>
      <w:snapToGrid w:val="0"/>
      <w:sz w:val="28"/>
      <w:szCs w:val="28"/>
      <w:lang w:eastAsia="en-US"/>
    </w:rPr>
  </w:style>
  <w:style w:type="paragraph" w:styleId="afff9">
    <w:name w:val="caption"/>
    <w:basedOn w:val="a9"/>
    <w:next w:val="a9"/>
    <w:link w:val="afffa"/>
    <w:uiPriority w:val="35"/>
    <w:unhideWhenUsed/>
    <w:qFormat/>
    <w:rsid w:val="00687AFB"/>
    <w:pPr>
      <w:spacing w:before="240" w:after="60"/>
      <w:ind w:left="1080" w:hanging="360"/>
      <w:jc w:val="both"/>
    </w:pPr>
    <w:rPr>
      <w:b/>
      <w:bCs/>
      <w:noProof w:val="0"/>
      <w:color w:val="4F81BD"/>
      <w:sz w:val="18"/>
      <w:szCs w:val="18"/>
      <w:lang w:eastAsia="en-US"/>
    </w:rPr>
  </w:style>
  <w:style w:type="paragraph" w:customStyle="1" w:styleId="Default">
    <w:name w:val="Default"/>
    <w:rsid w:val="00687AFB"/>
    <w:pPr>
      <w:autoSpaceDE w:val="0"/>
      <w:autoSpaceDN w:val="0"/>
      <w:adjustRightInd w:val="0"/>
    </w:pPr>
    <w:rPr>
      <w:rFonts w:eastAsia="Batang"/>
      <w:color w:val="000000"/>
      <w:sz w:val="24"/>
      <w:szCs w:val="24"/>
      <w:lang w:eastAsia="ko-KR"/>
    </w:rPr>
  </w:style>
  <w:style w:type="character" w:customStyle="1" w:styleId="matxl1">
    <w:name w:val="matxl1"/>
    <w:rsid w:val="00687AFB"/>
    <w:rPr>
      <w:rFonts w:ascii="WOL_SL" w:hAnsi="WOL_SL" w:hint="default"/>
      <w:b w:val="0"/>
      <w:bCs w:val="0"/>
      <w:sz w:val="60"/>
      <w:szCs w:val="60"/>
    </w:rPr>
  </w:style>
  <w:style w:type="paragraph" w:customStyle="1" w:styleId="2a">
    <w:name w:val="2 уровень"/>
    <w:basedOn w:val="a1"/>
    <w:link w:val="2b"/>
    <w:qFormat/>
    <w:rsid w:val="00224327"/>
    <w:pPr>
      <w:tabs>
        <w:tab w:val="left" w:pos="1276"/>
      </w:tabs>
      <w:ind w:firstLine="993"/>
    </w:pPr>
  </w:style>
  <w:style w:type="paragraph" w:customStyle="1" w:styleId="37">
    <w:name w:val="3 уровень"/>
    <w:basedOn w:val="a1"/>
    <w:link w:val="38"/>
    <w:qFormat/>
    <w:rsid w:val="00224327"/>
    <w:pPr>
      <w:tabs>
        <w:tab w:val="left" w:pos="1560"/>
      </w:tabs>
      <w:ind w:firstLine="1276"/>
    </w:pPr>
    <w:rPr>
      <w:lang w:val="ru-RU"/>
    </w:rPr>
  </w:style>
  <w:style w:type="character" w:customStyle="1" w:styleId="affb">
    <w:name w:val="Перечень ИУС Знак"/>
    <w:basedOn w:val="aa"/>
    <w:link w:val="a1"/>
    <w:rsid w:val="00F95EDA"/>
    <w:rPr>
      <w:sz w:val="28"/>
      <w:lang w:val="uk-UA"/>
    </w:rPr>
  </w:style>
  <w:style w:type="character" w:customStyle="1" w:styleId="2b">
    <w:name w:val="2 уровень Знак"/>
    <w:basedOn w:val="affb"/>
    <w:link w:val="2a"/>
    <w:rsid w:val="00224327"/>
    <w:rPr>
      <w:sz w:val="28"/>
      <w:lang w:val="uk-UA"/>
    </w:rPr>
  </w:style>
  <w:style w:type="paragraph" w:customStyle="1" w:styleId="46">
    <w:name w:val="Заг4 ИУС"/>
    <w:basedOn w:val="44"/>
    <w:link w:val="49"/>
    <w:rsid w:val="00FE7091"/>
    <w:pPr>
      <w:tabs>
        <w:tab w:val="num" w:pos="1560"/>
      </w:tabs>
    </w:pPr>
  </w:style>
  <w:style w:type="character" w:customStyle="1" w:styleId="38">
    <w:name w:val="3 уровень Знак"/>
    <w:basedOn w:val="affb"/>
    <w:link w:val="37"/>
    <w:rsid w:val="00224327"/>
    <w:rPr>
      <w:sz w:val="28"/>
      <w:lang w:val="uk-UA"/>
    </w:rPr>
  </w:style>
  <w:style w:type="paragraph" w:customStyle="1" w:styleId="20">
    <w:name w:val="ЗАГ2"/>
    <w:basedOn w:val="af"/>
    <w:link w:val="2c"/>
    <w:qFormat/>
    <w:rsid w:val="003E681C"/>
    <w:pPr>
      <w:numPr>
        <w:ilvl w:val="2"/>
        <w:numId w:val="7"/>
      </w:numPr>
      <w:tabs>
        <w:tab w:val="left" w:pos="1843"/>
      </w:tabs>
      <w:ind w:left="0" w:firstLine="709"/>
    </w:pPr>
    <w:rPr>
      <w:szCs w:val="28"/>
      <w:lang w:eastAsia="en-US"/>
    </w:rPr>
  </w:style>
  <w:style w:type="character" w:customStyle="1" w:styleId="49">
    <w:name w:val="Заг4 ИУС Знак"/>
    <w:basedOn w:val="47"/>
    <w:link w:val="46"/>
    <w:rsid w:val="00FE7091"/>
    <w:rPr>
      <w:color w:val="000000"/>
      <w:sz w:val="28"/>
      <w:lang w:val="uk-UA"/>
    </w:rPr>
  </w:style>
  <w:style w:type="paragraph" w:customStyle="1" w:styleId="19">
    <w:name w:val="Стиль1"/>
    <w:basedOn w:val="20"/>
    <w:link w:val="1a"/>
    <w:qFormat/>
    <w:rsid w:val="004B1296"/>
    <w:pPr>
      <w:tabs>
        <w:tab w:val="num" w:pos="1701"/>
      </w:tabs>
    </w:pPr>
  </w:style>
  <w:style w:type="character" w:customStyle="1" w:styleId="2c">
    <w:name w:val="ЗАГ2 Знак"/>
    <w:basedOn w:val="24"/>
    <w:link w:val="20"/>
    <w:rsid w:val="003E681C"/>
    <w:rPr>
      <w:noProof/>
      <w:sz w:val="28"/>
      <w:szCs w:val="28"/>
      <w:lang w:val="uk-UA" w:eastAsia="en-US"/>
    </w:rPr>
  </w:style>
  <w:style w:type="paragraph" w:customStyle="1" w:styleId="43">
    <w:name w:val="Заг4"/>
    <w:basedOn w:val="20"/>
    <w:link w:val="4a"/>
    <w:qFormat/>
    <w:rsid w:val="005D10CE"/>
    <w:pPr>
      <w:numPr>
        <w:ilvl w:val="3"/>
      </w:numPr>
      <w:tabs>
        <w:tab w:val="left" w:pos="1134"/>
      </w:tabs>
      <w:ind w:left="0" w:firstLine="709"/>
    </w:pPr>
    <w:rPr>
      <w:lang w:val="uk-UA"/>
    </w:rPr>
  </w:style>
  <w:style w:type="character" w:customStyle="1" w:styleId="1a">
    <w:name w:val="Стиль1 Знак"/>
    <w:basedOn w:val="2c"/>
    <w:link w:val="19"/>
    <w:rsid w:val="004B1296"/>
    <w:rPr>
      <w:noProof/>
      <w:sz w:val="28"/>
      <w:szCs w:val="28"/>
      <w:lang w:val="uk-UA" w:eastAsia="en-US"/>
    </w:rPr>
  </w:style>
  <w:style w:type="paragraph" w:customStyle="1" w:styleId="50">
    <w:name w:val="Заг5"/>
    <w:basedOn w:val="43"/>
    <w:link w:val="54"/>
    <w:qFormat/>
    <w:rsid w:val="00B72328"/>
    <w:pPr>
      <w:numPr>
        <w:ilvl w:val="4"/>
      </w:numPr>
      <w:ind w:left="0" w:firstLine="709"/>
    </w:pPr>
  </w:style>
  <w:style w:type="character" w:customStyle="1" w:styleId="4a">
    <w:name w:val="Заг4 Знак"/>
    <w:basedOn w:val="2c"/>
    <w:link w:val="43"/>
    <w:rsid w:val="005D10CE"/>
    <w:rPr>
      <w:noProof/>
      <w:sz w:val="28"/>
      <w:szCs w:val="28"/>
      <w:lang w:val="uk-UA" w:eastAsia="en-US"/>
    </w:rPr>
  </w:style>
  <w:style w:type="paragraph" w:customStyle="1" w:styleId="4b">
    <w:name w:val="Заг4 (сод)"/>
    <w:basedOn w:val="44"/>
    <w:link w:val="4c"/>
    <w:rsid w:val="0028160B"/>
    <w:pPr>
      <w:keepNext/>
      <w:tabs>
        <w:tab w:val="num" w:pos="851"/>
        <w:tab w:val="left" w:pos="1843"/>
      </w:tabs>
      <w:spacing w:before="120"/>
    </w:pPr>
    <w:rPr>
      <w:b/>
      <w:noProof/>
    </w:rPr>
  </w:style>
  <w:style w:type="character" w:customStyle="1" w:styleId="54">
    <w:name w:val="Заг5 Знак"/>
    <w:basedOn w:val="4a"/>
    <w:link w:val="50"/>
    <w:rsid w:val="00B72328"/>
    <w:rPr>
      <w:noProof/>
      <w:sz w:val="28"/>
      <w:szCs w:val="28"/>
      <w:lang w:val="uk-UA" w:eastAsia="en-US"/>
    </w:rPr>
  </w:style>
  <w:style w:type="paragraph" w:customStyle="1" w:styleId="afffb">
    <w:name w:val="Рисунки"/>
    <w:basedOn w:val="afff9"/>
    <w:link w:val="afffc"/>
    <w:qFormat/>
    <w:rsid w:val="00A263F2"/>
    <w:pPr>
      <w:spacing w:before="0" w:after="240" w:line="276" w:lineRule="auto"/>
      <w:ind w:left="0" w:firstLine="0"/>
      <w:jc w:val="center"/>
    </w:pPr>
    <w:rPr>
      <w:b w:val="0"/>
      <w:color w:val="auto"/>
      <w:sz w:val="28"/>
      <w:szCs w:val="28"/>
    </w:rPr>
  </w:style>
  <w:style w:type="character" w:customStyle="1" w:styleId="4c">
    <w:name w:val="Заг4 (сод) Знак"/>
    <w:basedOn w:val="35"/>
    <w:link w:val="4b"/>
    <w:rsid w:val="0028160B"/>
    <w:rPr>
      <w:rFonts w:eastAsia="Calibri"/>
      <w:b/>
      <w:noProof/>
      <w:color w:val="000000"/>
      <w:sz w:val="28"/>
      <w:szCs w:val="28"/>
      <w:shd w:val="clear" w:color="auto" w:fill="FFFFFF"/>
      <w:lang w:val="uk-UA" w:eastAsia="en-US"/>
    </w:rPr>
  </w:style>
  <w:style w:type="paragraph" w:customStyle="1" w:styleId="afffd">
    <w:name w:val="Таблицы"/>
    <w:basedOn w:val="afff9"/>
    <w:link w:val="afffe"/>
    <w:qFormat/>
    <w:rsid w:val="00F739FD"/>
    <w:pPr>
      <w:keepNext/>
      <w:spacing w:line="276" w:lineRule="auto"/>
      <w:ind w:left="0" w:firstLine="720"/>
      <w:jc w:val="left"/>
    </w:pPr>
    <w:rPr>
      <w:b w:val="0"/>
      <w:color w:val="auto"/>
      <w:sz w:val="28"/>
      <w:szCs w:val="28"/>
    </w:rPr>
  </w:style>
  <w:style w:type="character" w:customStyle="1" w:styleId="afffa">
    <w:name w:val="Название объекта Знак"/>
    <w:basedOn w:val="aa"/>
    <w:link w:val="afff9"/>
    <w:uiPriority w:val="35"/>
    <w:rsid w:val="00D66466"/>
    <w:rPr>
      <w:b/>
      <w:bCs/>
      <w:color w:val="4F81BD"/>
      <w:sz w:val="18"/>
      <w:szCs w:val="18"/>
      <w:lang w:eastAsia="en-US"/>
    </w:rPr>
  </w:style>
  <w:style w:type="character" w:customStyle="1" w:styleId="afffc">
    <w:name w:val="Рисунки Знак"/>
    <w:basedOn w:val="afffa"/>
    <w:link w:val="afffb"/>
    <w:rsid w:val="00A263F2"/>
    <w:rPr>
      <w:b w:val="0"/>
      <w:bCs/>
      <w:color w:val="4F81BD"/>
      <w:sz w:val="28"/>
      <w:szCs w:val="28"/>
      <w:lang w:eastAsia="en-US"/>
    </w:rPr>
  </w:style>
  <w:style w:type="character" w:customStyle="1" w:styleId="afffe">
    <w:name w:val="Таблицы Знак"/>
    <w:basedOn w:val="afffa"/>
    <w:link w:val="afffd"/>
    <w:rsid w:val="00F739FD"/>
    <w:rPr>
      <w:b w:val="0"/>
      <w:bCs/>
      <w:color w:val="4F81BD"/>
      <w:sz w:val="28"/>
      <w:szCs w:val="28"/>
      <w:lang w:eastAsia="en-US"/>
    </w:rPr>
  </w:style>
  <w:style w:type="paragraph" w:customStyle="1" w:styleId="1b">
    <w:name w:val="ЗАГ1"/>
    <w:basedOn w:val="10"/>
    <w:next w:val="a9"/>
    <w:autoRedefine/>
    <w:rsid w:val="001B2B1D"/>
    <w:pPr>
      <w:tabs>
        <w:tab w:val="left" w:pos="1985"/>
      </w:tabs>
      <w:suppressAutoHyphens w:val="0"/>
      <w:spacing w:after="0" w:line="360" w:lineRule="auto"/>
      <w:ind w:left="357" w:hanging="357"/>
      <w:jc w:val="both"/>
    </w:pPr>
    <w:rPr>
      <w:rFonts w:asciiTheme="majorHAnsi" w:eastAsiaTheme="majorEastAsia" w:hAnsiTheme="majorHAnsi" w:cstheme="majorBidi"/>
      <w:kern w:val="0"/>
      <w:szCs w:val="28"/>
      <w:lang w:eastAsia="en-US"/>
    </w:rPr>
  </w:style>
  <w:style w:type="paragraph" w:customStyle="1" w:styleId="55">
    <w:name w:val="ЗАГ5"/>
    <w:basedOn w:val="51"/>
    <w:next w:val="a9"/>
    <w:link w:val="56"/>
    <w:autoRedefine/>
    <w:qFormat/>
    <w:rsid w:val="001B2B1D"/>
    <w:pPr>
      <w:tabs>
        <w:tab w:val="left" w:pos="1843"/>
      </w:tabs>
      <w:suppressAutoHyphens w:val="0"/>
      <w:spacing w:before="0" w:after="0" w:line="360" w:lineRule="auto"/>
      <w:ind w:firstLine="709"/>
      <w:jc w:val="both"/>
    </w:pPr>
    <w:rPr>
      <w:rFonts w:asciiTheme="majorHAnsi" w:eastAsiaTheme="majorEastAsia" w:hAnsiTheme="majorHAnsi" w:cstheme="majorBidi"/>
      <w:szCs w:val="22"/>
      <w:lang w:eastAsia="en-US"/>
    </w:rPr>
  </w:style>
  <w:style w:type="character" w:customStyle="1" w:styleId="56">
    <w:name w:val="ЗАГ5 Знак"/>
    <w:basedOn w:val="52"/>
    <w:link w:val="55"/>
    <w:rsid w:val="001B2B1D"/>
    <w:rPr>
      <w:rFonts w:asciiTheme="majorHAnsi" w:eastAsiaTheme="majorEastAsia" w:hAnsiTheme="majorHAnsi" w:cstheme="majorBidi"/>
      <w:b/>
      <w:sz w:val="28"/>
      <w:szCs w:val="22"/>
      <w:lang w:eastAsia="en-US" w:bidi="ar-SA"/>
    </w:rPr>
  </w:style>
  <w:style w:type="paragraph" w:customStyle="1" w:styleId="1c">
    <w:name w:val="ЗАГ1_сод"/>
    <w:basedOn w:val="20"/>
    <w:link w:val="1d"/>
    <w:rsid w:val="0023456F"/>
  </w:style>
  <w:style w:type="character" w:customStyle="1" w:styleId="1d">
    <w:name w:val="ЗАГ1_сод Знак"/>
    <w:basedOn w:val="2c"/>
    <w:link w:val="1c"/>
    <w:rsid w:val="0023456F"/>
    <w:rPr>
      <w:noProof/>
      <w:sz w:val="28"/>
      <w:szCs w:val="28"/>
      <w:lang w:val="uk-UA" w:eastAsia="en-US"/>
    </w:rPr>
  </w:style>
  <w:style w:type="table" w:customStyle="1" w:styleId="2d">
    <w:name w:val="Сетка таблицы2"/>
    <w:basedOn w:val="ab"/>
    <w:next w:val="aff7"/>
    <w:uiPriority w:val="59"/>
    <w:rsid w:val="002F5DE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
    <w:name w:val="Текст документа"/>
    <w:basedOn w:val="a9"/>
    <w:link w:val="affff0"/>
    <w:qFormat/>
    <w:rsid w:val="00D17300"/>
    <w:pPr>
      <w:spacing w:line="360" w:lineRule="auto"/>
      <w:ind w:firstLine="709"/>
      <w:contextualSpacing/>
      <w:jc w:val="both"/>
    </w:pPr>
    <w:rPr>
      <w:rFonts w:eastAsia="Batang"/>
      <w:noProof w:val="0"/>
      <w:szCs w:val="28"/>
      <w:lang w:eastAsia="en-US"/>
    </w:rPr>
  </w:style>
  <w:style w:type="character" w:customStyle="1" w:styleId="affff0">
    <w:name w:val="Текст документа Знак"/>
    <w:basedOn w:val="aa"/>
    <w:link w:val="affff"/>
    <w:qFormat/>
    <w:rsid w:val="00D17300"/>
    <w:rPr>
      <w:rFonts w:eastAsia="Batang"/>
      <w:sz w:val="28"/>
      <w:szCs w:val="28"/>
      <w:lang w:eastAsia="en-US"/>
    </w:rPr>
  </w:style>
  <w:style w:type="character" w:customStyle="1" w:styleId="shorttext">
    <w:name w:val="short_text"/>
    <w:basedOn w:val="aa"/>
    <w:rsid w:val="00D17300"/>
  </w:style>
  <w:style w:type="paragraph" w:customStyle="1" w:styleId="a7">
    <w:name w:val="СписокМ"/>
    <w:basedOn w:val="affff"/>
    <w:link w:val="affff1"/>
    <w:qFormat/>
    <w:rsid w:val="00475729"/>
    <w:pPr>
      <w:numPr>
        <w:numId w:val="9"/>
      </w:numPr>
      <w:tabs>
        <w:tab w:val="left" w:pos="1134"/>
      </w:tabs>
      <w:ind w:left="0" w:firstLine="709"/>
    </w:pPr>
  </w:style>
  <w:style w:type="character" w:customStyle="1" w:styleId="affff1">
    <w:name w:val="СписокМ Знак"/>
    <w:basedOn w:val="affff0"/>
    <w:link w:val="a7"/>
    <w:rsid w:val="00475729"/>
    <w:rPr>
      <w:rFonts w:eastAsia="Batang"/>
      <w:sz w:val="28"/>
      <w:szCs w:val="28"/>
      <w:lang w:eastAsia="en-US"/>
    </w:rPr>
  </w:style>
  <w:style w:type="paragraph" w:styleId="39">
    <w:name w:val="Body Text 3"/>
    <w:basedOn w:val="a9"/>
    <w:link w:val="3a"/>
    <w:unhideWhenUsed/>
    <w:rsid w:val="00F6675A"/>
    <w:pPr>
      <w:spacing w:after="120"/>
    </w:pPr>
    <w:rPr>
      <w:sz w:val="16"/>
      <w:szCs w:val="16"/>
    </w:rPr>
  </w:style>
  <w:style w:type="character" w:customStyle="1" w:styleId="3a">
    <w:name w:val="Основной текст 3 Знак"/>
    <w:basedOn w:val="aa"/>
    <w:link w:val="39"/>
    <w:rsid w:val="00F6675A"/>
    <w:rPr>
      <w:noProof/>
      <w:sz w:val="16"/>
      <w:szCs w:val="16"/>
    </w:rPr>
  </w:style>
  <w:style w:type="character" w:customStyle="1" w:styleId="nu16">
    <w:name w:val="nu16"/>
    <w:basedOn w:val="aa"/>
    <w:rsid w:val="00CF3082"/>
  </w:style>
  <w:style w:type="paragraph" w:customStyle="1" w:styleId="3b">
    <w:name w:val="ЗАГ3"/>
    <w:basedOn w:val="30"/>
    <w:next w:val="affff"/>
    <w:link w:val="3c"/>
    <w:autoRedefine/>
    <w:qFormat/>
    <w:rsid w:val="00DA486A"/>
    <w:pPr>
      <w:tabs>
        <w:tab w:val="left" w:pos="709"/>
        <w:tab w:val="left" w:pos="1985"/>
      </w:tabs>
      <w:suppressAutoHyphens w:val="0"/>
      <w:spacing w:before="0" w:after="0" w:line="360" w:lineRule="auto"/>
      <w:ind w:firstLine="709"/>
      <w:jc w:val="both"/>
    </w:pPr>
    <w:rPr>
      <w:rFonts w:eastAsiaTheme="majorEastAsia" w:cstheme="majorBidi"/>
      <w:szCs w:val="24"/>
      <w:lang w:eastAsia="en-US"/>
    </w:rPr>
  </w:style>
  <w:style w:type="paragraph" w:customStyle="1" w:styleId="4d">
    <w:name w:val="ЗАГ4"/>
    <w:basedOn w:val="44"/>
    <w:next w:val="affff"/>
    <w:autoRedefine/>
    <w:qFormat/>
    <w:rsid w:val="00DA486A"/>
    <w:pPr>
      <w:keepNext/>
      <w:keepLines/>
      <w:widowControl/>
      <w:tabs>
        <w:tab w:val="left" w:pos="1985"/>
      </w:tabs>
      <w:ind w:left="-142" w:firstLine="851"/>
    </w:pPr>
    <w:rPr>
      <w:rFonts w:eastAsiaTheme="majorEastAsia" w:cstheme="majorBidi"/>
      <w:b/>
      <w:iCs/>
      <w:szCs w:val="22"/>
      <w:lang w:val="ru-RU" w:eastAsia="en-US"/>
    </w:rPr>
  </w:style>
  <w:style w:type="character" w:customStyle="1" w:styleId="3c">
    <w:name w:val="ЗАГ3 Знак"/>
    <w:basedOn w:val="31"/>
    <w:link w:val="3b"/>
    <w:rsid w:val="00442120"/>
    <w:rPr>
      <w:rFonts w:eastAsiaTheme="majorEastAsia" w:cstheme="majorBidi"/>
      <w:b/>
      <w:sz w:val="28"/>
      <w:szCs w:val="24"/>
      <w:lang w:eastAsia="en-US" w:bidi="ar-SA"/>
    </w:rPr>
  </w:style>
  <w:style w:type="paragraph" w:customStyle="1" w:styleId="2new">
    <w:name w:val="Заголовок 2_new"/>
    <w:basedOn w:val="a9"/>
    <w:link w:val="2new0"/>
    <w:rsid w:val="00A93CE7"/>
    <w:pPr>
      <w:spacing w:after="120" w:line="276" w:lineRule="auto"/>
      <w:ind w:left="792" w:hanging="432"/>
      <w:jc w:val="both"/>
    </w:pPr>
    <w:rPr>
      <w:rFonts w:eastAsia="Batang"/>
      <w:noProof w:val="0"/>
      <w:sz w:val="24"/>
      <w:szCs w:val="22"/>
      <w:lang w:eastAsia="en-US"/>
    </w:rPr>
  </w:style>
  <w:style w:type="paragraph" w:customStyle="1" w:styleId="2e">
    <w:name w:val="Стиль2"/>
    <w:basedOn w:val="a9"/>
    <w:qFormat/>
    <w:rsid w:val="00A93CE7"/>
    <w:pPr>
      <w:spacing w:after="120" w:line="276" w:lineRule="auto"/>
      <w:ind w:left="504" w:hanging="504"/>
      <w:jc w:val="both"/>
    </w:pPr>
    <w:rPr>
      <w:rFonts w:eastAsia="Batang"/>
      <w:noProof w:val="0"/>
      <w:sz w:val="24"/>
      <w:szCs w:val="22"/>
      <w:lang w:eastAsia="en-US"/>
    </w:rPr>
  </w:style>
  <w:style w:type="paragraph" w:customStyle="1" w:styleId="3d">
    <w:name w:val="Стиль3"/>
    <w:basedOn w:val="a9"/>
    <w:rsid w:val="00A93CE7"/>
    <w:pPr>
      <w:spacing w:after="120" w:line="276" w:lineRule="auto"/>
      <w:ind w:left="1728" w:hanging="648"/>
      <w:jc w:val="both"/>
    </w:pPr>
    <w:rPr>
      <w:rFonts w:eastAsia="Batang"/>
      <w:noProof w:val="0"/>
      <w:sz w:val="24"/>
      <w:szCs w:val="22"/>
      <w:lang w:eastAsia="en-US"/>
    </w:rPr>
  </w:style>
  <w:style w:type="character" w:customStyle="1" w:styleId="2new0">
    <w:name w:val="Заголовок 2_new Знак"/>
    <w:basedOn w:val="aa"/>
    <w:link w:val="2new"/>
    <w:rsid w:val="00A93CE7"/>
    <w:rPr>
      <w:rFonts w:eastAsia="Batang"/>
      <w:sz w:val="24"/>
      <w:szCs w:val="22"/>
      <w:lang w:eastAsia="en-US"/>
    </w:rPr>
  </w:style>
  <w:style w:type="character" w:customStyle="1" w:styleId="afff2">
    <w:name w:val="Абзац списка Знак"/>
    <w:link w:val="afff1"/>
    <w:uiPriority w:val="34"/>
    <w:rsid w:val="00923566"/>
    <w:rPr>
      <w:sz w:val="24"/>
      <w:szCs w:val="24"/>
    </w:rPr>
  </w:style>
  <w:style w:type="paragraph" w:customStyle="1" w:styleId="ListBulletStd">
    <w:name w:val="List Bullet Std"/>
    <w:basedOn w:val="a9"/>
    <w:rsid w:val="00E03569"/>
    <w:pPr>
      <w:numPr>
        <w:numId w:val="10"/>
      </w:numPr>
      <w:spacing w:after="120"/>
      <w:jc w:val="both"/>
    </w:pPr>
    <w:rPr>
      <w:noProof w:val="0"/>
      <w:sz w:val="24"/>
      <w:szCs w:val="24"/>
    </w:rPr>
  </w:style>
  <w:style w:type="paragraph" w:customStyle="1" w:styleId="1e">
    <w:name w:val="Заголовок 1."/>
    <w:basedOn w:val="10"/>
    <w:link w:val="1f"/>
    <w:qFormat/>
    <w:rsid w:val="001F4E35"/>
    <w:pPr>
      <w:keepLines w:val="0"/>
      <w:tabs>
        <w:tab w:val="left" w:pos="1701"/>
      </w:tabs>
      <w:suppressAutoHyphens w:val="0"/>
      <w:autoSpaceDN w:val="0"/>
      <w:spacing w:before="240" w:line="240" w:lineRule="auto"/>
      <w:ind w:firstLine="709"/>
      <w:jc w:val="left"/>
      <w:textAlignment w:val="baseline"/>
    </w:pPr>
    <w:rPr>
      <w:rFonts w:eastAsia="Calibri"/>
      <w:bCs/>
      <w:kern w:val="3"/>
      <w:szCs w:val="28"/>
      <w:lang w:eastAsia="en-US"/>
    </w:rPr>
  </w:style>
  <w:style w:type="character" w:customStyle="1" w:styleId="1f">
    <w:name w:val="Заголовок 1. Знак"/>
    <w:basedOn w:val="aa"/>
    <w:link w:val="1e"/>
    <w:rsid w:val="001F4E35"/>
    <w:rPr>
      <w:rFonts w:eastAsia="Calibri"/>
      <w:b/>
      <w:bCs/>
      <w:kern w:val="3"/>
      <w:sz w:val="28"/>
      <w:szCs w:val="28"/>
      <w:lang w:eastAsia="en-US"/>
    </w:rPr>
  </w:style>
  <w:style w:type="paragraph" w:customStyle="1" w:styleId="110">
    <w:name w:val="Заголовок 1.1."/>
    <w:basedOn w:val="afff7"/>
    <w:link w:val="111"/>
    <w:qFormat/>
    <w:rsid w:val="001F4E35"/>
    <w:pPr>
      <w:keepLines w:val="0"/>
      <w:tabs>
        <w:tab w:val="left" w:pos="1701"/>
      </w:tabs>
      <w:autoSpaceDN w:val="0"/>
      <w:spacing w:before="240" w:after="240" w:line="240" w:lineRule="auto"/>
      <w:ind w:firstLine="709"/>
      <w:textAlignment w:val="baseline"/>
      <w:outlineLvl w:val="1"/>
    </w:pPr>
    <w:rPr>
      <w:rFonts w:ascii="Times New Roman" w:hAnsi="Times New Roman"/>
      <w:color w:val="auto"/>
      <w:kern w:val="3"/>
      <w:lang w:eastAsia="zh-CN" w:bidi="hi-IN"/>
    </w:rPr>
  </w:style>
  <w:style w:type="paragraph" w:customStyle="1" w:styleId="1110">
    <w:name w:val="Заголовок 1.1.1."/>
    <w:basedOn w:val="afff7"/>
    <w:link w:val="1111"/>
    <w:qFormat/>
    <w:rsid w:val="001F4E35"/>
    <w:pPr>
      <w:keepLines w:val="0"/>
      <w:tabs>
        <w:tab w:val="left" w:pos="1701"/>
      </w:tabs>
      <w:autoSpaceDN w:val="0"/>
      <w:spacing w:before="240" w:after="240" w:line="240" w:lineRule="auto"/>
      <w:ind w:left="1224" w:hanging="504"/>
      <w:textAlignment w:val="baseline"/>
      <w:outlineLvl w:val="2"/>
    </w:pPr>
    <w:rPr>
      <w:rFonts w:ascii="Times New Roman" w:hAnsi="Times New Roman"/>
      <w:color w:val="auto"/>
      <w:kern w:val="3"/>
      <w:szCs w:val="32"/>
      <w:lang w:eastAsia="zh-CN" w:bidi="hi-IN"/>
    </w:rPr>
  </w:style>
  <w:style w:type="character" w:customStyle="1" w:styleId="111">
    <w:name w:val="Заголовок 1.1. Знак"/>
    <w:basedOn w:val="aa"/>
    <w:link w:val="110"/>
    <w:rsid w:val="001F4E35"/>
    <w:rPr>
      <w:b/>
      <w:bCs/>
      <w:kern w:val="3"/>
      <w:sz w:val="28"/>
      <w:szCs w:val="28"/>
      <w:lang w:eastAsia="zh-CN" w:bidi="hi-IN"/>
    </w:rPr>
  </w:style>
  <w:style w:type="character" w:customStyle="1" w:styleId="1111">
    <w:name w:val="Заголовок 1.1.1. Знак"/>
    <w:basedOn w:val="aa"/>
    <w:link w:val="1110"/>
    <w:rsid w:val="001F4E35"/>
    <w:rPr>
      <w:b/>
      <w:bCs/>
      <w:kern w:val="3"/>
      <w:sz w:val="28"/>
      <w:szCs w:val="32"/>
      <w:lang w:eastAsia="zh-CN" w:bidi="hi-IN"/>
    </w:rPr>
  </w:style>
  <w:style w:type="paragraph" w:customStyle="1" w:styleId="11110">
    <w:name w:val="Заголовок 1.1.1.1."/>
    <w:basedOn w:val="afff7"/>
    <w:link w:val="11111"/>
    <w:qFormat/>
    <w:rsid w:val="001F4E35"/>
    <w:pPr>
      <w:keepLines w:val="0"/>
      <w:autoSpaceDN w:val="0"/>
      <w:spacing w:before="240" w:after="240" w:line="240" w:lineRule="auto"/>
      <w:ind w:left="1358" w:hanging="648"/>
      <w:textAlignment w:val="baseline"/>
      <w:outlineLvl w:val="3"/>
    </w:pPr>
    <w:rPr>
      <w:rFonts w:ascii="Times New Roman" w:hAnsi="Times New Roman"/>
      <w:color w:val="auto"/>
      <w:kern w:val="3"/>
      <w:szCs w:val="32"/>
      <w:lang w:eastAsia="zh-CN" w:bidi="hi-IN"/>
    </w:rPr>
  </w:style>
  <w:style w:type="character" w:customStyle="1" w:styleId="11111">
    <w:name w:val="Заголовок 1.1.1.1. Знак"/>
    <w:basedOn w:val="aa"/>
    <w:link w:val="11110"/>
    <w:rsid w:val="001F4E35"/>
    <w:rPr>
      <w:b/>
      <w:bCs/>
      <w:kern w:val="3"/>
      <w:sz w:val="28"/>
      <w:szCs w:val="32"/>
      <w:lang w:eastAsia="zh-CN" w:bidi="hi-IN"/>
    </w:rPr>
  </w:style>
  <w:style w:type="paragraph" w:customStyle="1" w:styleId="57">
    <w:name w:val="ЗАГ5 (сод)"/>
    <w:basedOn w:val="51"/>
    <w:link w:val="58"/>
    <w:rsid w:val="008F7B2C"/>
    <w:pPr>
      <w:spacing w:line="360" w:lineRule="auto"/>
      <w:jc w:val="both"/>
    </w:pPr>
  </w:style>
  <w:style w:type="paragraph" w:customStyle="1" w:styleId="Textbody">
    <w:name w:val="Text body"/>
    <w:basedOn w:val="a9"/>
    <w:link w:val="Textbody2"/>
    <w:qFormat/>
    <w:rsid w:val="003917AA"/>
    <w:pPr>
      <w:autoSpaceDN w:val="0"/>
      <w:spacing w:line="360" w:lineRule="auto"/>
      <w:ind w:firstLine="840"/>
      <w:jc w:val="both"/>
      <w:textAlignment w:val="baseline"/>
    </w:pPr>
    <w:rPr>
      <w:noProof w:val="0"/>
      <w:szCs w:val="22"/>
      <w:lang w:bidi="hi-IN"/>
    </w:rPr>
  </w:style>
  <w:style w:type="character" w:customStyle="1" w:styleId="58">
    <w:name w:val="ЗАГ5 (сод) Знак"/>
    <w:basedOn w:val="52"/>
    <w:link w:val="57"/>
    <w:rsid w:val="008F7B2C"/>
    <w:rPr>
      <w:b/>
      <w:sz w:val="28"/>
      <w:lang w:bidi="ar-SA"/>
    </w:rPr>
  </w:style>
  <w:style w:type="character" w:customStyle="1" w:styleId="Textbody2">
    <w:name w:val="Text body Знак2"/>
    <w:basedOn w:val="aa"/>
    <w:link w:val="Textbody"/>
    <w:qFormat/>
    <w:rsid w:val="003917AA"/>
    <w:rPr>
      <w:sz w:val="28"/>
      <w:szCs w:val="22"/>
      <w:lang w:bidi="hi-IN"/>
    </w:rPr>
  </w:style>
  <w:style w:type="paragraph" w:customStyle="1" w:styleId="affff2">
    <w:name w:val="Определение"/>
    <w:basedOn w:val="Textbody"/>
    <w:link w:val="affff3"/>
    <w:qFormat/>
    <w:rsid w:val="003917AA"/>
    <w:pPr>
      <w:ind w:firstLine="709"/>
    </w:pPr>
    <w:rPr>
      <w:b/>
    </w:rPr>
  </w:style>
  <w:style w:type="character" w:customStyle="1" w:styleId="affff3">
    <w:name w:val="Определение Знак"/>
    <w:basedOn w:val="Textbody2"/>
    <w:link w:val="affff2"/>
    <w:qFormat/>
    <w:rsid w:val="003917AA"/>
    <w:rPr>
      <w:b/>
      <w:sz w:val="28"/>
      <w:szCs w:val="22"/>
      <w:lang w:bidi="hi-IN"/>
    </w:rPr>
  </w:style>
  <w:style w:type="paragraph" w:customStyle="1" w:styleId="Standard">
    <w:name w:val="Standard"/>
    <w:rsid w:val="00F178F8"/>
    <w:pPr>
      <w:autoSpaceDN w:val="0"/>
      <w:spacing w:line="360" w:lineRule="auto"/>
      <w:ind w:right="-15"/>
      <w:jc w:val="center"/>
    </w:pPr>
    <w:rPr>
      <w:kern w:val="3"/>
      <w:sz w:val="22"/>
      <w:szCs w:val="22"/>
      <w:lang w:bidi="hi-IN"/>
    </w:rPr>
  </w:style>
  <w:style w:type="character" w:customStyle="1" w:styleId="apple-style-span">
    <w:name w:val="apple-style-span"/>
    <w:qFormat/>
    <w:rsid w:val="006F4436"/>
  </w:style>
  <w:style w:type="paragraph" w:customStyle="1" w:styleId="affff4">
    <w:name w:val="Обычный текст"/>
    <w:basedOn w:val="a9"/>
    <w:link w:val="affff5"/>
    <w:qFormat/>
    <w:rsid w:val="00463E30"/>
    <w:pPr>
      <w:spacing w:line="300" w:lineRule="auto"/>
      <w:ind w:firstLine="570"/>
      <w:jc w:val="both"/>
    </w:pPr>
    <w:rPr>
      <w:rFonts w:eastAsia="Calibri"/>
      <w:sz w:val="24"/>
      <w:szCs w:val="24"/>
    </w:rPr>
  </w:style>
  <w:style w:type="character" w:customStyle="1" w:styleId="affff5">
    <w:name w:val="Обычный текст Знак"/>
    <w:basedOn w:val="aa"/>
    <w:link w:val="affff4"/>
    <w:rsid w:val="00463E30"/>
    <w:rPr>
      <w:rFonts w:eastAsia="Calibri"/>
      <w:noProof/>
      <w:sz w:val="24"/>
      <w:szCs w:val="24"/>
    </w:rPr>
  </w:style>
  <w:style w:type="paragraph" w:customStyle="1" w:styleId="1112">
    <w:name w:val="ДБ_1.1.1"/>
    <w:basedOn w:val="a9"/>
    <w:link w:val="1113"/>
    <w:qFormat/>
    <w:rsid w:val="005962F8"/>
    <w:pPr>
      <w:tabs>
        <w:tab w:val="left" w:pos="1247"/>
        <w:tab w:val="left" w:pos="1276"/>
        <w:tab w:val="left" w:pos="1418"/>
      </w:tabs>
      <w:spacing w:after="120" w:line="312" w:lineRule="auto"/>
      <w:jc w:val="both"/>
      <w:outlineLvl w:val="2"/>
    </w:pPr>
    <w:rPr>
      <w:bCs/>
      <w:szCs w:val="28"/>
    </w:rPr>
  </w:style>
  <w:style w:type="character" w:customStyle="1" w:styleId="1113">
    <w:name w:val="ДБ_1.1.1 Знак"/>
    <w:link w:val="1112"/>
    <w:rsid w:val="005962F8"/>
    <w:rPr>
      <w:bCs/>
      <w:noProof/>
      <w:sz w:val="28"/>
      <w:szCs w:val="28"/>
    </w:rPr>
  </w:style>
  <w:style w:type="character" w:customStyle="1" w:styleId="1f0">
    <w:name w:val="Неразрешенное упоминание1"/>
    <w:basedOn w:val="aa"/>
    <w:uiPriority w:val="99"/>
    <w:semiHidden/>
    <w:unhideWhenUsed/>
    <w:rsid w:val="00B63AF1"/>
    <w:rPr>
      <w:color w:val="808080"/>
      <w:shd w:val="clear" w:color="auto" w:fill="E6E6E6"/>
    </w:rPr>
  </w:style>
  <w:style w:type="character" w:customStyle="1" w:styleId="ListLabel620">
    <w:name w:val="ListLabel 620"/>
    <w:rsid w:val="0009750E"/>
    <w:rPr>
      <w:rFonts w:cs="Wingdings"/>
    </w:rPr>
  </w:style>
  <w:style w:type="paragraph" w:customStyle="1" w:styleId="a">
    <w:name w:val="список с тире"/>
    <w:basedOn w:val="Textbody"/>
    <w:link w:val="affff6"/>
    <w:qFormat/>
    <w:rsid w:val="0009750E"/>
    <w:pPr>
      <w:numPr>
        <w:numId w:val="12"/>
      </w:numPr>
      <w:tabs>
        <w:tab w:val="left" w:pos="1134"/>
      </w:tabs>
      <w:ind w:left="0" w:firstLine="709"/>
    </w:pPr>
  </w:style>
  <w:style w:type="character" w:customStyle="1" w:styleId="affff6">
    <w:name w:val="список с тире Знак"/>
    <w:basedOn w:val="Textbody2"/>
    <w:link w:val="a"/>
    <w:rsid w:val="0009750E"/>
    <w:rPr>
      <w:sz w:val="28"/>
      <w:szCs w:val="22"/>
      <w:lang w:bidi="hi-IN"/>
    </w:rPr>
  </w:style>
  <w:style w:type="character" w:customStyle="1" w:styleId="2f">
    <w:name w:val="Неразрешенное упоминание2"/>
    <w:basedOn w:val="aa"/>
    <w:uiPriority w:val="99"/>
    <w:semiHidden/>
    <w:unhideWhenUsed/>
    <w:rsid w:val="00ED75D0"/>
    <w:rPr>
      <w:color w:val="808080"/>
      <w:shd w:val="clear" w:color="auto" w:fill="E6E6E6"/>
    </w:rPr>
  </w:style>
  <w:style w:type="character" w:customStyle="1" w:styleId="3e">
    <w:name w:val="Неразрешенное упоминание3"/>
    <w:basedOn w:val="aa"/>
    <w:uiPriority w:val="99"/>
    <w:semiHidden/>
    <w:unhideWhenUsed/>
    <w:rsid w:val="005910B8"/>
    <w:rPr>
      <w:color w:val="808080"/>
      <w:shd w:val="clear" w:color="auto" w:fill="E6E6E6"/>
    </w:rPr>
  </w:style>
  <w:style w:type="character" w:customStyle="1" w:styleId="SourceText">
    <w:name w:val="Source Text"/>
    <w:rsid w:val="008406ED"/>
    <w:rPr>
      <w:rFonts w:ascii="Liberation Mono" w:eastAsia="NSimSun" w:hAnsi="Liberation Mono" w:cs="Liberation Mono"/>
    </w:rPr>
  </w:style>
  <w:style w:type="character" w:customStyle="1" w:styleId="4e">
    <w:name w:val="Неразрешенное упоминание4"/>
    <w:basedOn w:val="aa"/>
    <w:uiPriority w:val="99"/>
    <w:semiHidden/>
    <w:unhideWhenUsed/>
    <w:rsid w:val="00A37B21"/>
    <w:rPr>
      <w:color w:val="808080"/>
      <w:shd w:val="clear" w:color="auto" w:fill="E6E6E6"/>
    </w:rPr>
  </w:style>
  <w:style w:type="paragraph" w:styleId="affff7">
    <w:name w:val="Plain Text"/>
    <w:basedOn w:val="a9"/>
    <w:link w:val="affff8"/>
    <w:rsid w:val="00C50351"/>
    <w:pPr>
      <w:widowControl w:val="0"/>
      <w:shd w:val="clear" w:color="auto" w:fill="FFFFFF"/>
      <w:autoSpaceDE w:val="0"/>
      <w:autoSpaceDN w:val="0"/>
      <w:spacing w:line="360" w:lineRule="auto"/>
      <w:ind w:firstLine="720"/>
      <w:jc w:val="both"/>
    </w:pPr>
    <w:rPr>
      <w:rFonts w:ascii="Courier New" w:hAnsi="Courier New"/>
      <w:noProof w:val="0"/>
      <w:sz w:val="24"/>
      <w:lang w:val="en-US"/>
    </w:rPr>
  </w:style>
  <w:style w:type="character" w:customStyle="1" w:styleId="affff8">
    <w:name w:val="Текст Знак"/>
    <w:basedOn w:val="aa"/>
    <w:link w:val="affff7"/>
    <w:rsid w:val="00C50351"/>
    <w:rPr>
      <w:rFonts w:ascii="Courier New" w:hAnsi="Courier New"/>
      <w:sz w:val="24"/>
      <w:shd w:val="clear" w:color="auto" w:fill="FFFFFF"/>
      <w:lang w:val="en-US"/>
    </w:rPr>
  </w:style>
  <w:style w:type="paragraph" w:customStyle="1" w:styleId="style1">
    <w:name w:val="style 1"/>
    <w:basedOn w:val="a9"/>
    <w:rsid w:val="00036905"/>
    <w:pPr>
      <w:widowControl w:val="0"/>
      <w:autoSpaceDE w:val="0"/>
      <w:autoSpaceDN w:val="0"/>
      <w:adjustRightInd w:val="0"/>
    </w:pPr>
    <w:rPr>
      <w:rFonts w:ascii="Arial" w:eastAsiaTheme="minorEastAsia" w:hAnsi="Arial" w:cs="Arial"/>
      <w:noProof w:val="0"/>
      <w:sz w:val="20"/>
    </w:rPr>
  </w:style>
  <w:style w:type="paragraph" w:customStyle="1" w:styleId="style11">
    <w:name w:val="style 1_1"/>
    <w:basedOn w:val="a9"/>
    <w:rsid w:val="00036905"/>
    <w:pPr>
      <w:widowControl w:val="0"/>
      <w:autoSpaceDE w:val="0"/>
      <w:autoSpaceDN w:val="0"/>
      <w:adjustRightInd w:val="0"/>
    </w:pPr>
    <w:rPr>
      <w:rFonts w:ascii="Arial" w:eastAsiaTheme="minorEastAsia" w:hAnsi="Arial" w:cs="Arial"/>
      <w:noProof w:val="0"/>
      <w:sz w:val="20"/>
    </w:rPr>
  </w:style>
  <w:style w:type="paragraph" w:customStyle="1" w:styleId="210">
    <w:name w:val="Основной текст 21"/>
    <w:basedOn w:val="a9"/>
    <w:rsid w:val="00036905"/>
    <w:pPr>
      <w:overflowPunct w:val="0"/>
      <w:autoSpaceDE w:val="0"/>
      <w:autoSpaceDN w:val="0"/>
      <w:adjustRightInd w:val="0"/>
      <w:ind w:right="425" w:firstLine="851"/>
      <w:jc w:val="both"/>
      <w:textAlignment w:val="baseline"/>
    </w:pPr>
    <w:rPr>
      <w:rFonts w:eastAsiaTheme="minorEastAsia" w:cs="Arial"/>
      <w:noProof w:val="0"/>
      <w:sz w:val="24"/>
    </w:rPr>
  </w:style>
  <w:style w:type="paragraph" w:styleId="affff9">
    <w:name w:val="Body Text"/>
    <w:basedOn w:val="a9"/>
    <w:link w:val="affffa"/>
    <w:rsid w:val="00036905"/>
    <w:rPr>
      <w:rFonts w:ascii="Times New Roman CYR" w:eastAsiaTheme="minorEastAsia" w:hAnsi="Times New Roman CYR" w:cs="Arial"/>
      <w:noProof w:val="0"/>
      <w:sz w:val="26"/>
    </w:rPr>
  </w:style>
  <w:style w:type="character" w:customStyle="1" w:styleId="affffa">
    <w:name w:val="Основной текст Знак"/>
    <w:basedOn w:val="aa"/>
    <w:link w:val="affff9"/>
    <w:rsid w:val="00036905"/>
    <w:rPr>
      <w:rFonts w:ascii="Times New Roman CYR" w:eastAsiaTheme="minorEastAsia" w:hAnsi="Times New Roman CYR" w:cs="Arial"/>
      <w:sz w:val="26"/>
    </w:rPr>
  </w:style>
  <w:style w:type="paragraph" w:styleId="3f">
    <w:name w:val="Body Text Indent 3"/>
    <w:basedOn w:val="a9"/>
    <w:link w:val="3f0"/>
    <w:rsid w:val="00036905"/>
    <w:pPr>
      <w:widowControl w:val="0"/>
      <w:autoSpaceDE w:val="0"/>
      <w:autoSpaceDN w:val="0"/>
      <w:adjustRightInd w:val="0"/>
      <w:spacing w:line="360" w:lineRule="auto"/>
      <w:ind w:firstLine="708"/>
      <w:jc w:val="both"/>
    </w:pPr>
    <w:rPr>
      <w:rFonts w:eastAsiaTheme="minorEastAsia" w:cs="Arial"/>
      <w:noProof w:val="0"/>
      <w:sz w:val="24"/>
    </w:rPr>
  </w:style>
  <w:style w:type="character" w:customStyle="1" w:styleId="3f0">
    <w:name w:val="Основной текст с отступом 3 Знак"/>
    <w:basedOn w:val="aa"/>
    <w:link w:val="3f"/>
    <w:rsid w:val="00036905"/>
    <w:rPr>
      <w:rFonts w:eastAsiaTheme="minorEastAsia" w:cs="Arial"/>
      <w:sz w:val="24"/>
    </w:rPr>
  </w:style>
  <w:style w:type="paragraph" w:styleId="2f0">
    <w:name w:val="Body Text 2"/>
    <w:basedOn w:val="a9"/>
    <w:link w:val="2f1"/>
    <w:rsid w:val="00036905"/>
    <w:pPr>
      <w:widowControl w:val="0"/>
      <w:autoSpaceDE w:val="0"/>
      <w:autoSpaceDN w:val="0"/>
      <w:adjustRightInd w:val="0"/>
      <w:spacing w:after="149" w:line="278" w:lineRule="exact"/>
      <w:jc w:val="center"/>
    </w:pPr>
    <w:rPr>
      <w:rFonts w:eastAsiaTheme="minorEastAsia" w:cs="Arial"/>
      <w:noProof w:val="0"/>
      <w:color w:val="000000"/>
      <w:spacing w:val="-11"/>
      <w:sz w:val="24"/>
    </w:rPr>
  </w:style>
  <w:style w:type="character" w:customStyle="1" w:styleId="2f1">
    <w:name w:val="Основной текст 2 Знак"/>
    <w:basedOn w:val="aa"/>
    <w:link w:val="2f0"/>
    <w:rsid w:val="00036905"/>
    <w:rPr>
      <w:rFonts w:eastAsiaTheme="minorEastAsia" w:cs="Arial"/>
      <w:color w:val="000000"/>
      <w:spacing w:val="-11"/>
      <w:sz w:val="24"/>
    </w:rPr>
  </w:style>
  <w:style w:type="character" w:styleId="affffb">
    <w:name w:val="page number"/>
    <w:basedOn w:val="aa"/>
    <w:rsid w:val="00036905"/>
  </w:style>
  <w:style w:type="paragraph" w:customStyle="1" w:styleId="4f">
    <w:name w:val="Стиль4"/>
    <w:basedOn w:val="3d"/>
    <w:link w:val="4f0"/>
    <w:qFormat/>
    <w:rsid w:val="00036905"/>
    <w:pPr>
      <w:spacing w:after="0" w:line="360" w:lineRule="auto"/>
      <w:ind w:left="0" w:firstLine="720"/>
    </w:pPr>
    <w:rPr>
      <w:rFonts w:eastAsiaTheme="minorEastAsia"/>
      <w:szCs w:val="20"/>
      <w:lang w:eastAsia="ru-RU"/>
    </w:rPr>
  </w:style>
  <w:style w:type="paragraph" w:customStyle="1" w:styleId="59">
    <w:name w:val="Стиль5"/>
    <w:basedOn w:val="4f"/>
    <w:link w:val="5a"/>
    <w:qFormat/>
    <w:rsid w:val="00036905"/>
  </w:style>
  <w:style w:type="paragraph" w:customStyle="1" w:styleId="ConsNormal">
    <w:name w:val="ConsNormal"/>
    <w:rsid w:val="00036905"/>
    <w:pPr>
      <w:widowControl w:val="0"/>
      <w:autoSpaceDE w:val="0"/>
      <w:autoSpaceDN w:val="0"/>
      <w:adjustRightInd w:val="0"/>
      <w:ind w:firstLine="720"/>
    </w:pPr>
    <w:rPr>
      <w:rFonts w:ascii="Arial" w:eastAsiaTheme="minorEastAsia" w:hAnsi="Arial" w:cs="Arial"/>
    </w:rPr>
  </w:style>
  <w:style w:type="paragraph" w:customStyle="1" w:styleId="21">
    <w:name w:val="ТТ_2.1"/>
    <w:basedOn w:val="30"/>
    <w:link w:val="211"/>
    <w:qFormat/>
    <w:rsid w:val="00036905"/>
    <w:pPr>
      <w:keepNext w:val="0"/>
      <w:keepLines w:val="0"/>
      <w:numPr>
        <w:ilvl w:val="1"/>
        <w:numId w:val="25"/>
      </w:numPr>
      <w:tabs>
        <w:tab w:val="left" w:pos="0"/>
        <w:tab w:val="left" w:pos="1276"/>
        <w:tab w:val="left" w:pos="1701"/>
      </w:tabs>
      <w:suppressAutoHyphens w:val="0"/>
      <w:overflowPunct w:val="0"/>
      <w:autoSpaceDE w:val="0"/>
      <w:autoSpaceDN w:val="0"/>
      <w:adjustRightInd w:val="0"/>
      <w:spacing w:before="0" w:after="0" w:line="360" w:lineRule="auto"/>
      <w:jc w:val="both"/>
      <w:textAlignment w:val="baseline"/>
    </w:pPr>
    <w:rPr>
      <w:rFonts w:eastAsiaTheme="minorEastAsia"/>
      <w:bCs/>
      <w:szCs w:val="28"/>
    </w:rPr>
  </w:style>
  <w:style w:type="character" w:customStyle="1" w:styleId="211">
    <w:name w:val="ТТ_2.1 Знак"/>
    <w:link w:val="21"/>
    <w:rsid w:val="00036905"/>
    <w:rPr>
      <w:rFonts w:eastAsiaTheme="minorEastAsia"/>
      <w:b/>
      <w:bCs/>
      <w:sz w:val="28"/>
      <w:szCs w:val="28"/>
    </w:rPr>
  </w:style>
  <w:style w:type="paragraph" w:customStyle="1" w:styleId="a8">
    <w:name w:val="Перечень"/>
    <w:basedOn w:val="afff1"/>
    <w:link w:val="affffc"/>
    <w:qFormat/>
    <w:rsid w:val="00C01EA7"/>
    <w:pPr>
      <w:widowControl w:val="0"/>
      <w:numPr>
        <w:numId w:val="26"/>
      </w:numPr>
      <w:tabs>
        <w:tab w:val="left" w:pos="993"/>
      </w:tabs>
      <w:autoSpaceDE w:val="0"/>
      <w:autoSpaceDN w:val="0"/>
      <w:adjustRightInd w:val="0"/>
      <w:spacing w:line="360" w:lineRule="auto"/>
      <w:ind w:left="0" w:firstLine="709"/>
      <w:jc w:val="both"/>
    </w:pPr>
    <w:rPr>
      <w:rFonts w:eastAsia="Calibri"/>
      <w:sz w:val="28"/>
      <w:szCs w:val="28"/>
      <w:lang w:val="uk-UA"/>
    </w:rPr>
  </w:style>
  <w:style w:type="character" w:customStyle="1" w:styleId="affffc">
    <w:name w:val="Перечень Знак"/>
    <w:link w:val="a8"/>
    <w:rsid w:val="00C01EA7"/>
    <w:rPr>
      <w:rFonts w:eastAsia="Calibri"/>
      <w:sz w:val="28"/>
      <w:szCs w:val="28"/>
      <w:lang w:val="uk-UA"/>
    </w:rPr>
  </w:style>
  <w:style w:type="paragraph" w:customStyle="1" w:styleId="1f1">
    <w:name w:val="ТТ_1"/>
    <w:basedOn w:val="a9"/>
    <w:link w:val="1f2"/>
    <w:qFormat/>
    <w:rsid w:val="00036905"/>
    <w:pPr>
      <w:keepNext/>
      <w:keepLines/>
      <w:pageBreakBefore/>
      <w:spacing w:before="480" w:after="360" w:line="360" w:lineRule="auto"/>
      <w:ind w:left="1210" w:hanging="360"/>
      <w:outlineLvl w:val="0"/>
    </w:pPr>
    <w:rPr>
      <w:rFonts w:eastAsia="Calibri"/>
      <w:b/>
      <w:bCs/>
      <w:noProof w:val="0"/>
      <w:szCs w:val="28"/>
      <w:lang w:val="uk-UA" w:eastAsia="en-US"/>
    </w:rPr>
  </w:style>
  <w:style w:type="character" w:styleId="affffd">
    <w:name w:val="Emphasis"/>
    <w:qFormat/>
    <w:rsid w:val="00036905"/>
    <w:rPr>
      <w:i/>
      <w:iCs/>
    </w:rPr>
  </w:style>
  <w:style w:type="character" w:customStyle="1" w:styleId="2f2">
    <w:name w:val="Основной2 Знак"/>
    <w:link w:val="2f3"/>
    <w:locked/>
    <w:rsid w:val="00036905"/>
    <w:rPr>
      <w:bCs/>
      <w:sz w:val="28"/>
      <w:szCs w:val="28"/>
    </w:rPr>
  </w:style>
  <w:style w:type="paragraph" w:customStyle="1" w:styleId="2f3">
    <w:name w:val="Основной2"/>
    <w:basedOn w:val="30"/>
    <w:link w:val="2f2"/>
    <w:qFormat/>
    <w:rsid w:val="00036905"/>
    <w:pPr>
      <w:keepNext w:val="0"/>
      <w:keepLines w:val="0"/>
      <w:suppressAutoHyphens w:val="0"/>
      <w:spacing w:before="0" w:after="0" w:line="360" w:lineRule="auto"/>
      <w:ind w:firstLine="993"/>
      <w:contextualSpacing/>
      <w:jc w:val="both"/>
    </w:pPr>
    <w:rPr>
      <w:b w:val="0"/>
      <w:bCs/>
      <w:szCs w:val="28"/>
    </w:rPr>
  </w:style>
  <w:style w:type="table" w:customStyle="1" w:styleId="3f1">
    <w:name w:val="Сетка таблицы3"/>
    <w:basedOn w:val="ab"/>
    <w:next w:val="aff7"/>
    <w:uiPriority w:val="59"/>
    <w:rsid w:val="0003690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f1">
    <w:name w:val="Сетка таблицы4"/>
    <w:basedOn w:val="ab"/>
    <w:next w:val="aff7"/>
    <w:uiPriority w:val="59"/>
    <w:rsid w:val="0003690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2">
    <w:name w:val="ТТ_1 Знак"/>
    <w:link w:val="1f1"/>
    <w:rsid w:val="00036905"/>
    <w:rPr>
      <w:rFonts w:eastAsia="Calibri"/>
      <w:b/>
      <w:bCs/>
      <w:sz w:val="28"/>
      <w:szCs w:val="28"/>
      <w:lang w:val="uk-UA" w:eastAsia="en-US"/>
    </w:rPr>
  </w:style>
  <w:style w:type="character" w:styleId="affffe">
    <w:name w:val="Intense Emphasis"/>
    <w:uiPriority w:val="21"/>
    <w:qFormat/>
    <w:rsid w:val="00036905"/>
    <w:rPr>
      <w:b/>
      <w:bCs/>
      <w:i/>
      <w:iCs/>
      <w:color w:val="4F81BD"/>
    </w:rPr>
  </w:style>
  <w:style w:type="character" w:customStyle="1" w:styleId="FontStyle35">
    <w:name w:val="Font Style35"/>
    <w:uiPriority w:val="99"/>
    <w:rsid w:val="00036905"/>
    <w:rPr>
      <w:rFonts w:ascii="Times New Roman" w:hAnsi="Times New Roman" w:cs="Times New Roman"/>
      <w:sz w:val="26"/>
      <w:szCs w:val="26"/>
    </w:rPr>
  </w:style>
  <w:style w:type="character" w:customStyle="1" w:styleId="FontStyle31">
    <w:name w:val="Font Style31"/>
    <w:uiPriority w:val="99"/>
    <w:rsid w:val="00036905"/>
    <w:rPr>
      <w:rFonts w:ascii="Times New Roman" w:hAnsi="Times New Roman" w:cs="Times New Roman"/>
      <w:b/>
      <w:bCs/>
      <w:sz w:val="26"/>
      <w:szCs w:val="26"/>
    </w:rPr>
  </w:style>
  <w:style w:type="paragraph" w:styleId="afffff">
    <w:name w:val="Date"/>
    <w:basedOn w:val="a9"/>
    <w:next w:val="a9"/>
    <w:link w:val="afffff0"/>
    <w:rsid w:val="00036905"/>
    <w:pPr>
      <w:widowControl w:val="0"/>
      <w:autoSpaceDE w:val="0"/>
      <w:autoSpaceDN w:val="0"/>
      <w:adjustRightInd w:val="0"/>
    </w:pPr>
    <w:rPr>
      <w:rFonts w:ascii="Arial" w:eastAsiaTheme="minorEastAsia" w:hAnsi="Arial" w:cs="Arial"/>
      <w:noProof w:val="0"/>
      <w:sz w:val="20"/>
    </w:rPr>
  </w:style>
  <w:style w:type="character" w:customStyle="1" w:styleId="afffff0">
    <w:name w:val="Дата Знак"/>
    <w:basedOn w:val="aa"/>
    <w:link w:val="afffff"/>
    <w:rsid w:val="00036905"/>
    <w:rPr>
      <w:rFonts w:ascii="Arial" w:eastAsiaTheme="minorEastAsia" w:hAnsi="Arial" w:cs="Arial"/>
    </w:rPr>
  </w:style>
  <w:style w:type="paragraph" w:customStyle="1" w:styleId="a2">
    <w:name w:val="Первый"/>
    <w:basedOn w:val="a9"/>
    <w:qFormat/>
    <w:rsid w:val="00036905"/>
    <w:pPr>
      <w:numPr>
        <w:numId w:val="27"/>
      </w:numPr>
    </w:pPr>
    <w:rPr>
      <w:rFonts w:eastAsia="Calibri"/>
      <w:i/>
      <w:noProof w:val="0"/>
      <w:szCs w:val="28"/>
      <w:lang w:eastAsia="en-US"/>
    </w:rPr>
  </w:style>
  <w:style w:type="paragraph" w:customStyle="1" w:styleId="a3">
    <w:name w:val="Второй"/>
    <w:basedOn w:val="a2"/>
    <w:qFormat/>
    <w:rsid w:val="00036905"/>
    <w:pPr>
      <w:numPr>
        <w:ilvl w:val="1"/>
      </w:numPr>
      <w:tabs>
        <w:tab w:val="left" w:pos="567"/>
        <w:tab w:val="left" w:pos="1560"/>
      </w:tabs>
    </w:pPr>
    <w:rPr>
      <w:i w:val="0"/>
    </w:rPr>
  </w:style>
  <w:style w:type="paragraph" w:customStyle="1" w:styleId="a4">
    <w:name w:val="Третий"/>
    <w:basedOn w:val="a2"/>
    <w:link w:val="afffff1"/>
    <w:qFormat/>
    <w:rsid w:val="00036905"/>
    <w:pPr>
      <w:numPr>
        <w:ilvl w:val="2"/>
      </w:numPr>
      <w:tabs>
        <w:tab w:val="left" w:pos="1560"/>
      </w:tabs>
    </w:pPr>
    <w:rPr>
      <w:i w:val="0"/>
    </w:rPr>
  </w:style>
  <w:style w:type="paragraph" w:customStyle="1" w:styleId="a5">
    <w:name w:val="Четвертый"/>
    <w:basedOn w:val="a2"/>
    <w:qFormat/>
    <w:rsid w:val="00036905"/>
    <w:pPr>
      <w:numPr>
        <w:ilvl w:val="3"/>
      </w:numPr>
    </w:pPr>
  </w:style>
  <w:style w:type="character" w:customStyle="1" w:styleId="afffff1">
    <w:name w:val="Третий Знак"/>
    <w:basedOn w:val="aa"/>
    <w:link w:val="a4"/>
    <w:rsid w:val="00036905"/>
    <w:rPr>
      <w:rFonts w:eastAsia="Calibri"/>
      <w:sz w:val="28"/>
      <w:szCs w:val="28"/>
      <w:lang w:eastAsia="en-US"/>
    </w:rPr>
  </w:style>
  <w:style w:type="paragraph" w:customStyle="1" w:styleId="western">
    <w:name w:val="western"/>
    <w:basedOn w:val="a9"/>
    <w:rsid w:val="00036905"/>
    <w:pPr>
      <w:spacing w:before="100" w:beforeAutospacing="1" w:after="142" w:line="360" w:lineRule="auto"/>
      <w:ind w:firstLine="720"/>
    </w:pPr>
    <w:rPr>
      <w:rFonts w:eastAsiaTheme="minorEastAsia"/>
      <w:noProof w:val="0"/>
      <w:szCs w:val="28"/>
    </w:rPr>
  </w:style>
  <w:style w:type="paragraph" w:styleId="afffff2">
    <w:name w:val="Normal (Web)"/>
    <w:basedOn w:val="a9"/>
    <w:uiPriority w:val="99"/>
    <w:unhideWhenUsed/>
    <w:rsid w:val="00036905"/>
    <w:pPr>
      <w:spacing w:before="142" w:line="360" w:lineRule="auto"/>
      <w:ind w:firstLine="720"/>
    </w:pPr>
    <w:rPr>
      <w:rFonts w:eastAsiaTheme="minorEastAsia"/>
      <w:noProof w:val="0"/>
      <w:sz w:val="24"/>
      <w:szCs w:val="24"/>
      <w:lang w:eastAsia="ko-KR"/>
    </w:rPr>
  </w:style>
  <w:style w:type="paragraph" w:customStyle="1" w:styleId="2f4">
    <w:name w:val="ДБ_спис2"/>
    <w:basedOn w:val="a9"/>
    <w:link w:val="2f5"/>
    <w:uiPriority w:val="99"/>
    <w:qFormat/>
    <w:rsid w:val="00C14B1E"/>
    <w:pPr>
      <w:widowControl w:val="0"/>
      <w:shd w:val="clear" w:color="auto" w:fill="FFFFFF"/>
      <w:tabs>
        <w:tab w:val="left" w:pos="1021"/>
      </w:tabs>
      <w:spacing w:after="120" w:line="312" w:lineRule="auto"/>
      <w:jc w:val="both"/>
      <w:outlineLvl w:val="2"/>
    </w:pPr>
    <w:rPr>
      <w:noProof w:val="0"/>
      <w:sz w:val="24"/>
      <w:szCs w:val="28"/>
      <w:lang w:eastAsia="en-US"/>
    </w:rPr>
  </w:style>
  <w:style w:type="character" w:customStyle="1" w:styleId="2f5">
    <w:name w:val="ДБ_спис2 Знак"/>
    <w:link w:val="2f4"/>
    <w:uiPriority w:val="99"/>
    <w:rsid w:val="00C14B1E"/>
    <w:rPr>
      <w:sz w:val="24"/>
      <w:szCs w:val="28"/>
      <w:shd w:val="clear" w:color="auto" w:fill="FFFFFF"/>
      <w:lang w:eastAsia="en-US"/>
    </w:rPr>
  </w:style>
  <w:style w:type="character" w:customStyle="1" w:styleId="160">
    <w:name w:val="Знак Знак16"/>
    <w:rsid w:val="00C14B1E"/>
    <w:rPr>
      <w:rFonts w:ascii="Times New Roman" w:eastAsia="Times New Roman" w:hAnsi="Times New Roman" w:cs="Times New Roman"/>
      <w:bCs/>
      <w:sz w:val="28"/>
      <w:szCs w:val="28"/>
      <w:lang w:val="uk-UA" w:eastAsia="ru-RU"/>
    </w:rPr>
  </w:style>
  <w:style w:type="character" w:customStyle="1" w:styleId="130">
    <w:name w:val="Знак Знак13"/>
    <w:rsid w:val="00F671FF"/>
    <w:rPr>
      <w:rFonts w:ascii="Times New Roman" w:hAnsi="Times New Roman"/>
      <w:b/>
      <w:bCs/>
      <w:kern w:val="32"/>
      <w:sz w:val="28"/>
      <w:szCs w:val="32"/>
      <w:lang w:val="en-US" w:eastAsia="en-US" w:bidi="en-US"/>
    </w:rPr>
  </w:style>
  <w:style w:type="paragraph" w:customStyle="1" w:styleId="afffff3">
    <w:name w:val="Нсписка"/>
    <w:basedOn w:val="affff2"/>
    <w:link w:val="afffff4"/>
    <w:qFormat/>
    <w:rsid w:val="009E5F37"/>
    <w:pPr>
      <w:keepNext/>
    </w:pPr>
    <w:rPr>
      <w:b w:val="0"/>
    </w:rPr>
  </w:style>
  <w:style w:type="character" w:customStyle="1" w:styleId="afffff4">
    <w:name w:val="Нсписка Знак"/>
    <w:basedOn w:val="Textbody2"/>
    <w:link w:val="afffff3"/>
    <w:rsid w:val="009E5F37"/>
    <w:rPr>
      <w:sz w:val="28"/>
      <w:szCs w:val="22"/>
      <w:lang w:bidi="hi-IN"/>
    </w:rPr>
  </w:style>
  <w:style w:type="character" w:customStyle="1" w:styleId="5a">
    <w:name w:val="Стиль5 Знак"/>
    <w:basedOn w:val="aa"/>
    <w:link w:val="59"/>
    <w:rsid w:val="00B518F1"/>
    <w:rPr>
      <w:rFonts w:eastAsiaTheme="minorEastAsia"/>
      <w:sz w:val="24"/>
    </w:rPr>
  </w:style>
  <w:style w:type="character" w:customStyle="1" w:styleId="4f0">
    <w:name w:val="Стиль4 Знак"/>
    <w:basedOn w:val="aa"/>
    <w:link w:val="4f"/>
    <w:rsid w:val="00BA67F0"/>
    <w:rPr>
      <w:rFonts w:eastAsiaTheme="minorEastAsia"/>
      <w:sz w:val="24"/>
    </w:rPr>
  </w:style>
  <w:style w:type="character" w:styleId="afffff5">
    <w:name w:val="Subtle Reference"/>
    <w:basedOn w:val="aa"/>
    <w:rsid w:val="00B10CD8"/>
    <w:rPr>
      <w:sz w:val="24"/>
      <w:szCs w:val="24"/>
      <w:u w:val="single"/>
    </w:rPr>
  </w:style>
  <w:style w:type="paragraph" w:customStyle="1" w:styleId="green3">
    <w:name w:val="green3"/>
    <w:basedOn w:val="Default"/>
    <w:rsid w:val="00E06F93"/>
    <w:pPr>
      <w:suppressAutoHyphens/>
      <w:autoSpaceDE/>
      <w:adjustRightInd/>
      <w:spacing w:line="200" w:lineRule="atLeast"/>
      <w:textAlignment w:val="baseline"/>
    </w:pPr>
    <w:rPr>
      <w:rFonts w:ascii="Mangal" w:eastAsia="Mangal" w:hAnsi="Mangal" w:cs="Mangal"/>
      <w:sz w:val="36"/>
      <w:szCs w:val="22"/>
      <w:lang w:eastAsia="zh-CN" w:bidi="hi-IN"/>
    </w:rPr>
  </w:style>
  <w:style w:type="paragraph" w:customStyle="1" w:styleId="2f6">
    <w:name w:val="Нсписка2"/>
    <w:basedOn w:val="afffff3"/>
    <w:link w:val="2f7"/>
    <w:qFormat/>
    <w:rsid w:val="00B43A84"/>
    <w:rPr>
      <w:rFonts w:eastAsia="Calibri"/>
      <w:b/>
      <w:bCs/>
    </w:rPr>
  </w:style>
  <w:style w:type="character" w:customStyle="1" w:styleId="2f7">
    <w:name w:val="Нсписка2 Знак"/>
    <w:basedOn w:val="afffff4"/>
    <w:link w:val="2f6"/>
    <w:rsid w:val="00B43A84"/>
    <w:rPr>
      <w:rFonts w:eastAsia="Calibri"/>
      <w:b/>
      <w:bCs/>
      <w:sz w:val="28"/>
      <w:szCs w:val="22"/>
      <w:lang w:bidi="hi-IN"/>
    </w:rPr>
  </w:style>
  <w:style w:type="paragraph" w:customStyle="1" w:styleId="2f8">
    <w:name w:val="Заг2"/>
    <w:basedOn w:val="afff7"/>
    <w:qFormat/>
    <w:rsid w:val="00745133"/>
    <w:pPr>
      <w:keepLines w:val="0"/>
      <w:tabs>
        <w:tab w:val="left" w:pos="1701"/>
      </w:tabs>
      <w:autoSpaceDN w:val="0"/>
      <w:spacing w:before="240" w:after="240" w:line="240" w:lineRule="auto"/>
      <w:ind w:firstLine="709"/>
      <w:textAlignment w:val="baseline"/>
      <w:outlineLvl w:val="1"/>
    </w:pPr>
    <w:rPr>
      <w:rFonts w:ascii="Times New Roman" w:hAnsi="Times New Roman"/>
      <w:color w:val="auto"/>
      <w:kern w:val="3"/>
      <w:lang w:eastAsia="zh-CN" w:bidi="hi-IN"/>
    </w:rPr>
  </w:style>
  <w:style w:type="paragraph" w:customStyle="1" w:styleId="3f2">
    <w:name w:val="Заг3"/>
    <w:basedOn w:val="afff7"/>
    <w:link w:val="3f3"/>
    <w:qFormat/>
    <w:rsid w:val="00745133"/>
    <w:pPr>
      <w:keepLines w:val="0"/>
      <w:tabs>
        <w:tab w:val="left" w:pos="1701"/>
      </w:tabs>
      <w:autoSpaceDN w:val="0"/>
      <w:spacing w:before="240" w:after="240" w:line="240" w:lineRule="auto"/>
      <w:ind w:left="1224" w:hanging="504"/>
      <w:textAlignment w:val="baseline"/>
      <w:outlineLvl w:val="2"/>
    </w:pPr>
    <w:rPr>
      <w:rFonts w:ascii="Times New Roman" w:hAnsi="Times New Roman"/>
      <w:color w:val="auto"/>
      <w:kern w:val="3"/>
      <w:szCs w:val="32"/>
      <w:lang w:eastAsia="zh-CN" w:bidi="hi-IN"/>
    </w:rPr>
  </w:style>
  <w:style w:type="character" w:customStyle="1" w:styleId="3f3">
    <w:name w:val="Заг3 Знак"/>
    <w:basedOn w:val="aa"/>
    <w:link w:val="3f2"/>
    <w:rsid w:val="00745133"/>
    <w:rPr>
      <w:b/>
      <w:bCs/>
      <w:kern w:val="3"/>
      <w:sz w:val="28"/>
      <w:szCs w:val="32"/>
      <w:lang w:eastAsia="zh-CN" w:bidi="hi-IN"/>
    </w:rPr>
  </w:style>
  <w:style w:type="paragraph" w:customStyle="1" w:styleId="1">
    <w:name w:val="Заг 1 (сод)"/>
    <w:basedOn w:val="10"/>
    <w:link w:val="1f3"/>
    <w:qFormat/>
    <w:rsid w:val="001405AB"/>
    <w:pPr>
      <w:numPr>
        <w:numId w:val="50"/>
      </w:numPr>
      <w:tabs>
        <w:tab w:val="left" w:pos="2410"/>
      </w:tabs>
      <w:spacing w:before="120" w:after="0" w:line="360" w:lineRule="auto"/>
      <w:ind w:left="0" w:firstLine="720"/>
      <w:jc w:val="both"/>
    </w:pPr>
    <w:rPr>
      <w:rFonts w:eastAsia="Calibri"/>
      <w:bCs/>
      <w:szCs w:val="28"/>
      <w:lang w:val="en-US" w:eastAsia="en-US"/>
    </w:rPr>
  </w:style>
  <w:style w:type="character" w:customStyle="1" w:styleId="1f3">
    <w:name w:val="Заг 1 (сод) Знак"/>
    <w:link w:val="1"/>
    <w:rsid w:val="001405AB"/>
    <w:rPr>
      <w:rFonts w:eastAsia="Calibri"/>
      <w:b/>
      <w:bCs/>
      <w:kern w:val="28"/>
      <w:sz w:val="28"/>
      <w:szCs w:val="28"/>
      <w:lang w:val="en-US" w:eastAsia="en-US"/>
    </w:rPr>
  </w:style>
  <w:style w:type="paragraph" w:customStyle="1" w:styleId="2">
    <w:name w:val="Заг 2 (сод)"/>
    <w:basedOn w:val="23"/>
    <w:link w:val="2f9"/>
    <w:qFormat/>
    <w:rsid w:val="008543DB"/>
    <w:pPr>
      <w:numPr>
        <w:ilvl w:val="1"/>
        <w:numId w:val="50"/>
      </w:numPr>
      <w:tabs>
        <w:tab w:val="clear" w:pos="1418"/>
        <w:tab w:val="num" w:pos="2410"/>
      </w:tabs>
      <w:spacing w:before="120"/>
    </w:pPr>
    <w:rPr>
      <w:b/>
      <w:lang w:val="ru-RU"/>
    </w:rPr>
  </w:style>
  <w:style w:type="character" w:customStyle="1" w:styleId="2f9">
    <w:name w:val="Заг 2 (сод) Знак"/>
    <w:link w:val="2"/>
    <w:rsid w:val="008543DB"/>
    <w:rPr>
      <w:b/>
      <w:sz w:val="28"/>
    </w:rPr>
  </w:style>
  <w:style w:type="paragraph" w:customStyle="1" w:styleId="3">
    <w:name w:val="Заг 3 (сод)"/>
    <w:basedOn w:val="30"/>
    <w:link w:val="3f4"/>
    <w:qFormat/>
    <w:rsid w:val="002161F2"/>
    <w:pPr>
      <w:numPr>
        <w:ilvl w:val="2"/>
        <w:numId w:val="50"/>
      </w:numPr>
      <w:shd w:val="clear" w:color="auto" w:fill="FFFFFF"/>
      <w:tabs>
        <w:tab w:val="clear" w:pos="1418"/>
        <w:tab w:val="num" w:pos="2410"/>
      </w:tabs>
      <w:spacing w:before="120" w:after="0" w:line="360" w:lineRule="auto"/>
      <w:ind w:left="0"/>
      <w:jc w:val="both"/>
    </w:pPr>
    <w:rPr>
      <w:rFonts w:eastAsia="Calibri"/>
      <w:color w:val="000000"/>
      <w:szCs w:val="28"/>
      <w:lang w:val="uk-UA" w:eastAsia="en-US"/>
    </w:rPr>
  </w:style>
  <w:style w:type="character" w:customStyle="1" w:styleId="3f4">
    <w:name w:val="Заг 3 (сод) Знак"/>
    <w:link w:val="3"/>
    <w:rsid w:val="002161F2"/>
    <w:rPr>
      <w:rFonts w:eastAsia="Calibri"/>
      <w:b/>
      <w:color w:val="000000"/>
      <w:sz w:val="28"/>
      <w:szCs w:val="28"/>
      <w:shd w:val="clear" w:color="auto" w:fill="FFFFFF"/>
      <w:lang w:val="uk-UA" w:eastAsia="en-US"/>
    </w:rPr>
  </w:style>
  <w:style w:type="paragraph" w:customStyle="1" w:styleId="40">
    <w:name w:val="Заг 4 (сод)"/>
    <w:basedOn w:val="44"/>
    <w:link w:val="4f2"/>
    <w:rsid w:val="009E5F37"/>
    <w:pPr>
      <w:keepNext/>
      <w:widowControl/>
      <w:numPr>
        <w:ilvl w:val="3"/>
        <w:numId w:val="50"/>
      </w:numPr>
      <w:tabs>
        <w:tab w:val="clear" w:pos="3545"/>
        <w:tab w:val="num" w:pos="2410"/>
      </w:tabs>
      <w:spacing w:before="120"/>
      <w:ind w:left="0"/>
    </w:pPr>
    <w:rPr>
      <w:b/>
      <w:lang w:val="ru-RU"/>
    </w:rPr>
  </w:style>
  <w:style w:type="character" w:customStyle="1" w:styleId="4f2">
    <w:name w:val="Заг 4 (сод) Знак"/>
    <w:link w:val="40"/>
    <w:rsid w:val="009E5F37"/>
    <w:rPr>
      <w:b/>
      <w:sz w:val="28"/>
    </w:rPr>
  </w:style>
  <w:style w:type="paragraph" w:customStyle="1" w:styleId="5">
    <w:name w:val="Заг 5 (сод)"/>
    <w:basedOn w:val="a9"/>
    <w:link w:val="5b"/>
    <w:qFormat/>
    <w:rsid w:val="007F3504"/>
    <w:pPr>
      <w:keepNext/>
      <w:keepLines/>
      <w:numPr>
        <w:ilvl w:val="4"/>
        <w:numId w:val="50"/>
      </w:numPr>
      <w:tabs>
        <w:tab w:val="left" w:pos="2410"/>
      </w:tabs>
      <w:spacing w:before="120" w:line="360" w:lineRule="auto"/>
      <w:ind w:left="0" w:firstLine="709"/>
      <w:jc w:val="both"/>
      <w:outlineLvl w:val="4"/>
    </w:pPr>
    <w:rPr>
      <w:rFonts w:eastAsia="Batang"/>
      <w:b/>
      <w:noProof w:val="0"/>
    </w:rPr>
  </w:style>
  <w:style w:type="character" w:customStyle="1" w:styleId="5b">
    <w:name w:val="Заг 5 (сод) Знак"/>
    <w:link w:val="5"/>
    <w:rsid w:val="007F3504"/>
    <w:rPr>
      <w:rFonts w:eastAsia="Batang"/>
      <w:b/>
      <w:sz w:val="28"/>
    </w:rPr>
  </w:style>
  <w:style w:type="paragraph" w:customStyle="1" w:styleId="6">
    <w:name w:val="Заг 6 (сод)"/>
    <w:basedOn w:val="60"/>
    <w:link w:val="63"/>
    <w:qFormat/>
    <w:rsid w:val="00EF6F9A"/>
    <w:pPr>
      <w:keepNext/>
      <w:numPr>
        <w:ilvl w:val="5"/>
        <w:numId w:val="50"/>
      </w:numPr>
      <w:tabs>
        <w:tab w:val="left" w:pos="2410"/>
      </w:tabs>
      <w:spacing w:before="120" w:after="0" w:line="360" w:lineRule="auto"/>
      <w:jc w:val="both"/>
    </w:pPr>
    <w:rPr>
      <w:rFonts w:ascii="Times New Roman" w:eastAsia="Batang" w:hAnsi="Times New Roman"/>
      <w:b/>
      <w:noProof w:val="0"/>
      <w:sz w:val="28"/>
    </w:rPr>
  </w:style>
  <w:style w:type="character" w:customStyle="1" w:styleId="63">
    <w:name w:val="Заг 6 (сод) Знак"/>
    <w:link w:val="6"/>
    <w:rsid w:val="00EF6F9A"/>
    <w:rPr>
      <w:rFonts w:eastAsia="Batang"/>
      <w:b/>
      <w:sz w:val="28"/>
    </w:rPr>
  </w:style>
  <w:style w:type="paragraph" w:customStyle="1" w:styleId="afffff6">
    <w:name w:val="Нмодуля"/>
    <w:basedOn w:val="affff"/>
    <w:link w:val="afffff7"/>
    <w:qFormat/>
    <w:rsid w:val="00EF6F9A"/>
    <w:rPr>
      <w:sz w:val="29"/>
      <w:szCs w:val="29"/>
    </w:rPr>
  </w:style>
  <w:style w:type="character" w:customStyle="1" w:styleId="afffff7">
    <w:name w:val="Нмодуля Знак"/>
    <w:basedOn w:val="affff0"/>
    <w:link w:val="afffff6"/>
    <w:qFormat/>
    <w:rsid w:val="00EF6F9A"/>
    <w:rPr>
      <w:rFonts w:eastAsia="Batang"/>
      <w:sz w:val="29"/>
      <w:szCs w:val="29"/>
      <w:lang w:eastAsia="en-US"/>
    </w:rPr>
  </w:style>
  <w:style w:type="paragraph" w:customStyle="1" w:styleId="afffff8">
    <w:name w:val="Нрисунка"/>
    <w:basedOn w:val="afffb"/>
    <w:link w:val="afffff9"/>
    <w:qFormat/>
    <w:rsid w:val="00EF6F9A"/>
    <w:pPr>
      <w:contextualSpacing/>
    </w:pPr>
    <w:rPr>
      <w:bCs w:val="0"/>
      <w:lang w:eastAsia="ru-RU"/>
    </w:rPr>
  </w:style>
  <w:style w:type="character" w:customStyle="1" w:styleId="afffff9">
    <w:name w:val="Нрисунка Знак"/>
    <w:link w:val="afffff8"/>
    <w:rsid w:val="00EF6F9A"/>
    <w:rPr>
      <w:sz w:val="28"/>
      <w:szCs w:val="28"/>
    </w:rPr>
  </w:style>
  <w:style w:type="paragraph" w:customStyle="1" w:styleId="afffffa">
    <w:name w:val="Нтаблицы"/>
    <w:basedOn w:val="afff9"/>
    <w:link w:val="afffffb"/>
    <w:qFormat/>
    <w:rsid w:val="00EF6F9A"/>
    <w:pPr>
      <w:keepNext/>
      <w:spacing w:line="276" w:lineRule="auto"/>
      <w:ind w:left="0" w:firstLine="720"/>
    </w:pPr>
    <w:rPr>
      <w:b w:val="0"/>
      <w:color w:val="auto"/>
      <w:sz w:val="28"/>
      <w:szCs w:val="28"/>
    </w:rPr>
  </w:style>
  <w:style w:type="character" w:customStyle="1" w:styleId="afffffb">
    <w:name w:val="Нтаблицы Знак"/>
    <w:link w:val="afffffa"/>
    <w:rsid w:val="00EF6F9A"/>
    <w:rPr>
      <w:bCs/>
      <w:sz w:val="28"/>
      <w:szCs w:val="28"/>
      <w:lang w:eastAsia="en-US"/>
    </w:rPr>
  </w:style>
  <w:style w:type="paragraph" w:customStyle="1" w:styleId="22">
    <w:name w:val="ПеречНум2ур"/>
    <w:basedOn w:val="affff"/>
    <w:link w:val="2fa"/>
    <w:qFormat/>
    <w:rsid w:val="00EF6F9A"/>
    <w:pPr>
      <w:numPr>
        <w:numId w:val="51"/>
      </w:numPr>
      <w:tabs>
        <w:tab w:val="left" w:pos="1560"/>
        <w:tab w:val="left" w:pos="1701"/>
      </w:tabs>
    </w:pPr>
  </w:style>
  <w:style w:type="character" w:customStyle="1" w:styleId="2fa">
    <w:name w:val="ПеречНум2ур Знак"/>
    <w:basedOn w:val="affff0"/>
    <w:link w:val="22"/>
    <w:rsid w:val="00EF6F9A"/>
    <w:rPr>
      <w:rFonts w:eastAsia="Batang"/>
      <w:sz w:val="28"/>
      <w:szCs w:val="28"/>
      <w:lang w:eastAsia="en-US"/>
    </w:rPr>
  </w:style>
  <w:style w:type="paragraph" w:customStyle="1" w:styleId="a0">
    <w:name w:val="ПеречБукв"/>
    <w:basedOn w:val="a1"/>
    <w:link w:val="afffffc"/>
    <w:qFormat/>
    <w:rsid w:val="00F24DB6"/>
    <w:pPr>
      <w:numPr>
        <w:numId w:val="58"/>
      </w:numPr>
      <w:tabs>
        <w:tab w:val="clear" w:pos="993"/>
        <w:tab w:val="left" w:pos="1134"/>
      </w:tabs>
    </w:pPr>
  </w:style>
  <w:style w:type="character" w:customStyle="1" w:styleId="afffffc">
    <w:name w:val="ПеречБукв Знак"/>
    <w:basedOn w:val="affb"/>
    <w:link w:val="a0"/>
    <w:rsid w:val="00F24DB6"/>
    <w:rPr>
      <w:sz w:val="28"/>
      <w:lang w:val="uk-UA"/>
    </w:rPr>
  </w:style>
  <w:style w:type="paragraph" w:customStyle="1" w:styleId="afffffd">
    <w:name w:val="Рисунок"/>
    <w:basedOn w:val="a9"/>
    <w:link w:val="afffffe"/>
    <w:qFormat/>
    <w:rsid w:val="00EF6F9A"/>
    <w:pPr>
      <w:keepNext/>
      <w:spacing w:before="240" w:line="360" w:lineRule="auto"/>
      <w:jc w:val="center"/>
    </w:pPr>
    <w:rPr>
      <w:rFonts w:eastAsia="Calibri"/>
      <w:noProof w:val="0"/>
      <w:sz w:val="24"/>
      <w:szCs w:val="22"/>
      <w:lang w:eastAsia="en-US"/>
    </w:rPr>
  </w:style>
  <w:style w:type="character" w:customStyle="1" w:styleId="afffffe">
    <w:name w:val="Рисунок Знак"/>
    <w:link w:val="afffffd"/>
    <w:rsid w:val="00EF6F9A"/>
    <w:rPr>
      <w:rFonts w:eastAsia="Calibri"/>
      <w:sz w:val="24"/>
      <w:szCs w:val="22"/>
      <w:lang w:eastAsia="en-US"/>
    </w:rPr>
  </w:style>
  <w:style w:type="paragraph" w:customStyle="1" w:styleId="4f3">
    <w:name w:val="Заг_4 (сод)"/>
    <w:basedOn w:val="40"/>
    <w:link w:val="4f4"/>
    <w:rsid w:val="001D65E1"/>
  </w:style>
  <w:style w:type="character" w:customStyle="1" w:styleId="4f4">
    <w:name w:val="Заг_4 (сод) Знак"/>
    <w:basedOn w:val="4f2"/>
    <w:link w:val="4f3"/>
    <w:rsid w:val="001D65E1"/>
    <w:rPr>
      <w:b/>
      <w:sz w:val="28"/>
    </w:rPr>
  </w:style>
  <w:style w:type="paragraph" w:customStyle="1" w:styleId="4f5">
    <w:name w:val="Заг 4 сод"/>
    <w:basedOn w:val="40"/>
    <w:link w:val="4f6"/>
    <w:qFormat/>
    <w:rsid w:val="00B078BC"/>
  </w:style>
  <w:style w:type="character" w:customStyle="1" w:styleId="4f6">
    <w:name w:val="Заг 4 сод Знак"/>
    <w:basedOn w:val="4f2"/>
    <w:link w:val="4f5"/>
    <w:rsid w:val="00B078BC"/>
    <w:rPr>
      <w:b/>
      <w:sz w:val="28"/>
    </w:rPr>
  </w:style>
  <w:style w:type="paragraph" w:customStyle="1" w:styleId="a6">
    <w:name w:val="АСписок"/>
    <w:basedOn w:val="a9"/>
    <w:link w:val="affffff"/>
    <w:qFormat/>
    <w:rsid w:val="003F4102"/>
    <w:pPr>
      <w:numPr>
        <w:numId w:val="112"/>
      </w:numPr>
      <w:spacing w:line="360" w:lineRule="auto"/>
      <w:contextualSpacing/>
      <w:jc w:val="both"/>
    </w:pPr>
    <w:rPr>
      <w:rFonts w:eastAsia="Batang"/>
      <w:noProof w:val="0"/>
      <w:szCs w:val="28"/>
      <w:lang w:eastAsia="en-US"/>
    </w:rPr>
  </w:style>
  <w:style w:type="character" w:customStyle="1" w:styleId="affffff">
    <w:name w:val="АСписок Знак"/>
    <w:basedOn w:val="aa"/>
    <w:link w:val="a6"/>
    <w:locked/>
    <w:rsid w:val="003F4102"/>
    <w:rPr>
      <w:rFonts w:eastAsia="Batang"/>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0"/>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table of figures" w:uiPriority="0"/>
    <w:lsdException w:name="annotation reference" w:uiPriority="0"/>
    <w:lsdException w:name="page number" w:uiPriority="0"/>
    <w:lsdException w:name="toa heading" w:uiPriority="0"/>
    <w:lsdException w:name="List" w:uiPriority="0"/>
    <w:lsdException w:name="List Number"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lsdException w:name="Date"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lsdException w:name="Emphasis" w:semiHidden="0" w:uiPriority="0" w:unhideWhenUsed="0" w:qFormat="1"/>
    <w:lsdException w:name="Plain Text"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0" w:unhideWhenUsed="0"/>
    <w:lsdException w:name="Intense Reference" w:semiHidden="0" w:uiPriority="32" w:unhideWhenUsed="0"/>
    <w:lsdException w:name="Book Title" w:semiHidden="0" w:uiPriority="33" w:unhideWhenUsed="0"/>
    <w:lsdException w:name="Bibliography" w:uiPriority="0"/>
    <w:lsdException w:name="TOC Heading" w:uiPriority="39" w:qFormat="1"/>
  </w:latentStyles>
  <w:style w:type="paragraph" w:default="1" w:styleId="a9">
    <w:name w:val="Normal"/>
    <w:rsid w:val="003D32F8"/>
    <w:rPr>
      <w:noProof/>
      <w:sz w:val="28"/>
    </w:rPr>
  </w:style>
  <w:style w:type="paragraph" w:styleId="10">
    <w:name w:val="heading 1"/>
    <w:aliases w:val="Заг1"/>
    <w:next w:val="a9"/>
    <w:link w:val="11"/>
    <w:rsid w:val="00403527"/>
    <w:pPr>
      <w:keepNext/>
      <w:keepLines/>
      <w:pageBreakBefore/>
      <w:suppressAutoHyphens/>
      <w:spacing w:after="240" w:line="340" w:lineRule="exact"/>
      <w:jc w:val="center"/>
      <w:outlineLvl w:val="0"/>
    </w:pPr>
    <w:rPr>
      <w:b/>
      <w:kern w:val="28"/>
      <w:sz w:val="28"/>
    </w:rPr>
  </w:style>
  <w:style w:type="paragraph" w:styleId="23">
    <w:name w:val="heading 2"/>
    <w:aliases w:val="h2"/>
    <w:next w:val="a9"/>
    <w:link w:val="24"/>
    <w:uiPriority w:val="99"/>
    <w:qFormat/>
    <w:rsid w:val="003417CE"/>
    <w:pPr>
      <w:keepNext/>
      <w:widowControl w:val="0"/>
      <w:spacing w:before="240" w:line="360" w:lineRule="auto"/>
      <w:jc w:val="both"/>
      <w:outlineLvl w:val="1"/>
    </w:pPr>
    <w:rPr>
      <w:sz w:val="28"/>
      <w:lang w:val="uk-UA"/>
    </w:rPr>
  </w:style>
  <w:style w:type="paragraph" w:styleId="30">
    <w:name w:val="heading 3"/>
    <w:next w:val="a9"/>
    <w:link w:val="31"/>
    <w:uiPriority w:val="99"/>
    <w:qFormat/>
    <w:rsid w:val="00A70D92"/>
    <w:pPr>
      <w:keepNext/>
      <w:keepLines/>
      <w:suppressAutoHyphens/>
      <w:spacing w:before="240" w:after="240" w:line="340" w:lineRule="exact"/>
      <w:outlineLvl w:val="2"/>
    </w:pPr>
    <w:rPr>
      <w:b/>
      <w:sz w:val="28"/>
    </w:rPr>
  </w:style>
  <w:style w:type="paragraph" w:styleId="44">
    <w:name w:val="heading 4"/>
    <w:next w:val="a9"/>
    <w:link w:val="45"/>
    <w:uiPriority w:val="99"/>
    <w:qFormat/>
    <w:rsid w:val="00736AC1"/>
    <w:pPr>
      <w:widowControl w:val="0"/>
      <w:spacing w:line="360" w:lineRule="auto"/>
      <w:jc w:val="both"/>
      <w:outlineLvl w:val="3"/>
    </w:pPr>
    <w:rPr>
      <w:sz w:val="28"/>
      <w:lang w:val="uk-UA"/>
    </w:rPr>
  </w:style>
  <w:style w:type="paragraph" w:styleId="51">
    <w:name w:val="heading 5"/>
    <w:next w:val="a9"/>
    <w:link w:val="52"/>
    <w:uiPriority w:val="99"/>
    <w:qFormat/>
    <w:rsid w:val="0055113D"/>
    <w:pPr>
      <w:keepNext/>
      <w:keepLines/>
      <w:suppressAutoHyphens/>
      <w:spacing w:before="240" w:after="120"/>
      <w:outlineLvl w:val="4"/>
    </w:pPr>
    <w:rPr>
      <w:b/>
      <w:sz w:val="28"/>
    </w:rPr>
  </w:style>
  <w:style w:type="paragraph" w:styleId="60">
    <w:name w:val="heading 6"/>
    <w:basedOn w:val="a9"/>
    <w:next w:val="a9"/>
    <w:link w:val="61"/>
    <w:uiPriority w:val="99"/>
    <w:qFormat/>
    <w:rsid w:val="00AF71DE"/>
    <w:pPr>
      <w:spacing w:before="240" w:after="60"/>
      <w:outlineLvl w:val="5"/>
    </w:pPr>
    <w:rPr>
      <w:rFonts w:ascii="Arial CYR" w:hAnsi="Arial CYR"/>
      <w:sz w:val="22"/>
    </w:rPr>
  </w:style>
  <w:style w:type="paragraph" w:styleId="7">
    <w:name w:val="heading 7"/>
    <w:basedOn w:val="a9"/>
    <w:next w:val="a9"/>
    <w:link w:val="70"/>
    <w:uiPriority w:val="99"/>
    <w:qFormat/>
    <w:rsid w:val="00AF71DE"/>
    <w:pPr>
      <w:spacing w:before="240" w:after="60"/>
      <w:outlineLvl w:val="6"/>
    </w:pPr>
    <w:rPr>
      <w:rFonts w:ascii="Arial CYR" w:hAnsi="Arial CYR"/>
    </w:rPr>
  </w:style>
  <w:style w:type="paragraph" w:styleId="8">
    <w:name w:val="heading 8"/>
    <w:basedOn w:val="a9"/>
    <w:next w:val="a9"/>
    <w:link w:val="80"/>
    <w:uiPriority w:val="99"/>
    <w:qFormat/>
    <w:rsid w:val="00AF71DE"/>
    <w:pPr>
      <w:spacing w:before="240" w:after="60"/>
      <w:outlineLvl w:val="7"/>
    </w:pPr>
    <w:rPr>
      <w:rFonts w:ascii="Arial CYR" w:hAnsi="Arial CYR"/>
    </w:rPr>
  </w:style>
  <w:style w:type="paragraph" w:styleId="9">
    <w:name w:val="heading 9"/>
    <w:next w:val="a9"/>
    <w:link w:val="90"/>
    <w:uiPriority w:val="99"/>
    <w:qFormat/>
    <w:rsid w:val="00AF71DE"/>
    <w:pPr>
      <w:keepNext/>
      <w:keepLines/>
      <w:pageBreakBefore/>
      <w:suppressAutoHyphens/>
      <w:spacing w:line="340" w:lineRule="exact"/>
      <w:jc w:val="center"/>
      <w:outlineLvl w:val="8"/>
    </w:pPr>
    <w:rPr>
      <w:b/>
      <w:i/>
      <w:sz w:val="24"/>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4">
    <w:name w:val="Заг 4 ИУС"/>
    <w:basedOn w:val="46"/>
    <w:link w:val="47"/>
    <w:qFormat/>
    <w:rsid w:val="00571A05"/>
    <w:pPr>
      <w:numPr>
        <w:numId w:val="5"/>
      </w:numPr>
      <w:tabs>
        <w:tab w:val="num" w:pos="426"/>
        <w:tab w:val="num" w:pos="1702"/>
        <w:tab w:val="left" w:pos="1843"/>
        <w:tab w:val="num" w:pos="2978"/>
        <w:tab w:val="num" w:pos="3828"/>
        <w:tab w:val="num" w:pos="6096"/>
        <w:tab w:val="num" w:pos="7372"/>
      </w:tabs>
      <w:ind w:left="0"/>
    </w:pPr>
    <w:rPr>
      <w:color w:val="000000"/>
    </w:rPr>
  </w:style>
  <w:style w:type="paragraph" w:styleId="ad">
    <w:name w:val="Balloon Text"/>
    <w:basedOn w:val="a9"/>
    <w:link w:val="ae"/>
    <w:unhideWhenUsed/>
    <w:rsid w:val="005D35DD"/>
    <w:rPr>
      <w:rFonts w:ascii="Tahoma" w:hAnsi="Tahoma" w:cs="Tahoma"/>
      <w:sz w:val="16"/>
      <w:szCs w:val="16"/>
    </w:rPr>
  </w:style>
  <w:style w:type="paragraph" w:customStyle="1" w:styleId="af">
    <w:name w:val="осн абзац ИУС"/>
    <w:basedOn w:val="a9"/>
    <w:link w:val="af0"/>
    <w:qFormat/>
    <w:rsid w:val="00FF7F5A"/>
    <w:pPr>
      <w:spacing w:line="360" w:lineRule="auto"/>
      <w:ind w:firstLine="709"/>
      <w:jc w:val="both"/>
    </w:pPr>
  </w:style>
  <w:style w:type="character" w:customStyle="1" w:styleId="47">
    <w:name w:val="Заг 4 ИУС Знак"/>
    <w:basedOn w:val="45"/>
    <w:link w:val="4"/>
    <w:rsid w:val="00571A05"/>
    <w:rPr>
      <w:color w:val="000000"/>
      <w:sz w:val="28"/>
      <w:lang w:val="uk-UA"/>
    </w:rPr>
  </w:style>
  <w:style w:type="paragraph" w:styleId="af1">
    <w:name w:val="header"/>
    <w:basedOn w:val="a9"/>
    <w:link w:val="af2"/>
    <w:uiPriority w:val="99"/>
    <w:unhideWhenUsed/>
    <w:rsid w:val="00FF7F5A"/>
    <w:pPr>
      <w:tabs>
        <w:tab w:val="center" w:pos="4677"/>
        <w:tab w:val="right" w:pos="9355"/>
      </w:tabs>
    </w:pPr>
  </w:style>
  <w:style w:type="character" w:styleId="af3">
    <w:name w:val="footnote reference"/>
    <w:uiPriority w:val="99"/>
    <w:rsid w:val="00AF71DE"/>
    <w:rPr>
      <w:vertAlign w:val="superscript"/>
    </w:rPr>
  </w:style>
  <w:style w:type="character" w:customStyle="1" w:styleId="ae">
    <w:name w:val="Текст выноски Знак"/>
    <w:basedOn w:val="aa"/>
    <w:link w:val="ad"/>
    <w:rsid w:val="005D35DD"/>
    <w:rPr>
      <w:rFonts w:ascii="Tahoma" w:hAnsi="Tahoma" w:cs="Tahoma"/>
      <w:noProof/>
      <w:sz w:val="16"/>
      <w:szCs w:val="16"/>
    </w:rPr>
  </w:style>
  <w:style w:type="character" w:customStyle="1" w:styleId="af2">
    <w:name w:val="Верхний колонтитул Знак"/>
    <w:basedOn w:val="aa"/>
    <w:link w:val="af1"/>
    <w:uiPriority w:val="99"/>
    <w:rsid w:val="00FF7F5A"/>
    <w:rPr>
      <w:noProof/>
      <w:sz w:val="28"/>
    </w:rPr>
  </w:style>
  <w:style w:type="paragraph" w:styleId="af4">
    <w:name w:val="footer"/>
    <w:basedOn w:val="a9"/>
    <w:link w:val="af5"/>
    <w:unhideWhenUsed/>
    <w:rsid w:val="00FF7F5A"/>
    <w:pPr>
      <w:tabs>
        <w:tab w:val="center" w:pos="4677"/>
        <w:tab w:val="right" w:pos="9355"/>
      </w:tabs>
    </w:pPr>
  </w:style>
  <w:style w:type="paragraph" w:styleId="af6">
    <w:name w:val="Document Map"/>
    <w:basedOn w:val="a9"/>
    <w:link w:val="af7"/>
    <w:uiPriority w:val="99"/>
    <w:semiHidden/>
    <w:unhideWhenUsed/>
    <w:rsid w:val="00296184"/>
    <w:rPr>
      <w:rFonts w:ascii="Tahoma" w:hAnsi="Tahoma" w:cs="Tahoma"/>
      <w:sz w:val="16"/>
      <w:szCs w:val="16"/>
    </w:rPr>
  </w:style>
  <w:style w:type="character" w:customStyle="1" w:styleId="af5">
    <w:name w:val="Нижний колонтитул Знак"/>
    <w:basedOn w:val="aa"/>
    <w:link w:val="af4"/>
    <w:uiPriority w:val="99"/>
    <w:rsid w:val="00FF7F5A"/>
    <w:rPr>
      <w:noProof/>
      <w:sz w:val="28"/>
    </w:rPr>
  </w:style>
  <w:style w:type="paragraph" w:customStyle="1" w:styleId="af8">
    <w:name w:val="Додаток ИУС"/>
    <w:basedOn w:val="12"/>
    <w:next w:val="a9"/>
    <w:link w:val="af9"/>
    <w:qFormat/>
    <w:rsid w:val="00F74A31"/>
    <w:pPr>
      <w:suppressLineNumbers/>
      <w:spacing w:line="240" w:lineRule="auto"/>
      <w:jc w:val="center"/>
    </w:pPr>
  </w:style>
  <w:style w:type="paragraph" w:customStyle="1" w:styleId="afa">
    <w:name w:val="Заг додатку ИУС"/>
    <w:basedOn w:val="af8"/>
    <w:next w:val="af"/>
    <w:link w:val="afb"/>
    <w:qFormat/>
    <w:rsid w:val="00F74A31"/>
    <w:pPr>
      <w:spacing w:line="360" w:lineRule="auto"/>
    </w:pPr>
  </w:style>
  <w:style w:type="character" w:customStyle="1" w:styleId="af7">
    <w:name w:val="Схема документа Знак"/>
    <w:basedOn w:val="aa"/>
    <w:link w:val="af6"/>
    <w:uiPriority w:val="99"/>
    <w:semiHidden/>
    <w:rsid w:val="00296184"/>
    <w:rPr>
      <w:rFonts w:ascii="Tahoma" w:hAnsi="Tahoma" w:cs="Tahoma"/>
      <w:noProof/>
      <w:sz w:val="16"/>
      <w:szCs w:val="16"/>
    </w:rPr>
  </w:style>
  <w:style w:type="character" w:customStyle="1" w:styleId="af9">
    <w:name w:val="Додаток ИУС Знак"/>
    <w:basedOn w:val="13"/>
    <w:link w:val="af8"/>
    <w:rsid w:val="00F74A31"/>
    <w:rPr>
      <w:rFonts w:eastAsia="Calibri"/>
      <w:b/>
      <w:bCs/>
      <w:kern w:val="28"/>
      <w:sz w:val="28"/>
      <w:szCs w:val="28"/>
      <w:lang w:val="uk-UA" w:eastAsia="en-US"/>
    </w:rPr>
  </w:style>
  <w:style w:type="paragraph" w:customStyle="1" w:styleId="120">
    <w:name w:val="Заг таб 12 ИУС"/>
    <w:basedOn w:val="a9"/>
    <w:link w:val="121"/>
    <w:qFormat/>
    <w:rsid w:val="006F0F80"/>
    <w:pPr>
      <w:ind w:left="-108" w:right="-108"/>
      <w:jc w:val="center"/>
    </w:pPr>
    <w:rPr>
      <w:sz w:val="24"/>
      <w:szCs w:val="24"/>
      <w:lang w:val="uk-UA"/>
    </w:rPr>
  </w:style>
  <w:style w:type="character" w:customStyle="1" w:styleId="af0">
    <w:name w:val="осн абзац ИУС Знак"/>
    <w:basedOn w:val="aa"/>
    <w:link w:val="af"/>
    <w:rsid w:val="00F74A31"/>
    <w:rPr>
      <w:noProof/>
      <w:sz w:val="28"/>
    </w:rPr>
  </w:style>
  <w:style w:type="character" w:customStyle="1" w:styleId="afb">
    <w:name w:val="Заг додатку ИУС Знак"/>
    <w:basedOn w:val="af0"/>
    <w:link w:val="afa"/>
    <w:rsid w:val="00F74A31"/>
    <w:rPr>
      <w:rFonts w:eastAsia="Calibri"/>
      <w:b/>
      <w:bCs/>
      <w:noProof/>
      <w:kern w:val="28"/>
      <w:sz w:val="28"/>
      <w:szCs w:val="28"/>
      <w:lang w:val="uk-UA" w:eastAsia="en-US"/>
    </w:rPr>
  </w:style>
  <w:style w:type="paragraph" w:customStyle="1" w:styleId="14">
    <w:name w:val="Заг таб 14 ИУС"/>
    <w:basedOn w:val="120"/>
    <w:link w:val="140"/>
    <w:qFormat/>
    <w:rsid w:val="003E049B"/>
    <w:rPr>
      <w:sz w:val="28"/>
      <w:szCs w:val="28"/>
    </w:rPr>
  </w:style>
  <w:style w:type="paragraph" w:styleId="afc">
    <w:name w:val="table of figures"/>
    <w:next w:val="a9"/>
    <w:semiHidden/>
    <w:rsid w:val="00AF71DE"/>
    <w:pPr>
      <w:keepLines/>
      <w:tabs>
        <w:tab w:val="right" w:leader="dot" w:pos="9922"/>
      </w:tabs>
      <w:spacing w:line="340" w:lineRule="exact"/>
      <w:ind w:left="1644" w:right="567" w:hanging="1644"/>
    </w:pPr>
    <w:rPr>
      <w:noProof/>
      <w:sz w:val="24"/>
    </w:rPr>
  </w:style>
  <w:style w:type="character" w:customStyle="1" w:styleId="121">
    <w:name w:val="Заг таб 12 ИУС Знак"/>
    <w:basedOn w:val="aa"/>
    <w:link w:val="120"/>
    <w:rsid w:val="006F0F80"/>
    <w:rPr>
      <w:noProof/>
      <w:sz w:val="24"/>
      <w:szCs w:val="24"/>
      <w:lang w:val="uk-UA"/>
    </w:rPr>
  </w:style>
  <w:style w:type="paragraph" w:customStyle="1" w:styleId="afd">
    <w:name w:val="Оглавление ИУС"/>
    <w:basedOn w:val="a9"/>
    <w:link w:val="afe"/>
    <w:qFormat/>
    <w:rsid w:val="0009210C"/>
    <w:pPr>
      <w:tabs>
        <w:tab w:val="left" w:pos="709"/>
        <w:tab w:val="left" w:leader="dot" w:pos="9498"/>
      </w:tabs>
      <w:ind w:left="709" w:right="425" w:hanging="709"/>
    </w:pPr>
  </w:style>
  <w:style w:type="paragraph" w:styleId="aff">
    <w:name w:val="footnote text"/>
    <w:basedOn w:val="a9"/>
    <w:link w:val="aff0"/>
    <w:uiPriority w:val="99"/>
    <w:rsid w:val="00AF71DE"/>
    <w:pPr>
      <w:keepLines/>
      <w:suppressAutoHyphens/>
      <w:ind w:firstLine="851"/>
    </w:pPr>
  </w:style>
  <w:style w:type="character" w:customStyle="1" w:styleId="140">
    <w:name w:val="Заг таб 14 ИУС Знак"/>
    <w:basedOn w:val="121"/>
    <w:link w:val="14"/>
    <w:rsid w:val="003E049B"/>
    <w:rPr>
      <w:noProof/>
      <w:sz w:val="28"/>
      <w:szCs w:val="28"/>
      <w:lang w:val="uk-UA"/>
    </w:rPr>
  </w:style>
  <w:style w:type="paragraph" w:customStyle="1" w:styleId="aff1">
    <w:name w:val="Знач парам ИУС"/>
    <w:basedOn w:val="a9"/>
    <w:link w:val="aff2"/>
    <w:qFormat/>
    <w:rsid w:val="00475E4F"/>
    <w:pPr>
      <w:spacing w:line="360" w:lineRule="auto"/>
      <w:jc w:val="right"/>
    </w:pPr>
  </w:style>
  <w:style w:type="character" w:customStyle="1" w:styleId="afe">
    <w:name w:val="Оглавление ИУС Знак"/>
    <w:basedOn w:val="aa"/>
    <w:link w:val="afd"/>
    <w:rsid w:val="0009210C"/>
    <w:rPr>
      <w:noProof/>
      <w:sz w:val="28"/>
    </w:rPr>
  </w:style>
  <w:style w:type="paragraph" w:customStyle="1" w:styleId="122">
    <w:name w:val="Надпись в  рамке 12 ИУС"/>
    <w:basedOn w:val="a9"/>
    <w:link w:val="123"/>
    <w:qFormat/>
    <w:rsid w:val="00727EE6"/>
    <w:pPr>
      <w:jc w:val="center"/>
    </w:pPr>
    <w:rPr>
      <w:sz w:val="24"/>
      <w:szCs w:val="24"/>
    </w:rPr>
  </w:style>
  <w:style w:type="paragraph" w:customStyle="1" w:styleId="aff3">
    <w:name w:val="Параметры ИУС"/>
    <w:basedOn w:val="a9"/>
    <w:link w:val="aff4"/>
    <w:qFormat/>
    <w:rsid w:val="0009210C"/>
    <w:pPr>
      <w:spacing w:line="360" w:lineRule="auto"/>
    </w:pPr>
  </w:style>
  <w:style w:type="character" w:customStyle="1" w:styleId="aff2">
    <w:name w:val="Знач парам ИУС Знак"/>
    <w:basedOn w:val="aa"/>
    <w:link w:val="aff1"/>
    <w:rsid w:val="00475E4F"/>
    <w:rPr>
      <w:noProof/>
      <w:sz w:val="28"/>
    </w:rPr>
  </w:style>
  <w:style w:type="character" w:customStyle="1" w:styleId="aff4">
    <w:name w:val="Параметры ИУС Знак"/>
    <w:basedOn w:val="aa"/>
    <w:link w:val="aff3"/>
    <w:rsid w:val="0009210C"/>
    <w:rPr>
      <w:noProof/>
      <w:sz w:val="28"/>
    </w:rPr>
  </w:style>
  <w:style w:type="paragraph" w:styleId="aff5">
    <w:name w:val="Title"/>
    <w:basedOn w:val="a9"/>
    <w:next w:val="a9"/>
    <w:link w:val="aff6"/>
    <w:qFormat/>
    <w:rsid w:val="0047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123">
    <w:name w:val="Надпись в  рамке 12 ИУС Знак"/>
    <w:basedOn w:val="aa"/>
    <w:link w:val="122"/>
    <w:rsid w:val="00727EE6"/>
    <w:rPr>
      <w:noProof/>
      <w:sz w:val="24"/>
      <w:szCs w:val="24"/>
    </w:rPr>
  </w:style>
  <w:style w:type="character" w:customStyle="1" w:styleId="aff6">
    <w:name w:val="Название Знак"/>
    <w:basedOn w:val="aa"/>
    <w:link w:val="aff5"/>
    <w:rsid w:val="00475F88"/>
    <w:rPr>
      <w:rFonts w:asciiTheme="majorHAnsi" w:eastAsiaTheme="majorEastAsia" w:hAnsiTheme="majorHAnsi" w:cstheme="majorBidi"/>
      <w:noProof/>
      <w:color w:val="17365D" w:themeColor="text2" w:themeShade="BF"/>
      <w:spacing w:val="5"/>
      <w:kern w:val="28"/>
      <w:sz w:val="52"/>
      <w:szCs w:val="52"/>
    </w:rPr>
  </w:style>
  <w:style w:type="table" w:styleId="aff7">
    <w:name w:val="Table Grid"/>
    <w:basedOn w:val="ab"/>
    <w:uiPriority w:val="39"/>
    <w:rsid w:val="004D25B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aliases w:val="Заг1 Знак"/>
    <w:link w:val="10"/>
    <w:uiPriority w:val="9"/>
    <w:rsid w:val="00403527"/>
    <w:rPr>
      <w:b/>
      <w:kern w:val="28"/>
      <w:sz w:val="28"/>
      <w:lang w:val="ru-RU" w:eastAsia="ru-RU" w:bidi="ar-SA"/>
    </w:rPr>
  </w:style>
  <w:style w:type="character" w:customStyle="1" w:styleId="45">
    <w:name w:val="Заголовок 4 Знак"/>
    <w:link w:val="44"/>
    <w:uiPriority w:val="99"/>
    <w:rsid w:val="00736AC1"/>
    <w:rPr>
      <w:sz w:val="28"/>
      <w:lang w:val="uk-UA"/>
    </w:rPr>
  </w:style>
  <w:style w:type="character" w:customStyle="1" w:styleId="24">
    <w:name w:val="Заголовок 2 Знак"/>
    <w:aliases w:val="h2 Знак"/>
    <w:link w:val="23"/>
    <w:uiPriority w:val="99"/>
    <w:rsid w:val="003417CE"/>
    <w:rPr>
      <w:sz w:val="28"/>
      <w:lang w:val="uk-UA"/>
    </w:rPr>
  </w:style>
  <w:style w:type="paragraph" w:customStyle="1" w:styleId="25">
    <w:name w:val="Заг 2 ИУС"/>
    <w:basedOn w:val="23"/>
    <w:link w:val="26"/>
    <w:qFormat/>
    <w:rsid w:val="0028160B"/>
    <w:pPr>
      <w:tabs>
        <w:tab w:val="num" w:pos="1843"/>
      </w:tabs>
      <w:spacing w:before="120"/>
      <w:ind w:firstLine="709"/>
    </w:pPr>
    <w:rPr>
      <w:b/>
      <w:lang w:val="ru-RU"/>
    </w:rPr>
  </w:style>
  <w:style w:type="character" w:customStyle="1" w:styleId="26">
    <w:name w:val="Заг 2 ИУС Знак"/>
    <w:link w:val="25"/>
    <w:rsid w:val="0028160B"/>
    <w:rPr>
      <w:b/>
      <w:sz w:val="28"/>
    </w:rPr>
  </w:style>
  <w:style w:type="paragraph" w:styleId="aff8">
    <w:name w:val="Revision"/>
    <w:hidden/>
    <w:uiPriority w:val="99"/>
    <w:semiHidden/>
    <w:rsid w:val="00833922"/>
    <w:rPr>
      <w:noProof/>
      <w:sz w:val="28"/>
    </w:rPr>
  </w:style>
  <w:style w:type="character" w:customStyle="1" w:styleId="31">
    <w:name w:val="Заголовок 3 Знак"/>
    <w:link w:val="30"/>
    <w:rsid w:val="00837B10"/>
    <w:rPr>
      <w:b/>
      <w:sz w:val="28"/>
      <w:lang w:bidi="ar-SA"/>
    </w:rPr>
  </w:style>
  <w:style w:type="character" w:customStyle="1" w:styleId="52">
    <w:name w:val="Заголовок 5 Знак"/>
    <w:link w:val="51"/>
    <w:uiPriority w:val="99"/>
    <w:rsid w:val="00837B10"/>
    <w:rPr>
      <w:b/>
      <w:sz w:val="28"/>
      <w:lang w:bidi="ar-SA"/>
    </w:rPr>
  </w:style>
  <w:style w:type="character" w:customStyle="1" w:styleId="61">
    <w:name w:val="Заголовок 6 Знак"/>
    <w:link w:val="60"/>
    <w:uiPriority w:val="99"/>
    <w:rsid w:val="00837B10"/>
    <w:rPr>
      <w:rFonts w:ascii="Arial CYR" w:hAnsi="Arial CYR"/>
      <w:noProof/>
      <w:sz w:val="22"/>
    </w:rPr>
  </w:style>
  <w:style w:type="character" w:customStyle="1" w:styleId="70">
    <w:name w:val="Заголовок 7 Знак"/>
    <w:link w:val="7"/>
    <w:rsid w:val="00837B10"/>
    <w:rPr>
      <w:rFonts w:ascii="Arial CYR" w:hAnsi="Arial CYR"/>
      <w:noProof/>
      <w:sz w:val="28"/>
    </w:rPr>
  </w:style>
  <w:style w:type="character" w:customStyle="1" w:styleId="80">
    <w:name w:val="Заголовок 8 Знак"/>
    <w:link w:val="8"/>
    <w:uiPriority w:val="99"/>
    <w:rsid w:val="00837B10"/>
    <w:rPr>
      <w:rFonts w:ascii="Arial CYR" w:hAnsi="Arial CYR"/>
      <w:noProof/>
      <w:sz w:val="28"/>
    </w:rPr>
  </w:style>
  <w:style w:type="character" w:customStyle="1" w:styleId="90">
    <w:name w:val="Заголовок 9 Знак"/>
    <w:link w:val="9"/>
    <w:uiPriority w:val="99"/>
    <w:rsid w:val="00837B10"/>
    <w:rPr>
      <w:b/>
      <w:i/>
      <w:sz w:val="24"/>
      <w:lang w:bidi="ar-SA"/>
    </w:rPr>
  </w:style>
  <w:style w:type="character" w:customStyle="1" w:styleId="aff0">
    <w:name w:val="Текст сноски Знак"/>
    <w:link w:val="aff"/>
    <w:uiPriority w:val="99"/>
    <w:rsid w:val="00837B10"/>
    <w:rPr>
      <w:noProof/>
      <w:sz w:val="28"/>
    </w:rPr>
  </w:style>
  <w:style w:type="numbering" w:customStyle="1" w:styleId="15">
    <w:name w:val="Нет списка1"/>
    <w:next w:val="ac"/>
    <w:uiPriority w:val="99"/>
    <w:semiHidden/>
    <w:unhideWhenUsed/>
    <w:rsid w:val="00837B10"/>
  </w:style>
  <w:style w:type="table" w:customStyle="1" w:styleId="16">
    <w:name w:val="Сетка таблицы1"/>
    <w:basedOn w:val="ab"/>
    <w:next w:val="aff7"/>
    <w:uiPriority w:val="59"/>
    <w:rsid w:val="0098127D"/>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аг 1 ИУС"/>
    <w:basedOn w:val="10"/>
    <w:link w:val="13"/>
    <w:qFormat/>
    <w:rsid w:val="0028160B"/>
    <w:pPr>
      <w:tabs>
        <w:tab w:val="left" w:pos="1843"/>
      </w:tabs>
      <w:spacing w:before="120" w:after="0" w:line="360" w:lineRule="auto"/>
      <w:jc w:val="both"/>
    </w:pPr>
    <w:rPr>
      <w:rFonts w:eastAsia="Calibri"/>
      <w:bCs/>
      <w:szCs w:val="28"/>
      <w:lang w:eastAsia="en-US"/>
    </w:rPr>
  </w:style>
  <w:style w:type="character" w:customStyle="1" w:styleId="13">
    <w:name w:val="Заг 1 ИУС Знак"/>
    <w:link w:val="12"/>
    <w:rsid w:val="0028160B"/>
    <w:rPr>
      <w:rFonts w:eastAsia="Calibri"/>
      <w:b/>
      <w:bCs/>
      <w:kern w:val="28"/>
      <w:sz w:val="28"/>
      <w:szCs w:val="28"/>
      <w:lang w:eastAsia="en-US"/>
    </w:rPr>
  </w:style>
  <w:style w:type="character" w:styleId="aff9">
    <w:name w:val="Placeholder Text"/>
    <w:uiPriority w:val="99"/>
    <w:semiHidden/>
    <w:rsid w:val="00671DF2"/>
    <w:rPr>
      <w:rFonts w:cs="Times New Roman"/>
      <w:color w:val="808080"/>
    </w:rPr>
  </w:style>
  <w:style w:type="numbering" w:customStyle="1" w:styleId="14005063">
    <w:name w:val="Стиль нумерованный 14 пт Слева:  005 см Выступ:  063 см"/>
    <w:rsid w:val="00671DF2"/>
    <w:pPr>
      <w:numPr>
        <w:numId w:val="1"/>
      </w:numPr>
    </w:pPr>
  </w:style>
  <w:style w:type="paragraph" w:styleId="17">
    <w:name w:val="index 1"/>
    <w:basedOn w:val="a9"/>
    <w:next w:val="a9"/>
    <w:autoRedefine/>
    <w:semiHidden/>
    <w:rsid w:val="00671DF2"/>
    <w:pPr>
      <w:widowControl w:val="0"/>
      <w:shd w:val="clear" w:color="auto" w:fill="FFFFFF"/>
      <w:spacing w:line="360" w:lineRule="auto"/>
      <w:ind w:left="240" w:hanging="240"/>
      <w:jc w:val="both"/>
    </w:pPr>
    <w:rPr>
      <w:sz w:val="24"/>
      <w:lang w:val="en-US"/>
    </w:rPr>
  </w:style>
  <w:style w:type="paragraph" w:customStyle="1" w:styleId="32">
    <w:name w:val="Заг 3 ИУС"/>
    <w:basedOn w:val="a9"/>
    <w:link w:val="33"/>
    <w:qFormat/>
    <w:rsid w:val="0028160B"/>
    <w:pPr>
      <w:keepNext/>
      <w:keepLines/>
      <w:shd w:val="clear" w:color="auto" w:fill="FFFFFF"/>
      <w:tabs>
        <w:tab w:val="left" w:pos="1843"/>
      </w:tabs>
      <w:spacing w:before="120" w:line="360" w:lineRule="auto"/>
      <w:jc w:val="both"/>
      <w:outlineLvl w:val="2"/>
    </w:pPr>
    <w:rPr>
      <w:rFonts w:eastAsia="Calibri"/>
      <w:b/>
      <w:noProof w:val="0"/>
      <w:color w:val="000000"/>
      <w:szCs w:val="28"/>
      <w:lang w:eastAsia="en-US"/>
    </w:rPr>
  </w:style>
  <w:style w:type="paragraph" w:styleId="affa">
    <w:name w:val="List"/>
    <w:basedOn w:val="a9"/>
    <w:unhideWhenUsed/>
    <w:rsid w:val="00B8005E"/>
    <w:pPr>
      <w:ind w:left="283" w:hanging="283"/>
      <w:contextualSpacing/>
    </w:pPr>
  </w:style>
  <w:style w:type="numbering" w:customStyle="1" w:styleId="41">
    <w:name w:val="4"/>
    <w:uiPriority w:val="99"/>
    <w:rsid w:val="00107DBA"/>
    <w:pPr>
      <w:numPr>
        <w:numId w:val="2"/>
      </w:numPr>
    </w:pPr>
  </w:style>
  <w:style w:type="numbering" w:customStyle="1" w:styleId="42">
    <w:name w:val="4А"/>
    <w:uiPriority w:val="99"/>
    <w:rsid w:val="006F4FB7"/>
    <w:pPr>
      <w:numPr>
        <w:numId w:val="3"/>
      </w:numPr>
    </w:pPr>
  </w:style>
  <w:style w:type="paragraph" w:customStyle="1" w:styleId="a1">
    <w:name w:val="Перечень ИУС"/>
    <w:basedOn w:val="a9"/>
    <w:link w:val="affb"/>
    <w:qFormat/>
    <w:rsid w:val="00F95EDA"/>
    <w:pPr>
      <w:numPr>
        <w:numId w:val="4"/>
      </w:numPr>
      <w:tabs>
        <w:tab w:val="left" w:pos="993"/>
      </w:tabs>
      <w:spacing w:line="360" w:lineRule="auto"/>
      <w:ind w:left="0" w:firstLine="709"/>
      <w:jc w:val="both"/>
    </w:pPr>
    <w:rPr>
      <w:noProof w:val="0"/>
      <w:lang w:val="uk-UA"/>
    </w:rPr>
  </w:style>
  <w:style w:type="paragraph" w:customStyle="1" w:styleId="34">
    <w:name w:val="Заг 3 после табл ИУС"/>
    <w:basedOn w:val="32"/>
    <w:link w:val="35"/>
    <w:autoRedefine/>
    <w:qFormat/>
    <w:rsid w:val="00946839"/>
    <w:pPr>
      <w:tabs>
        <w:tab w:val="left" w:pos="4536"/>
      </w:tabs>
      <w:suppressAutoHyphens/>
      <w:spacing w:before="240"/>
    </w:pPr>
  </w:style>
  <w:style w:type="character" w:customStyle="1" w:styleId="33">
    <w:name w:val="Заг 3 ИУС Знак"/>
    <w:basedOn w:val="aa"/>
    <w:link w:val="32"/>
    <w:rsid w:val="0028160B"/>
    <w:rPr>
      <w:rFonts w:eastAsia="Calibri"/>
      <w:b/>
      <w:color w:val="000000"/>
      <w:sz w:val="28"/>
      <w:szCs w:val="28"/>
      <w:shd w:val="clear" w:color="auto" w:fill="FFFFFF"/>
      <w:lang w:eastAsia="en-US"/>
    </w:rPr>
  </w:style>
  <w:style w:type="character" w:customStyle="1" w:styleId="35">
    <w:name w:val="Заг 3 после табл ИУС Знак"/>
    <w:basedOn w:val="33"/>
    <w:link w:val="34"/>
    <w:rsid w:val="00946839"/>
    <w:rPr>
      <w:rFonts w:eastAsia="Calibri"/>
      <w:b/>
      <w:color w:val="000000"/>
      <w:sz w:val="28"/>
      <w:szCs w:val="28"/>
      <w:shd w:val="clear" w:color="auto" w:fill="FFFFFF"/>
      <w:lang w:eastAsia="en-US"/>
    </w:rPr>
  </w:style>
  <w:style w:type="paragraph" w:styleId="affc">
    <w:name w:val="annotation text"/>
    <w:basedOn w:val="a9"/>
    <w:link w:val="affd"/>
    <w:uiPriority w:val="99"/>
    <w:unhideWhenUsed/>
    <w:rsid w:val="00E770DC"/>
    <w:rPr>
      <w:sz w:val="20"/>
    </w:rPr>
  </w:style>
  <w:style w:type="character" w:customStyle="1" w:styleId="affd">
    <w:name w:val="Текст примечания Знак"/>
    <w:basedOn w:val="aa"/>
    <w:link w:val="affc"/>
    <w:uiPriority w:val="99"/>
    <w:rsid w:val="00E770DC"/>
    <w:rPr>
      <w:noProof/>
    </w:rPr>
  </w:style>
  <w:style w:type="character" w:styleId="affe">
    <w:name w:val="annotation reference"/>
    <w:basedOn w:val="aa"/>
    <w:unhideWhenUsed/>
    <w:rsid w:val="00E770DC"/>
    <w:rPr>
      <w:sz w:val="16"/>
      <w:szCs w:val="16"/>
    </w:rPr>
  </w:style>
  <w:style w:type="paragraph" w:styleId="afff">
    <w:name w:val="annotation subject"/>
    <w:basedOn w:val="affc"/>
    <w:next w:val="affc"/>
    <w:link w:val="afff0"/>
    <w:unhideWhenUsed/>
    <w:rsid w:val="00440FB0"/>
    <w:rPr>
      <w:b/>
      <w:bCs/>
    </w:rPr>
  </w:style>
  <w:style w:type="character" w:customStyle="1" w:styleId="afff0">
    <w:name w:val="Тема примечания Знак"/>
    <w:basedOn w:val="affd"/>
    <w:link w:val="afff"/>
    <w:rsid w:val="00440FB0"/>
    <w:rPr>
      <w:b/>
      <w:bCs/>
      <w:noProof/>
    </w:rPr>
  </w:style>
  <w:style w:type="paragraph" w:styleId="afff1">
    <w:name w:val="List Paragraph"/>
    <w:basedOn w:val="a9"/>
    <w:link w:val="afff2"/>
    <w:uiPriority w:val="34"/>
    <w:qFormat/>
    <w:rsid w:val="008C6AEC"/>
    <w:pPr>
      <w:ind w:left="720"/>
      <w:contextualSpacing/>
    </w:pPr>
    <w:rPr>
      <w:noProof w:val="0"/>
      <w:sz w:val="24"/>
      <w:szCs w:val="24"/>
    </w:rPr>
  </w:style>
  <w:style w:type="paragraph" w:customStyle="1" w:styleId="style111">
    <w:name w:val="style1_1_1"/>
    <w:basedOn w:val="a9"/>
    <w:rsid w:val="00687AFB"/>
    <w:pPr>
      <w:numPr>
        <w:ilvl w:val="2"/>
        <w:numId w:val="6"/>
      </w:numPr>
      <w:spacing w:line="360" w:lineRule="auto"/>
    </w:pPr>
    <w:rPr>
      <w:noProof w:val="0"/>
      <w:sz w:val="24"/>
      <w:szCs w:val="24"/>
    </w:rPr>
  </w:style>
  <w:style w:type="paragraph" w:customStyle="1" w:styleId="Iauiue">
    <w:name w:val="Iau?iue"/>
    <w:rsid w:val="00687AFB"/>
    <w:pPr>
      <w:widowControl w:val="0"/>
    </w:pPr>
    <w:rPr>
      <w:lang w:eastAsia="en-US"/>
    </w:rPr>
  </w:style>
  <w:style w:type="paragraph" w:styleId="afff3">
    <w:name w:val="Body Text Indent"/>
    <w:basedOn w:val="a9"/>
    <w:link w:val="afff4"/>
    <w:rsid w:val="00687AFB"/>
    <w:pPr>
      <w:autoSpaceDE w:val="0"/>
      <w:autoSpaceDN w:val="0"/>
      <w:adjustRightInd w:val="0"/>
      <w:ind w:firstLine="720"/>
    </w:pPr>
    <w:rPr>
      <w:noProof w:val="0"/>
      <w:sz w:val="24"/>
      <w:szCs w:val="28"/>
    </w:rPr>
  </w:style>
  <w:style w:type="character" w:customStyle="1" w:styleId="afff4">
    <w:name w:val="Основной текст с отступом Знак"/>
    <w:basedOn w:val="aa"/>
    <w:link w:val="afff3"/>
    <w:rsid w:val="00687AFB"/>
    <w:rPr>
      <w:sz w:val="24"/>
      <w:szCs w:val="28"/>
    </w:rPr>
  </w:style>
  <w:style w:type="paragraph" w:styleId="27">
    <w:name w:val="Body Text Indent 2"/>
    <w:basedOn w:val="a9"/>
    <w:link w:val="28"/>
    <w:unhideWhenUsed/>
    <w:rsid w:val="00687AFB"/>
    <w:pPr>
      <w:spacing w:after="120" w:line="480" w:lineRule="auto"/>
      <w:ind w:left="283"/>
    </w:pPr>
    <w:rPr>
      <w:noProof w:val="0"/>
      <w:sz w:val="24"/>
      <w:szCs w:val="24"/>
    </w:rPr>
  </w:style>
  <w:style w:type="character" w:customStyle="1" w:styleId="28">
    <w:name w:val="Основной текст с отступом 2 Знак"/>
    <w:basedOn w:val="aa"/>
    <w:link w:val="27"/>
    <w:uiPriority w:val="99"/>
    <w:semiHidden/>
    <w:rsid w:val="00687AFB"/>
    <w:rPr>
      <w:sz w:val="24"/>
      <w:szCs w:val="24"/>
    </w:rPr>
  </w:style>
  <w:style w:type="character" w:styleId="afff5">
    <w:name w:val="Hyperlink"/>
    <w:uiPriority w:val="99"/>
    <w:unhideWhenUsed/>
    <w:rsid w:val="00687AFB"/>
    <w:rPr>
      <w:color w:val="0000FF"/>
      <w:u w:val="single"/>
    </w:rPr>
  </w:style>
  <w:style w:type="character" w:styleId="afff6">
    <w:name w:val="FollowedHyperlink"/>
    <w:unhideWhenUsed/>
    <w:rsid w:val="00687AFB"/>
    <w:rPr>
      <w:color w:val="800080"/>
      <w:u w:val="single"/>
    </w:rPr>
  </w:style>
  <w:style w:type="paragraph" w:styleId="afff7">
    <w:name w:val="TOC Heading"/>
    <w:basedOn w:val="10"/>
    <w:next w:val="a9"/>
    <w:uiPriority w:val="39"/>
    <w:unhideWhenUsed/>
    <w:qFormat/>
    <w:rsid w:val="00687AFB"/>
    <w:pPr>
      <w:pageBreakBefore w:val="0"/>
      <w:suppressAutoHyphens w:val="0"/>
      <w:spacing w:before="480" w:after="0" w:line="276" w:lineRule="auto"/>
      <w:jc w:val="left"/>
      <w:outlineLvl w:val="9"/>
    </w:pPr>
    <w:rPr>
      <w:rFonts w:ascii="Cambria" w:hAnsi="Cambria"/>
      <w:bCs/>
      <w:color w:val="365F91"/>
      <w:kern w:val="0"/>
      <w:szCs w:val="28"/>
      <w:lang w:eastAsia="en-US"/>
    </w:rPr>
  </w:style>
  <w:style w:type="paragraph" w:styleId="29">
    <w:name w:val="toc 2"/>
    <w:basedOn w:val="a9"/>
    <w:next w:val="a9"/>
    <w:autoRedefine/>
    <w:uiPriority w:val="39"/>
    <w:unhideWhenUsed/>
    <w:rsid w:val="009C0901"/>
    <w:pPr>
      <w:tabs>
        <w:tab w:val="left" w:pos="1418"/>
        <w:tab w:val="right" w:leader="dot" w:pos="9912"/>
      </w:tabs>
      <w:spacing w:after="100" w:line="276" w:lineRule="auto"/>
      <w:ind w:firstLine="992"/>
      <w:jc w:val="both"/>
    </w:pPr>
    <w:rPr>
      <w:rFonts w:cs="Calibri"/>
      <w:iCs/>
      <w:noProof w:val="0"/>
      <w:sz w:val="27"/>
    </w:rPr>
  </w:style>
  <w:style w:type="paragraph" w:styleId="18">
    <w:name w:val="toc 1"/>
    <w:basedOn w:val="a9"/>
    <w:next w:val="a9"/>
    <w:autoRedefine/>
    <w:uiPriority w:val="39"/>
    <w:unhideWhenUsed/>
    <w:rsid w:val="009C0901"/>
    <w:pPr>
      <w:tabs>
        <w:tab w:val="left" w:pos="993"/>
        <w:tab w:val="right" w:leader="dot" w:pos="9912"/>
      </w:tabs>
      <w:spacing w:after="100" w:line="276" w:lineRule="auto"/>
      <w:ind w:firstLine="709"/>
      <w:jc w:val="both"/>
    </w:pPr>
    <w:rPr>
      <w:rFonts w:cs="Calibri"/>
      <w:bCs/>
      <w:noProof w:val="0"/>
    </w:rPr>
  </w:style>
  <w:style w:type="paragraph" w:styleId="36">
    <w:name w:val="toc 3"/>
    <w:basedOn w:val="a9"/>
    <w:next w:val="a9"/>
    <w:autoRedefine/>
    <w:uiPriority w:val="39"/>
    <w:unhideWhenUsed/>
    <w:qFormat/>
    <w:rsid w:val="009C0901"/>
    <w:pPr>
      <w:tabs>
        <w:tab w:val="left" w:pos="2127"/>
        <w:tab w:val="right" w:leader="dot" w:pos="9922"/>
      </w:tabs>
      <w:spacing w:after="100" w:line="276" w:lineRule="auto"/>
      <w:ind w:firstLine="1418"/>
      <w:jc w:val="both"/>
    </w:pPr>
    <w:rPr>
      <w:rFonts w:cs="Calibri"/>
      <w:sz w:val="26"/>
    </w:rPr>
  </w:style>
  <w:style w:type="paragraph" w:styleId="48">
    <w:name w:val="toc 4"/>
    <w:basedOn w:val="a9"/>
    <w:next w:val="a9"/>
    <w:autoRedefine/>
    <w:uiPriority w:val="39"/>
    <w:unhideWhenUsed/>
    <w:rsid w:val="009C0901"/>
    <w:pPr>
      <w:tabs>
        <w:tab w:val="left" w:pos="2977"/>
        <w:tab w:val="right" w:leader="dot" w:pos="9922"/>
      </w:tabs>
      <w:spacing w:after="100" w:line="276" w:lineRule="auto"/>
      <w:ind w:firstLine="2126"/>
      <w:jc w:val="both"/>
    </w:pPr>
    <w:rPr>
      <w:rFonts w:cs="Calibri"/>
      <w:noProof w:val="0"/>
      <w:spacing w:val="-8"/>
      <w:sz w:val="25"/>
    </w:rPr>
  </w:style>
  <w:style w:type="paragraph" w:styleId="53">
    <w:name w:val="toc 5"/>
    <w:basedOn w:val="a9"/>
    <w:next w:val="a9"/>
    <w:autoRedefine/>
    <w:uiPriority w:val="39"/>
    <w:unhideWhenUsed/>
    <w:rsid w:val="009C0901"/>
    <w:pPr>
      <w:tabs>
        <w:tab w:val="left" w:pos="1134"/>
        <w:tab w:val="left" w:pos="3402"/>
        <w:tab w:val="right" w:leader="dot" w:pos="9355"/>
      </w:tabs>
      <w:spacing w:after="100" w:line="276" w:lineRule="auto"/>
      <w:ind w:left="879"/>
    </w:pPr>
    <w:rPr>
      <w:rFonts w:cs="Calibri"/>
      <w:noProof w:val="0"/>
      <w:sz w:val="24"/>
    </w:rPr>
  </w:style>
  <w:style w:type="paragraph" w:styleId="62">
    <w:name w:val="toc 6"/>
    <w:basedOn w:val="a9"/>
    <w:next w:val="a9"/>
    <w:autoRedefine/>
    <w:uiPriority w:val="39"/>
    <w:unhideWhenUsed/>
    <w:rsid w:val="00687AFB"/>
    <w:pPr>
      <w:ind w:left="1200"/>
    </w:pPr>
    <w:rPr>
      <w:rFonts w:ascii="Calibri" w:hAnsi="Calibri" w:cs="Calibri"/>
      <w:noProof w:val="0"/>
      <w:sz w:val="20"/>
    </w:rPr>
  </w:style>
  <w:style w:type="paragraph" w:styleId="71">
    <w:name w:val="toc 7"/>
    <w:basedOn w:val="a9"/>
    <w:next w:val="a9"/>
    <w:autoRedefine/>
    <w:uiPriority w:val="39"/>
    <w:unhideWhenUsed/>
    <w:rsid w:val="00687AFB"/>
    <w:pPr>
      <w:tabs>
        <w:tab w:val="right" w:pos="1134"/>
        <w:tab w:val="right" w:leader="dot" w:pos="9628"/>
      </w:tabs>
      <w:spacing w:line="360" w:lineRule="auto"/>
      <w:ind w:left="567"/>
      <w:jc w:val="both"/>
    </w:pPr>
    <w:rPr>
      <w:rFonts w:cs="Calibri"/>
      <w:noProof w:val="0"/>
    </w:rPr>
  </w:style>
  <w:style w:type="paragraph" w:styleId="81">
    <w:name w:val="toc 8"/>
    <w:basedOn w:val="a9"/>
    <w:next w:val="a9"/>
    <w:autoRedefine/>
    <w:uiPriority w:val="39"/>
    <w:unhideWhenUsed/>
    <w:rsid w:val="00687AFB"/>
    <w:pPr>
      <w:ind w:left="1680"/>
    </w:pPr>
    <w:rPr>
      <w:rFonts w:ascii="Calibri" w:hAnsi="Calibri" w:cs="Calibri"/>
      <w:noProof w:val="0"/>
      <w:sz w:val="20"/>
    </w:rPr>
  </w:style>
  <w:style w:type="paragraph" w:styleId="91">
    <w:name w:val="toc 9"/>
    <w:basedOn w:val="a9"/>
    <w:next w:val="a9"/>
    <w:autoRedefine/>
    <w:uiPriority w:val="39"/>
    <w:unhideWhenUsed/>
    <w:rsid w:val="00687AFB"/>
    <w:pPr>
      <w:tabs>
        <w:tab w:val="right" w:leader="dot" w:pos="9628"/>
      </w:tabs>
      <w:spacing w:line="360" w:lineRule="auto"/>
      <w:jc w:val="both"/>
    </w:pPr>
    <w:rPr>
      <w:rFonts w:ascii="Calibri" w:hAnsi="Calibri" w:cs="Calibri"/>
      <w:noProof w:val="0"/>
      <w:sz w:val="20"/>
    </w:rPr>
  </w:style>
  <w:style w:type="paragraph" w:styleId="afff8">
    <w:name w:val="No Spacing"/>
    <w:basedOn w:val="9"/>
    <w:uiPriority w:val="1"/>
    <w:qFormat/>
    <w:rsid w:val="00687AFB"/>
    <w:pPr>
      <w:keepNext w:val="0"/>
      <w:keepLines w:val="0"/>
      <w:pageBreakBefore w:val="0"/>
      <w:widowControl w:val="0"/>
      <w:suppressAutoHyphens w:val="0"/>
      <w:spacing w:line="360" w:lineRule="auto"/>
      <w:ind w:firstLine="709"/>
      <w:contextualSpacing/>
      <w:jc w:val="both"/>
    </w:pPr>
    <w:rPr>
      <w:b w:val="0"/>
      <w:i w:val="0"/>
      <w:snapToGrid w:val="0"/>
      <w:sz w:val="28"/>
      <w:szCs w:val="28"/>
      <w:lang w:eastAsia="en-US"/>
    </w:rPr>
  </w:style>
  <w:style w:type="paragraph" w:styleId="afff9">
    <w:name w:val="caption"/>
    <w:basedOn w:val="a9"/>
    <w:next w:val="a9"/>
    <w:link w:val="afffa"/>
    <w:uiPriority w:val="35"/>
    <w:unhideWhenUsed/>
    <w:qFormat/>
    <w:rsid w:val="00687AFB"/>
    <w:pPr>
      <w:spacing w:before="240" w:after="60"/>
      <w:ind w:left="1080" w:hanging="360"/>
      <w:jc w:val="both"/>
    </w:pPr>
    <w:rPr>
      <w:b/>
      <w:bCs/>
      <w:noProof w:val="0"/>
      <w:color w:val="4F81BD"/>
      <w:sz w:val="18"/>
      <w:szCs w:val="18"/>
      <w:lang w:eastAsia="en-US"/>
    </w:rPr>
  </w:style>
  <w:style w:type="paragraph" w:customStyle="1" w:styleId="Default">
    <w:name w:val="Default"/>
    <w:rsid w:val="00687AFB"/>
    <w:pPr>
      <w:autoSpaceDE w:val="0"/>
      <w:autoSpaceDN w:val="0"/>
      <w:adjustRightInd w:val="0"/>
    </w:pPr>
    <w:rPr>
      <w:rFonts w:eastAsia="Batang"/>
      <w:color w:val="000000"/>
      <w:sz w:val="24"/>
      <w:szCs w:val="24"/>
      <w:lang w:eastAsia="ko-KR"/>
    </w:rPr>
  </w:style>
  <w:style w:type="character" w:customStyle="1" w:styleId="matxl1">
    <w:name w:val="matxl1"/>
    <w:rsid w:val="00687AFB"/>
    <w:rPr>
      <w:rFonts w:ascii="WOL_SL" w:hAnsi="WOL_SL" w:hint="default"/>
      <w:b w:val="0"/>
      <w:bCs w:val="0"/>
      <w:sz w:val="60"/>
      <w:szCs w:val="60"/>
    </w:rPr>
  </w:style>
  <w:style w:type="paragraph" w:customStyle="1" w:styleId="2a">
    <w:name w:val="2 уровень"/>
    <w:basedOn w:val="a1"/>
    <w:link w:val="2b"/>
    <w:qFormat/>
    <w:rsid w:val="00224327"/>
    <w:pPr>
      <w:tabs>
        <w:tab w:val="left" w:pos="1276"/>
      </w:tabs>
      <w:ind w:firstLine="993"/>
    </w:pPr>
  </w:style>
  <w:style w:type="paragraph" w:customStyle="1" w:styleId="37">
    <w:name w:val="3 уровень"/>
    <w:basedOn w:val="a1"/>
    <w:link w:val="38"/>
    <w:qFormat/>
    <w:rsid w:val="00224327"/>
    <w:pPr>
      <w:tabs>
        <w:tab w:val="left" w:pos="1560"/>
      </w:tabs>
      <w:ind w:firstLine="1276"/>
    </w:pPr>
    <w:rPr>
      <w:lang w:val="ru-RU"/>
    </w:rPr>
  </w:style>
  <w:style w:type="character" w:customStyle="1" w:styleId="affb">
    <w:name w:val="Перечень ИУС Знак"/>
    <w:basedOn w:val="aa"/>
    <w:link w:val="a1"/>
    <w:rsid w:val="00F95EDA"/>
    <w:rPr>
      <w:sz w:val="28"/>
      <w:lang w:val="uk-UA"/>
    </w:rPr>
  </w:style>
  <w:style w:type="character" w:customStyle="1" w:styleId="2b">
    <w:name w:val="2 уровень Знак"/>
    <w:basedOn w:val="affb"/>
    <w:link w:val="2a"/>
    <w:rsid w:val="00224327"/>
    <w:rPr>
      <w:sz w:val="28"/>
      <w:lang w:val="uk-UA"/>
    </w:rPr>
  </w:style>
  <w:style w:type="paragraph" w:customStyle="1" w:styleId="46">
    <w:name w:val="Заг4 ИУС"/>
    <w:basedOn w:val="44"/>
    <w:link w:val="49"/>
    <w:rsid w:val="00FE7091"/>
    <w:pPr>
      <w:tabs>
        <w:tab w:val="num" w:pos="1560"/>
      </w:tabs>
    </w:pPr>
  </w:style>
  <w:style w:type="character" w:customStyle="1" w:styleId="38">
    <w:name w:val="3 уровень Знак"/>
    <w:basedOn w:val="affb"/>
    <w:link w:val="37"/>
    <w:rsid w:val="00224327"/>
    <w:rPr>
      <w:sz w:val="28"/>
      <w:lang w:val="uk-UA"/>
    </w:rPr>
  </w:style>
  <w:style w:type="paragraph" w:customStyle="1" w:styleId="20">
    <w:name w:val="ЗАГ2"/>
    <w:basedOn w:val="af"/>
    <w:link w:val="2c"/>
    <w:qFormat/>
    <w:rsid w:val="003E681C"/>
    <w:pPr>
      <w:numPr>
        <w:ilvl w:val="2"/>
        <w:numId w:val="7"/>
      </w:numPr>
      <w:tabs>
        <w:tab w:val="left" w:pos="1843"/>
      </w:tabs>
      <w:ind w:left="0" w:firstLine="709"/>
    </w:pPr>
    <w:rPr>
      <w:szCs w:val="28"/>
      <w:lang w:eastAsia="en-US"/>
    </w:rPr>
  </w:style>
  <w:style w:type="character" w:customStyle="1" w:styleId="49">
    <w:name w:val="Заг4 ИУС Знак"/>
    <w:basedOn w:val="47"/>
    <w:link w:val="46"/>
    <w:rsid w:val="00FE7091"/>
    <w:rPr>
      <w:color w:val="000000"/>
      <w:sz w:val="28"/>
      <w:lang w:val="uk-UA"/>
    </w:rPr>
  </w:style>
  <w:style w:type="paragraph" w:customStyle="1" w:styleId="19">
    <w:name w:val="Стиль1"/>
    <w:basedOn w:val="20"/>
    <w:link w:val="1a"/>
    <w:qFormat/>
    <w:rsid w:val="004B1296"/>
    <w:pPr>
      <w:tabs>
        <w:tab w:val="num" w:pos="1701"/>
      </w:tabs>
    </w:pPr>
  </w:style>
  <w:style w:type="character" w:customStyle="1" w:styleId="2c">
    <w:name w:val="ЗАГ2 Знак"/>
    <w:basedOn w:val="24"/>
    <w:link w:val="20"/>
    <w:rsid w:val="003E681C"/>
    <w:rPr>
      <w:noProof/>
      <w:sz w:val="28"/>
      <w:szCs w:val="28"/>
      <w:lang w:val="uk-UA" w:eastAsia="en-US"/>
    </w:rPr>
  </w:style>
  <w:style w:type="paragraph" w:customStyle="1" w:styleId="43">
    <w:name w:val="Заг4"/>
    <w:basedOn w:val="20"/>
    <w:link w:val="4a"/>
    <w:qFormat/>
    <w:rsid w:val="005D10CE"/>
    <w:pPr>
      <w:numPr>
        <w:ilvl w:val="3"/>
      </w:numPr>
      <w:tabs>
        <w:tab w:val="left" w:pos="1134"/>
      </w:tabs>
      <w:ind w:left="0" w:firstLine="709"/>
    </w:pPr>
    <w:rPr>
      <w:lang w:val="uk-UA"/>
    </w:rPr>
  </w:style>
  <w:style w:type="character" w:customStyle="1" w:styleId="1a">
    <w:name w:val="Стиль1 Знак"/>
    <w:basedOn w:val="2c"/>
    <w:link w:val="19"/>
    <w:rsid w:val="004B1296"/>
    <w:rPr>
      <w:noProof/>
      <w:sz w:val="28"/>
      <w:szCs w:val="28"/>
      <w:lang w:val="uk-UA" w:eastAsia="en-US"/>
    </w:rPr>
  </w:style>
  <w:style w:type="paragraph" w:customStyle="1" w:styleId="50">
    <w:name w:val="Заг5"/>
    <w:basedOn w:val="43"/>
    <w:link w:val="54"/>
    <w:qFormat/>
    <w:rsid w:val="00B72328"/>
    <w:pPr>
      <w:numPr>
        <w:ilvl w:val="4"/>
      </w:numPr>
      <w:ind w:left="0" w:firstLine="709"/>
    </w:pPr>
  </w:style>
  <w:style w:type="character" w:customStyle="1" w:styleId="4a">
    <w:name w:val="Заг4 Знак"/>
    <w:basedOn w:val="2c"/>
    <w:link w:val="43"/>
    <w:rsid w:val="005D10CE"/>
    <w:rPr>
      <w:noProof/>
      <w:sz w:val="28"/>
      <w:szCs w:val="28"/>
      <w:lang w:val="uk-UA" w:eastAsia="en-US"/>
    </w:rPr>
  </w:style>
  <w:style w:type="paragraph" w:customStyle="1" w:styleId="4b">
    <w:name w:val="Заг4 (сод)"/>
    <w:basedOn w:val="44"/>
    <w:link w:val="4c"/>
    <w:rsid w:val="0028160B"/>
    <w:pPr>
      <w:keepNext/>
      <w:tabs>
        <w:tab w:val="num" w:pos="851"/>
        <w:tab w:val="left" w:pos="1843"/>
      </w:tabs>
      <w:spacing w:before="120"/>
    </w:pPr>
    <w:rPr>
      <w:b/>
      <w:noProof/>
    </w:rPr>
  </w:style>
  <w:style w:type="character" w:customStyle="1" w:styleId="54">
    <w:name w:val="Заг5 Знак"/>
    <w:basedOn w:val="4a"/>
    <w:link w:val="50"/>
    <w:rsid w:val="00B72328"/>
    <w:rPr>
      <w:noProof/>
      <w:sz w:val="28"/>
      <w:szCs w:val="28"/>
      <w:lang w:val="uk-UA" w:eastAsia="en-US"/>
    </w:rPr>
  </w:style>
  <w:style w:type="paragraph" w:customStyle="1" w:styleId="afffb">
    <w:name w:val="Рисунки"/>
    <w:basedOn w:val="afff9"/>
    <w:link w:val="afffc"/>
    <w:qFormat/>
    <w:rsid w:val="00A263F2"/>
    <w:pPr>
      <w:spacing w:before="0" w:after="240" w:line="276" w:lineRule="auto"/>
      <w:ind w:left="0" w:firstLine="0"/>
      <w:jc w:val="center"/>
    </w:pPr>
    <w:rPr>
      <w:b w:val="0"/>
      <w:color w:val="auto"/>
      <w:sz w:val="28"/>
      <w:szCs w:val="28"/>
    </w:rPr>
  </w:style>
  <w:style w:type="character" w:customStyle="1" w:styleId="4c">
    <w:name w:val="Заг4 (сод) Знак"/>
    <w:basedOn w:val="35"/>
    <w:link w:val="4b"/>
    <w:rsid w:val="0028160B"/>
    <w:rPr>
      <w:rFonts w:eastAsia="Calibri"/>
      <w:b/>
      <w:noProof/>
      <w:color w:val="000000"/>
      <w:sz w:val="28"/>
      <w:szCs w:val="28"/>
      <w:shd w:val="clear" w:color="auto" w:fill="FFFFFF"/>
      <w:lang w:val="uk-UA" w:eastAsia="en-US"/>
    </w:rPr>
  </w:style>
  <w:style w:type="paragraph" w:customStyle="1" w:styleId="afffd">
    <w:name w:val="Таблицы"/>
    <w:basedOn w:val="afff9"/>
    <w:link w:val="afffe"/>
    <w:qFormat/>
    <w:rsid w:val="00F739FD"/>
    <w:pPr>
      <w:keepNext/>
      <w:spacing w:line="276" w:lineRule="auto"/>
      <w:ind w:left="0" w:firstLine="720"/>
      <w:jc w:val="left"/>
    </w:pPr>
    <w:rPr>
      <w:b w:val="0"/>
      <w:color w:val="auto"/>
      <w:sz w:val="28"/>
      <w:szCs w:val="28"/>
    </w:rPr>
  </w:style>
  <w:style w:type="character" w:customStyle="1" w:styleId="afffa">
    <w:name w:val="Название объекта Знак"/>
    <w:basedOn w:val="aa"/>
    <w:link w:val="afff9"/>
    <w:uiPriority w:val="35"/>
    <w:rsid w:val="00D66466"/>
    <w:rPr>
      <w:b/>
      <w:bCs/>
      <w:color w:val="4F81BD"/>
      <w:sz w:val="18"/>
      <w:szCs w:val="18"/>
      <w:lang w:eastAsia="en-US"/>
    </w:rPr>
  </w:style>
  <w:style w:type="character" w:customStyle="1" w:styleId="afffc">
    <w:name w:val="Рисунки Знак"/>
    <w:basedOn w:val="afffa"/>
    <w:link w:val="afffb"/>
    <w:rsid w:val="00A263F2"/>
    <w:rPr>
      <w:b w:val="0"/>
      <w:bCs/>
      <w:color w:val="4F81BD"/>
      <w:sz w:val="28"/>
      <w:szCs w:val="28"/>
      <w:lang w:eastAsia="en-US"/>
    </w:rPr>
  </w:style>
  <w:style w:type="character" w:customStyle="1" w:styleId="afffe">
    <w:name w:val="Таблицы Знак"/>
    <w:basedOn w:val="afffa"/>
    <w:link w:val="afffd"/>
    <w:rsid w:val="00F739FD"/>
    <w:rPr>
      <w:b w:val="0"/>
      <w:bCs/>
      <w:color w:val="4F81BD"/>
      <w:sz w:val="28"/>
      <w:szCs w:val="28"/>
      <w:lang w:eastAsia="en-US"/>
    </w:rPr>
  </w:style>
  <w:style w:type="paragraph" w:customStyle="1" w:styleId="1b">
    <w:name w:val="ЗАГ1"/>
    <w:basedOn w:val="10"/>
    <w:next w:val="a9"/>
    <w:autoRedefine/>
    <w:rsid w:val="001B2B1D"/>
    <w:pPr>
      <w:tabs>
        <w:tab w:val="left" w:pos="1985"/>
      </w:tabs>
      <w:suppressAutoHyphens w:val="0"/>
      <w:spacing w:after="0" w:line="360" w:lineRule="auto"/>
      <w:ind w:left="357" w:hanging="357"/>
      <w:jc w:val="both"/>
    </w:pPr>
    <w:rPr>
      <w:rFonts w:asciiTheme="majorHAnsi" w:eastAsiaTheme="majorEastAsia" w:hAnsiTheme="majorHAnsi" w:cstheme="majorBidi"/>
      <w:kern w:val="0"/>
      <w:szCs w:val="28"/>
      <w:lang w:eastAsia="en-US"/>
    </w:rPr>
  </w:style>
  <w:style w:type="paragraph" w:customStyle="1" w:styleId="55">
    <w:name w:val="ЗАГ5"/>
    <w:basedOn w:val="51"/>
    <w:next w:val="a9"/>
    <w:link w:val="56"/>
    <w:autoRedefine/>
    <w:qFormat/>
    <w:rsid w:val="001B2B1D"/>
    <w:pPr>
      <w:tabs>
        <w:tab w:val="left" w:pos="1843"/>
      </w:tabs>
      <w:suppressAutoHyphens w:val="0"/>
      <w:spacing w:before="0" w:after="0" w:line="360" w:lineRule="auto"/>
      <w:ind w:firstLine="709"/>
      <w:jc w:val="both"/>
    </w:pPr>
    <w:rPr>
      <w:rFonts w:asciiTheme="majorHAnsi" w:eastAsiaTheme="majorEastAsia" w:hAnsiTheme="majorHAnsi" w:cstheme="majorBidi"/>
      <w:szCs w:val="22"/>
      <w:lang w:eastAsia="en-US"/>
    </w:rPr>
  </w:style>
  <w:style w:type="character" w:customStyle="1" w:styleId="56">
    <w:name w:val="ЗАГ5 Знак"/>
    <w:basedOn w:val="52"/>
    <w:link w:val="55"/>
    <w:rsid w:val="001B2B1D"/>
    <w:rPr>
      <w:rFonts w:asciiTheme="majorHAnsi" w:eastAsiaTheme="majorEastAsia" w:hAnsiTheme="majorHAnsi" w:cstheme="majorBidi"/>
      <w:b/>
      <w:sz w:val="28"/>
      <w:szCs w:val="22"/>
      <w:lang w:eastAsia="en-US" w:bidi="ar-SA"/>
    </w:rPr>
  </w:style>
  <w:style w:type="paragraph" w:customStyle="1" w:styleId="1c">
    <w:name w:val="ЗАГ1_сод"/>
    <w:basedOn w:val="20"/>
    <w:link w:val="1d"/>
    <w:rsid w:val="0023456F"/>
  </w:style>
  <w:style w:type="character" w:customStyle="1" w:styleId="1d">
    <w:name w:val="ЗАГ1_сод Знак"/>
    <w:basedOn w:val="2c"/>
    <w:link w:val="1c"/>
    <w:rsid w:val="0023456F"/>
    <w:rPr>
      <w:noProof/>
      <w:sz w:val="28"/>
      <w:szCs w:val="28"/>
      <w:lang w:val="uk-UA" w:eastAsia="en-US"/>
    </w:rPr>
  </w:style>
  <w:style w:type="table" w:customStyle="1" w:styleId="2d">
    <w:name w:val="Сетка таблицы2"/>
    <w:basedOn w:val="ab"/>
    <w:next w:val="aff7"/>
    <w:uiPriority w:val="59"/>
    <w:rsid w:val="002F5DE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
    <w:name w:val="Текст документа"/>
    <w:basedOn w:val="a9"/>
    <w:link w:val="affff0"/>
    <w:qFormat/>
    <w:rsid w:val="00D17300"/>
    <w:pPr>
      <w:spacing w:line="360" w:lineRule="auto"/>
      <w:ind w:firstLine="709"/>
      <w:contextualSpacing/>
      <w:jc w:val="both"/>
    </w:pPr>
    <w:rPr>
      <w:rFonts w:eastAsia="Batang"/>
      <w:noProof w:val="0"/>
      <w:szCs w:val="28"/>
      <w:lang w:eastAsia="en-US"/>
    </w:rPr>
  </w:style>
  <w:style w:type="character" w:customStyle="1" w:styleId="affff0">
    <w:name w:val="Текст документа Знак"/>
    <w:basedOn w:val="aa"/>
    <w:link w:val="affff"/>
    <w:qFormat/>
    <w:rsid w:val="00D17300"/>
    <w:rPr>
      <w:rFonts w:eastAsia="Batang"/>
      <w:sz w:val="28"/>
      <w:szCs w:val="28"/>
      <w:lang w:eastAsia="en-US"/>
    </w:rPr>
  </w:style>
  <w:style w:type="character" w:customStyle="1" w:styleId="shorttext">
    <w:name w:val="short_text"/>
    <w:basedOn w:val="aa"/>
    <w:rsid w:val="00D17300"/>
  </w:style>
  <w:style w:type="paragraph" w:customStyle="1" w:styleId="a7">
    <w:name w:val="СписокМ"/>
    <w:basedOn w:val="affff"/>
    <w:link w:val="affff1"/>
    <w:qFormat/>
    <w:rsid w:val="00475729"/>
    <w:pPr>
      <w:numPr>
        <w:numId w:val="9"/>
      </w:numPr>
      <w:tabs>
        <w:tab w:val="left" w:pos="1134"/>
      </w:tabs>
      <w:ind w:left="0" w:firstLine="709"/>
    </w:pPr>
  </w:style>
  <w:style w:type="character" w:customStyle="1" w:styleId="affff1">
    <w:name w:val="СписокМ Знак"/>
    <w:basedOn w:val="affff0"/>
    <w:link w:val="a7"/>
    <w:rsid w:val="00475729"/>
    <w:rPr>
      <w:rFonts w:eastAsia="Batang"/>
      <w:sz w:val="28"/>
      <w:szCs w:val="28"/>
      <w:lang w:eastAsia="en-US"/>
    </w:rPr>
  </w:style>
  <w:style w:type="paragraph" w:styleId="39">
    <w:name w:val="Body Text 3"/>
    <w:basedOn w:val="a9"/>
    <w:link w:val="3a"/>
    <w:unhideWhenUsed/>
    <w:rsid w:val="00F6675A"/>
    <w:pPr>
      <w:spacing w:after="120"/>
    </w:pPr>
    <w:rPr>
      <w:sz w:val="16"/>
      <w:szCs w:val="16"/>
    </w:rPr>
  </w:style>
  <w:style w:type="character" w:customStyle="1" w:styleId="3a">
    <w:name w:val="Основной текст 3 Знак"/>
    <w:basedOn w:val="aa"/>
    <w:link w:val="39"/>
    <w:rsid w:val="00F6675A"/>
    <w:rPr>
      <w:noProof/>
      <w:sz w:val="16"/>
      <w:szCs w:val="16"/>
    </w:rPr>
  </w:style>
  <w:style w:type="character" w:customStyle="1" w:styleId="nu16">
    <w:name w:val="nu16"/>
    <w:basedOn w:val="aa"/>
    <w:rsid w:val="00CF3082"/>
  </w:style>
  <w:style w:type="paragraph" w:customStyle="1" w:styleId="3b">
    <w:name w:val="ЗАГ3"/>
    <w:basedOn w:val="30"/>
    <w:next w:val="affff"/>
    <w:link w:val="3c"/>
    <w:autoRedefine/>
    <w:qFormat/>
    <w:rsid w:val="00DA486A"/>
    <w:pPr>
      <w:tabs>
        <w:tab w:val="left" w:pos="709"/>
        <w:tab w:val="left" w:pos="1985"/>
      </w:tabs>
      <w:suppressAutoHyphens w:val="0"/>
      <w:spacing w:before="0" w:after="0" w:line="360" w:lineRule="auto"/>
      <w:ind w:firstLine="709"/>
      <w:jc w:val="both"/>
    </w:pPr>
    <w:rPr>
      <w:rFonts w:eastAsiaTheme="majorEastAsia" w:cstheme="majorBidi"/>
      <w:szCs w:val="24"/>
      <w:lang w:eastAsia="en-US"/>
    </w:rPr>
  </w:style>
  <w:style w:type="paragraph" w:customStyle="1" w:styleId="4d">
    <w:name w:val="ЗАГ4"/>
    <w:basedOn w:val="44"/>
    <w:next w:val="affff"/>
    <w:autoRedefine/>
    <w:qFormat/>
    <w:rsid w:val="00DA486A"/>
    <w:pPr>
      <w:keepNext/>
      <w:keepLines/>
      <w:widowControl/>
      <w:tabs>
        <w:tab w:val="left" w:pos="1985"/>
      </w:tabs>
      <w:ind w:left="-142" w:firstLine="851"/>
    </w:pPr>
    <w:rPr>
      <w:rFonts w:eastAsiaTheme="majorEastAsia" w:cstheme="majorBidi"/>
      <w:b/>
      <w:iCs/>
      <w:szCs w:val="22"/>
      <w:lang w:val="ru-RU" w:eastAsia="en-US"/>
    </w:rPr>
  </w:style>
  <w:style w:type="character" w:customStyle="1" w:styleId="3c">
    <w:name w:val="ЗАГ3 Знак"/>
    <w:basedOn w:val="31"/>
    <w:link w:val="3b"/>
    <w:rsid w:val="00442120"/>
    <w:rPr>
      <w:rFonts w:eastAsiaTheme="majorEastAsia" w:cstheme="majorBidi"/>
      <w:b/>
      <w:sz w:val="28"/>
      <w:szCs w:val="24"/>
      <w:lang w:eastAsia="en-US" w:bidi="ar-SA"/>
    </w:rPr>
  </w:style>
  <w:style w:type="paragraph" w:customStyle="1" w:styleId="2new">
    <w:name w:val="Заголовок 2_new"/>
    <w:basedOn w:val="a9"/>
    <w:link w:val="2new0"/>
    <w:rsid w:val="00A93CE7"/>
    <w:pPr>
      <w:spacing w:after="120" w:line="276" w:lineRule="auto"/>
      <w:ind w:left="792" w:hanging="432"/>
      <w:jc w:val="both"/>
    </w:pPr>
    <w:rPr>
      <w:rFonts w:eastAsia="Batang"/>
      <w:noProof w:val="0"/>
      <w:sz w:val="24"/>
      <w:szCs w:val="22"/>
      <w:lang w:eastAsia="en-US"/>
    </w:rPr>
  </w:style>
  <w:style w:type="paragraph" w:customStyle="1" w:styleId="2e">
    <w:name w:val="Стиль2"/>
    <w:basedOn w:val="a9"/>
    <w:qFormat/>
    <w:rsid w:val="00A93CE7"/>
    <w:pPr>
      <w:spacing w:after="120" w:line="276" w:lineRule="auto"/>
      <w:ind w:left="504" w:hanging="504"/>
      <w:jc w:val="both"/>
    </w:pPr>
    <w:rPr>
      <w:rFonts w:eastAsia="Batang"/>
      <w:noProof w:val="0"/>
      <w:sz w:val="24"/>
      <w:szCs w:val="22"/>
      <w:lang w:eastAsia="en-US"/>
    </w:rPr>
  </w:style>
  <w:style w:type="paragraph" w:customStyle="1" w:styleId="3d">
    <w:name w:val="Стиль3"/>
    <w:basedOn w:val="a9"/>
    <w:rsid w:val="00A93CE7"/>
    <w:pPr>
      <w:spacing w:after="120" w:line="276" w:lineRule="auto"/>
      <w:ind w:left="1728" w:hanging="648"/>
      <w:jc w:val="both"/>
    </w:pPr>
    <w:rPr>
      <w:rFonts w:eastAsia="Batang"/>
      <w:noProof w:val="0"/>
      <w:sz w:val="24"/>
      <w:szCs w:val="22"/>
      <w:lang w:eastAsia="en-US"/>
    </w:rPr>
  </w:style>
  <w:style w:type="character" w:customStyle="1" w:styleId="2new0">
    <w:name w:val="Заголовок 2_new Знак"/>
    <w:basedOn w:val="aa"/>
    <w:link w:val="2new"/>
    <w:rsid w:val="00A93CE7"/>
    <w:rPr>
      <w:rFonts w:eastAsia="Batang"/>
      <w:sz w:val="24"/>
      <w:szCs w:val="22"/>
      <w:lang w:eastAsia="en-US"/>
    </w:rPr>
  </w:style>
  <w:style w:type="character" w:customStyle="1" w:styleId="afff2">
    <w:name w:val="Абзац списка Знак"/>
    <w:link w:val="afff1"/>
    <w:uiPriority w:val="34"/>
    <w:rsid w:val="00923566"/>
    <w:rPr>
      <w:sz w:val="24"/>
      <w:szCs w:val="24"/>
    </w:rPr>
  </w:style>
  <w:style w:type="paragraph" w:customStyle="1" w:styleId="ListBulletStd">
    <w:name w:val="List Bullet Std"/>
    <w:basedOn w:val="a9"/>
    <w:rsid w:val="00E03569"/>
    <w:pPr>
      <w:numPr>
        <w:numId w:val="10"/>
      </w:numPr>
      <w:spacing w:after="120"/>
      <w:jc w:val="both"/>
    </w:pPr>
    <w:rPr>
      <w:noProof w:val="0"/>
      <w:sz w:val="24"/>
      <w:szCs w:val="24"/>
    </w:rPr>
  </w:style>
  <w:style w:type="paragraph" w:customStyle="1" w:styleId="1e">
    <w:name w:val="Заголовок 1."/>
    <w:basedOn w:val="10"/>
    <w:link w:val="1f"/>
    <w:qFormat/>
    <w:rsid w:val="001F4E35"/>
    <w:pPr>
      <w:keepLines w:val="0"/>
      <w:tabs>
        <w:tab w:val="left" w:pos="1701"/>
      </w:tabs>
      <w:suppressAutoHyphens w:val="0"/>
      <w:autoSpaceDN w:val="0"/>
      <w:spacing w:before="240" w:line="240" w:lineRule="auto"/>
      <w:ind w:firstLine="709"/>
      <w:jc w:val="left"/>
      <w:textAlignment w:val="baseline"/>
    </w:pPr>
    <w:rPr>
      <w:rFonts w:eastAsia="Calibri"/>
      <w:bCs/>
      <w:kern w:val="3"/>
      <w:szCs w:val="28"/>
      <w:lang w:eastAsia="en-US"/>
    </w:rPr>
  </w:style>
  <w:style w:type="character" w:customStyle="1" w:styleId="1f">
    <w:name w:val="Заголовок 1. Знак"/>
    <w:basedOn w:val="aa"/>
    <w:link w:val="1e"/>
    <w:rsid w:val="001F4E35"/>
    <w:rPr>
      <w:rFonts w:eastAsia="Calibri"/>
      <w:b/>
      <w:bCs/>
      <w:kern w:val="3"/>
      <w:sz w:val="28"/>
      <w:szCs w:val="28"/>
      <w:lang w:eastAsia="en-US"/>
    </w:rPr>
  </w:style>
  <w:style w:type="paragraph" w:customStyle="1" w:styleId="110">
    <w:name w:val="Заголовок 1.1."/>
    <w:basedOn w:val="afff7"/>
    <w:link w:val="111"/>
    <w:qFormat/>
    <w:rsid w:val="001F4E35"/>
    <w:pPr>
      <w:keepLines w:val="0"/>
      <w:tabs>
        <w:tab w:val="left" w:pos="1701"/>
      </w:tabs>
      <w:autoSpaceDN w:val="0"/>
      <w:spacing w:before="240" w:after="240" w:line="240" w:lineRule="auto"/>
      <w:ind w:firstLine="709"/>
      <w:textAlignment w:val="baseline"/>
      <w:outlineLvl w:val="1"/>
    </w:pPr>
    <w:rPr>
      <w:rFonts w:ascii="Times New Roman" w:hAnsi="Times New Roman"/>
      <w:color w:val="auto"/>
      <w:kern w:val="3"/>
      <w:lang w:eastAsia="zh-CN" w:bidi="hi-IN"/>
    </w:rPr>
  </w:style>
  <w:style w:type="paragraph" w:customStyle="1" w:styleId="1110">
    <w:name w:val="Заголовок 1.1.1."/>
    <w:basedOn w:val="afff7"/>
    <w:link w:val="1111"/>
    <w:qFormat/>
    <w:rsid w:val="001F4E35"/>
    <w:pPr>
      <w:keepLines w:val="0"/>
      <w:tabs>
        <w:tab w:val="left" w:pos="1701"/>
      </w:tabs>
      <w:autoSpaceDN w:val="0"/>
      <w:spacing w:before="240" w:after="240" w:line="240" w:lineRule="auto"/>
      <w:ind w:left="1224" w:hanging="504"/>
      <w:textAlignment w:val="baseline"/>
      <w:outlineLvl w:val="2"/>
    </w:pPr>
    <w:rPr>
      <w:rFonts w:ascii="Times New Roman" w:hAnsi="Times New Roman"/>
      <w:color w:val="auto"/>
      <w:kern w:val="3"/>
      <w:szCs w:val="32"/>
      <w:lang w:eastAsia="zh-CN" w:bidi="hi-IN"/>
    </w:rPr>
  </w:style>
  <w:style w:type="character" w:customStyle="1" w:styleId="111">
    <w:name w:val="Заголовок 1.1. Знак"/>
    <w:basedOn w:val="aa"/>
    <w:link w:val="110"/>
    <w:rsid w:val="001F4E35"/>
    <w:rPr>
      <w:b/>
      <w:bCs/>
      <w:kern w:val="3"/>
      <w:sz w:val="28"/>
      <w:szCs w:val="28"/>
      <w:lang w:eastAsia="zh-CN" w:bidi="hi-IN"/>
    </w:rPr>
  </w:style>
  <w:style w:type="character" w:customStyle="1" w:styleId="1111">
    <w:name w:val="Заголовок 1.1.1. Знак"/>
    <w:basedOn w:val="aa"/>
    <w:link w:val="1110"/>
    <w:rsid w:val="001F4E35"/>
    <w:rPr>
      <w:b/>
      <w:bCs/>
      <w:kern w:val="3"/>
      <w:sz w:val="28"/>
      <w:szCs w:val="32"/>
      <w:lang w:eastAsia="zh-CN" w:bidi="hi-IN"/>
    </w:rPr>
  </w:style>
  <w:style w:type="paragraph" w:customStyle="1" w:styleId="11110">
    <w:name w:val="Заголовок 1.1.1.1."/>
    <w:basedOn w:val="afff7"/>
    <w:link w:val="11111"/>
    <w:qFormat/>
    <w:rsid w:val="001F4E35"/>
    <w:pPr>
      <w:keepLines w:val="0"/>
      <w:autoSpaceDN w:val="0"/>
      <w:spacing w:before="240" w:after="240" w:line="240" w:lineRule="auto"/>
      <w:ind w:left="1358" w:hanging="648"/>
      <w:textAlignment w:val="baseline"/>
      <w:outlineLvl w:val="3"/>
    </w:pPr>
    <w:rPr>
      <w:rFonts w:ascii="Times New Roman" w:hAnsi="Times New Roman"/>
      <w:color w:val="auto"/>
      <w:kern w:val="3"/>
      <w:szCs w:val="32"/>
      <w:lang w:eastAsia="zh-CN" w:bidi="hi-IN"/>
    </w:rPr>
  </w:style>
  <w:style w:type="character" w:customStyle="1" w:styleId="11111">
    <w:name w:val="Заголовок 1.1.1.1. Знак"/>
    <w:basedOn w:val="aa"/>
    <w:link w:val="11110"/>
    <w:rsid w:val="001F4E35"/>
    <w:rPr>
      <w:b/>
      <w:bCs/>
      <w:kern w:val="3"/>
      <w:sz w:val="28"/>
      <w:szCs w:val="32"/>
      <w:lang w:eastAsia="zh-CN" w:bidi="hi-IN"/>
    </w:rPr>
  </w:style>
  <w:style w:type="paragraph" w:customStyle="1" w:styleId="57">
    <w:name w:val="ЗАГ5 (сод)"/>
    <w:basedOn w:val="51"/>
    <w:link w:val="58"/>
    <w:rsid w:val="008F7B2C"/>
    <w:pPr>
      <w:spacing w:line="360" w:lineRule="auto"/>
      <w:jc w:val="both"/>
    </w:pPr>
  </w:style>
  <w:style w:type="paragraph" w:customStyle="1" w:styleId="Textbody">
    <w:name w:val="Text body"/>
    <w:basedOn w:val="a9"/>
    <w:link w:val="Textbody2"/>
    <w:qFormat/>
    <w:rsid w:val="003917AA"/>
    <w:pPr>
      <w:autoSpaceDN w:val="0"/>
      <w:spacing w:line="360" w:lineRule="auto"/>
      <w:ind w:firstLine="840"/>
      <w:jc w:val="both"/>
      <w:textAlignment w:val="baseline"/>
    </w:pPr>
    <w:rPr>
      <w:noProof w:val="0"/>
      <w:szCs w:val="22"/>
      <w:lang w:bidi="hi-IN"/>
    </w:rPr>
  </w:style>
  <w:style w:type="character" w:customStyle="1" w:styleId="58">
    <w:name w:val="ЗАГ5 (сод) Знак"/>
    <w:basedOn w:val="52"/>
    <w:link w:val="57"/>
    <w:rsid w:val="008F7B2C"/>
    <w:rPr>
      <w:b/>
      <w:sz w:val="28"/>
      <w:lang w:bidi="ar-SA"/>
    </w:rPr>
  </w:style>
  <w:style w:type="character" w:customStyle="1" w:styleId="Textbody2">
    <w:name w:val="Text body Знак2"/>
    <w:basedOn w:val="aa"/>
    <w:link w:val="Textbody"/>
    <w:qFormat/>
    <w:rsid w:val="003917AA"/>
    <w:rPr>
      <w:sz w:val="28"/>
      <w:szCs w:val="22"/>
      <w:lang w:bidi="hi-IN"/>
    </w:rPr>
  </w:style>
  <w:style w:type="paragraph" w:customStyle="1" w:styleId="affff2">
    <w:name w:val="Определение"/>
    <w:basedOn w:val="Textbody"/>
    <w:link w:val="affff3"/>
    <w:qFormat/>
    <w:rsid w:val="003917AA"/>
    <w:pPr>
      <w:ind w:firstLine="709"/>
    </w:pPr>
    <w:rPr>
      <w:b/>
    </w:rPr>
  </w:style>
  <w:style w:type="character" w:customStyle="1" w:styleId="affff3">
    <w:name w:val="Определение Знак"/>
    <w:basedOn w:val="Textbody2"/>
    <w:link w:val="affff2"/>
    <w:qFormat/>
    <w:rsid w:val="003917AA"/>
    <w:rPr>
      <w:b/>
      <w:sz w:val="28"/>
      <w:szCs w:val="22"/>
      <w:lang w:bidi="hi-IN"/>
    </w:rPr>
  </w:style>
  <w:style w:type="paragraph" w:customStyle="1" w:styleId="Standard">
    <w:name w:val="Standard"/>
    <w:rsid w:val="00F178F8"/>
    <w:pPr>
      <w:autoSpaceDN w:val="0"/>
      <w:spacing w:line="360" w:lineRule="auto"/>
      <w:ind w:right="-15"/>
      <w:jc w:val="center"/>
    </w:pPr>
    <w:rPr>
      <w:kern w:val="3"/>
      <w:sz w:val="22"/>
      <w:szCs w:val="22"/>
      <w:lang w:bidi="hi-IN"/>
    </w:rPr>
  </w:style>
  <w:style w:type="character" w:customStyle="1" w:styleId="apple-style-span">
    <w:name w:val="apple-style-span"/>
    <w:qFormat/>
    <w:rsid w:val="006F4436"/>
  </w:style>
  <w:style w:type="paragraph" w:customStyle="1" w:styleId="affff4">
    <w:name w:val="Обычный текст"/>
    <w:basedOn w:val="a9"/>
    <w:link w:val="affff5"/>
    <w:qFormat/>
    <w:rsid w:val="00463E30"/>
    <w:pPr>
      <w:spacing w:line="300" w:lineRule="auto"/>
      <w:ind w:firstLine="570"/>
      <w:jc w:val="both"/>
    </w:pPr>
    <w:rPr>
      <w:rFonts w:eastAsia="Calibri"/>
      <w:sz w:val="24"/>
      <w:szCs w:val="24"/>
    </w:rPr>
  </w:style>
  <w:style w:type="character" w:customStyle="1" w:styleId="affff5">
    <w:name w:val="Обычный текст Знак"/>
    <w:basedOn w:val="aa"/>
    <w:link w:val="affff4"/>
    <w:rsid w:val="00463E30"/>
    <w:rPr>
      <w:rFonts w:eastAsia="Calibri"/>
      <w:noProof/>
      <w:sz w:val="24"/>
      <w:szCs w:val="24"/>
    </w:rPr>
  </w:style>
  <w:style w:type="paragraph" w:customStyle="1" w:styleId="1112">
    <w:name w:val="ДБ_1.1.1"/>
    <w:basedOn w:val="a9"/>
    <w:link w:val="1113"/>
    <w:qFormat/>
    <w:rsid w:val="005962F8"/>
    <w:pPr>
      <w:tabs>
        <w:tab w:val="left" w:pos="1247"/>
        <w:tab w:val="left" w:pos="1276"/>
        <w:tab w:val="left" w:pos="1418"/>
      </w:tabs>
      <w:spacing w:after="120" w:line="312" w:lineRule="auto"/>
      <w:jc w:val="both"/>
      <w:outlineLvl w:val="2"/>
    </w:pPr>
    <w:rPr>
      <w:bCs/>
      <w:szCs w:val="28"/>
    </w:rPr>
  </w:style>
  <w:style w:type="character" w:customStyle="1" w:styleId="1113">
    <w:name w:val="ДБ_1.1.1 Знак"/>
    <w:link w:val="1112"/>
    <w:rsid w:val="005962F8"/>
    <w:rPr>
      <w:bCs/>
      <w:noProof/>
      <w:sz w:val="28"/>
      <w:szCs w:val="28"/>
    </w:rPr>
  </w:style>
  <w:style w:type="character" w:customStyle="1" w:styleId="1f0">
    <w:name w:val="Неразрешенное упоминание1"/>
    <w:basedOn w:val="aa"/>
    <w:uiPriority w:val="99"/>
    <w:semiHidden/>
    <w:unhideWhenUsed/>
    <w:rsid w:val="00B63AF1"/>
    <w:rPr>
      <w:color w:val="808080"/>
      <w:shd w:val="clear" w:color="auto" w:fill="E6E6E6"/>
    </w:rPr>
  </w:style>
  <w:style w:type="character" w:customStyle="1" w:styleId="ListLabel620">
    <w:name w:val="ListLabel 620"/>
    <w:rsid w:val="0009750E"/>
    <w:rPr>
      <w:rFonts w:cs="Wingdings"/>
    </w:rPr>
  </w:style>
  <w:style w:type="paragraph" w:customStyle="1" w:styleId="a">
    <w:name w:val="список с тире"/>
    <w:basedOn w:val="Textbody"/>
    <w:link w:val="affff6"/>
    <w:qFormat/>
    <w:rsid w:val="0009750E"/>
    <w:pPr>
      <w:numPr>
        <w:numId w:val="12"/>
      </w:numPr>
      <w:tabs>
        <w:tab w:val="left" w:pos="1134"/>
      </w:tabs>
      <w:ind w:left="0" w:firstLine="709"/>
    </w:pPr>
  </w:style>
  <w:style w:type="character" w:customStyle="1" w:styleId="affff6">
    <w:name w:val="список с тире Знак"/>
    <w:basedOn w:val="Textbody2"/>
    <w:link w:val="a"/>
    <w:rsid w:val="0009750E"/>
    <w:rPr>
      <w:sz w:val="28"/>
      <w:szCs w:val="22"/>
      <w:lang w:bidi="hi-IN"/>
    </w:rPr>
  </w:style>
  <w:style w:type="character" w:customStyle="1" w:styleId="2f">
    <w:name w:val="Неразрешенное упоминание2"/>
    <w:basedOn w:val="aa"/>
    <w:uiPriority w:val="99"/>
    <w:semiHidden/>
    <w:unhideWhenUsed/>
    <w:rsid w:val="00ED75D0"/>
    <w:rPr>
      <w:color w:val="808080"/>
      <w:shd w:val="clear" w:color="auto" w:fill="E6E6E6"/>
    </w:rPr>
  </w:style>
  <w:style w:type="character" w:customStyle="1" w:styleId="3e">
    <w:name w:val="Неразрешенное упоминание3"/>
    <w:basedOn w:val="aa"/>
    <w:uiPriority w:val="99"/>
    <w:semiHidden/>
    <w:unhideWhenUsed/>
    <w:rsid w:val="005910B8"/>
    <w:rPr>
      <w:color w:val="808080"/>
      <w:shd w:val="clear" w:color="auto" w:fill="E6E6E6"/>
    </w:rPr>
  </w:style>
  <w:style w:type="character" w:customStyle="1" w:styleId="SourceText">
    <w:name w:val="Source Text"/>
    <w:rsid w:val="008406ED"/>
    <w:rPr>
      <w:rFonts w:ascii="Liberation Mono" w:eastAsia="NSimSun" w:hAnsi="Liberation Mono" w:cs="Liberation Mono"/>
    </w:rPr>
  </w:style>
  <w:style w:type="character" w:customStyle="1" w:styleId="4e">
    <w:name w:val="Неразрешенное упоминание4"/>
    <w:basedOn w:val="aa"/>
    <w:uiPriority w:val="99"/>
    <w:semiHidden/>
    <w:unhideWhenUsed/>
    <w:rsid w:val="00A37B21"/>
    <w:rPr>
      <w:color w:val="808080"/>
      <w:shd w:val="clear" w:color="auto" w:fill="E6E6E6"/>
    </w:rPr>
  </w:style>
  <w:style w:type="paragraph" w:styleId="affff7">
    <w:name w:val="Plain Text"/>
    <w:basedOn w:val="a9"/>
    <w:link w:val="affff8"/>
    <w:rsid w:val="00C50351"/>
    <w:pPr>
      <w:widowControl w:val="0"/>
      <w:shd w:val="clear" w:color="auto" w:fill="FFFFFF"/>
      <w:autoSpaceDE w:val="0"/>
      <w:autoSpaceDN w:val="0"/>
      <w:spacing w:line="360" w:lineRule="auto"/>
      <w:ind w:firstLine="720"/>
      <w:jc w:val="both"/>
    </w:pPr>
    <w:rPr>
      <w:rFonts w:ascii="Courier New" w:hAnsi="Courier New"/>
      <w:noProof w:val="0"/>
      <w:sz w:val="24"/>
      <w:lang w:val="en-US"/>
    </w:rPr>
  </w:style>
  <w:style w:type="character" w:customStyle="1" w:styleId="affff8">
    <w:name w:val="Текст Знак"/>
    <w:basedOn w:val="aa"/>
    <w:link w:val="affff7"/>
    <w:rsid w:val="00C50351"/>
    <w:rPr>
      <w:rFonts w:ascii="Courier New" w:hAnsi="Courier New"/>
      <w:sz w:val="24"/>
      <w:shd w:val="clear" w:color="auto" w:fill="FFFFFF"/>
      <w:lang w:val="en-US"/>
    </w:rPr>
  </w:style>
  <w:style w:type="paragraph" w:customStyle="1" w:styleId="style1">
    <w:name w:val="style 1"/>
    <w:basedOn w:val="a9"/>
    <w:rsid w:val="00036905"/>
    <w:pPr>
      <w:widowControl w:val="0"/>
      <w:autoSpaceDE w:val="0"/>
      <w:autoSpaceDN w:val="0"/>
      <w:adjustRightInd w:val="0"/>
    </w:pPr>
    <w:rPr>
      <w:rFonts w:ascii="Arial" w:eastAsiaTheme="minorEastAsia" w:hAnsi="Arial" w:cs="Arial"/>
      <w:noProof w:val="0"/>
      <w:sz w:val="20"/>
    </w:rPr>
  </w:style>
  <w:style w:type="paragraph" w:customStyle="1" w:styleId="style11">
    <w:name w:val="style 1_1"/>
    <w:basedOn w:val="a9"/>
    <w:rsid w:val="00036905"/>
    <w:pPr>
      <w:widowControl w:val="0"/>
      <w:autoSpaceDE w:val="0"/>
      <w:autoSpaceDN w:val="0"/>
      <w:adjustRightInd w:val="0"/>
    </w:pPr>
    <w:rPr>
      <w:rFonts w:ascii="Arial" w:eastAsiaTheme="minorEastAsia" w:hAnsi="Arial" w:cs="Arial"/>
      <w:noProof w:val="0"/>
      <w:sz w:val="20"/>
    </w:rPr>
  </w:style>
  <w:style w:type="paragraph" w:customStyle="1" w:styleId="210">
    <w:name w:val="Основной текст 21"/>
    <w:basedOn w:val="a9"/>
    <w:rsid w:val="00036905"/>
    <w:pPr>
      <w:overflowPunct w:val="0"/>
      <w:autoSpaceDE w:val="0"/>
      <w:autoSpaceDN w:val="0"/>
      <w:adjustRightInd w:val="0"/>
      <w:ind w:right="425" w:firstLine="851"/>
      <w:jc w:val="both"/>
      <w:textAlignment w:val="baseline"/>
    </w:pPr>
    <w:rPr>
      <w:rFonts w:eastAsiaTheme="minorEastAsia" w:cs="Arial"/>
      <w:noProof w:val="0"/>
      <w:sz w:val="24"/>
    </w:rPr>
  </w:style>
  <w:style w:type="paragraph" w:styleId="affff9">
    <w:name w:val="Body Text"/>
    <w:basedOn w:val="a9"/>
    <w:link w:val="affffa"/>
    <w:rsid w:val="00036905"/>
    <w:rPr>
      <w:rFonts w:ascii="Times New Roman CYR" w:eastAsiaTheme="minorEastAsia" w:hAnsi="Times New Roman CYR" w:cs="Arial"/>
      <w:noProof w:val="0"/>
      <w:sz w:val="26"/>
    </w:rPr>
  </w:style>
  <w:style w:type="character" w:customStyle="1" w:styleId="affffa">
    <w:name w:val="Основной текст Знак"/>
    <w:basedOn w:val="aa"/>
    <w:link w:val="affff9"/>
    <w:rsid w:val="00036905"/>
    <w:rPr>
      <w:rFonts w:ascii="Times New Roman CYR" w:eastAsiaTheme="minorEastAsia" w:hAnsi="Times New Roman CYR" w:cs="Arial"/>
      <w:sz w:val="26"/>
    </w:rPr>
  </w:style>
  <w:style w:type="paragraph" w:styleId="3f">
    <w:name w:val="Body Text Indent 3"/>
    <w:basedOn w:val="a9"/>
    <w:link w:val="3f0"/>
    <w:rsid w:val="00036905"/>
    <w:pPr>
      <w:widowControl w:val="0"/>
      <w:autoSpaceDE w:val="0"/>
      <w:autoSpaceDN w:val="0"/>
      <w:adjustRightInd w:val="0"/>
      <w:spacing w:line="360" w:lineRule="auto"/>
      <w:ind w:firstLine="708"/>
      <w:jc w:val="both"/>
    </w:pPr>
    <w:rPr>
      <w:rFonts w:eastAsiaTheme="minorEastAsia" w:cs="Arial"/>
      <w:noProof w:val="0"/>
      <w:sz w:val="24"/>
    </w:rPr>
  </w:style>
  <w:style w:type="character" w:customStyle="1" w:styleId="3f0">
    <w:name w:val="Основной текст с отступом 3 Знак"/>
    <w:basedOn w:val="aa"/>
    <w:link w:val="3f"/>
    <w:rsid w:val="00036905"/>
    <w:rPr>
      <w:rFonts w:eastAsiaTheme="minorEastAsia" w:cs="Arial"/>
      <w:sz w:val="24"/>
    </w:rPr>
  </w:style>
  <w:style w:type="paragraph" w:styleId="2f0">
    <w:name w:val="Body Text 2"/>
    <w:basedOn w:val="a9"/>
    <w:link w:val="2f1"/>
    <w:rsid w:val="00036905"/>
    <w:pPr>
      <w:widowControl w:val="0"/>
      <w:autoSpaceDE w:val="0"/>
      <w:autoSpaceDN w:val="0"/>
      <w:adjustRightInd w:val="0"/>
      <w:spacing w:after="149" w:line="278" w:lineRule="exact"/>
      <w:jc w:val="center"/>
    </w:pPr>
    <w:rPr>
      <w:rFonts w:eastAsiaTheme="minorEastAsia" w:cs="Arial"/>
      <w:noProof w:val="0"/>
      <w:color w:val="000000"/>
      <w:spacing w:val="-11"/>
      <w:sz w:val="24"/>
    </w:rPr>
  </w:style>
  <w:style w:type="character" w:customStyle="1" w:styleId="2f1">
    <w:name w:val="Основной текст 2 Знак"/>
    <w:basedOn w:val="aa"/>
    <w:link w:val="2f0"/>
    <w:rsid w:val="00036905"/>
    <w:rPr>
      <w:rFonts w:eastAsiaTheme="minorEastAsia" w:cs="Arial"/>
      <w:color w:val="000000"/>
      <w:spacing w:val="-11"/>
      <w:sz w:val="24"/>
    </w:rPr>
  </w:style>
  <w:style w:type="character" w:styleId="affffb">
    <w:name w:val="page number"/>
    <w:basedOn w:val="aa"/>
    <w:rsid w:val="00036905"/>
  </w:style>
  <w:style w:type="paragraph" w:customStyle="1" w:styleId="4f">
    <w:name w:val="Стиль4"/>
    <w:basedOn w:val="3d"/>
    <w:link w:val="4f0"/>
    <w:qFormat/>
    <w:rsid w:val="00036905"/>
    <w:pPr>
      <w:spacing w:after="0" w:line="360" w:lineRule="auto"/>
      <w:ind w:left="0" w:firstLine="720"/>
    </w:pPr>
    <w:rPr>
      <w:rFonts w:eastAsiaTheme="minorEastAsia"/>
      <w:szCs w:val="20"/>
      <w:lang w:eastAsia="ru-RU"/>
    </w:rPr>
  </w:style>
  <w:style w:type="paragraph" w:customStyle="1" w:styleId="59">
    <w:name w:val="Стиль5"/>
    <w:basedOn w:val="4f"/>
    <w:link w:val="5a"/>
    <w:qFormat/>
    <w:rsid w:val="00036905"/>
  </w:style>
  <w:style w:type="paragraph" w:customStyle="1" w:styleId="ConsNormal">
    <w:name w:val="ConsNormal"/>
    <w:rsid w:val="00036905"/>
    <w:pPr>
      <w:widowControl w:val="0"/>
      <w:autoSpaceDE w:val="0"/>
      <w:autoSpaceDN w:val="0"/>
      <w:adjustRightInd w:val="0"/>
      <w:ind w:firstLine="720"/>
    </w:pPr>
    <w:rPr>
      <w:rFonts w:ascii="Arial" w:eastAsiaTheme="minorEastAsia" w:hAnsi="Arial" w:cs="Arial"/>
    </w:rPr>
  </w:style>
  <w:style w:type="paragraph" w:customStyle="1" w:styleId="21">
    <w:name w:val="ТТ_2.1"/>
    <w:basedOn w:val="30"/>
    <w:link w:val="211"/>
    <w:qFormat/>
    <w:rsid w:val="00036905"/>
    <w:pPr>
      <w:keepNext w:val="0"/>
      <w:keepLines w:val="0"/>
      <w:numPr>
        <w:ilvl w:val="1"/>
        <w:numId w:val="25"/>
      </w:numPr>
      <w:tabs>
        <w:tab w:val="left" w:pos="0"/>
        <w:tab w:val="left" w:pos="1276"/>
        <w:tab w:val="left" w:pos="1701"/>
      </w:tabs>
      <w:suppressAutoHyphens w:val="0"/>
      <w:overflowPunct w:val="0"/>
      <w:autoSpaceDE w:val="0"/>
      <w:autoSpaceDN w:val="0"/>
      <w:adjustRightInd w:val="0"/>
      <w:spacing w:before="0" w:after="0" w:line="360" w:lineRule="auto"/>
      <w:jc w:val="both"/>
      <w:textAlignment w:val="baseline"/>
    </w:pPr>
    <w:rPr>
      <w:rFonts w:eastAsiaTheme="minorEastAsia"/>
      <w:bCs/>
      <w:szCs w:val="28"/>
    </w:rPr>
  </w:style>
  <w:style w:type="character" w:customStyle="1" w:styleId="211">
    <w:name w:val="ТТ_2.1 Знак"/>
    <w:link w:val="21"/>
    <w:rsid w:val="00036905"/>
    <w:rPr>
      <w:rFonts w:eastAsiaTheme="minorEastAsia"/>
      <w:b/>
      <w:bCs/>
      <w:sz w:val="28"/>
      <w:szCs w:val="28"/>
    </w:rPr>
  </w:style>
  <w:style w:type="paragraph" w:customStyle="1" w:styleId="a8">
    <w:name w:val="Перечень"/>
    <w:basedOn w:val="afff1"/>
    <w:link w:val="affffc"/>
    <w:qFormat/>
    <w:rsid w:val="00C01EA7"/>
    <w:pPr>
      <w:widowControl w:val="0"/>
      <w:numPr>
        <w:numId w:val="26"/>
      </w:numPr>
      <w:tabs>
        <w:tab w:val="left" w:pos="993"/>
      </w:tabs>
      <w:autoSpaceDE w:val="0"/>
      <w:autoSpaceDN w:val="0"/>
      <w:adjustRightInd w:val="0"/>
      <w:spacing w:line="360" w:lineRule="auto"/>
      <w:ind w:left="0" w:firstLine="709"/>
      <w:jc w:val="both"/>
    </w:pPr>
    <w:rPr>
      <w:rFonts w:eastAsia="Calibri"/>
      <w:sz w:val="28"/>
      <w:szCs w:val="28"/>
      <w:lang w:val="uk-UA"/>
    </w:rPr>
  </w:style>
  <w:style w:type="character" w:customStyle="1" w:styleId="affffc">
    <w:name w:val="Перечень Знак"/>
    <w:link w:val="a8"/>
    <w:rsid w:val="00C01EA7"/>
    <w:rPr>
      <w:rFonts w:eastAsia="Calibri"/>
      <w:sz w:val="28"/>
      <w:szCs w:val="28"/>
      <w:lang w:val="uk-UA"/>
    </w:rPr>
  </w:style>
  <w:style w:type="paragraph" w:customStyle="1" w:styleId="1f1">
    <w:name w:val="ТТ_1"/>
    <w:basedOn w:val="a9"/>
    <w:link w:val="1f2"/>
    <w:qFormat/>
    <w:rsid w:val="00036905"/>
    <w:pPr>
      <w:keepNext/>
      <w:keepLines/>
      <w:pageBreakBefore/>
      <w:spacing w:before="480" w:after="360" w:line="360" w:lineRule="auto"/>
      <w:ind w:left="1210" w:hanging="360"/>
      <w:outlineLvl w:val="0"/>
    </w:pPr>
    <w:rPr>
      <w:rFonts w:eastAsia="Calibri"/>
      <w:b/>
      <w:bCs/>
      <w:noProof w:val="0"/>
      <w:szCs w:val="28"/>
      <w:lang w:val="uk-UA" w:eastAsia="en-US"/>
    </w:rPr>
  </w:style>
  <w:style w:type="character" w:styleId="affffd">
    <w:name w:val="Emphasis"/>
    <w:qFormat/>
    <w:rsid w:val="00036905"/>
    <w:rPr>
      <w:i/>
      <w:iCs/>
    </w:rPr>
  </w:style>
  <w:style w:type="character" w:customStyle="1" w:styleId="2f2">
    <w:name w:val="Основной2 Знак"/>
    <w:link w:val="2f3"/>
    <w:locked/>
    <w:rsid w:val="00036905"/>
    <w:rPr>
      <w:bCs/>
      <w:sz w:val="28"/>
      <w:szCs w:val="28"/>
    </w:rPr>
  </w:style>
  <w:style w:type="paragraph" w:customStyle="1" w:styleId="2f3">
    <w:name w:val="Основной2"/>
    <w:basedOn w:val="30"/>
    <w:link w:val="2f2"/>
    <w:qFormat/>
    <w:rsid w:val="00036905"/>
    <w:pPr>
      <w:keepNext w:val="0"/>
      <w:keepLines w:val="0"/>
      <w:suppressAutoHyphens w:val="0"/>
      <w:spacing w:before="0" w:after="0" w:line="360" w:lineRule="auto"/>
      <w:ind w:firstLine="993"/>
      <w:contextualSpacing/>
      <w:jc w:val="both"/>
    </w:pPr>
    <w:rPr>
      <w:b w:val="0"/>
      <w:bCs/>
      <w:szCs w:val="28"/>
    </w:rPr>
  </w:style>
  <w:style w:type="table" w:customStyle="1" w:styleId="3f1">
    <w:name w:val="Сетка таблицы3"/>
    <w:basedOn w:val="ab"/>
    <w:next w:val="aff7"/>
    <w:uiPriority w:val="59"/>
    <w:rsid w:val="0003690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f1">
    <w:name w:val="Сетка таблицы4"/>
    <w:basedOn w:val="ab"/>
    <w:next w:val="aff7"/>
    <w:uiPriority w:val="59"/>
    <w:rsid w:val="0003690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2">
    <w:name w:val="ТТ_1 Знак"/>
    <w:link w:val="1f1"/>
    <w:rsid w:val="00036905"/>
    <w:rPr>
      <w:rFonts w:eastAsia="Calibri"/>
      <w:b/>
      <w:bCs/>
      <w:sz w:val="28"/>
      <w:szCs w:val="28"/>
      <w:lang w:val="uk-UA" w:eastAsia="en-US"/>
    </w:rPr>
  </w:style>
  <w:style w:type="character" w:styleId="affffe">
    <w:name w:val="Intense Emphasis"/>
    <w:uiPriority w:val="21"/>
    <w:qFormat/>
    <w:rsid w:val="00036905"/>
    <w:rPr>
      <w:b/>
      <w:bCs/>
      <w:i/>
      <w:iCs/>
      <w:color w:val="4F81BD"/>
    </w:rPr>
  </w:style>
  <w:style w:type="character" w:customStyle="1" w:styleId="FontStyle35">
    <w:name w:val="Font Style35"/>
    <w:uiPriority w:val="99"/>
    <w:rsid w:val="00036905"/>
    <w:rPr>
      <w:rFonts w:ascii="Times New Roman" w:hAnsi="Times New Roman" w:cs="Times New Roman"/>
      <w:sz w:val="26"/>
      <w:szCs w:val="26"/>
    </w:rPr>
  </w:style>
  <w:style w:type="character" w:customStyle="1" w:styleId="FontStyle31">
    <w:name w:val="Font Style31"/>
    <w:uiPriority w:val="99"/>
    <w:rsid w:val="00036905"/>
    <w:rPr>
      <w:rFonts w:ascii="Times New Roman" w:hAnsi="Times New Roman" w:cs="Times New Roman"/>
      <w:b/>
      <w:bCs/>
      <w:sz w:val="26"/>
      <w:szCs w:val="26"/>
    </w:rPr>
  </w:style>
  <w:style w:type="paragraph" w:styleId="afffff">
    <w:name w:val="Date"/>
    <w:basedOn w:val="a9"/>
    <w:next w:val="a9"/>
    <w:link w:val="afffff0"/>
    <w:rsid w:val="00036905"/>
    <w:pPr>
      <w:widowControl w:val="0"/>
      <w:autoSpaceDE w:val="0"/>
      <w:autoSpaceDN w:val="0"/>
      <w:adjustRightInd w:val="0"/>
    </w:pPr>
    <w:rPr>
      <w:rFonts w:ascii="Arial" w:eastAsiaTheme="minorEastAsia" w:hAnsi="Arial" w:cs="Arial"/>
      <w:noProof w:val="0"/>
      <w:sz w:val="20"/>
    </w:rPr>
  </w:style>
  <w:style w:type="character" w:customStyle="1" w:styleId="afffff0">
    <w:name w:val="Дата Знак"/>
    <w:basedOn w:val="aa"/>
    <w:link w:val="afffff"/>
    <w:rsid w:val="00036905"/>
    <w:rPr>
      <w:rFonts w:ascii="Arial" w:eastAsiaTheme="minorEastAsia" w:hAnsi="Arial" w:cs="Arial"/>
    </w:rPr>
  </w:style>
  <w:style w:type="paragraph" w:customStyle="1" w:styleId="a2">
    <w:name w:val="Первый"/>
    <w:basedOn w:val="a9"/>
    <w:qFormat/>
    <w:rsid w:val="00036905"/>
    <w:pPr>
      <w:numPr>
        <w:numId w:val="27"/>
      </w:numPr>
    </w:pPr>
    <w:rPr>
      <w:rFonts w:eastAsia="Calibri"/>
      <w:i/>
      <w:noProof w:val="0"/>
      <w:szCs w:val="28"/>
      <w:lang w:eastAsia="en-US"/>
    </w:rPr>
  </w:style>
  <w:style w:type="paragraph" w:customStyle="1" w:styleId="a3">
    <w:name w:val="Второй"/>
    <w:basedOn w:val="a2"/>
    <w:qFormat/>
    <w:rsid w:val="00036905"/>
    <w:pPr>
      <w:numPr>
        <w:ilvl w:val="1"/>
      </w:numPr>
      <w:tabs>
        <w:tab w:val="left" w:pos="567"/>
        <w:tab w:val="left" w:pos="1560"/>
      </w:tabs>
    </w:pPr>
    <w:rPr>
      <w:i w:val="0"/>
    </w:rPr>
  </w:style>
  <w:style w:type="paragraph" w:customStyle="1" w:styleId="a4">
    <w:name w:val="Третий"/>
    <w:basedOn w:val="a2"/>
    <w:link w:val="afffff1"/>
    <w:qFormat/>
    <w:rsid w:val="00036905"/>
    <w:pPr>
      <w:numPr>
        <w:ilvl w:val="2"/>
      </w:numPr>
      <w:tabs>
        <w:tab w:val="left" w:pos="1560"/>
      </w:tabs>
    </w:pPr>
    <w:rPr>
      <w:i w:val="0"/>
    </w:rPr>
  </w:style>
  <w:style w:type="paragraph" w:customStyle="1" w:styleId="a5">
    <w:name w:val="Четвертый"/>
    <w:basedOn w:val="a2"/>
    <w:qFormat/>
    <w:rsid w:val="00036905"/>
    <w:pPr>
      <w:numPr>
        <w:ilvl w:val="3"/>
      </w:numPr>
    </w:pPr>
  </w:style>
  <w:style w:type="character" w:customStyle="1" w:styleId="afffff1">
    <w:name w:val="Третий Знак"/>
    <w:basedOn w:val="aa"/>
    <w:link w:val="a4"/>
    <w:rsid w:val="00036905"/>
    <w:rPr>
      <w:rFonts w:eastAsia="Calibri"/>
      <w:sz w:val="28"/>
      <w:szCs w:val="28"/>
      <w:lang w:eastAsia="en-US"/>
    </w:rPr>
  </w:style>
  <w:style w:type="paragraph" w:customStyle="1" w:styleId="western">
    <w:name w:val="western"/>
    <w:basedOn w:val="a9"/>
    <w:rsid w:val="00036905"/>
    <w:pPr>
      <w:spacing w:before="100" w:beforeAutospacing="1" w:after="142" w:line="360" w:lineRule="auto"/>
      <w:ind w:firstLine="720"/>
    </w:pPr>
    <w:rPr>
      <w:rFonts w:eastAsiaTheme="minorEastAsia"/>
      <w:noProof w:val="0"/>
      <w:szCs w:val="28"/>
    </w:rPr>
  </w:style>
  <w:style w:type="paragraph" w:styleId="afffff2">
    <w:name w:val="Normal (Web)"/>
    <w:basedOn w:val="a9"/>
    <w:uiPriority w:val="99"/>
    <w:unhideWhenUsed/>
    <w:rsid w:val="00036905"/>
    <w:pPr>
      <w:spacing w:before="142" w:line="360" w:lineRule="auto"/>
      <w:ind w:firstLine="720"/>
    </w:pPr>
    <w:rPr>
      <w:rFonts w:eastAsiaTheme="minorEastAsia"/>
      <w:noProof w:val="0"/>
      <w:sz w:val="24"/>
      <w:szCs w:val="24"/>
      <w:lang w:eastAsia="ko-KR"/>
    </w:rPr>
  </w:style>
  <w:style w:type="paragraph" w:customStyle="1" w:styleId="2f4">
    <w:name w:val="ДБ_спис2"/>
    <w:basedOn w:val="a9"/>
    <w:link w:val="2f5"/>
    <w:uiPriority w:val="99"/>
    <w:qFormat/>
    <w:rsid w:val="00C14B1E"/>
    <w:pPr>
      <w:widowControl w:val="0"/>
      <w:shd w:val="clear" w:color="auto" w:fill="FFFFFF"/>
      <w:tabs>
        <w:tab w:val="left" w:pos="1021"/>
      </w:tabs>
      <w:spacing w:after="120" w:line="312" w:lineRule="auto"/>
      <w:jc w:val="both"/>
      <w:outlineLvl w:val="2"/>
    </w:pPr>
    <w:rPr>
      <w:noProof w:val="0"/>
      <w:sz w:val="24"/>
      <w:szCs w:val="28"/>
      <w:lang w:eastAsia="en-US"/>
    </w:rPr>
  </w:style>
  <w:style w:type="character" w:customStyle="1" w:styleId="2f5">
    <w:name w:val="ДБ_спис2 Знак"/>
    <w:link w:val="2f4"/>
    <w:uiPriority w:val="99"/>
    <w:rsid w:val="00C14B1E"/>
    <w:rPr>
      <w:sz w:val="24"/>
      <w:szCs w:val="28"/>
      <w:shd w:val="clear" w:color="auto" w:fill="FFFFFF"/>
      <w:lang w:eastAsia="en-US"/>
    </w:rPr>
  </w:style>
  <w:style w:type="character" w:customStyle="1" w:styleId="160">
    <w:name w:val="Знак Знак16"/>
    <w:rsid w:val="00C14B1E"/>
    <w:rPr>
      <w:rFonts w:ascii="Times New Roman" w:eastAsia="Times New Roman" w:hAnsi="Times New Roman" w:cs="Times New Roman"/>
      <w:bCs/>
      <w:sz w:val="28"/>
      <w:szCs w:val="28"/>
      <w:lang w:val="uk-UA" w:eastAsia="ru-RU"/>
    </w:rPr>
  </w:style>
  <w:style w:type="character" w:customStyle="1" w:styleId="130">
    <w:name w:val="Знак Знак13"/>
    <w:rsid w:val="00F671FF"/>
    <w:rPr>
      <w:rFonts w:ascii="Times New Roman" w:hAnsi="Times New Roman"/>
      <w:b/>
      <w:bCs/>
      <w:kern w:val="32"/>
      <w:sz w:val="28"/>
      <w:szCs w:val="32"/>
      <w:lang w:val="en-US" w:eastAsia="en-US" w:bidi="en-US"/>
    </w:rPr>
  </w:style>
  <w:style w:type="paragraph" w:customStyle="1" w:styleId="afffff3">
    <w:name w:val="Нсписка"/>
    <w:basedOn w:val="affff2"/>
    <w:link w:val="afffff4"/>
    <w:qFormat/>
    <w:rsid w:val="009E5F37"/>
    <w:pPr>
      <w:keepNext/>
    </w:pPr>
    <w:rPr>
      <w:b w:val="0"/>
    </w:rPr>
  </w:style>
  <w:style w:type="character" w:customStyle="1" w:styleId="afffff4">
    <w:name w:val="Нсписка Знак"/>
    <w:basedOn w:val="Textbody2"/>
    <w:link w:val="afffff3"/>
    <w:rsid w:val="009E5F37"/>
    <w:rPr>
      <w:sz w:val="28"/>
      <w:szCs w:val="22"/>
      <w:lang w:bidi="hi-IN"/>
    </w:rPr>
  </w:style>
  <w:style w:type="character" w:customStyle="1" w:styleId="5a">
    <w:name w:val="Стиль5 Знак"/>
    <w:basedOn w:val="aa"/>
    <w:link w:val="59"/>
    <w:rsid w:val="00B518F1"/>
    <w:rPr>
      <w:rFonts w:eastAsiaTheme="minorEastAsia"/>
      <w:sz w:val="24"/>
    </w:rPr>
  </w:style>
  <w:style w:type="character" w:customStyle="1" w:styleId="4f0">
    <w:name w:val="Стиль4 Знак"/>
    <w:basedOn w:val="aa"/>
    <w:link w:val="4f"/>
    <w:rsid w:val="00BA67F0"/>
    <w:rPr>
      <w:rFonts w:eastAsiaTheme="minorEastAsia"/>
      <w:sz w:val="24"/>
    </w:rPr>
  </w:style>
  <w:style w:type="character" w:styleId="afffff5">
    <w:name w:val="Subtle Reference"/>
    <w:basedOn w:val="aa"/>
    <w:rsid w:val="00B10CD8"/>
    <w:rPr>
      <w:sz w:val="24"/>
      <w:szCs w:val="24"/>
      <w:u w:val="single"/>
    </w:rPr>
  </w:style>
  <w:style w:type="paragraph" w:customStyle="1" w:styleId="green3">
    <w:name w:val="green3"/>
    <w:basedOn w:val="Default"/>
    <w:rsid w:val="00E06F93"/>
    <w:pPr>
      <w:suppressAutoHyphens/>
      <w:autoSpaceDE/>
      <w:adjustRightInd/>
      <w:spacing w:line="200" w:lineRule="atLeast"/>
      <w:textAlignment w:val="baseline"/>
    </w:pPr>
    <w:rPr>
      <w:rFonts w:ascii="Mangal" w:eastAsia="Mangal" w:hAnsi="Mangal" w:cs="Mangal"/>
      <w:sz w:val="36"/>
      <w:szCs w:val="22"/>
      <w:lang w:eastAsia="zh-CN" w:bidi="hi-IN"/>
    </w:rPr>
  </w:style>
  <w:style w:type="paragraph" w:customStyle="1" w:styleId="2f6">
    <w:name w:val="Нсписка2"/>
    <w:basedOn w:val="afffff3"/>
    <w:link w:val="2f7"/>
    <w:qFormat/>
    <w:rsid w:val="00B43A84"/>
    <w:rPr>
      <w:rFonts w:eastAsia="Calibri"/>
      <w:b/>
      <w:bCs/>
    </w:rPr>
  </w:style>
  <w:style w:type="character" w:customStyle="1" w:styleId="2f7">
    <w:name w:val="Нсписка2 Знак"/>
    <w:basedOn w:val="afffff4"/>
    <w:link w:val="2f6"/>
    <w:rsid w:val="00B43A84"/>
    <w:rPr>
      <w:rFonts w:eastAsia="Calibri"/>
      <w:b/>
      <w:bCs/>
      <w:sz w:val="28"/>
      <w:szCs w:val="22"/>
      <w:lang w:bidi="hi-IN"/>
    </w:rPr>
  </w:style>
  <w:style w:type="paragraph" w:customStyle="1" w:styleId="2f8">
    <w:name w:val="Заг2"/>
    <w:basedOn w:val="afff7"/>
    <w:qFormat/>
    <w:rsid w:val="00745133"/>
    <w:pPr>
      <w:keepLines w:val="0"/>
      <w:tabs>
        <w:tab w:val="left" w:pos="1701"/>
      </w:tabs>
      <w:autoSpaceDN w:val="0"/>
      <w:spacing w:before="240" w:after="240" w:line="240" w:lineRule="auto"/>
      <w:ind w:firstLine="709"/>
      <w:textAlignment w:val="baseline"/>
      <w:outlineLvl w:val="1"/>
    </w:pPr>
    <w:rPr>
      <w:rFonts w:ascii="Times New Roman" w:hAnsi="Times New Roman"/>
      <w:color w:val="auto"/>
      <w:kern w:val="3"/>
      <w:lang w:eastAsia="zh-CN" w:bidi="hi-IN"/>
    </w:rPr>
  </w:style>
  <w:style w:type="paragraph" w:customStyle="1" w:styleId="3f2">
    <w:name w:val="Заг3"/>
    <w:basedOn w:val="afff7"/>
    <w:link w:val="3f3"/>
    <w:qFormat/>
    <w:rsid w:val="00745133"/>
    <w:pPr>
      <w:keepLines w:val="0"/>
      <w:tabs>
        <w:tab w:val="left" w:pos="1701"/>
      </w:tabs>
      <w:autoSpaceDN w:val="0"/>
      <w:spacing w:before="240" w:after="240" w:line="240" w:lineRule="auto"/>
      <w:ind w:left="1224" w:hanging="504"/>
      <w:textAlignment w:val="baseline"/>
      <w:outlineLvl w:val="2"/>
    </w:pPr>
    <w:rPr>
      <w:rFonts w:ascii="Times New Roman" w:hAnsi="Times New Roman"/>
      <w:color w:val="auto"/>
      <w:kern w:val="3"/>
      <w:szCs w:val="32"/>
      <w:lang w:eastAsia="zh-CN" w:bidi="hi-IN"/>
    </w:rPr>
  </w:style>
  <w:style w:type="character" w:customStyle="1" w:styleId="3f3">
    <w:name w:val="Заг3 Знак"/>
    <w:basedOn w:val="aa"/>
    <w:link w:val="3f2"/>
    <w:rsid w:val="00745133"/>
    <w:rPr>
      <w:b/>
      <w:bCs/>
      <w:kern w:val="3"/>
      <w:sz w:val="28"/>
      <w:szCs w:val="32"/>
      <w:lang w:eastAsia="zh-CN" w:bidi="hi-IN"/>
    </w:rPr>
  </w:style>
  <w:style w:type="paragraph" w:customStyle="1" w:styleId="1">
    <w:name w:val="Заг 1 (сод)"/>
    <w:basedOn w:val="10"/>
    <w:link w:val="1f3"/>
    <w:qFormat/>
    <w:rsid w:val="001405AB"/>
    <w:pPr>
      <w:numPr>
        <w:numId w:val="50"/>
      </w:numPr>
      <w:tabs>
        <w:tab w:val="left" w:pos="2410"/>
      </w:tabs>
      <w:spacing w:before="120" w:after="0" w:line="360" w:lineRule="auto"/>
      <w:ind w:left="0" w:firstLine="720"/>
      <w:jc w:val="both"/>
    </w:pPr>
    <w:rPr>
      <w:rFonts w:eastAsia="Calibri"/>
      <w:bCs/>
      <w:szCs w:val="28"/>
      <w:lang w:val="en-US" w:eastAsia="en-US"/>
    </w:rPr>
  </w:style>
  <w:style w:type="character" w:customStyle="1" w:styleId="1f3">
    <w:name w:val="Заг 1 (сод) Знак"/>
    <w:link w:val="1"/>
    <w:rsid w:val="001405AB"/>
    <w:rPr>
      <w:rFonts w:eastAsia="Calibri"/>
      <w:b/>
      <w:bCs/>
      <w:kern w:val="28"/>
      <w:sz w:val="28"/>
      <w:szCs w:val="28"/>
      <w:lang w:val="en-US" w:eastAsia="en-US"/>
    </w:rPr>
  </w:style>
  <w:style w:type="paragraph" w:customStyle="1" w:styleId="2">
    <w:name w:val="Заг 2 (сод)"/>
    <w:basedOn w:val="23"/>
    <w:link w:val="2f9"/>
    <w:qFormat/>
    <w:rsid w:val="008543DB"/>
    <w:pPr>
      <w:numPr>
        <w:ilvl w:val="1"/>
        <w:numId w:val="50"/>
      </w:numPr>
      <w:tabs>
        <w:tab w:val="clear" w:pos="1418"/>
        <w:tab w:val="num" w:pos="2410"/>
      </w:tabs>
      <w:spacing w:before="120"/>
    </w:pPr>
    <w:rPr>
      <w:b/>
      <w:lang w:val="ru-RU"/>
    </w:rPr>
  </w:style>
  <w:style w:type="character" w:customStyle="1" w:styleId="2f9">
    <w:name w:val="Заг 2 (сод) Знак"/>
    <w:link w:val="2"/>
    <w:rsid w:val="008543DB"/>
    <w:rPr>
      <w:b/>
      <w:sz w:val="28"/>
    </w:rPr>
  </w:style>
  <w:style w:type="paragraph" w:customStyle="1" w:styleId="3">
    <w:name w:val="Заг 3 (сод)"/>
    <w:basedOn w:val="30"/>
    <w:link w:val="3f4"/>
    <w:qFormat/>
    <w:rsid w:val="002161F2"/>
    <w:pPr>
      <w:numPr>
        <w:ilvl w:val="2"/>
        <w:numId w:val="50"/>
      </w:numPr>
      <w:shd w:val="clear" w:color="auto" w:fill="FFFFFF"/>
      <w:tabs>
        <w:tab w:val="clear" w:pos="1418"/>
        <w:tab w:val="num" w:pos="2410"/>
      </w:tabs>
      <w:spacing w:before="120" w:after="0" w:line="360" w:lineRule="auto"/>
      <w:ind w:left="0"/>
      <w:jc w:val="both"/>
    </w:pPr>
    <w:rPr>
      <w:rFonts w:eastAsia="Calibri"/>
      <w:color w:val="000000"/>
      <w:szCs w:val="28"/>
      <w:lang w:val="uk-UA" w:eastAsia="en-US"/>
    </w:rPr>
  </w:style>
  <w:style w:type="character" w:customStyle="1" w:styleId="3f4">
    <w:name w:val="Заг 3 (сод) Знак"/>
    <w:link w:val="3"/>
    <w:rsid w:val="002161F2"/>
    <w:rPr>
      <w:rFonts w:eastAsia="Calibri"/>
      <w:b/>
      <w:color w:val="000000"/>
      <w:sz w:val="28"/>
      <w:szCs w:val="28"/>
      <w:shd w:val="clear" w:color="auto" w:fill="FFFFFF"/>
      <w:lang w:val="uk-UA" w:eastAsia="en-US"/>
    </w:rPr>
  </w:style>
  <w:style w:type="paragraph" w:customStyle="1" w:styleId="40">
    <w:name w:val="Заг 4 (сод)"/>
    <w:basedOn w:val="44"/>
    <w:link w:val="4f2"/>
    <w:rsid w:val="009E5F37"/>
    <w:pPr>
      <w:keepNext/>
      <w:widowControl/>
      <w:numPr>
        <w:ilvl w:val="3"/>
        <w:numId w:val="50"/>
      </w:numPr>
      <w:tabs>
        <w:tab w:val="clear" w:pos="3545"/>
        <w:tab w:val="num" w:pos="2410"/>
      </w:tabs>
      <w:spacing w:before="120"/>
      <w:ind w:left="0"/>
    </w:pPr>
    <w:rPr>
      <w:b/>
      <w:lang w:val="ru-RU"/>
    </w:rPr>
  </w:style>
  <w:style w:type="character" w:customStyle="1" w:styleId="4f2">
    <w:name w:val="Заг 4 (сод) Знак"/>
    <w:link w:val="40"/>
    <w:rsid w:val="009E5F37"/>
    <w:rPr>
      <w:b/>
      <w:sz w:val="28"/>
    </w:rPr>
  </w:style>
  <w:style w:type="paragraph" w:customStyle="1" w:styleId="5">
    <w:name w:val="Заг 5 (сод)"/>
    <w:basedOn w:val="a9"/>
    <w:link w:val="5b"/>
    <w:qFormat/>
    <w:rsid w:val="007F3504"/>
    <w:pPr>
      <w:keepNext/>
      <w:keepLines/>
      <w:numPr>
        <w:ilvl w:val="4"/>
        <w:numId w:val="50"/>
      </w:numPr>
      <w:tabs>
        <w:tab w:val="left" w:pos="2410"/>
      </w:tabs>
      <w:spacing w:before="120" w:line="360" w:lineRule="auto"/>
      <w:ind w:left="0" w:firstLine="709"/>
      <w:jc w:val="both"/>
      <w:outlineLvl w:val="4"/>
    </w:pPr>
    <w:rPr>
      <w:rFonts w:eastAsia="Batang"/>
      <w:b/>
      <w:noProof w:val="0"/>
    </w:rPr>
  </w:style>
  <w:style w:type="character" w:customStyle="1" w:styleId="5b">
    <w:name w:val="Заг 5 (сод) Знак"/>
    <w:link w:val="5"/>
    <w:rsid w:val="007F3504"/>
    <w:rPr>
      <w:rFonts w:eastAsia="Batang"/>
      <w:b/>
      <w:sz w:val="28"/>
    </w:rPr>
  </w:style>
  <w:style w:type="paragraph" w:customStyle="1" w:styleId="6">
    <w:name w:val="Заг 6 (сод)"/>
    <w:basedOn w:val="60"/>
    <w:link w:val="63"/>
    <w:qFormat/>
    <w:rsid w:val="00EF6F9A"/>
    <w:pPr>
      <w:keepNext/>
      <w:numPr>
        <w:ilvl w:val="5"/>
        <w:numId w:val="50"/>
      </w:numPr>
      <w:tabs>
        <w:tab w:val="left" w:pos="2410"/>
      </w:tabs>
      <w:spacing w:before="120" w:after="0" w:line="360" w:lineRule="auto"/>
      <w:jc w:val="both"/>
    </w:pPr>
    <w:rPr>
      <w:rFonts w:ascii="Times New Roman" w:eastAsia="Batang" w:hAnsi="Times New Roman"/>
      <w:b/>
      <w:noProof w:val="0"/>
      <w:sz w:val="28"/>
    </w:rPr>
  </w:style>
  <w:style w:type="character" w:customStyle="1" w:styleId="63">
    <w:name w:val="Заг 6 (сод) Знак"/>
    <w:link w:val="6"/>
    <w:rsid w:val="00EF6F9A"/>
    <w:rPr>
      <w:rFonts w:eastAsia="Batang"/>
      <w:b/>
      <w:sz w:val="28"/>
    </w:rPr>
  </w:style>
  <w:style w:type="paragraph" w:customStyle="1" w:styleId="afffff6">
    <w:name w:val="Нмодуля"/>
    <w:basedOn w:val="affff"/>
    <w:link w:val="afffff7"/>
    <w:qFormat/>
    <w:rsid w:val="00EF6F9A"/>
    <w:rPr>
      <w:sz w:val="29"/>
      <w:szCs w:val="29"/>
    </w:rPr>
  </w:style>
  <w:style w:type="character" w:customStyle="1" w:styleId="afffff7">
    <w:name w:val="Нмодуля Знак"/>
    <w:basedOn w:val="affff0"/>
    <w:link w:val="afffff6"/>
    <w:qFormat/>
    <w:rsid w:val="00EF6F9A"/>
    <w:rPr>
      <w:rFonts w:eastAsia="Batang"/>
      <w:sz w:val="29"/>
      <w:szCs w:val="29"/>
      <w:lang w:eastAsia="en-US"/>
    </w:rPr>
  </w:style>
  <w:style w:type="paragraph" w:customStyle="1" w:styleId="afffff8">
    <w:name w:val="Нрисунка"/>
    <w:basedOn w:val="afffb"/>
    <w:link w:val="afffff9"/>
    <w:qFormat/>
    <w:rsid w:val="00EF6F9A"/>
    <w:pPr>
      <w:contextualSpacing/>
    </w:pPr>
    <w:rPr>
      <w:bCs w:val="0"/>
      <w:lang w:eastAsia="ru-RU"/>
    </w:rPr>
  </w:style>
  <w:style w:type="character" w:customStyle="1" w:styleId="afffff9">
    <w:name w:val="Нрисунка Знак"/>
    <w:link w:val="afffff8"/>
    <w:rsid w:val="00EF6F9A"/>
    <w:rPr>
      <w:sz w:val="28"/>
      <w:szCs w:val="28"/>
    </w:rPr>
  </w:style>
  <w:style w:type="paragraph" w:customStyle="1" w:styleId="afffffa">
    <w:name w:val="Нтаблицы"/>
    <w:basedOn w:val="afff9"/>
    <w:link w:val="afffffb"/>
    <w:qFormat/>
    <w:rsid w:val="00EF6F9A"/>
    <w:pPr>
      <w:keepNext/>
      <w:spacing w:line="276" w:lineRule="auto"/>
      <w:ind w:left="0" w:firstLine="720"/>
    </w:pPr>
    <w:rPr>
      <w:b w:val="0"/>
      <w:color w:val="auto"/>
      <w:sz w:val="28"/>
      <w:szCs w:val="28"/>
    </w:rPr>
  </w:style>
  <w:style w:type="character" w:customStyle="1" w:styleId="afffffb">
    <w:name w:val="Нтаблицы Знак"/>
    <w:link w:val="afffffa"/>
    <w:rsid w:val="00EF6F9A"/>
    <w:rPr>
      <w:bCs/>
      <w:sz w:val="28"/>
      <w:szCs w:val="28"/>
      <w:lang w:eastAsia="en-US"/>
    </w:rPr>
  </w:style>
  <w:style w:type="paragraph" w:customStyle="1" w:styleId="22">
    <w:name w:val="ПеречНум2ур"/>
    <w:basedOn w:val="affff"/>
    <w:link w:val="2fa"/>
    <w:qFormat/>
    <w:rsid w:val="00EF6F9A"/>
    <w:pPr>
      <w:numPr>
        <w:numId w:val="51"/>
      </w:numPr>
      <w:tabs>
        <w:tab w:val="left" w:pos="1560"/>
        <w:tab w:val="left" w:pos="1701"/>
      </w:tabs>
    </w:pPr>
  </w:style>
  <w:style w:type="character" w:customStyle="1" w:styleId="2fa">
    <w:name w:val="ПеречНум2ур Знак"/>
    <w:basedOn w:val="affff0"/>
    <w:link w:val="22"/>
    <w:rsid w:val="00EF6F9A"/>
    <w:rPr>
      <w:rFonts w:eastAsia="Batang"/>
      <w:sz w:val="28"/>
      <w:szCs w:val="28"/>
      <w:lang w:eastAsia="en-US"/>
    </w:rPr>
  </w:style>
  <w:style w:type="paragraph" w:customStyle="1" w:styleId="a0">
    <w:name w:val="ПеречБукв"/>
    <w:basedOn w:val="a1"/>
    <w:link w:val="afffffc"/>
    <w:qFormat/>
    <w:rsid w:val="00F24DB6"/>
    <w:pPr>
      <w:numPr>
        <w:numId w:val="58"/>
      </w:numPr>
      <w:tabs>
        <w:tab w:val="clear" w:pos="993"/>
        <w:tab w:val="left" w:pos="1134"/>
      </w:tabs>
    </w:pPr>
  </w:style>
  <w:style w:type="character" w:customStyle="1" w:styleId="afffffc">
    <w:name w:val="ПеречБукв Знак"/>
    <w:basedOn w:val="affb"/>
    <w:link w:val="a0"/>
    <w:rsid w:val="00F24DB6"/>
    <w:rPr>
      <w:sz w:val="28"/>
      <w:lang w:val="uk-UA"/>
    </w:rPr>
  </w:style>
  <w:style w:type="paragraph" w:customStyle="1" w:styleId="afffffd">
    <w:name w:val="Рисунок"/>
    <w:basedOn w:val="a9"/>
    <w:link w:val="afffffe"/>
    <w:qFormat/>
    <w:rsid w:val="00EF6F9A"/>
    <w:pPr>
      <w:keepNext/>
      <w:spacing w:before="240" w:line="360" w:lineRule="auto"/>
      <w:jc w:val="center"/>
    </w:pPr>
    <w:rPr>
      <w:rFonts w:eastAsia="Calibri"/>
      <w:noProof w:val="0"/>
      <w:sz w:val="24"/>
      <w:szCs w:val="22"/>
      <w:lang w:eastAsia="en-US"/>
    </w:rPr>
  </w:style>
  <w:style w:type="character" w:customStyle="1" w:styleId="afffffe">
    <w:name w:val="Рисунок Знак"/>
    <w:link w:val="afffffd"/>
    <w:rsid w:val="00EF6F9A"/>
    <w:rPr>
      <w:rFonts w:eastAsia="Calibri"/>
      <w:sz w:val="24"/>
      <w:szCs w:val="22"/>
      <w:lang w:eastAsia="en-US"/>
    </w:rPr>
  </w:style>
  <w:style w:type="paragraph" w:customStyle="1" w:styleId="4f3">
    <w:name w:val="Заг_4 (сод)"/>
    <w:basedOn w:val="40"/>
    <w:link w:val="4f4"/>
    <w:rsid w:val="001D65E1"/>
  </w:style>
  <w:style w:type="character" w:customStyle="1" w:styleId="4f4">
    <w:name w:val="Заг_4 (сод) Знак"/>
    <w:basedOn w:val="4f2"/>
    <w:link w:val="4f3"/>
    <w:rsid w:val="001D65E1"/>
    <w:rPr>
      <w:b/>
      <w:sz w:val="28"/>
    </w:rPr>
  </w:style>
  <w:style w:type="paragraph" w:customStyle="1" w:styleId="4f5">
    <w:name w:val="Заг 4 сод"/>
    <w:basedOn w:val="40"/>
    <w:link w:val="4f6"/>
    <w:qFormat/>
    <w:rsid w:val="00B078BC"/>
  </w:style>
  <w:style w:type="character" w:customStyle="1" w:styleId="4f6">
    <w:name w:val="Заг 4 сод Знак"/>
    <w:basedOn w:val="4f2"/>
    <w:link w:val="4f5"/>
    <w:rsid w:val="00B078BC"/>
    <w:rPr>
      <w:b/>
      <w:sz w:val="28"/>
    </w:rPr>
  </w:style>
  <w:style w:type="paragraph" w:customStyle="1" w:styleId="a6">
    <w:name w:val="АСписок"/>
    <w:basedOn w:val="a9"/>
    <w:link w:val="affffff"/>
    <w:qFormat/>
    <w:rsid w:val="003F4102"/>
    <w:pPr>
      <w:numPr>
        <w:numId w:val="112"/>
      </w:numPr>
      <w:spacing w:line="360" w:lineRule="auto"/>
      <w:contextualSpacing/>
      <w:jc w:val="both"/>
    </w:pPr>
    <w:rPr>
      <w:rFonts w:eastAsia="Batang"/>
      <w:noProof w:val="0"/>
      <w:szCs w:val="28"/>
      <w:lang w:eastAsia="en-US"/>
    </w:rPr>
  </w:style>
  <w:style w:type="character" w:customStyle="1" w:styleId="affffff">
    <w:name w:val="АСписок Знак"/>
    <w:basedOn w:val="aa"/>
    <w:link w:val="a6"/>
    <w:locked/>
    <w:rsid w:val="003F4102"/>
    <w:rPr>
      <w:rFonts w:eastAsia="Batang"/>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9264">
      <w:bodyDiv w:val="1"/>
      <w:marLeft w:val="0"/>
      <w:marRight w:val="0"/>
      <w:marTop w:val="0"/>
      <w:marBottom w:val="0"/>
      <w:divBdr>
        <w:top w:val="none" w:sz="0" w:space="0" w:color="auto"/>
        <w:left w:val="none" w:sz="0" w:space="0" w:color="auto"/>
        <w:bottom w:val="none" w:sz="0" w:space="0" w:color="auto"/>
        <w:right w:val="none" w:sz="0" w:space="0" w:color="auto"/>
      </w:divBdr>
      <w:divsChild>
        <w:div w:id="439616445">
          <w:marLeft w:val="0"/>
          <w:marRight w:val="0"/>
          <w:marTop w:val="0"/>
          <w:marBottom w:val="0"/>
          <w:divBdr>
            <w:top w:val="none" w:sz="0" w:space="0" w:color="auto"/>
            <w:left w:val="none" w:sz="0" w:space="0" w:color="auto"/>
            <w:bottom w:val="none" w:sz="0" w:space="0" w:color="auto"/>
            <w:right w:val="none" w:sz="0" w:space="0" w:color="auto"/>
          </w:divBdr>
          <w:divsChild>
            <w:div w:id="17520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620">
      <w:bodyDiv w:val="1"/>
      <w:marLeft w:val="0"/>
      <w:marRight w:val="0"/>
      <w:marTop w:val="0"/>
      <w:marBottom w:val="0"/>
      <w:divBdr>
        <w:top w:val="none" w:sz="0" w:space="0" w:color="auto"/>
        <w:left w:val="none" w:sz="0" w:space="0" w:color="auto"/>
        <w:bottom w:val="none" w:sz="0" w:space="0" w:color="auto"/>
        <w:right w:val="none" w:sz="0" w:space="0" w:color="auto"/>
      </w:divBdr>
      <w:divsChild>
        <w:div w:id="184372039">
          <w:marLeft w:val="0"/>
          <w:marRight w:val="0"/>
          <w:marTop w:val="0"/>
          <w:marBottom w:val="0"/>
          <w:divBdr>
            <w:top w:val="none" w:sz="0" w:space="0" w:color="auto"/>
            <w:left w:val="none" w:sz="0" w:space="0" w:color="auto"/>
            <w:bottom w:val="none" w:sz="0" w:space="0" w:color="auto"/>
            <w:right w:val="none" w:sz="0" w:space="0" w:color="auto"/>
          </w:divBdr>
          <w:divsChild>
            <w:div w:id="16255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2982">
      <w:bodyDiv w:val="1"/>
      <w:marLeft w:val="0"/>
      <w:marRight w:val="0"/>
      <w:marTop w:val="0"/>
      <w:marBottom w:val="0"/>
      <w:divBdr>
        <w:top w:val="none" w:sz="0" w:space="0" w:color="auto"/>
        <w:left w:val="none" w:sz="0" w:space="0" w:color="auto"/>
        <w:bottom w:val="none" w:sz="0" w:space="0" w:color="auto"/>
        <w:right w:val="none" w:sz="0" w:space="0" w:color="auto"/>
      </w:divBdr>
      <w:divsChild>
        <w:div w:id="1560676409">
          <w:marLeft w:val="0"/>
          <w:marRight w:val="0"/>
          <w:marTop w:val="0"/>
          <w:marBottom w:val="0"/>
          <w:divBdr>
            <w:top w:val="none" w:sz="0" w:space="0" w:color="auto"/>
            <w:left w:val="none" w:sz="0" w:space="0" w:color="auto"/>
            <w:bottom w:val="none" w:sz="0" w:space="0" w:color="auto"/>
            <w:right w:val="none" w:sz="0" w:space="0" w:color="auto"/>
          </w:divBdr>
          <w:divsChild>
            <w:div w:id="7070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2770">
      <w:bodyDiv w:val="1"/>
      <w:marLeft w:val="0"/>
      <w:marRight w:val="0"/>
      <w:marTop w:val="0"/>
      <w:marBottom w:val="0"/>
      <w:divBdr>
        <w:top w:val="none" w:sz="0" w:space="0" w:color="auto"/>
        <w:left w:val="none" w:sz="0" w:space="0" w:color="auto"/>
        <w:bottom w:val="none" w:sz="0" w:space="0" w:color="auto"/>
        <w:right w:val="none" w:sz="0" w:space="0" w:color="auto"/>
      </w:divBdr>
      <w:divsChild>
        <w:div w:id="395781026">
          <w:marLeft w:val="0"/>
          <w:marRight w:val="0"/>
          <w:marTop w:val="0"/>
          <w:marBottom w:val="0"/>
          <w:divBdr>
            <w:top w:val="none" w:sz="0" w:space="0" w:color="auto"/>
            <w:left w:val="none" w:sz="0" w:space="0" w:color="auto"/>
            <w:bottom w:val="none" w:sz="0" w:space="0" w:color="auto"/>
            <w:right w:val="none" w:sz="0" w:space="0" w:color="auto"/>
          </w:divBdr>
        </w:div>
        <w:div w:id="1104301492">
          <w:marLeft w:val="0"/>
          <w:marRight w:val="0"/>
          <w:marTop w:val="0"/>
          <w:marBottom w:val="0"/>
          <w:divBdr>
            <w:top w:val="none" w:sz="0" w:space="0" w:color="auto"/>
            <w:left w:val="none" w:sz="0" w:space="0" w:color="auto"/>
            <w:bottom w:val="none" w:sz="0" w:space="0" w:color="auto"/>
            <w:right w:val="none" w:sz="0" w:space="0" w:color="auto"/>
          </w:divBdr>
        </w:div>
        <w:div w:id="1546943385">
          <w:marLeft w:val="0"/>
          <w:marRight w:val="0"/>
          <w:marTop w:val="0"/>
          <w:marBottom w:val="0"/>
          <w:divBdr>
            <w:top w:val="none" w:sz="0" w:space="0" w:color="auto"/>
            <w:left w:val="none" w:sz="0" w:space="0" w:color="auto"/>
            <w:bottom w:val="none" w:sz="0" w:space="0" w:color="auto"/>
            <w:right w:val="none" w:sz="0" w:space="0" w:color="auto"/>
          </w:divBdr>
        </w:div>
        <w:div w:id="2145342927">
          <w:marLeft w:val="0"/>
          <w:marRight w:val="0"/>
          <w:marTop w:val="0"/>
          <w:marBottom w:val="0"/>
          <w:divBdr>
            <w:top w:val="none" w:sz="0" w:space="0" w:color="auto"/>
            <w:left w:val="none" w:sz="0" w:space="0" w:color="auto"/>
            <w:bottom w:val="none" w:sz="0" w:space="0" w:color="auto"/>
            <w:right w:val="none" w:sz="0" w:space="0" w:color="auto"/>
          </w:divBdr>
        </w:div>
      </w:divsChild>
    </w:div>
    <w:div w:id="155269873">
      <w:bodyDiv w:val="1"/>
      <w:marLeft w:val="0"/>
      <w:marRight w:val="0"/>
      <w:marTop w:val="0"/>
      <w:marBottom w:val="0"/>
      <w:divBdr>
        <w:top w:val="none" w:sz="0" w:space="0" w:color="auto"/>
        <w:left w:val="none" w:sz="0" w:space="0" w:color="auto"/>
        <w:bottom w:val="none" w:sz="0" w:space="0" w:color="auto"/>
        <w:right w:val="none" w:sz="0" w:space="0" w:color="auto"/>
      </w:divBdr>
      <w:divsChild>
        <w:div w:id="1020397639">
          <w:marLeft w:val="0"/>
          <w:marRight w:val="0"/>
          <w:marTop w:val="0"/>
          <w:marBottom w:val="0"/>
          <w:divBdr>
            <w:top w:val="none" w:sz="0" w:space="0" w:color="auto"/>
            <w:left w:val="none" w:sz="0" w:space="0" w:color="auto"/>
            <w:bottom w:val="none" w:sz="0" w:space="0" w:color="auto"/>
            <w:right w:val="none" w:sz="0" w:space="0" w:color="auto"/>
          </w:divBdr>
          <w:divsChild>
            <w:div w:id="535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021">
      <w:bodyDiv w:val="1"/>
      <w:marLeft w:val="0"/>
      <w:marRight w:val="0"/>
      <w:marTop w:val="0"/>
      <w:marBottom w:val="0"/>
      <w:divBdr>
        <w:top w:val="none" w:sz="0" w:space="0" w:color="auto"/>
        <w:left w:val="none" w:sz="0" w:space="0" w:color="auto"/>
        <w:bottom w:val="none" w:sz="0" w:space="0" w:color="auto"/>
        <w:right w:val="none" w:sz="0" w:space="0" w:color="auto"/>
      </w:divBdr>
      <w:divsChild>
        <w:div w:id="719474767">
          <w:marLeft w:val="0"/>
          <w:marRight w:val="0"/>
          <w:marTop w:val="0"/>
          <w:marBottom w:val="0"/>
          <w:divBdr>
            <w:top w:val="none" w:sz="0" w:space="0" w:color="auto"/>
            <w:left w:val="none" w:sz="0" w:space="0" w:color="auto"/>
            <w:bottom w:val="none" w:sz="0" w:space="0" w:color="auto"/>
            <w:right w:val="none" w:sz="0" w:space="0" w:color="auto"/>
          </w:divBdr>
          <w:divsChild>
            <w:div w:id="16045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1081">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0">
          <w:marLeft w:val="0"/>
          <w:marRight w:val="0"/>
          <w:marTop w:val="0"/>
          <w:marBottom w:val="0"/>
          <w:divBdr>
            <w:top w:val="none" w:sz="0" w:space="0" w:color="auto"/>
            <w:left w:val="none" w:sz="0" w:space="0" w:color="auto"/>
            <w:bottom w:val="none" w:sz="0" w:space="0" w:color="auto"/>
            <w:right w:val="none" w:sz="0" w:space="0" w:color="auto"/>
          </w:divBdr>
          <w:divsChild>
            <w:div w:id="11410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0800">
      <w:bodyDiv w:val="1"/>
      <w:marLeft w:val="0"/>
      <w:marRight w:val="0"/>
      <w:marTop w:val="0"/>
      <w:marBottom w:val="0"/>
      <w:divBdr>
        <w:top w:val="none" w:sz="0" w:space="0" w:color="auto"/>
        <w:left w:val="none" w:sz="0" w:space="0" w:color="auto"/>
        <w:bottom w:val="none" w:sz="0" w:space="0" w:color="auto"/>
        <w:right w:val="none" w:sz="0" w:space="0" w:color="auto"/>
      </w:divBdr>
      <w:divsChild>
        <w:div w:id="1893806457">
          <w:marLeft w:val="0"/>
          <w:marRight w:val="0"/>
          <w:marTop w:val="0"/>
          <w:marBottom w:val="0"/>
          <w:divBdr>
            <w:top w:val="none" w:sz="0" w:space="0" w:color="auto"/>
            <w:left w:val="none" w:sz="0" w:space="0" w:color="auto"/>
            <w:bottom w:val="none" w:sz="0" w:space="0" w:color="auto"/>
            <w:right w:val="none" w:sz="0" w:space="0" w:color="auto"/>
          </w:divBdr>
          <w:divsChild>
            <w:div w:id="1595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1688">
      <w:bodyDiv w:val="1"/>
      <w:marLeft w:val="0"/>
      <w:marRight w:val="0"/>
      <w:marTop w:val="0"/>
      <w:marBottom w:val="0"/>
      <w:divBdr>
        <w:top w:val="none" w:sz="0" w:space="0" w:color="auto"/>
        <w:left w:val="none" w:sz="0" w:space="0" w:color="auto"/>
        <w:bottom w:val="none" w:sz="0" w:space="0" w:color="auto"/>
        <w:right w:val="none" w:sz="0" w:space="0" w:color="auto"/>
      </w:divBdr>
    </w:div>
    <w:div w:id="421493613">
      <w:bodyDiv w:val="1"/>
      <w:marLeft w:val="0"/>
      <w:marRight w:val="0"/>
      <w:marTop w:val="0"/>
      <w:marBottom w:val="0"/>
      <w:divBdr>
        <w:top w:val="none" w:sz="0" w:space="0" w:color="auto"/>
        <w:left w:val="none" w:sz="0" w:space="0" w:color="auto"/>
        <w:bottom w:val="none" w:sz="0" w:space="0" w:color="auto"/>
        <w:right w:val="none" w:sz="0" w:space="0" w:color="auto"/>
      </w:divBdr>
      <w:divsChild>
        <w:div w:id="1444569289">
          <w:marLeft w:val="0"/>
          <w:marRight w:val="0"/>
          <w:marTop w:val="0"/>
          <w:marBottom w:val="0"/>
          <w:divBdr>
            <w:top w:val="none" w:sz="0" w:space="0" w:color="auto"/>
            <w:left w:val="none" w:sz="0" w:space="0" w:color="auto"/>
            <w:bottom w:val="none" w:sz="0" w:space="0" w:color="auto"/>
            <w:right w:val="none" w:sz="0" w:space="0" w:color="auto"/>
          </w:divBdr>
        </w:div>
      </w:divsChild>
    </w:div>
    <w:div w:id="474765223">
      <w:bodyDiv w:val="1"/>
      <w:marLeft w:val="0"/>
      <w:marRight w:val="0"/>
      <w:marTop w:val="0"/>
      <w:marBottom w:val="0"/>
      <w:divBdr>
        <w:top w:val="none" w:sz="0" w:space="0" w:color="auto"/>
        <w:left w:val="none" w:sz="0" w:space="0" w:color="auto"/>
        <w:bottom w:val="none" w:sz="0" w:space="0" w:color="auto"/>
        <w:right w:val="none" w:sz="0" w:space="0" w:color="auto"/>
      </w:divBdr>
      <w:divsChild>
        <w:div w:id="1527214245">
          <w:marLeft w:val="0"/>
          <w:marRight w:val="0"/>
          <w:marTop w:val="0"/>
          <w:marBottom w:val="0"/>
          <w:divBdr>
            <w:top w:val="none" w:sz="0" w:space="0" w:color="auto"/>
            <w:left w:val="none" w:sz="0" w:space="0" w:color="auto"/>
            <w:bottom w:val="none" w:sz="0" w:space="0" w:color="auto"/>
            <w:right w:val="none" w:sz="0" w:space="0" w:color="auto"/>
          </w:divBdr>
          <w:divsChild>
            <w:div w:id="10605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3317">
      <w:bodyDiv w:val="1"/>
      <w:marLeft w:val="0"/>
      <w:marRight w:val="0"/>
      <w:marTop w:val="0"/>
      <w:marBottom w:val="0"/>
      <w:divBdr>
        <w:top w:val="none" w:sz="0" w:space="0" w:color="auto"/>
        <w:left w:val="none" w:sz="0" w:space="0" w:color="auto"/>
        <w:bottom w:val="none" w:sz="0" w:space="0" w:color="auto"/>
        <w:right w:val="none" w:sz="0" w:space="0" w:color="auto"/>
      </w:divBdr>
    </w:div>
    <w:div w:id="519127618">
      <w:bodyDiv w:val="1"/>
      <w:marLeft w:val="0"/>
      <w:marRight w:val="0"/>
      <w:marTop w:val="0"/>
      <w:marBottom w:val="0"/>
      <w:divBdr>
        <w:top w:val="none" w:sz="0" w:space="0" w:color="auto"/>
        <w:left w:val="none" w:sz="0" w:space="0" w:color="auto"/>
        <w:bottom w:val="none" w:sz="0" w:space="0" w:color="auto"/>
        <w:right w:val="none" w:sz="0" w:space="0" w:color="auto"/>
      </w:divBdr>
      <w:divsChild>
        <w:div w:id="1109011330">
          <w:marLeft w:val="0"/>
          <w:marRight w:val="0"/>
          <w:marTop w:val="0"/>
          <w:marBottom w:val="0"/>
          <w:divBdr>
            <w:top w:val="none" w:sz="0" w:space="0" w:color="auto"/>
            <w:left w:val="none" w:sz="0" w:space="0" w:color="auto"/>
            <w:bottom w:val="none" w:sz="0" w:space="0" w:color="auto"/>
            <w:right w:val="none" w:sz="0" w:space="0" w:color="auto"/>
          </w:divBdr>
          <w:divsChild>
            <w:div w:id="15018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0266">
      <w:bodyDiv w:val="1"/>
      <w:marLeft w:val="0"/>
      <w:marRight w:val="0"/>
      <w:marTop w:val="0"/>
      <w:marBottom w:val="0"/>
      <w:divBdr>
        <w:top w:val="none" w:sz="0" w:space="0" w:color="auto"/>
        <w:left w:val="none" w:sz="0" w:space="0" w:color="auto"/>
        <w:bottom w:val="none" w:sz="0" w:space="0" w:color="auto"/>
        <w:right w:val="none" w:sz="0" w:space="0" w:color="auto"/>
      </w:divBdr>
      <w:divsChild>
        <w:div w:id="817957846">
          <w:marLeft w:val="0"/>
          <w:marRight w:val="0"/>
          <w:marTop w:val="0"/>
          <w:marBottom w:val="0"/>
          <w:divBdr>
            <w:top w:val="none" w:sz="0" w:space="0" w:color="auto"/>
            <w:left w:val="none" w:sz="0" w:space="0" w:color="auto"/>
            <w:bottom w:val="none" w:sz="0" w:space="0" w:color="auto"/>
            <w:right w:val="none" w:sz="0" w:space="0" w:color="auto"/>
          </w:divBdr>
          <w:divsChild>
            <w:div w:id="19773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8006">
      <w:bodyDiv w:val="1"/>
      <w:marLeft w:val="0"/>
      <w:marRight w:val="0"/>
      <w:marTop w:val="0"/>
      <w:marBottom w:val="0"/>
      <w:divBdr>
        <w:top w:val="none" w:sz="0" w:space="0" w:color="auto"/>
        <w:left w:val="none" w:sz="0" w:space="0" w:color="auto"/>
        <w:bottom w:val="none" w:sz="0" w:space="0" w:color="auto"/>
        <w:right w:val="none" w:sz="0" w:space="0" w:color="auto"/>
      </w:divBdr>
      <w:divsChild>
        <w:div w:id="1472287434">
          <w:marLeft w:val="0"/>
          <w:marRight w:val="0"/>
          <w:marTop w:val="0"/>
          <w:marBottom w:val="0"/>
          <w:divBdr>
            <w:top w:val="none" w:sz="0" w:space="0" w:color="auto"/>
            <w:left w:val="none" w:sz="0" w:space="0" w:color="auto"/>
            <w:bottom w:val="none" w:sz="0" w:space="0" w:color="auto"/>
            <w:right w:val="none" w:sz="0" w:space="0" w:color="auto"/>
          </w:divBdr>
          <w:divsChild>
            <w:div w:id="4123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7302">
      <w:bodyDiv w:val="1"/>
      <w:marLeft w:val="0"/>
      <w:marRight w:val="0"/>
      <w:marTop w:val="0"/>
      <w:marBottom w:val="0"/>
      <w:divBdr>
        <w:top w:val="none" w:sz="0" w:space="0" w:color="auto"/>
        <w:left w:val="none" w:sz="0" w:space="0" w:color="auto"/>
        <w:bottom w:val="none" w:sz="0" w:space="0" w:color="auto"/>
        <w:right w:val="none" w:sz="0" w:space="0" w:color="auto"/>
      </w:divBdr>
      <w:divsChild>
        <w:div w:id="265580770">
          <w:marLeft w:val="0"/>
          <w:marRight w:val="0"/>
          <w:marTop w:val="0"/>
          <w:marBottom w:val="0"/>
          <w:divBdr>
            <w:top w:val="none" w:sz="0" w:space="0" w:color="auto"/>
            <w:left w:val="none" w:sz="0" w:space="0" w:color="auto"/>
            <w:bottom w:val="none" w:sz="0" w:space="0" w:color="auto"/>
            <w:right w:val="none" w:sz="0" w:space="0" w:color="auto"/>
          </w:divBdr>
          <w:divsChild>
            <w:div w:id="8114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2171">
      <w:bodyDiv w:val="1"/>
      <w:marLeft w:val="0"/>
      <w:marRight w:val="0"/>
      <w:marTop w:val="0"/>
      <w:marBottom w:val="0"/>
      <w:divBdr>
        <w:top w:val="none" w:sz="0" w:space="0" w:color="auto"/>
        <w:left w:val="none" w:sz="0" w:space="0" w:color="auto"/>
        <w:bottom w:val="none" w:sz="0" w:space="0" w:color="auto"/>
        <w:right w:val="none" w:sz="0" w:space="0" w:color="auto"/>
      </w:divBdr>
      <w:divsChild>
        <w:div w:id="1238203986">
          <w:marLeft w:val="0"/>
          <w:marRight w:val="0"/>
          <w:marTop w:val="0"/>
          <w:marBottom w:val="0"/>
          <w:divBdr>
            <w:top w:val="none" w:sz="0" w:space="0" w:color="auto"/>
            <w:left w:val="none" w:sz="0" w:space="0" w:color="auto"/>
            <w:bottom w:val="none" w:sz="0" w:space="0" w:color="auto"/>
            <w:right w:val="none" w:sz="0" w:space="0" w:color="auto"/>
          </w:divBdr>
          <w:divsChild>
            <w:div w:id="19986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8754">
      <w:bodyDiv w:val="1"/>
      <w:marLeft w:val="0"/>
      <w:marRight w:val="0"/>
      <w:marTop w:val="0"/>
      <w:marBottom w:val="0"/>
      <w:divBdr>
        <w:top w:val="none" w:sz="0" w:space="0" w:color="auto"/>
        <w:left w:val="none" w:sz="0" w:space="0" w:color="auto"/>
        <w:bottom w:val="none" w:sz="0" w:space="0" w:color="auto"/>
        <w:right w:val="none" w:sz="0" w:space="0" w:color="auto"/>
      </w:divBdr>
      <w:divsChild>
        <w:div w:id="1634864414">
          <w:marLeft w:val="0"/>
          <w:marRight w:val="0"/>
          <w:marTop w:val="0"/>
          <w:marBottom w:val="0"/>
          <w:divBdr>
            <w:top w:val="none" w:sz="0" w:space="0" w:color="auto"/>
            <w:left w:val="none" w:sz="0" w:space="0" w:color="auto"/>
            <w:bottom w:val="none" w:sz="0" w:space="0" w:color="auto"/>
            <w:right w:val="none" w:sz="0" w:space="0" w:color="auto"/>
          </w:divBdr>
          <w:divsChild>
            <w:div w:id="1082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8427">
      <w:bodyDiv w:val="1"/>
      <w:marLeft w:val="0"/>
      <w:marRight w:val="0"/>
      <w:marTop w:val="0"/>
      <w:marBottom w:val="0"/>
      <w:divBdr>
        <w:top w:val="none" w:sz="0" w:space="0" w:color="auto"/>
        <w:left w:val="none" w:sz="0" w:space="0" w:color="auto"/>
        <w:bottom w:val="none" w:sz="0" w:space="0" w:color="auto"/>
        <w:right w:val="none" w:sz="0" w:space="0" w:color="auto"/>
      </w:divBdr>
    </w:div>
    <w:div w:id="958605427">
      <w:bodyDiv w:val="1"/>
      <w:marLeft w:val="0"/>
      <w:marRight w:val="0"/>
      <w:marTop w:val="0"/>
      <w:marBottom w:val="0"/>
      <w:divBdr>
        <w:top w:val="none" w:sz="0" w:space="0" w:color="auto"/>
        <w:left w:val="none" w:sz="0" w:space="0" w:color="auto"/>
        <w:bottom w:val="none" w:sz="0" w:space="0" w:color="auto"/>
        <w:right w:val="none" w:sz="0" w:space="0" w:color="auto"/>
      </w:divBdr>
      <w:divsChild>
        <w:div w:id="1169557713">
          <w:marLeft w:val="0"/>
          <w:marRight w:val="0"/>
          <w:marTop w:val="0"/>
          <w:marBottom w:val="0"/>
          <w:divBdr>
            <w:top w:val="none" w:sz="0" w:space="0" w:color="auto"/>
            <w:left w:val="none" w:sz="0" w:space="0" w:color="auto"/>
            <w:bottom w:val="none" w:sz="0" w:space="0" w:color="auto"/>
            <w:right w:val="none" w:sz="0" w:space="0" w:color="auto"/>
          </w:divBdr>
          <w:divsChild>
            <w:div w:id="12734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167">
      <w:bodyDiv w:val="1"/>
      <w:marLeft w:val="0"/>
      <w:marRight w:val="0"/>
      <w:marTop w:val="0"/>
      <w:marBottom w:val="0"/>
      <w:divBdr>
        <w:top w:val="none" w:sz="0" w:space="0" w:color="auto"/>
        <w:left w:val="none" w:sz="0" w:space="0" w:color="auto"/>
        <w:bottom w:val="none" w:sz="0" w:space="0" w:color="auto"/>
        <w:right w:val="none" w:sz="0" w:space="0" w:color="auto"/>
      </w:divBdr>
      <w:divsChild>
        <w:div w:id="193737500">
          <w:marLeft w:val="0"/>
          <w:marRight w:val="0"/>
          <w:marTop w:val="0"/>
          <w:marBottom w:val="0"/>
          <w:divBdr>
            <w:top w:val="none" w:sz="0" w:space="0" w:color="auto"/>
            <w:left w:val="none" w:sz="0" w:space="0" w:color="auto"/>
            <w:bottom w:val="none" w:sz="0" w:space="0" w:color="auto"/>
            <w:right w:val="none" w:sz="0" w:space="0" w:color="auto"/>
          </w:divBdr>
          <w:divsChild>
            <w:div w:id="6762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028">
      <w:bodyDiv w:val="1"/>
      <w:marLeft w:val="0"/>
      <w:marRight w:val="0"/>
      <w:marTop w:val="0"/>
      <w:marBottom w:val="0"/>
      <w:divBdr>
        <w:top w:val="none" w:sz="0" w:space="0" w:color="auto"/>
        <w:left w:val="none" w:sz="0" w:space="0" w:color="auto"/>
        <w:bottom w:val="none" w:sz="0" w:space="0" w:color="auto"/>
        <w:right w:val="none" w:sz="0" w:space="0" w:color="auto"/>
      </w:divBdr>
      <w:divsChild>
        <w:div w:id="2142335002">
          <w:marLeft w:val="0"/>
          <w:marRight w:val="0"/>
          <w:marTop w:val="0"/>
          <w:marBottom w:val="0"/>
          <w:divBdr>
            <w:top w:val="none" w:sz="0" w:space="0" w:color="auto"/>
            <w:left w:val="none" w:sz="0" w:space="0" w:color="auto"/>
            <w:bottom w:val="none" w:sz="0" w:space="0" w:color="auto"/>
            <w:right w:val="none" w:sz="0" w:space="0" w:color="auto"/>
          </w:divBdr>
          <w:divsChild>
            <w:div w:id="13267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3309">
      <w:bodyDiv w:val="1"/>
      <w:marLeft w:val="0"/>
      <w:marRight w:val="0"/>
      <w:marTop w:val="0"/>
      <w:marBottom w:val="0"/>
      <w:divBdr>
        <w:top w:val="none" w:sz="0" w:space="0" w:color="auto"/>
        <w:left w:val="none" w:sz="0" w:space="0" w:color="auto"/>
        <w:bottom w:val="none" w:sz="0" w:space="0" w:color="auto"/>
        <w:right w:val="none" w:sz="0" w:space="0" w:color="auto"/>
      </w:divBdr>
    </w:div>
    <w:div w:id="1286808807">
      <w:bodyDiv w:val="1"/>
      <w:marLeft w:val="0"/>
      <w:marRight w:val="0"/>
      <w:marTop w:val="0"/>
      <w:marBottom w:val="0"/>
      <w:divBdr>
        <w:top w:val="none" w:sz="0" w:space="0" w:color="auto"/>
        <w:left w:val="none" w:sz="0" w:space="0" w:color="auto"/>
        <w:bottom w:val="none" w:sz="0" w:space="0" w:color="auto"/>
        <w:right w:val="none" w:sz="0" w:space="0" w:color="auto"/>
      </w:divBdr>
      <w:divsChild>
        <w:div w:id="1148478914">
          <w:marLeft w:val="0"/>
          <w:marRight w:val="0"/>
          <w:marTop w:val="0"/>
          <w:marBottom w:val="0"/>
          <w:divBdr>
            <w:top w:val="none" w:sz="0" w:space="0" w:color="auto"/>
            <w:left w:val="none" w:sz="0" w:space="0" w:color="auto"/>
            <w:bottom w:val="none" w:sz="0" w:space="0" w:color="auto"/>
            <w:right w:val="none" w:sz="0" w:space="0" w:color="auto"/>
          </w:divBdr>
        </w:div>
        <w:div w:id="1511791297">
          <w:marLeft w:val="0"/>
          <w:marRight w:val="0"/>
          <w:marTop w:val="0"/>
          <w:marBottom w:val="0"/>
          <w:divBdr>
            <w:top w:val="none" w:sz="0" w:space="0" w:color="auto"/>
            <w:left w:val="none" w:sz="0" w:space="0" w:color="auto"/>
            <w:bottom w:val="none" w:sz="0" w:space="0" w:color="auto"/>
            <w:right w:val="none" w:sz="0" w:space="0" w:color="auto"/>
          </w:divBdr>
        </w:div>
        <w:div w:id="1533960181">
          <w:marLeft w:val="0"/>
          <w:marRight w:val="0"/>
          <w:marTop w:val="0"/>
          <w:marBottom w:val="0"/>
          <w:divBdr>
            <w:top w:val="none" w:sz="0" w:space="0" w:color="auto"/>
            <w:left w:val="none" w:sz="0" w:space="0" w:color="auto"/>
            <w:bottom w:val="none" w:sz="0" w:space="0" w:color="auto"/>
            <w:right w:val="none" w:sz="0" w:space="0" w:color="auto"/>
          </w:divBdr>
        </w:div>
        <w:div w:id="1816137847">
          <w:marLeft w:val="0"/>
          <w:marRight w:val="0"/>
          <w:marTop w:val="0"/>
          <w:marBottom w:val="0"/>
          <w:divBdr>
            <w:top w:val="none" w:sz="0" w:space="0" w:color="auto"/>
            <w:left w:val="none" w:sz="0" w:space="0" w:color="auto"/>
            <w:bottom w:val="none" w:sz="0" w:space="0" w:color="auto"/>
            <w:right w:val="none" w:sz="0" w:space="0" w:color="auto"/>
          </w:divBdr>
        </w:div>
      </w:divsChild>
    </w:div>
    <w:div w:id="1332948782">
      <w:bodyDiv w:val="1"/>
      <w:marLeft w:val="0"/>
      <w:marRight w:val="0"/>
      <w:marTop w:val="0"/>
      <w:marBottom w:val="0"/>
      <w:divBdr>
        <w:top w:val="none" w:sz="0" w:space="0" w:color="auto"/>
        <w:left w:val="none" w:sz="0" w:space="0" w:color="auto"/>
        <w:bottom w:val="none" w:sz="0" w:space="0" w:color="auto"/>
        <w:right w:val="none" w:sz="0" w:space="0" w:color="auto"/>
      </w:divBdr>
      <w:divsChild>
        <w:div w:id="1654261242">
          <w:marLeft w:val="0"/>
          <w:marRight w:val="0"/>
          <w:marTop w:val="0"/>
          <w:marBottom w:val="0"/>
          <w:divBdr>
            <w:top w:val="none" w:sz="0" w:space="0" w:color="auto"/>
            <w:left w:val="none" w:sz="0" w:space="0" w:color="auto"/>
            <w:bottom w:val="none" w:sz="0" w:space="0" w:color="auto"/>
            <w:right w:val="none" w:sz="0" w:space="0" w:color="auto"/>
          </w:divBdr>
          <w:divsChild>
            <w:div w:id="18493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6560">
      <w:bodyDiv w:val="1"/>
      <w:marLeft w:val="0"/>
      <w:marRight w:val="0"/>
      <w:marTop w:val="0"/>
      <w:marBottom w:val="0"/>
      <w:divBdr>
        <w:top w:val="none" w:sz="0" w:space="0" w:color="auto"/>
        <w:left w:val="none" w:sz="0" w:space="0" w:color="auto"/>
        <w:bottom w:val="none" w:sz="0" w:space="0" w:color="auto"/>
        <w:right w:val="none" w:sz="0" w:space="0" w:color="auto"/>
      </w:divBdr>
      <w:divsChild>
        <w:div w:id="1157377923">
          <w:marLeft w:val="0"/>
          <w:marRight w:val="0"/>
          <w:marTop w:val="0"/>
          <w:marBottom w:val="0"/>
          <w:divBdr>
            <w:top w:val="none" w:sz="0" w:space="0" w:color="auto"/>
            <w:left w:val="none" w:sz="0" w:space="0" w:color="auto"/>
            <w:bottom w:val="none" w:sz="0" w:space="0" w:color="auto"/>
            <w:right w:val="none" w:sz="0" w:space="0" w:color="auto"/>
          </w:divBdr>
          <w:divsChild>
            <w:div w:id="9559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4850">
      <w:bodyDiv w:val="1"/>
      <w:marLeft w:val="0"/>
      <w:marRight w:val="0"/>
      <w:marTop w:val="0"/>
      <w:marBottom w:val="0"/>
      <w:divBdr>
        <w:top w:val="none" w:sz="0" w:space="0" w:color="auto"/>
        <w:left w:val="none" w:sz="0" w:space="0" w:color="auto"/>
        <w:bottom w:val="none" w:sz="0" w:space="0" w:color="auto"/>
        <w:right w:val="none" w:sz="0" w:space="0" w:color="auto"/>
      </w:divBdr>
      <w:divsChild>
        <w:div w:id="233324648">
          <w:marLeft w:val="0"/>
          <w:marRight w:val="0"/>
          <w:marTop w:val="0"/>
          <w:marBottom w:val="0"/>
          <w:divBdr>
            <w:top w:val="none" w:sz="0" w:space="0" w:color="auto"/>
            <w:left w:val="none" w:sz="0" w:space="0" w:color="auto"/>
            <w:bottom w:val="none" w:sz="0" w:space="0" w:color="auto"/>
            <w:right w:val="none" w:sz="0" w:space="0" w:color="auto"/>
          </w:divBdr>
          <w:divsChild>
            <w:div w:id="16818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6842">
      <w:bodyDiv w:val="1"/>
      <w:marLeft w:val="0"/>
      <w:marRight w:val="0"/>
      <w:marTop w:val="0"/>
      <w:marBottom w:val="0"/>
      <w:divBdr>
        <w:top w:val="none" w:sz="0" w:space="0" w:color="auto"/>
        <w:left w:val="none" w:sz="0" w:space="0" w:color="auto"/>
        <w:bottom w:val="none" w:sz="0" w:space="0" w:color="auto"/>
        <w:right w:val="none" w:sz="0" w:space="0" w:color="auto"/>
      </w:divBdr>
      <w:divsChild>
        <w:div w:id="1419324952">
          <w:marLeft w:val="0"/>
          <w:marRight w:val="0"/>
          <w:marTop w:val="0"/>
          <w:marBottom w:val="0"/>
          <w:divBdr>
            <w:top w:val="none" w:sz="0" w:space="0" w:color="auto"/>
            <w:left w:val="none" w:sz="0" w:space="0" w:color="auto"/>
            <w:bottom w:val="none" w:sz="0" w:space="0" w:color="auto"/>
            <w:right w:val="none" w:sz="0" w:space="0" w:color="auto"/>
          </w:divBdr>
          <w:divsChild>
            <w:div w:id="18847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08973">
      <w:bodyDiv w:val="1"/>
      <w:marLeft w:val="0"/>
      <w:marRight w:val="0"/>
      <w:marTop w:val="0"/>
      <w:marBottom w:val="0"/>
      <w:divBdr>
        <w:top w:val="none" w:sz="0" w:space="0" w:color="auto"/>
        <w:left w:val="none" w:sz="0" w:space="0" w:color="auto"/>
        <w:bottom w:val="none" w:sz="0" w:space="0" w:color="auto"/>
        <w:right w:val="none" w:sz="0" w:space="0" w:color="auto"/>
      </w:divBdr>
      <w:divsChild>
        <w:div w:id="480542248">
          <w:marLeft w:val="0"/>
          <w:marRight w:val="0"/>
          <w:marTop w:val="0"/>
          <w:marBottom w:val="0"/>
          <w:divBdr>
            <w:top w:val="none" w:sz="0" w:space="0" w:color="auto"/>
            <w:left w:val="none" w:sz="0" w:space="0" w:color="auto"/>
            <w:bottom w:val="none" w:sz="0" w:space="0" w:color="auto"/>
            <w:right w:val="none" w:sz="0" w:space="0" w:color="auto"/>
          </w:divBdr>
          <w:divsChild>
            <w:div w:id="14951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59927">
      <w:bodyDiv w:val="1"/>
      <w:marLeft w:val="0"/>
      <w:marRight w:val="0"/>
      <w:marTop w:val="0"/>
      <w:marBottom w:val="0"/>
      <w:divBdr>
        <w:top w:val="none" w:sz="0" w:space="0" w:color="auto"/>
        <w:left w:val="none" w:sz="0" w:space="0" w:color="auto"/>
        <w:bottom w:val="none" w:sz="0" w:space="0" w:color="auto"/>
        <w:right w:val="none" w:sz="0" w:space="0" w:color="auto"/>
      </w:divBdr>
      <w:divsChild>
        <w:div w:id="1382174798">
          <w:marLeft w:val="0"/>
          <w:marRight w:val="0"/>
          <w:marTop w:val="0"/>
          <w:marBottom w:val="0"/>
          <w:divBdr>
            <w:top w:val="none" w:sz="0" w:space="0" w:color="auto"/>
            <w:left w:val="none" w:sz="0" w:space="0" w:color="auto"/>
            <w:bottom w:val="none" w:sz="0" w:space="0" w:color="auto"/>
            <w:right w:val="none" w:sz="0" w:space="0" w:color="auto"/>
          </w:divBdr>
          <w:divsChild>
            <w:div w:id="4580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3093">
      <w:bodyDiv w:val="1"/>
      <w:marLeft w:val="0"/>
      <w:marRight w:val="0"/>
      <w:marTop w:val="0"/>
      <w:marBottom w:val="0"/>
      <w:divBdr>
        <w:top w:val="none" w:sz="0" w:space="0" w:color="auto"/>
        <w:left w:val="none" w:sz="0" w:space="0" w:color="auto"/>
        <w:bottom w:val="none" w:sz="0" w:space="0" w:color="auto"/>
        <w:right w:val="none" w:sz="0" w:space="0" w:color="auto"/>
      </w:divBdr>
      <w:divsChild>
        <w:div w:id="82147422">
          <w:marLeft w:val="0"/>
          <w:marRight w:val="0"/>
          <w:marTop w:val="0"/>
          <w:marBottom w:val="0"/>
          <w:divBdr>
            <w:top w:val="none" w:sz="0" w:space="0" w:color="auto"/>
            <w:left w:val="none" w:sz="0" w:space="0" w:color="auto"/>
            <w:bottom w:val="none" w:sz="0" w:space="0" w:color="auto"/>
            <w:right w:val="none" w:sz="0" w:space="0" w:color="auto"/>
          </w:divBdr>
          <w:divsChild>
            <w:div w:id="17879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3609">
      <w:bodyDiv w:val="1"/>
      <w:marLeft w:val="0"/>
      <w:marRight w:val="0"/>
      <w:marTop w:val="0"/>
      <w:marBottom w:val="0"/>
      <w:divBdr>
        <w:top w:val="none" w:sz="0" w:space="0" w:color="auto"/>
        <w:left w:val="none" w:sz="0" w:space="0" w:color="auto"/>
        <w:bottom w:val="none" w:sz="0" w:space="0" w:color="auto"/>
        <w:right w:val="none" w:sz="0" w:space="0" w:color="auto"/>
      </w:divBdr>
      <w:divsChild>
        <w:div w:id="1260062176">
          <w:marLeft w:val="0"/>
          <w:marRight w:val="0"/>
          <w:marTop w:val="0"/>
          <w:marBottom w:val="0"/>
          <w:divBdr>
            <w:top w:val="none" w:sz="0" w:space="0" w:color="auto"/>
            <w:left w:val="none" w:sz="0" w:space="0" w:color="auto"/>
            <w:bottom w:val="none" w:sz="0" w:space="0" w:color="auto"/>
            <w:right w:val="none" w:sz="0" w:space="0" w:color="auto"/>
          </w:divBdr>
          <w:divsChild>
            <w:div w:id="17833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188">
      <w:bodyDiv w:val="1"/>
      <w:marLeft w:val="0"/>
      <w:marRight w:val="0"/>
      <w:marTop w:val="0"/>
      <w:marBottom w:val="0"/>
      <w:divBdr>
        <w:top w:val="none" w:sz="0" w:space="0" w:color="auto"/>
        <w:left w:val="none" w:sz="0" w:space="0" w:color="auto"/>
        <w:bottom w:val="none" w:sz="0" w:space="0" w:color="auto"/>
        <w:right w:val="none" w:sz="0" w:space="0" w:color="auto"/>
      </w:divBdr>
      <w:divsChild>
        <w:div w:id="1398475236">
          <w:marLeft w:val="0"/>
          <w:marRight w:val="0"/>
          <w:marTop w:val="0"/>
          <w:marBottom w:val="0"/>
          <w:divBdr>
            <w:top w:val="none" w:sz="0" w:space="0" w:color="auto"/>
            <w:left w:val="none" w:sz="0" w:space="0" w:color="auto"/>
            <w:bottom w:val="none" w:sz="0" w:space="0" w:color="auto"/>
            <w:right w:val="none" w:sz="0" w:space="0" w:color="auto"/>
          </w:divBdr>
          <w:divsChild>
            <w:div w:id="5287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272">
      <w:bodyDiv w:val="1"/>
      <w:marLeft w:val="0"/>
      <w:marRight w:val="0"/>
      <w:marTop w:val="0"/>
      <w:marBottom w:val="0"/>
      <w:divBdr>
        <w:top w:val="none" w:sz="0" w:space="0" w:color="auto"/>
        <w:left w:val="none" w:sz="0" w:space="0" w:color="auto"/>
        <w:bottom w:val="none" w:sz="0" w:space="0" w:color="auto"/>
        <w:right w:val="none" w:sz="0" w:space="0" w:color="auto"/>
      </w:divBdr>
      <w:divsChild>
        <w:div w:id="1900702600">
          <w:marLeft w:val="0"/>
          <w:marRight w:val="0"/>
          <w:marTop w:val="0"/>
          <w:marBottom w:val="0"/>
          <w:divBdr>
            <w:top w:val="none" w:sz="0" w:space="0" w:color="auto"/>
            <w:left w:val="none" w:sz="0" w:space="0" w:color="auto"/>
            <w:bottom w:val="none" w:sz="0" w:space="0" w:color="auto"/>
            <w:right w:val="none" w:sz="0" w:space="0" w:color="auto"/>
          </w:divBdr>
          <w:divsChild>
            <w:div w:id="11196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59977">
      <w:bodyDiv w:val="1"/>
      <w:marLeft w:val="0"/>
      <w:marRight w:val="0"/>
      <w:marTop w:val="0"/>
      <w:marBottom w:val="0"/>
      <w:divBdr>
        <w:top w:val="none" w:sz="0" w:space="0" w:color="auto"/>
        <w:left w:val="none" w:sz="0" w:space="0" w:color="auto"/>
        <w:bottom w:val="none" w:sz="0" w:space="0" w:color="auto"/>
        <w:right w:val="none" w:sz="0" w:space="0" w:color="auto"/>
      </w:divBdr>
      <w:divsChild>
        <w:div w:id="1588465154">
          <w:marLeft w:val="0"/>
          <w:marRight w:val="0"/>
          <w:marTop w:val="0"/>
          <w:marBottom w:val="0"/>
          <w:divBdr>
            <w:top w:val="none" w:sz="0" w:space="0" w:color="auto"/>
            <w:left w:val="none" w:sz="0" w:space="0" w:color="auto"/>
            <w:bottom w:val="none" w:sz="0" w:space="0" w:color="auto"/>
            <w:right w:val="none" w:sz="0" w:space="0" w:color="auto"/>
          </w:divBdr>
          <w:divsChild>
            <w:div w:id="8062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0087">
      <w:bodyDiv w:val="1"/>
      <w:marLeft w:val="0"/>
      <w:marRight w:val="0"/>
      <w:marTop w:val="0"/>
      <w:marBottom w:val="0"/>
      <w:divBdr>
        <w:top w:val="none" w:sz="0" w:space="0" w:color="auto"/>
        <w:left w:val="none" w:sz="0" w:space="0" w:color="auto"/>
        <w:bottom w:val="none" w:sz="0" w:space="0" w:color="auto"/>
        <w:right w:val="none" w:sz="0" w:space="0" w:color="auto"/>
      </w:divBdr>
      <w:divsChild>
        <w:div w:id="1180050741">
          <w:marLeft w:val="0"/>
          <w:marRight w:val="0"/>
          <w:marTop w:val="0"/>
          <w:marBottom w:val="0"/>
          <w:divBdr>
            <w:top w:val="none" w:sz="0" w:space="0" w:color="auto"/>
            <w:left w:val="none" w:sz="0" w:space="0" w:color="auto"/>
            <w:bottom w:val="none" w:sz="0" w:space="0" w:color="auto"/>
            <w:right w:val="none" w:sz="0" w:space="0" w:color="auto"/>
          </w:divBdr>
          <w:divsChild>
            <w:div w:id="9956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4271">
      <w:bodyDiv w:val="1"/>
      <w:marLeft w:val="0"/>
      <w:marRight w:val="0"/>
      <w:marTop w:val="0"/>
      <w:marBottom w:val="0"/>
      <w:divBdr>
        <w:top w:val="none" w:sz="0" w:space="0" w:color="auto"/>
        <w:left w:val="none" w:sz="0" w:space="0" w:color="auto"/>
        <w:bottom w:val="none" w:sz="0" w:space="0" w:color="auto"/>
        <w:right w:val="none" w:sz="0" w:space="0" w:color="auto"/>
      </w:divBdr>
    </w:div>
    <w:div w:id="2006201680">
      <w:bodyDiv w:val="1"/>
      <w:marLeft w:val="0"/>
      <w:marRight w:val="0"/>
      <w:marTop w:val="0"/>
      <w:marBottom w:val="0"/>
      <w:divBdr>
        <w:top w:val="none" w:sz="0" w:space="0" w:color="auto"/>
        <w:left w:val="none" w:sz="0" w:space="0" w:color="auto"/>
        <w:bottom w:val="none" w:sz="0" w:space="0" w:color="auto"/>
        <w:right w:val="none" w:sz="0" w:space="0" w:color="auto"/>
      </w:divBdr>
      <w:divsChild>
        <w:div w:id="54356192">
          <w:marLeft w:val="0"/>
          <w:marRight w:val="0"/>
          <w:marTop w:val="0"/>
          <w:marBottom w:val="0"/>
          <w:divBdr>
            <w:top w:val="none" w:sz="0" w:space="0" w:color="auto"/>
            <w:left w:val="none" w:sz="0" w:space="0" w:color="auto"/>
            <w:bottom w:val="none" w:sz="0" w:space="0" w:color="auto"/>
            <w:right w:val="none" w:sz="0" w:space="0" w:color="auto"/>
          </w:divBdr>
        </w:div>
        <w:div w:id="321278443">
          <w:marLeft w:val="0"/>
          <w:marRight w:val="0"/>
          <w:marTop w:val="0"/>
          <w:marBottom w:val="0"/>
          <w:divBdr>
            <w:top w:val="none" w:sz="0" w:space="0" w:color="auto"/>
            <w:left w:val="none" w:sz="0" w:space="0" w:color="auto"/>
            <w:bottom w:val="none" w:sz="0" w:space="0" w:color="auto"/>
            <w:right w:val="none" w:sz="0" w:space="0" w:color="auto"/>
          </w:divBdr>
        </w:div>
        <w:div w:id="1182742752">
          <w:marLeft w:val="0"/>
          <w:marRight w:val="0"/>
          <w:marTop w:val="0"/>
          <w:marBottom w:val="0"/>
          <w:divBdr>
            <w:top w:val="none" w:sz="0" w:space="0" w:color="auto"/>
            <w:left w:val="none" w:sz="0" w:space="0" w:color="auto"/>
            <w:bottom w:val="none" w:sz="0" w:space="0" w:color="auto"/>
            <w:right w:val="none" w:sz="0" w:space="0" w:color="auto"/>
          </w:divBdr>
        </w:div>
        <w:div w:id="2012372855">
          <w:marLeft w:val="0"/>
          <w:marRight w:val="0"/>
          <w:marTop w:val="0"/>
          <w:marBottom w:val="0"/>
          <w:divBdr>
            <w:top w:val="none" w:sz="0" w:space="0" w:color="auto"/>
            <w:left w:val="none" w:sz="0" w:space="0" w:color="auto"/>
            <w:bottom w:val="none" w:sz="0" w:space="0" w:color="auto"/>
            <w:right w:val="none" w:sz="0" w:space="0" w:color="auto"/>
          </w:divBdr>
        </w:div>
      </w:divsChild>
    </w:div>
    <w:div w:id="2044398219">
      <w:bodyDiv w:val="1"/>
      <w:marLeft w:val="0"/>
      <w:marRight w:val="0"/>
      <w:marTop w:val="0"/>
      <w:marBottom w:val="0"/>
      <w:divBdr>
        <w:top w:val="none" w:sz="0" w:space="0" w:color="auto"/>
        <w:left w:val="none" w:sz="0" w:space="0" w:color="auto"/>
        <w:bottom w:val="none" w:sz="0" w:space="0" w:color="auto"/>
        <w:right w:val="none" w:sz="0" w:space="0" w:color="auto"/>
      </w:divBdr>
      <w:divsChild>
        <w:div w:id="1774666193">
          <w:marLeft w:val="0"/>
          <w:marRight w:val="0"/>
          <w:marTop w:val="0"/>
          <w:marBottom w:val="0"/>
          <w:divBdr>
            <w:top w:val="none" w:sz="0" w:space="0" w:color="auto"/>
            <w:left w:val="none" w:sz="0" w:space="0" w:color="auto"/>
            <w:bottom w:val="none" w:sz="0" w:space="0" w:color="auto"/>
            <w:right w:val="none" w:sz="0" w:space="0" w:color="auto"/>
          </w:divBdr>
          <w:divsChild>
            <w:div w:id="12427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75">
      <w:bodyDiv w:val="1"/>
      <w:marLeft w:val="0"/>
      <w:marRight w:val="0"/>
      <w:marTop w:val="0"/>
      <w:marBottom w:val="0"/>
      <w:divBdr>
        <w:top w:val="none" w:sz="0" w:space="0" w:color="auto"/>
        <w:left w:val="none" w:sz="0" w:space="0" w:color="auto"/>
        <w:bottom w:val="none" w:sz="0" w:space="0" w:color="auto"/>
        <w:right w:val="none" w:sz="0" w:space="0" w:color="auto"/>
      </w:divBdr>
    </w:div>
    <w:div w:id="2143963649">
      <w:bodyDiv w:val="1"/>
      <w:marLeft w:val="0"/>
      <w:marRight w:val="0"/>
      <w:marTop w:val="0"/>
      <w:marBottom w:val="0"/>
      <w:divBdr>
        <w:top w:val="none" w:sz="0" w:space="0" w:color="auto"/>
        <w:left w:val="none" w:sz="0" w:space="0" w:color="auto"/>
        <w:bottom w:val="none" w:sz="0" w:space="0" w:color="auto"/>
        <w:right w:val="none" w:sz="0" w:space="0" w:color="auto"/>
      </w:divBdr>
      <w:divsChild>
        <w:div w:id="889800405">
          <w:marLeft w:val="0"/>
          <w:marRight w:val="0"/>
          <w:marTop w:val="0"/>
          <w:marBottom w:val="0"/>
          <w:divBdr>
            <w:top w:val="none" w:sz="0" w:space="0" w:color="auto"/>
            <w:left w:val="none" w:sz="0" w:space="0" w:color="auto"/>
            <w:bottom w:val="none" w:sz="0" w:space="0" w:color="auto"/>
            <w:right w:val="none" w:sz="0" w:space="0" w:color="auto"/>
          </w:divBdr>
          <w:divsChild>
            <w:div w:id="1955404563">
              <w:marLeft w:val="0"/>
              <w:marRight w:val="0"/>
              <w:marTop w:val="0"/>
              <w:marBottom w:val="0"/>
              <w:divBdr>
                <w:top w:val="none" w:sz="0" w:space="0" w:color="auto"/>
                <w:left w:val="none" w:sz="0" w:space="0" w:color="auto"/>
                <w:bottom w:val="none" w:sz="0" w:space="0" w:color="auto"/>
                <w:right w:val="none" w:sz="0" w:space="0" w:color="auto"/>
              </w:divBdr>
              <w:divsChild>
                <w:div w:id="1222444189">
                  <w:marLeft w:val="0"/>
                  <w:marRight w:val="0"/>
                  <w:marTop w:val="0"/>
                  <w:marBottom w:val="0"/>
                  <w:divBdr>
                    <w:top w:val="none" w:sz="0" w:space="0" w:color="auto"/>
                    <w:left w:val="none" w:sz="0" w:space="0" w:color="auto"/>
                    <w:bottom w:val="none" w:sz="0" w:space="0" w:color="auto"/>
                    <w:right w:val="none" w:sz="0" w:space="0" w:color="auto"/>
                  </w:divBdr>
                  <w:divsChild>
                    <w:div w:id="1672290128">
                      <w:marLeft w:val="0"/>
                      <w:marRight w:val="0"/>
                      <w:marTop w:val="0"/>
                      <w:marBottom w:val="0"/>
                      <w:divBdr>
                        <w:top w:val="none" w:sz="0" w:space="0" w:color="auto"/>
                        <w:left w:val="none" w:sz="0" w:space="0" w:color="auto"/>
                        <w:bottom w:val="none" w:sz="0" w:space="0" w:color="auto"/>
                        <w:right w:val="none" w:sz="0" w:space="0" w:color="auto"/>
                      </w:divBdr>
                      <w:divsChild>
                        <w:div w:id="964428089">
                          <w:marLeft w:val="0"/>
                          <w:marRight w:val="0"/>
                          <w:marTop w:val="0"/>
                          <w:marBottom w:val="0"/>
                          <w:divBdr>
                            <w:top w:val="none" w:sz="0" w:space="0" w:color="auto"/>
                            <w:left w:val="none" w:sz="0" w:space="0" w:color="auto"/>
                            <w:bottom w:val="none" w:sz="0" w:space="0" w:color="auto"/>
                            <w:right w:val="none" w:sz="0" w:space="0" w:color="auto"/>
                          </w:divBdr>
                          <w:divsChild>
                            <w:div w:id="1393892355">
                              <w:marLeft w:val="0"/>
                              <w:marRight w:val="0"/>
                              <w:marTop w:val="0"/>
                              <w:marBottom w:val="0"/>
                              <w:divBdr>
                                <w:top w:val="none" w:sz="0" w:space="0" w:color="auto"/>
                                <w:left w:val="none" w:sz="0" w:space="0" w:color="auto"/>
                                <w:bottom w:val="none" w:sz="0" w:space="0" w:color="auto"/>
                                <w:right w:val="none" w:sz="0" w:space="0" w:color="auto"/>
                              </w:divBdr>
                              <w:divsChild>
                                <w:div w:id="1897623869">
                                  <w:marLeft w:val="0"/>
                                  <w:marRight w:val="0"/>
                                  <w:marTop w:val="0"/>
                                  <w:marBottom w:val="0"/>
                                  <w:divBdr>
                                    <w:top w:val="none" w:sz="0" w:space="0" w:color="auto"/>
                                    <w:left w:val="none" w:sz="0" w:space="0" w:color="auto"/>
                                    <w:bottom w:val="none" w:sz="0" w:space="0" w:color="auto"/>
                                    <w:right w:val="none" w:sz="0" w:space="0" w:color="auto"/>
                                  </w:divBdr>
                                  <w:divsChild>
                                    <w:div w:id="89854269">
                                      <w:marLeft w:val="0"/>
                                      <w:marRight w:val="0"/>
                                      <w:marTop w:val="0"/>
                                      <w:marBottom w:val="0"/>
                                      <w:divBdr>
                                        <w:top w:val="none" w:sz="0" w:space="0" w:color="auto"/>
                                        <w:left w:val="none" w:sz="0" w:space="0" w:color="auto"/>
                                        <w:bottom w:val="none" w:sz="0" w:space="0" w:color="auto"/>
                                        <w:right w:val="none" w:sz="0" w:space="0" w:color="auto"/>
                                      </w:divBdr>
                                      <w:divsChild>
                                        <w:div w:id="1373460383">
                                          <w:marLeft w:val="0"/>
                                          <w:marRight w:val="0"/>
                                          <w:marTop w:val="0"/>
                                          <w:marBottom w:val="0"/>
                                          <w:divBdr>
                                            <w:top w:val="single" w:sz="2" w:space="0" w:color="CECFCA"/>
                                            <w:left w:val="single" w:sz="2" w:space="0" w:color="CECFCA"/>
                                            <w:bottom w:val="single" w:sz="6" w:space="0" w:color="CECFCA"/>
                                            <w:right w:val="single" w:sz="6" w:space="0" w:color="CECFCA"/>
                                          </w:divBdr>
                                          <w:divsChild>
                                            <w:div w:id="2020812775">
                                              <w:marLeft w:val="0"/>
                                              <w:marRight w:val="0"/>
                                              <w:marTop w:val="0"/>
                                              <w:marBottom w:val="0"/>
                                              <w:divBdr>
                                                <w:top w:val="single" w:sz="6" w:space="0" w:color="D4D4D4"/>
                                                <w:left w:val="none" w:sz="0" w:space="0" w:color="auto"/>
                                                <w:bottom w:val="none" w:sz="0" w:space="0" w:color="auto"/>
                                                <w:right w:val="none" w:sz="0" w:space="0" w:color="auto"/>
                                              </w:divBdr>
                                              <w:divsChild>
                                                <w:div w:id="926813234">
                                                  <w:blockQuote w:val="1"/>
                                                  <w:marLeft w:val="96"/>
                                                  <w:marRight w:val="0"/>
                                                  <w:marTop w:val="0"/>
                                                  <w:marBottom w:val="0"/>
                                                  <w:divBdr>
                                                    <w:top w:val="none" w:sz="0" w:space="0" w:color="auto"/>
                                                    <w:left w:val="single" w:sz="6" w:space="6" w:color="CCCCCC"/>
                                                    <w:bottom w:val="none" w:sz="0" w:space="0" w:color="auto"/>
                                                    <w:right w:val="none" w:sz="0" w:space="0" w:color="auto"/>
                                                  </w:divBdr>
                                                </w:div>
                                                <w:div w:id="130096049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1655789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87699713">
                                                          <w:marLeft w:val="0"/>
                                                          <w:marRight w:val="0"/>
                                                          <w:marTop w:val="0"/>
                                                          <w:marBottom w:val="0"/>
                                                          <w:divBdr>
                                                            <w:top w:val="none" w:sz="0" w:space="0" w:color="auto"/>
                                                            <w:left w:val="none" w:sz="0" w:space="0" w:color="auto"/>
                                                            <w:bottom w:val="none" w:sz="0" w:space="0" w:color="auto"/>
                                                            <w:right w:val="none" w:sz="0" w:space="0" w:color="auto"/>
                                                          </w:divBdr>
                                                          <w:divsChild>
                                                            <w:div w:id="1819496542">
                                                              <w:marLeft w:val="0"/>
                                                              <w:marRight w:val="0"/>
                                                              <w:marTop w:val="0"/>
                                                              <w:marBottom w:val="0"/>
                                                              <w:divBdr>
                                                                <w:top w:val="none" w:sz="0" w:space="0" w:color="auto"/>
                                                                <w:left w:val="none" w:sz="0" w:space="0" w:color="auto"/>
                                                                <w:bottom w:val="none" w:sz="0" w:space="0" w:color="auto"/>
                                                                <w:right w:val="none" w:sz="0" w:space="0" w:color="auto"/>
                                                              </w:divBdr>
                                                              <w:divsChild>
                                                                <w:div w:id="222721216">
                                                                  <w:marLeft w:val="0"/>
                                                                  <w:marRight w:val="0"/>
                                                                  <w:marTop w:val="0"/>
                                                                  <w:marBottom w:val="0"/>
                                                                  <w:divBdr>
                                                                    <w:top w:val="none" w:sz="0" w:space="0" w:color="auto"/>
                                                                    <w:left w:val="none" w:sz="0" w:space="0" w:color="auto"/>
                                                                    <w:bottom w:val="none" w:sz="0" w:space="0" w:color="auto"/>
                                                                    <w:right w:val="none" w:sz="0" w:space="0" w:color="auto"/>
                                                                  </w:divBdr>
                                                                </w:div>
                                                                <w:div w:id="5876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764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0346790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122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2.vsdx"/><Relationship Id="rId18" Type="http://schemas.openxmlformats.org/officeDocument/2006/relationships/footer" Target="footer1.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1.xml"/><Relationship Id="rId25" Type="http://schemas.openxmlformats.org/officeDocument/2006/relationships/footer" Target="footer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oter" Target="footer2.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24" Type="http://schemas.openxmlformats.org/officeDocument/2006/relationships/oleObject" Target="embeddings/oleObject1.bin"/><Relationship Id="rId32" Type="http://schemas.openxmlformats.org/officeDocument/2006/relationships/footer" Target="footer9.xm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package" Target="embeddings/Microsoft_Visio_Drawing23.vsdx"/><Relationship Id="rId23" Type="http://schemas.openxmlformats.org/officeDocument/2006/relationships/image" Target="media/image5.emf"/><Relationship Id="rId28" Type="http://schemas.openxmlformats.org/officeDocument/2006/relationships/footer" Target="footer7.xml"/><Relationship Id="rId36" Type="http://schemas.microsoft.com/office/2011/relationships/commentsExtended" Target="commentsExtended.xml"/><Relationship Id="rId10" Type="http://schemas.openxmlformats.org/officeDocument/2006/relationships/image" Target="media/image1.emf"/><Relationship Id="rId19" Type="http://schemas.openxmlformats.org/officeDocument/2006/relationships/header" Target="header2.xml"/><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footer" Target="footer4.xml"/><Relationship Id="rId27" Type="http://schemas.openxmlformats.org/officeDocument/2006/relationships/header" Target="header3.xml"/><Relationship Id="rId30" Type="http://schemas.openxmlformats.org/officeDocument/2006/relationships/footer" Target="footer8.xml"/><Relationship Id="rId35"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ankratov_d\WORK\Dropbox\&#1056;&#1072;&#1073;&#1086;&#1095;&#1072;&#1103;%20&#1087;&#1072;&#1087;&#1082;&#1072;\&#1055;&#1056;&#1054;&#1045;&#1050;&#1058;&#1067;\&#1040;&#1043;&#1055;\&#1045;&#1048;&#1059;&#1057;.%20&#1040;&#1088;&#1093;&#1080;&#1090;&#1077;&#1082;&#1090;&#1091;&#1088;&#1072;%20&#1055;&#1054;%20&#1043;&#1055;-&#1045;.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BCEAB-713B-487E-A4F3-D81285BFE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ЕИУС. Архитектура ПО ГП-Е.docx</Template>
  <TotalTime>4185</TotalTime>
  <Pages>90</Pages>
  <Words>13933</Words>
  <Characters>79420</Characters>
  <Application>Microsoft Office Word</Application>
  <DocSecurity>0</DocSecurity>
  <Lines>661</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93167</CharactersWithSpaces>
  <SharedDoc>false</SharedDoc>
  <HLinks>
    <vt:vector size="18" baseType="variant">
      <vt:variant>
        <vt:i4>1179697</vt:i4>
      </vt:variant>
      <vt:variant>
        <vt:i4>14</vt:i4>
      </vt:variant>
      <vt:variant>
        <vt:i4>0</vt:i4>
      </vt:variant>
      <vt:variant>
        <vt:i4>5</vt:i4>
      </vt:variant>
      <vt:variant>
        <vt:lpwstr/>
      </vt:variant>
      <vt:variant>
        <vt:lpwstr>_Toc412705763</vt:lpwstr>
      </vt:variant>
      <vt:variant>
        <vt:i4>1179697</vt:i4>
      </vt:variant>
      <vt:variant>
        <vt:i4>8</vt:i4>
      </vt:variant>
      <vt:variant>
        <vt:i4>0</vt:i4>
      </vt:variant>
      <vt:variant>
        <vt:i4>5</vt:i4>
      </vt:variant>
      <vt:variant>
        <vt:lpwstr/>
      </vt:variant>
      <vt:variant>
        <vt:lpwstr>_Toc412705762</vt:lpwstr>
      </vt:variant>
      <vt:variant>
        <vt:i4>1179697</vt:i4>
      </vt:variant>
      <vt:variant>
        <vt:i4>2</vt:i4>
      </vt:variant>
      <vt:variant>
        <vt:i4>0</vt:i4>
      </vt:variant>
      <vt:variant>
        <vt:i4>5</vt:i4>
      </vt:variant>
      <vt:variant>
        <vt:lpwstr/>
      </vt:variant>
      <vt:variant>
        <vt:lpwstr>_Toc412705761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ООО "Компания "Стальэнерго"</dc:creator>
  <dc:description>ЕИУС.хххххх.ххх 01 90 01 01</dc:description>
  <cp:lastModifiedBy>Владислав Кругликов</cp:lastModifiedBy>
  <cp:revision>66</cp:revision>
  <cp:lastPrinted>2018-04-13T10:56:00Z</cp:lastPrinted>
  <dcterms:created xsi:type="dcterms:W3CDTF">2020-06-23T07:11:00Z</dcterms:created>
  <dcterms:modified xsi:type="dcterms:W3CDTF">2020-07-20T12:40:00Z</dcterms:modified>
</cp:coreProperties>
</file>